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ADE" w:rsidRDefault="00F92ADE" w:rsidP="00F56437">
      <w:pPr>
        <w:pStyle w:val="Title"/>
        <w:rPr>
          <w:rFonts w:ascii="Arial" w:hAnsi="Arial"/>
          <w:color w:val="E36C0A"/>
        </w:rPr>
      </w:pPr>
      <w:bookmarkStart w:id="0" w:name="OLE_LINK1"/>
    </w:p>
    <w:p w:rsidR="00751331" w:rsidRPr="00985670" w:rsidRDefault="00751331" w:rsidP="00751331">
      <w:pPr>
        <w:pStyle w:val="Title"/>
        <w:rPr>
          <w:rFonts w:ascii="Arial" w:hAnsi="Arial"/>
          <w:color w:val="000000"/>
        </w:rPr>
      </w:pPr>
    </w:p>
    <w:p w:rsidR="00751331" w:rsidRPr="00751331" w:rsidRDefault="00751331" w:rsidP="007E0243">
      <w:pPr>
        <w:pStyle w:val="Heading1"/>
      </w:pPr>
      <w:bookmarkStart w:id="1" w:name="OLE_LINK2"/>
      <w:bookmarkStart w:id="2" w:name="OLE_LINK7"/>
      <w:r w:rsidRPr="00751331">
        <w:t>2010-2011 Tobacco Use Supplement to the Current Population Survey</w:t>
      </w:r>
      <w:bookmarkEnd w:id="1"/>
      <w:bookmarkEnd w:id="2"/>
    </w:p>
    <w:p w:rsidR="00751331" w:rsidRPr="00751331" w:rsidRDefault="00751331" w:rsidP="00F56437">
      <w:pPr>
        <w:pStyle w:val="Title"/>
        <w:rPr>
          <w:rFonts w:ascii="Arial" w:hAnsi="Arial"/>
          <w:color w:val="E36C0A"/>
        </w:rPr>
      </w:pPr>
    </w:p>
    <w:p w:rsidR="00751331" w:rsidRPr="00751331" w:rsidRDefault="00751331" w:rsidP="00F56437">
      <w:pPr>
        <w:pStyle w:val="Title"/>
        <w:rPr>
          <w:rFonts w:ascii="Arial" w:hAnsi="Arial"/>
          <w:color w:val="E36C0A"/>
          <w:sz w:val="22"/>
          <w:szCs w:val="22"/>
        </w:rPr>
      </w:pPr>
    </w:p>
    <w:p w:rsidR="008127A8" w:rsidRPr="00751331" w:rsidRDefault="00C7462C" w:rsidP="00F56437">
      <w:pPr>
        <w:pStyle w:val="Title"/>
        <w:rPr>
          <w:rFonts w:ascii="Arial" w:hAnsi="Arial"/>
          <w:bCs w:val="0"/>
          <w:color w:val="000000"/>
          <w:sz w:val="22"/>
          <w:szCs w:val="22"/>
        </w:rPr>
      </w:pPr>
      <w:r w:rsidRPr="00751331">
        <w:rPr>
          <w:rFonts w:ascii="Arial" w:hAnsi="Arial"/>
          <w:color w:val="E36C0A"/>
          <w:sz w:val="22"/>
          <w:szCs w:val="22"/>
        </w:rPr>
        <w:t xml:space="preserve">PUBLIC RELEASE </w:t>
      </w:r>
      <w:r w:rsidR="00751331" w:rsidRPr="00751331">
        <w:rPr>
          <w:rFonts w:ascii="Arial" w:hAnsi="Arial"/>
          <w:color w:val="E36C0A"/>
          <w:sz w:val="22"/>
          <w:szCs w:val="22"/>
        </w:rPr>
        <w:t>VERSION</w:t>
      </w:r>
      <w:r w:rsidR="00F14838" w:rsidRPr="00751331">
        <w:rPr>
          <w:rFonts w:ascii="Arial" w:hAnsi="Arial"/>
          <w:color w:val="E36C0A"/>
          <w:sz w:val="22"/>
          <w:szCs w:val="22"/>
        </w:rPr>
        <w:t>-</w:t>
      </w:r>
      <w:r w:rsidR="00245EEA">
        <w:rPr>
          <w:rFonts w:ascii="Arial" w:hAnsi="Arial"/>
          <w:color w:val="E36C0A"/>
          <w:sz w:val="22"/>
          <w:szCs w:val="22"/>
        </w:rPr>
        <w:t xml:space="preserve"> </w:t>
      </w:r>
      <w:r w:rsidR="00545B56">
        <w:rPr>
          <w:rFonts w:ascii="Arial" w:hAnsi="Arial"/>
          <w:color w:val="E36C0A"/>
          <w:sz w:val="22"/>
          <w:szCs w:val="22"/>
        </w:rPr>
        <w:t>2-</w:t>
      </w:r>
      <w:r w:rsidR="007829C1">
        <w:rPr>
          <w:rFonts w:ascii="Arial" w:hAnsi="Arial"/>
          <w:color w:val="E36C0A"/>
          <w:sz w:val="22"/>
          <w:szCs w:val="22"/>
        </w:rPr>
        <w:t xml:space="preserve">10-12 </w:t>
      </w:r>
      <w:proofErr w:type="spellStart"/>
      <w:r w:rsidR="007829C1">
        <w:rPr>
          <w:rFonts w:ascii="Arial" w:hAnsi="Arial"/>
          <w:color w:val="E36C0A"/>
          <w:sz w:val="22"/>
          <w:szCs w:val="22"/>
        </w:rPr>
        <w:t>fnl</w:t>
      </w:r>
      <w:proofErr w:type="spellEnd"/>
      <w:r w:rsidR="007829C1">
        <w:rPr>
          <w:rFonts w:ascii="Arial" w:hAnsi="Arial"/>
          <w:color w:val="E36C0A"/>
          <w:sz w:val="22"/>
          <w:szCs w:val="22"/>
        </w:rPr>
        <w:t xml:space="preserve"> </w:t>
      </w:r>
      <w:r w:rsidR="00245EEA">
        <w:rPr>
          <w:rFonts w:ascii="Arial" w:hAnsi="Arial"/>
          <w:color w:val="E36C0A"/>
          <w:sz w:val="22"/>
          <w:szCs w:val="22"/>
        </w:rPr>
        <w:t>11-5-11 _8-12-11_</w:t>
      </w:r>
      <w:r w:rsidR="00751331" w:rsidRPr="00751331">
        <w:rPr>
          <w:rFonts w:ascii="Arial" w:hAnsi="Arial"/>
          <w:color w:val="E36C0A"/>
          <w:sz w:val="22"/>
          <w:szCs w:val="22"/>
        </w:rPr>
        <w:t>5-11-11_</w:t>
      </w:r>
      <w:r w:rsidR="008527A8" w:rsidRPr="00751331">
        <w:rPr>
          <w:rFonts w:ascii="Arial" w:hAnsi="Arial"/>
          <w:color w:val="E36C0A"/>
          <w:sz w:val="22"/>
          <w:szCs w:val="22"/>
        </w:rPr>
        <w:t xml:space="preserve"> 6-8-10</w:t>
      </w:r>
    </w:p>
    <w:p w:rsidR="00306633" w:rsidRPr="00751331" w:rsidRDefault="00306633" w:rsidP="008127A8">
      <w:pPr>
        <w:pStyle w:val="Title"/>
        <w:jc w:val="left"/>
        <w:rPr>
          <w:rFonts w:ascii="Arial" w:hAnsi="Arial"/>
          <w:bCs w:val="0"/>
          <w:color w:val="000000"/>
        </w:rPr>
      </w:pPr>
    </w:p>
    <w:p w:rsidR="00306633" w:rsidRPr="00751331" w:rsidRDefault="00306633" w:rsidP="00362FCA">
      <w:pPr>
        <w:pStyle w:val="Title"/>
        <w:tabs>
          <w:tab w:val="left" w:pos="3600"/>
        </w:tabs>
        <w:jc w:val="left"/>
        <w:rPr>
          <w:color w:val="000000"/>
          <w:sz w:val="22"/>
          <w:szCs w:val="22"/>
        </w:rPr>
      </w:pPr>
      <w:r w:rsidRPr="00751331">
        <w:rPr>
          <w:rFonts w:ascii="Arial" w:hAnsi="Arial"/>
          <w:bCs w:val="0"/>
          <w:color w:val="000000"/>
        </w:rPr>
        <w:tab/>
      </w:r>
      <w:r w:rsidRPr="00751331">
        <w:rPr>
          <w:color w:val="000000"/>
          <w:sz w:val="22"/>
          <w:szCs w:val="22"/>
        </w:rPr>
        <w:t xml:space="preserve">OMB #: 0925-0368 Expires:  </w:t>
      </w:r>
      <w:r w:rsidR="00C7462C" w:rsidRPr="00751331">
        <w:rPr>
          <w:color w:val="000000"/>
          <w:sz w:val="22"/>
          <w:szCs w:val="22"/>
        </w:rPr>
        <w:t xml:space="preserve">March 31, </w:t>
      </w:r>
      <w:r w:rsidRPr="00751331">
        <w:rPr>
          <w:color w:val="000000"/>
          <w:sz w:val="22"/>
          <w:szCs w:val="22"/>
        </w:rPr>
        <w:t>2013</w:t>
      </w:r>
    </w:p>
    <w:p w:rsidR="00306633" w:rsidRPr="00751331" w:rsidRDefault="00306633" w:rsidP="008127A8">
      <w:pPr>
        <w:pStyle w:val="Title"/>
        <w:jc w:val="left"/>
        <w:rPr>
          <w:color w:val="000000"/>
          <w:sz w:val="22"/>
          <w:szCs w:val="22"/>
        </w:rPr>
      </w:pPr>
    </w:p>
    <w:p w:rsidR="00306633" w:rsidRPr="00751331" w:rsidRDefault="00306633" w:rsidP="008127A8">
      <w:pPr>
        <w:pStyle w:val="Title"/>
        <w:jc w:val="left"/>
        <w:rPr>
          <w:color w:val="000000"/>
          <w:sz w:val="22"/>
          <w:szCs w:val="22"/>
        </w:rPr>
      </w:pPr>
    </w:p>
    <w:p w:rsidR="00306633" w:rsidRPr="00066DE2" w:rsidRDefault="00203D10" w:rsidP="00066DE2">
      <w:pPr>
        <w:rPr>
          <w:b/>
          <w:sz w:val="22"/>
          <w:szCs w:val="22"/>
        </w:rPr>
      </w:pPr>
      <w:r w:rsidRPr="00066DE2">
        <w:rPr>
          <w:b/>
          <w:sz w:val="22"/>
          <w:szCs w:val="22"/>
        </w:rPr>
        <w:t>Public reporting burden for this collection of information is estimated to average 9 minutes per response, including the time for reviewing instructions, searching existing data sources, gathering and maintaining the data needed, and completing and reviewing the collection of information. An agency may not conduct or sponsor, and a person is not required to respond to, a collection of information unless it displays a currently valid OMB control number. Send comments regarding this burden estimate or any other aspect of this collection of information, including suggestions for reducing this burden to: NIH Project Clearance Branch, 6705 Rockledge Drive, MSC 7974, Bethesda, MD 20892-7974, ATTN: PRA (0925-0368). Do not return the completed form to this address.</w:t>
      </w:r>
    </w:p>
    <w:p w:rsidR="00306633" w:rsidRPr="00751331" w:rsidRDefault="00306633" w:rsidP="008127A8">
      <w:pPr>
        <w:pStyle w:val="Title"/>
        <w:jc w:val="left"/>
        <w:rPr>
          <w:color w:val="000000"/>
          <w:sz w:val="22"/>
          <w:szCs w:val="22"/>
        </w:rPr>
      </w:pPr>
    </w:p>
    <w:p w:rsidR="006A762C" w:rsidRPr="00751331" w:rsidRDefault="00A05A2C" w:rsidP="007E0243">
      <w:pPr>
        <w:pStyle w:val="Heading1"/>
      </w:pPr>
      <w:r w:rsidRPr="00751331">
        <w:br w:type="page"/>
      </w:r>
      <w:r w:rsidR="00B75068" w:rsidRPr="00751331">
        <w:lastRenderedPageBreak/>
        <w:t xml:space="preserve">2010-2011 </w:t>
      </w:r>
      <w:r w:rsidR="006A762C" w:rsidRPr="00751331">
        <w:t>Tobacco Use Supplement to the</w:t>
      </w:r>
      <w:r w:rsidR="00F56437" w:rsidRPr="00751331">
        <w:t xml:space="preserve"> </w:t>
      </w:r>
      <w:r w:rsidR="00410F5F" w:rsidRPr="00751331">
        <w:t>Current Population Survey</w:t>
      </w:r>
    </w:p>
    <w:p w:rsidR="00986CE1" w:rsidRPr="00751331" w:rsidRDefault="00986CE1">
      <w:pPr>
        <w:jc w:val="center"/>
        <w:rPr>
          <w:rFonts w:ascii="Arial" w:hAnsi="Arial"/>
          <w:b/>
          <w:bCs/>
          <w:color w:val="000000"/>
          <w:sz w:val="28"/>
          <w:szCs w:val="28"/>
        </w:rPr>
      </w:pPr>
    </w:p>
    <w:p w:rsidR="00E755C0" w:rsidRPr="007E0243" w:rsidRDefault="00E755C0" w:rsidP="007E0243">
      <w:pPr>
        <w:tabs>
          <w:tab w:val="left" w:pos="720"/>
        </w:tabs>
        <w:rPr>
          <w:bCs/>
          <w:color w:val="000000"/>
        </w:rPr>
      </w:pPr>
    </w:p>
    <w:p w:rsidR="00C56B23" w:rsidRPr="00751331" w:rsidRDefault="00C56B23" w:rsidP="00C56B23">
      <w:pPr>
        <w:rPr>
          <w:color w:val="000000"/>
        </w:rPr>
      </w:pPr>
      <w:r w:rsidRPr="00751331">
        <w:rPr>
          <w:color w:val="000000"/>
        </w:rPr>
        <w:t>All skip paths should go to the next item unless otherwise instructed.  All item questions accept don’t know and refused as response. All &lt;D&gt; and &lt;R&gt; pre-codes are to be blind coded.  Use blind coded &lt;L&gt; to go to END.</w:t>
      </w:r>
    </w:p>
    <w:p w:rsidR="00C56B23" w:rsidRPr="00751331" w:rsidRDefault="00C56B23" w:rsidP="00C56B23">
      <w:pPr>
        <w:rPr>
          <w:color w:val="000000"/>
        </w:rPr>
      </w:pPr>
    </w:p>
    <w:p w:rsidR="00C56B23" w:rsidRPr="00751331" w:rsidRDefault="00C56B23" w:rsidP="00C56B23">
      <w:pPr>
        <w:rPr>
          <w:color w:val="000000"/>
        </w:rPr>
      </w:pPr>
      <w:r w:rsidRPr="00751331">
        <w:rPr>
          <w:color w:val="000000"/>
        </w:rPr>
        <w:t>Allow Proxy interviews on the 4th callback.</w:t>
      </w:r>
    </w:p>
    <w:p w:rsidR="00C56B23" w:rsidRPr="00751331" w:rsidRDefault="00C56B23" w:rsidP="00C56B23">
      <w:pPr>
        <w:tabs>
          <w:tab w:val="left" w:pos="720"/>
          <w:tab w:val="left" w:pos="1440"/>
        </w:tabs>
        <w:ind w:left="1440" w:hanging="1440"/>
        <w:rPr>
          <w:b/>
          <w:bCs/>
          <w:color w:val="000000"/>
        </w:rPr>
      </w:pPr>
    </w:p>
    <w:p w:rsidR="00C56B23" w:rsidRPr="00751331" w:rsidRDefault="00C56B23" w:rsidP="00C56B23">
      <w:pPr>
        <w:tabs>
          <w:tab w:val="left" w:pos="720"/>
          <w:tab w:val="left" w:pos="1440"/>
        </w:tabs>
        <w:ind w:left="1440" w:hanging="1440"/>
        <w:rPr>
          <w:b/>
          <w:bCs/>
          <w:color w:val="000000"/>
          <w:sz w:val="22"/>
          <w:szCs w:val="22"/>
        </w:rPr>
      </w:pPr>
      <w:r w:rsidRPr="00751331">
        <w:rPr>
          <w:b/>
          <w:bCs/>
          <w:color w:val="000000"/>
        </w:rPr>
        <w:t>PRESUP</w:t>
      </w:r>
      <w:r w:rsidRPr="00751331">
        <w:rPr>
          <w:b/>
          <w:bCs/>
          <w:color w:val="000000"/>
        </w:rPr>
        <w:tab/>
        <w:t xml:space="preserve">This month we would also like to ask about your thoughts and experiences concerning </w:t>
      </w:r>
      <w:r w:rsidRPr="00751331">
        <w:rPr>
          <w:b/>
          <w:bCs/>
          <w:color w:val="000000"/>
          <w:sz w:val="22"/>
          <w:szCs w:val="22"/>
        </w:rPr>
        <w:t>tobacco use.  I need to ask each individual, age 18 years old and older, these questions.</w:t>
      </w:r>
    </w:p>
    <w:p w:rsidR="00C56B23" w:rsidRPr="00751331" w:rsidRDefault="00C56B23" w:rsidP="00C56B23">
      <w:pPr>
        <w:tabs>
          <w:tab w:val="left" w:pos="720"/>
          <w:tab w:val="left" w:pos="1440"/>
        </w:tabs>
        <w:ind w:left="1440" w:hanging="1440"/>
        <w:rPr>
          <w:color w:val="000000"/>
          <w:sz w:val="22"/>
          <w:szCs w:val="22"/>
        </w:rPr>
      </w:pPr>
    </w:p>
    <w:p w:rsidR="00C56B23" w:rsidRPr="00751331" w:rsidRDefault="00C56B23" w:rsidP="007E0243">
      <w:pPr>
        <w:tabs>
          <w:tab w:val="left" w:pos="1440"/>
        </w:tabs>
        <w:ind w:left="1440" w:hanging="1440"/>
        <w:rPr>
          <w:color w:val="000000"/>
          <w:sz w:val="22"/>
          <w:szCs w:val="22"/>
        </w:rPr>
      </w:pPr>
      <w:r w:rsidRPr="00751331">
        <w:rPr>
          <w:color w:val="000000"/>
          <w:sz w:val="22"/>
          <w:szCs w:val="22"/>
        </w:rPr>
        <w:tab/>
        <w:t>ENTER (</w:t>
      </w:r>
      <w:r w:rsidR="00F14838" w:rsidRPr="00751331">
        <w:rPr>
          <w:color w:val="000000"/>
          <w:sz w:val="22"/>
          <w:szCs w:val="22"/>
        </w:rPr>
        <w:t>1</w:t>
      </w:r>
      <w:r w:rsidRPr="00751331">
        <w:rPr>
          <w:color w:val="000000"/>
          <w:sz w:val="22"/>
          <w:szCs w:val="22"/>
        </w:rPr>
        <w:t>) TO PROCEED</w:t>
      </w:r>
    </w:p>
    <w:p w:rsidR="00C56B23" w:rsidRPr="00751331" w:rsidRDefault="00C56B23" w:rsidP="007E0243">
      <w:pPr>
        <w:tabs>
          <w:tab w:val="left" w:pos="1440"/>
        </w:tabs>
        <w:rPr>
          <w:color w:val="000000"/>
          <w:sz w:val="22"/>
          <w:szCs w:val="22"/>
        </w:rPr>
      </w:pPr>
    </w:p>
    <w:p w:rsidR="00C56B23" w:rsidRPr="00751331" w:rsidRDefault="00C56B23" w:rsidP="007E0243">
      <w:pPr>
        <w:tabs>
          <w:tab w:val="left" w:pos="1440"/>
        </w:tabs>
        <w:ind w:left="1440" w:hanging="1440"/>
        <w:rPr>
          <w:color w:val="000000"/>
          <w:sz w:val="22"/>
          <w:szCs w:val="22"/>
        </w:rPr>
      </w:pPr>
      <w:r w:rsidRPr="00751331">
        <w:rPr>
          <w:color w:val="000000"/>
          <w:sz w:val="22"/>
          <w:szCs w:val="22"/>
        </w:rPr>
        <w:tab/>
        <w:t>ENTER (I) FOR IMPORTANCE OF RESPONDING</w:t>
      </w:r>
    </w:p>
    <w:p w:rsidR="00C56B23" w:rsidRPr="00751331" w:rsidRDefault="00C56B23" w:rsidP="007E0243">
      <w:pPr>
        <w:tabs>
          <w:tab w:val="left" w:pos="1440"/>
        </w:tabs>
        <w:rPr>
          <w:color w:val="000000"/>
          <w:sz w:val="22"/>
          <w:szCs w:val="22"/>
        </w:rPr>
      </w:pPr>
    </w:p>
    <w:p w:rsidR="00C56B23" w:rsidRPr="00751331" w:rsidRDefault="00C56B23" w:rsidP="007E0243">
      <w:pPr>
        <w:tabs>
          <w:tab w:val="left" w:pos="1440"/>
        </w:tabs>
        <w:ind w:left="1440" w:hanging="720"/>
        <w:rPr>
          <w:color w:val="000000"/>
          <w:sz w:val="22"/>
          <w:szCs w:val="22"/>
        </w:rPr>
      </w:pPr>
      <w:r w:rsidRPr="00751331">
        <w:rPr>
          <w:color w:val="000000"/>
          <w:sz w:val="22"/>
          <w:szCs w:val="22"/>
        </w:rPr>
        <w:tab/>
        <w:t>|__|</w:t>
      </w:r>
    </w:p>
    <w:p w:rsidR="00C56B23" w:rsidRPr="00751331" w:rsidRDefault="00C56B23" w:rsidP="00C56B23">
      <w:pPr>
        <w:rPr>
          <w:color w:val="000000"/>
          <w:sz w:val="22"/>
          <w:szCs w:val="22"/>
        </w:rPr>
      </w:pPr>
    </w:p>
    <w:p w:rsidR="00C56B23" w:rsidRPr="00751331" w:rsidRDefault="00C56B23" w:rsidP="00C56B23">
      <w:pPr>
        <w:rPr>
          <w:color w:val="000000"/>
          <w:sz w:val="22"/>
          <w:szCs w:val="22"/>
        </w:rPr>
      </w:pPr>
    </w:p>
    <w:p w:rsidR="00C56B23" w:rsidRPr="00751331" w:rsidRDefault="00C56B23" w:rsidP="00C56B23">
      <w:pPr>
        <w:tabs>
          <w:tab w:val="left" w:pos="720"/>
          <w:tab w:val="left" w:pos="1440"/>
        </w:tabs>
        <w:ind w:left="1440" w:hanging="1440"/>
        <w:rPr>
          <w:color w:val="000000"/>
          <w:sz w:val="22"/>
          <w:szCs w:val="22"/>
        </w:rPr>
      </w:pPr>
      <w:r w:rsidRPr="00751331">
        <w:rPr>
          <w:b/>
          <w:bCs/>
          <w:color w:val="000000"/>
          <w:sz w:val="22"/>
          <w:szCs w:val="22"/>
        </w:rPr>
        <w:t>H_SUPP_I</w:t>
      </w:r>
      <w:r w:rsidRPr="00751331">
        <w:rPr>
          <w:b/>
          <w:bCs/>
          <w:color w:val="000000"/>
          <w:sz w:val="22"/>
          <w:szCs w:val="22"/>
        </w:rPr>
        <w:tab/>
      </w:r>
      <w:r w:rsidRPr="00751331">
        <w:rPr>
          <w:rFonts w:ascii="Times New Roman Bold" w:hAnsi="Times New Roman Bold"/>
          <w:b/>
          <w:bCs/>
          <w:color w:val="000000"/>
          <w:sz w:val="22"/>
          <w:szCs w:val="22"/>
        </w:rPr>
        <w:t>Your answers to the tobacco questions are very important.  The National Institutes of Health, CDC, and other researchers will use this information to measure changes in tobacco use and to help with policy-making and services.</w:t>
      </w:r>
    </w:p>
    <w:p w:rsidR="00C56B23" w:rsidRPr="00751331" w:rsidRDefault="00C56B23" w:rsidP="00C56B23">
      <w:pPr>
        <w:rPr>
          <w:color w:val="000000"/>
          <w:sz w:val="22"/>
          <w:szCs w:val="22"/>
        </w:rPr>
      </w:pPr>
    </w:p>
    <w:p w:rsidR="00C56B23" w:rsidRPr="00751331" w:rsidRDefault="00C56B23" w:rsidP="007E0243">
      <w:pPr>
        <w:tabs>
          <w:tab w:val="left" w:pos="1440"/>
        </w:tabs>
        <w:rPr>
          <w:color w:val="000000"/>
          <w:sz w:val="22"/>
          <w:szCs w:val="22"/>
        </w:rPr>
      </w:pPr>
      <w:r w:rsidRPr="00751331">
        <w:rPr>
          <w:color w:val="000000"/>
          <w:sz w:val="22"/>
          <w:szCs w:val="22"/>
        </w:rPr>
        <w:tab/>
        <w:t>PRESS ENTER TO CONTINUE</w:t>
      </w:r>
    </w:p>
    <w:p w:rsidR="00C56B23" w:rsidRPr="00751331" w:rsidRDefault="00C56B23" w:rsidP="00C56B23">
      <w:pPr>
        <w:ind w:left="720"/>
        <w:rPr>
          <w:color w:val="000000"/>
          <w:sz w:val="22"/>
          <w:szCs w:val="22"/>
        </w:rPr>
      </w:pPr>
    </w:p>
    <w:tbl>
      <w:tblPr>
        <w:tblW w:w="0" w:type="auto"/>
        <w:tblInd w:w="120" w:type="dxa"/>
        <w:tblLayout w:type="fixed"/>
        <w:tblCellMar>
          <w:left w:w="120" w:type="dxa"/>
          <w:right w:w="120" w:type="dxa"/>
        </w:tblCellMar>
        <w:tblLook w:val="0000" w:firstRow="0" w:lastRow="0" w:firstColumn="0" w:lastColumn="0" w:noHBand="0" w:noVBand="0"/>
      </w:tblPr>
      <w:tblGrid>
        <w:gridCol w:w="1440"/>
        <w:gridCol w:w="4230"/>
        <w:gridCol w:w="3690"/>
      </w:tblGrid>
      <w:tr w:rsidR="00C56B23" w:rsidRPr="00751331" w:rsidTr="00E53019">
        <w:trPr>
          <w:cantSplit/>
          <w:trHeight w:val="403"/>
        </w:trPr>
        <w:tc>
          <w:tcPr>
            <w:tcW w:w="1440" w:type="dxa"/>
            <w:tcBorders>
              <w:top w:val="nil"/>
              <w:left w:val="nil"/>
              <w:bottom w:val="nil"/>
              <w:right w:val="nil"/>
            </w:tcBorders>
          </w:tcPr>
          <w:p w:rsidR="00C56B23" w:rsidRPr="00751331" w:rsidRDefault="00C56B23" w:rsidP="00E53019">
            <w:pPr>
              <w:rPr>
                <w:color w:val="000000"/>
              </w:rPr>
            </w:pPr>
            <w:r w:rsidRPr="00751331">
              <w:rPr>
                <w:color w:val="000000"/>
                <w:sz w:val="22"/>
                <w:szCs w:val="22"/>
              </w:rPr>
              <w:t>NXTPR</w:t>
            </w:r>
          </w:p>
        </w:tc>
        <w:tc>
          <w:tcPr>
            <w:tcW w:w="4230" w:type="dxa"/>
            <w:tcBorders>
              <w:top w:val="nil"/>
              <w:left w:val="nil"/>
              <w:bottom w:val="nil"/>
              <w:right w:val="nil"/>
            </w:tcBorders>
          </w:tcPr>
          <w:p w:rsidR="00C56B23" w:rsidRPr="00751331" w:rsidRDefault="00C56B23" w:rsidP="00E53019">
            <w:pPr>
              <w:rPr>
                <w:color w:val="000000"/>
                <w:sz w:val="22"/>
                <w:szCs w:val="22"/>
              </w:rPr>
            </w:pPr>
            <w:r w:rsidRPr="00751331">
              <w:rPr>
                <w:color w:val="000000"/>
                <w:sz w:val="22"/>
                <w:szCs w:val="22"/>
              </w:rPr>
              <w:t>ENTER LINE NO: |__|__| FOR [</w:t>
            </w:r>
            <w:proofErr w:type="spellStart"/>
            <w:r w:rsidRPr="00751331">
              <w:rPr>
                <w:color w:val="000000"/>
                <w:sz w:val="22"/>
                <w:szCs w:val="22"/>
              </w:rPr>
              <w:t>fill</w:t>
            </w:r>
            <w:proofErr w:type="spellEnd"/>
            <w:r w:rsidRPr="00751331">
              <w:rPr>
                <w:color w:val="000000"/>
                <w:sz w:val="22"/>
                <w:szCs w:val="22"/>
              </w:rPr>
              <w:t xml:space="preserve"> name]</w:t>
            </w:r>
          </w:p>
          <w:p w:rsidR="00C56B23" w:rsidRPr="00751331" w:rsidRDefault="00C56B23" w:rsidP="00E53019">
            <w:pPr>
              <w:rPr>
                <w:color w:val="000000"/>
                <w:sz w:val="22"/>
                <w:szCs w:val="22"/>
              </w:rPr>
            </w:pPr>
          </w:p>
          <w:p w:rsidR="00C56B23" w:rsidRPr="00751331" w:rsidRDefault="00C56B23" w:rsidP="00E53019">
            <w:pPr>
              <w:rPr>
                <w:color w:val="000000"/>
                <w:sz w:val="22"/>
                <w:szCs w:val="22"/>
              </w:rPr>
            </w:pPr>
            <w:r w:rsidRPr="00751331">
              <w:rPr>
                <w:b/>
                <w:bCs/>
                <w:color w:val="000000"/>
                <w:sz w:val="22"/>
                <w:szCs w:val="22"/>
              </w:rPr>
              <w:t>I (also) need to talk with [fill name/READ LIST OF NEEDED PERSONS].  Is he/she at home now/Are either of them at home now/Are any of them at home now)?</w:t>
            </w:r>
          </w:p>
          <w:p w:rsidR="00C56B23" w:rsidRPr="00751331" w:rsidRDefault="00C56B23" w:rsidP="00E53019">
            <w:pPr>
              <w:rPr>
                <w:color w:val="000000"/>
                <w:sz w:val="22"/>
                <w:szCs w:val="22"/>
              </w:rPr>
            </w:pPr>
          </w:p>
          <w:p w:rsidR="00C56B23" w:rsidRPr="00751331" w:rsidRDefault="00C56B23" w:rsidP="00E53019">
            <w:pPr>
              <w:rPr>
                <w:color w:val="000000"/>
                <w:sz w:val="22"/>
                <w:szCs w:val="22"/>
              </w:rPr>
            </w:pPr>
            <w:r w:rsidRPr="00751331">
              <w:rPr>
                <w:color w:val="000000"/>
                <w:sz w:val="22"/>
                <w:szCs w:val="22"/>
              </w:rPr>
              <w:t>NO ONE ELIGIBLE, SKIP TO FIN (F10)</w:t>
            </w:r>
          </w:p>
          <w:p w:rsidR="00C56B23" w:rsidRPr="00751331" w:rsidRDefault="00C56B23" w:rsidP="00E53019">
            <w:pPr>
              <w:rPr>
                <w:color w:val="000000"/>
                <w:sz w:val="22"/>
                <w:szCs w:val="22"/>
              </w:rPr>
            </w:pPr>
            <w:r w:rsidRPr="00751331">
              <w:rPr>
                <w:color w:val="000000"/>
                <w:sz w:val="22"/>
                <w:szCs w:val="22"/>
              </w:rPr>
              <w:t>IF ANSWERED, JUMP FORWARD (F3)</w:t>
            </w:r>
          </w:p>
          <w:p w:rsidR="00C56B23" w:rsidRPr="00751331" w:rsidRDefault="00C56B23" w:rsidP="00E53019">
            <w:pPr>
              <w:rPr>
                <w:color w:val="000000"/>
                <w:sz w:val="22"/>
                <w:szCs w:val="22"/>
              </w:rPr>
            </w:pPr>
          </w:p>
          <w:p w:rsidR="00C56B23" w:rsidRPr="00751331" w:rsidRDefault="00C56B23" w:rsidP="00E53019">
            <w:pPr>
              <w:rPr>
                <w:color w:val="000000"/>
                <w:sz w:val="22"/>
                <w:szCs w:val="22"/>
              </w:rPr>
            </w:pPr>
            <w:r w:rsidRPr="00751331">
              <w:rPr>
                <w:color w:val="000000"/>
                <w:sz w:val="22"/>
                <w:szCs w:val="22"/>
              </w:rPr>
              <w:t>GET SELF RESPONSE ONLY.</w:t>
            </w:r>
          </w:p>
          <w:p w:rsidR="00C56B23" w:rsidRPr="00751331" w:rsidRDefault="00C56B23" w:rsidP="00E53019">
            <w:pPr>
              <w:rPr>
                <w:color w:val="000000"/>
                <w:sz w:val="22"/>
                <w:szCs w:val="22"/>
              </w:rPr>
            </w:pPr>
            <w:r w:rsidRPr="00751331">
              <w:rPr>
                <w:color w:val="000000"/>
                <w:sz w:val="22"/>
                <w:szCs w:val="22"/>
              </w:rPr>
              <w:t>WHEN DONE, F10 FOR CALLBACKS</w:t>
            </w:r>
          </w:p>
          <w:p w:rsidR="00C56B23" w:rsidRPr="00751331" w:rsidRDefault="00C56B23" w:rsidP="00E53019">
            <w:pPr>
              <w:rPr>
                <w:color w:val="000000"/>
                <w:sz w:val="22"/>
                <w:szCs w:val="22"/>
              </w:rPr>
            </w:pPr>
            <w:r w:rsidRPr="00751331">
              <w:rPr>
                <w:color w:val="000000"/>
                <w:sz w:val="22"/>
                <w:szCs w:val="22"/>
              </w:rPr>
              <w:t>CALLBACK #: [fill number]</w:t>
            </w:r>
          </w:p>
          <w:p w:rsidR="00C56B23" w:rsidRPr="00751331" w:rsidRDefault="00C56B23" w:rsidP="00E53019">
            <w:pPr>
              <w:rPr>
                <w:color w:val="000000"/>
                <w:sz w:val="22"/>
                <w:szCs w:val="22"/>
              </w:rPr>
            </w:pPr>
          </w:p>
          <w:p w:rsidR="00C56B23" w:rsidRPr="00751331" w:rsidRDefault="00C56B23" w:rsidP="00E53019">
            <w:pPr>
              <w:rPr>
                <w:color w:val="000000"/>
                <w:sz w:val="22"/>
                <w:szCs w:val="22"/>
              </w:rPr>
            </w:pPr>
            <w:r w:rsidRPr="00751331">
              <w:rPr>
                <w:color w:val="000000"/>
                <w:sz w:val="22"/>
                <w:szCs w:val="22"/>
              </w:rPr>
              <w:t>(</w:t>
            </w:r>
            <w:r w:rsidR="00F14838" w:rsidRPr="00751331">
              <w:rPr>
                <w:color w:val="000000"/>
                <w:sz w:val="22"/>
                <w:szCs w:val="22"/>
              </w:rPr>
              <w:t>CNTRL-</w:t>
            </w:r>
            <w:r w:rsidRPr="00751331">
              <w:rPr>
                <w:color w:val="000000"/>
                <w:sz w:val="22"/>
                <w:szCs w:val="22"/>
              </w:rPr>
              <w:t>R) Respondent Refused for someone else</w:t>
            </w:r>
          </w:p>
          <w:p w:rsidR="00C56B23" w:rsidRPr="00751331" w:rsidRDefault="00C56B23" w:rsidP="00E53019">
            <w:pPr>
              <w:rPr>
                <w:color w:val="000000"/>
                <w:sz w:val="22"/>
                <w:szCs w:val="22"/>
              </w:rPr>
            </w:pPr>
          </w:p>
          <w:p w:rsidR="00C56B23" w:rsidRPr="00751331" w:rsidRDefault="00C56B23" w:rsidP="00E53019">
            <w:pPr>
              <w:rPr>
                <w:color w:val="000000"/>
              </w:rPr>
            </w:pPr>
            <w:r w:rsidRPr="00751331">
              <w:rPr>
                <w:color w:val="000000"/>
                <w:sz w:val="22"/>
                <w:szCs w:val="22"/>
              </w:rPr>
              <w:t>ENTER LINE NUMBER FOR INTERVIEW: |__|__|</w:t>
            </w:r>
          </w:p>
        </w:tc>
        <w:tc>
          <w:tcPr>
            <w:tcW w:w="3690" w:type="dxa"/>
            <w:tcBorders>
              <w:top w:val="nil"/>
              <w:left w:val="single" w:sz="6" w:space="0" w:color="auto"/>
              <w:bottom w:val="nil"/>
              <w:right w:val="nil"/>
            </w:tcBorders>
          </w:tcPr>
          <w:p w:rsidR="00C56B23" w:rsidRPr="00751331" w:rsidRDefault="00C56B23" w:rsidP="007E0243">
            <w:pPr>
              <w:rPr>
                <w:color w:val="000000"/>
                <w:sz w:val="22"/>
                <w:szCs w:val="22"/>
              </w:rPr>
            </w:pPr>
            <w:r w:rsidRPr="00751331">
              <w:rPr>
                <w:color w:val="000000"/>
                <w:sz w:val="22"/>
                <w:szCs w:val="22"/>
                <w:u w:val="single"/>
              </w:rPr>
              <w:t>HOUSEHOLD ROSTER</w:t>
            </w:r>
          </w:p>
          <w:p w:rsidR="00C56B23" w:rsidRPr="00751331" w:rsidRDefault="00C56B23" w:rsidP="007E0243">
            <w:pPr>
              <w:tabs>
                <w:tab w:val="left" w:pos="2580"/>
                <w:tab w:val="left" w:pos="2985"/>
              </w:tabs>
              <w:rPr>
                <w:color w:val="000000"/>
                <w:sz w:val="22"/>
                <w:szCs w:val="22"/>
              </w:rPr>
            </w:pPr>
            <w:r w:rsidRPr="00751331">
              <w:rPr>
                <w:color w:val="000000"/>
                <w:sz w:val="22"/>
                <w:szCs w:val="22"/>
              </w:rPr>
              <w:t>LN Q NEED NAME</w:t>
            </w:r>
            <w:r w:rsidR="007E0243">
              <w:rPr>
                <w:color w:val="000000"/>
                <w:sz w:val="22"/>
                <w:szCs w:val="22"/>
              </w:rPr>
              <w:tab/>
            </w:r>
            <w:r w:rsidRPr="00751331">
              <w:rPr>
                <w:color w:val="000000"/>
                <w:sz w:val="22"/>
                <w:szCs w:val="22"/>
              </w:rPr>
              <w:t>M</w:t>
            </w:r>
            <w:r w:rsidR="007E0243">
              <w:rPr>
                <w:color w:val="000000"/>
                <w:sz w:val="22"/>
                <w:szCs w:val="22"/>
              </w:rPr>
              <w:tab/>
            </w:r>
            <w:r w:rsidRPr="00751331">
              <w:rPr>
                <w:color w:val="000000"/>
                <w:sz w:val="22"/>
                <w:szCs w:val="22"/>
              </w:rPr>
              <w:t>AGE</w:t>
            </w:r>
          </w:p>
          <w:p w:rsidR="007E0243" w:rsidRDefault="00C56B23" w:rsidP="007E0243">
            <w:pPr>
              <w:tabs>
                <w:tab w:val="left" w:pos="1155"/>
              </w:tabs>
              <w:rPr>
                <w:color w:val="000000"/>
                <w:sz w:val="22"/>
                <w:szCs w:val="22"/>
                <w:lang w:val="fr-FR"/>
              </w:rPr>
            </w:pPr>
            <w:r w:rsidRPr="00751331">
              <w:rPr>
                <w:color w:val="000000"/>
                <w:sz w:val="22"/>
                <w:szCs w:val="22"/>
                <w:lang w:val="fr-FR"/>
              </w:rPr>
              <w:t>01</w:t>
            </w:r>
            <w:r w:rsidR="007E0243">
              <w:rPr>
                <w:color w:val="000000"/>
                <w:sz w:val="22"/>
                <w:szCs w:val="22"/>
                <w:lang w:val="fr-FR"/>
              </w:rPr>
              <w:tab/>
            </w:r>
            <w:r w:rsidRPr="00751331">
              <w:rPr>
                <w:color w:val="000000"/>
                <w:sz w:val="22"/>
                <w:szCs w:val="22"/>
                <w:lang w:val="fr-FR"/>
              </w:rPr>
              <w:t>(Person 1)</w:t>
            </w:r>
          </w:p>
          <w:p w:rsidR="00C56B23" w:rsidRPr="00751331" w:rsidRDefault="00C56B23" w:rsidP="007E0243">
            <w:pPr>
              <w:tabs>
                <w:tab w:val="left" w:pos="1155"/>
              </w:tabs>
              <w:rPr>
                <w:color w:val="000000"/>
                <w:sz w:val="22"/>
                <w:szCs w:val="22"/>
                <w:lang w:val="fr-FR"/>
              </w:rPr>
            </w:pPr>
            <w:r w:rsidRPr="00751331">
              <w:rPr>
                <w:color w:val="000000"/>
                <w:sz w:val="22"/>
                <w:szCs w:val="22"/>
                <w:lang w:val="fr-FR"/>
              </w:rPr>
              <w:t>02</w:t>
            </w:r>
            <w:r w:rsidR="007E0243">
              <w:rPr>
                <w:color w:val="000000"/>
                <w:sz w:val="22"/>
                <w:szCs w:val="22"/>
                <w:lang w:val="fr-FR"/>
              </w:rPr>
              <w:tab/>
            </w:r>
            <w:r w:rsidRPr="00751331">
              <w:rPr>
                <w:color w:val="000000"/>
                <w:sz w:val="22"/>
                <w:szCs w:val="22"/>
                <w:lang w:val="fr-FR"/>
              </w:rPr>
              <w:t>(Person 2)</w:t>
            </w:r>
          </w:p>
          <w:p w:rsidR="00C56B23" w:rsidRPr="00751331" w:rsidRDefault="00C56B23" w:rsidP="007E0243">
            <w:pPr>
              <w:tabs>
                <w:tab w:val="left" w:pos="1155"/>
              </w:tabs>
              <w:rPr>
                <w:color w:val="000000"/>
                <w:lang w:val="fr-FR"/>
              </w:rPr>
            </w:pPr>
            <w:r w:rsidRPr="00751331">
              <w:rPr>
                <w:color w:val="000000"/>
                <w:sz w:val="22"/>
                <w:szCs w:val="22"/>
                <w:lang w:val="fr-FR"/>
              </w:rPr>
              <w:t>03</w:t>
            </w:r>
            <w:r w:rsidR="007E0243">
              <w:rPr>
                <w:color w:val="000000"/>
                <w:sz w:val="22"/>
                <w:szCs w:val="22"/>
                <w:lang w:val="fr-FR"/>
              </w:rPr>
              <w:tab/>
            </w:r>
            <w:r w:rsidRPr="00751331">
              <w:rPr>
                <w:color w:val="000000"/>
                <w:sz w:val="22"/>
                <w:szCs w:val="22"/>
                <w:lang w:val="fr-FR"/>
              </w:rPr>
              <w:t>(Person 3)</w:t>
            </w:r>
          </w:p>
        </w:tc>
      </w:tr>
    </w:tbl>
    <w:p w:rsidR="00C56B23" w:rsidRPr="00751331" w:rsidRDefault="00C56B23" w:rsidP="00C56B23">
      <w:pPr>
        <w:rPr>
          <w:color w:val="000000"/>
          <w:sz w:val="22"/>
          <w:szCs w:val="22"/>
          <w:lang w:val="fr-FR"/>
        </w:rPr>
      </w:pPr>
    </w:p>
    <w:p w:rsidR="00C56B23" w:rsidRPr="00751331" w:rsidRDefault="00C56B23" w:rsidP="00C56B23">
      <w:pPr>
        <w:rPr>
          <w:color w:val="000000"/>
          <w:sz w:val="22"/>
          <w:szCs w:val="22"/>
          <w:lang w:val="fr-FR"/>
        </w:rPr>
      </w:pPr>
    </w:p>
    <w:p w:rsidR="00C56B23" w:rsidRPr="00751331" w:rsidRDefault="00C56B23" w:rsidP="00C56B23">
      <w:pPr>
        <w:rPr>
          <w:color w:val="000000"/>
          <w:sz w:val="22"/>
          <w:szCs w:val="22"/>
        </w:rPr>
      </w:pPr>
      <w:r w:rsidRPr="00751331">
        <w:rPr>
          <w:color w:val="000000"/>
          <w:sz w:val="22"/>
          <w:szCs w:val="22"/>
        </w:rPr>
        <w:t>NXTPR3</w:t>
      </w:r>
      <w:r w:rsidRPr="00751331">
        <w:rPr>
          <w:color w:val="000000"/>
          <w:sz w:val="22"/>
          <w:szCs w:val="22"/>
        </w:rPr>
        <w:tab/>
        <w:t>DO NOT ASK, INTERVIEWER CHECK ITEM</w:t>
      </w:r>
    </w:p>
    <w:p w:rsidR="00C56B23" w:rsidRDefault="00C56B23" w:rsidP="00C56B23">
      <w:pPr>
        <w:rPr>
          <w:color w:val="000000"/>
          <w:sz w:val="22"/>
          <w:szCs w:val="22"/>
        </w:rPr>
      </w:pPr>
    </w:p>
    <w:p w:rsidR="00F44610" w:rsidRDefault="00F44610">
      <w:pPr>
        <w:widowControl/>
        <w:autoSpaceDE/>
        <w:autoSpaceDN/>
        <w:adjustRightInd/>
        <w:rPr>
          <w:color w:val="000000"/>
          <w:sz w:val="22"/>
          <w:szCs w:val="22"/>
        </w:rPr>
      </w:pPr>
      <w:r>
        <w:rPr>
          <w:color w:val="000000"/>
          <w:sz w:val="22"/>
          <w:szCs w:val="22"/>
        </w:rPr>
        <w:br w:type="page"/>
      </w:r>
    </w:p>
    <w:p w:rsidR="00C56B23" w:rsidRPr="00751331" w:rsidRDefault="00C56B23" w:rsidP="007E0243">
      <w:pPr>
        <w:tabs>
          <w:tab w:val="left" w:pos="1440"/>
        </w:tabs>
        <w:ind w:left="1440" w:hanging="1440"/>
        <w:rPr>
          <w:color w:val="000000"/>
          <w:sz w:val="22"/>
          <w:szCs w:val="22"/>
        </w:rPr>
      </w:pPr>
      <w:r w:rsidRPr="00751331">
        <w:rPr>
          <w:color w:val="000000"/>
          <w:sz w:val="22"/>
          <w:szCs w:val="22"/>
        </w:rPr>
        <w:lastRenderedPageBreak/>
        <w:tab/>
        <w:t>(ONLY TAKE A PROXY IF THIS IS THE 4TH CALLBACK, THE PERSON WILL NOT RETURN BEFORE CLOSEOUT OR THE HOUSEHOLD IS GETTING IRRITATED.)</w:t>
      </w:r>
    </w:p>
    <w:p w:rsidR="00C56B23" w:rsidRPr="00751331" w:rsidRDefault="00C56B23" w:rsidP="00C56B23">
      <w:pPr>
        <w:rPr>
          <w:color w:val="000000"/>
          <w:sz w:val="22"/>
          <w:szCs w:val="22"/>
        </w:rPr>
      </w:pPr>
    </w:p>
    <w:p w:rsidR="00C56B23" w:rsidRPr="00751331" w:rsidRDefault="00C56B23" w:rsidP="007E0243">
      <w:pPr>
        <w:tabs>
          <w:tab w:val="left" w:pos="1440"/>
        </w:tabs>
        <w:ind w:left="1440" w:hanging="1440"/>
        <w:rPr>
          <w:color w:val="000000"/>
          <w:sz w:val="22"/>
          <w:szCs w:val="22"/>
        </w:rPr>
      </w:pPr>
      <w:r w:rsidRPr="00751331">
        <w:rPr>
          <w:color w:val="000000"/>
          <w:sz w:val="22"/>
          <w:szCs w:val="22"/>
        </w:rPr>
        <w:tab/>
        <w:t xml:space="preserve">Is this a </w:t>
      </w:r>
      <w:proofErr w:type="gramStart"/>
      <w:r w:rsidRPr="00751331">
        <w:rPr>
          <w:color w:val="000000"/>
          <w:sz w:val="22"/>
          <w:szCs w:val="22"/>
        </w:rPr>
        <w:t>Self</w:t>
      </w:r>
      <w:proofErr w:type="gramEnd"/>
      <w:r w:rsidRPr="00751331">
        <w:rPr>
          <w:color w:val="000000"/>
          <w:sz w:val="22"/>
          <w:szCs w:val="22"/>
        </w:rPr>
        <w:t xml:space="preserve"> or Proxy response?</w:t>
      </w:r>
    </w:p>
    <w:p w:rsidR="00C56B23" w:rsidRPr="00751331" w:rsidRDefault="00C56B23" w:rsidP="00C56B23">
      <w:pPr>
        <w:rPr>
          <w:color w:val="000000"/>
          <w:sz w:val="22"/>
          <w:szCs w:val="22"/>
        </w:rPr>
      </w:pPr>
    </w:p>
    <w:p w:rsidR="00C56B23" w:rsidRPr="00751331" w:rsidRDefault="00362FCA" w:rsidP="00362FCA">
      <w:pPr>
        <w:tabs>
          <w:tab w:val="left" w:pos="1440"/>
          <w:tab w:val="left" w:pos="2340"/>
        </w:tabs>
        <w:ind w:left="1440" w:hanging="1440"/>
        <w:rPr>
          <w:color w:val="000000"/>
          <w:sz w:val="22"/>
          <w:szCs w:val="22"/>
        </w:rPr>
      </w:pPr>
      <w:r>
        <w:rPr>
          <w:color w:val="000000"/>
          <w:sz w:val="22"/>
          <w:szCs w:val="22"/>
        </w:rPr>
        <w:tab/>
        <w:t>(1)  Self</w:t>
      </w:r>
      <w:r>
        <w:rPr>
          <w:color w:val="000000"/>
          <w:sz w:val="22"/>
          <w:szCs w:val="22"/>
        </w:rPr>
        <w:tab/>
      </w:r>
      <w:r w:rsidR="00C56B23" w:rsidRPr="00751331">
        <w:rPr>
          <w:color w:val="000000"/>
          <w:sz w:val="22"/>
          <w:szCs w:val="22"/>
        </w:rPr>
        <w:t>[GO TO A1]</w:t>
      </w:r>
    </w:p>
    <w:p w:rsidR="00C56B23" w:rsidRPr="00751331" w:rsidRDefault="00C56B23" w:rsidP="007E0243">
      <w:pPr>
        <w:tabs>
          <w:tab w:val="left" w:pos="1440"/>
        </w:tabs>
        <w:ind w:left="1440" w:hanging="1440"/>
        <w:rPr>
          <w:color w:val="000000"/>
          <w:sz w:val="22"/>
          <w:szCs w:val="22"/>
        </w:rPr>
      </w:pPr>
      <w:r w:rsidRPr="00751331">
        <w:rPr>
          <w:color w:val="000000"/>
          <w:sz w:val="22"/>
          <w:szCs w:val="22"/>
        </w:rPr>
        <w:tab/>
        <w:t>(2)  Proxy</w:t>
      </w:r>
    </w:p>
    <w:p w:rsidR="00C56B23" w:rsidRPr="00751331" w:rsidRDefault="00C56B23" w:rsidP="00C56B23">
      <w:pPr>
        <w:rPr>
          <w:color w:val="000000"/>
          <w:sz w:val="22"/>
          <w:szCs w:val="22"/>
        </w:rPr>
      </w:pPr>
    </w:p>
    <w:p w:rsidR="00C56B23" w:rsidRPr="00751331" w:rsidRDefault="00C56B23" w:rsidP="007E0243">
      <w:pPr>
        <w:tabs>
          <w:tab w:val="left" w:pos="1440"/>
        </w:tabs>
        <w:ind w:left="1440"/>
        <w:rPr>
          <w:color w:val="000000"/>
          <w:sz w:val="22"/>
          <w:szCs w:val="22"/>
        </w:rPr>
      </w:pPr>
      <w:r w:rsidRPr="00751331">
        <w:rPr>
          <w:color w:val="000000"/>
          <w:sz w:val="22"/>
          <w:szCs w:val="22"/>
        </w:rPr>
        <w:t>|__|</w:t>
      </w:r>
    </w:p>
    <w:p w:rsidR="00C56B23" w:rsidRPr="00751331" w:rsidRDefault="00C56B23" w:rsidP="00C56B23">
      <w:pPr>
        <w:rPr>
          <w:color w:val="000000"/>
          <w:sz w:val="22"/>
          <w:szCs w:val="22"/>
        </w:rPr>
      </w:pPr>
    </w:p>
    <w:p w:rsidR="00C56B23" w:rsidRPr="00751331" w:rsidRDefault="00C56B23" w:rsidP="00C56B23">
      <w:pPr>
        <w:rPr>
          <w:color w:val="000000"/>
          <w:sz w:val="22"/>
          <w:szCs w:val="22"/>
        </w:rPr>
      </w:pPr>
    </w:p>
    <w:p w:rsidR="00C56B23" w:rsidRPr="00751331" w:rsidRDefault="00C56B23" w:rsidP="00C56B23">
      <w:pPr>
        <w:tabs>
          <w:tab w:val="left" w:pos="720"/>
          <w:tab w:val="left" w:pos="1440"/>
        </w:tabs>
        <w:ind w:left="1440" w:hanging="1440"/>
        <w:rPr>
          <w:color w:val="000000"/>
          <w:sz w:val="22"/>
          <w:szCs w:val="22"/>
        </w:rPr>
      </w:pPr>
      <w:r w:rsidRPr="00751331">
        <w:rPr>
          <w:color w:val="000000"/>
          <w:sz w:val="22"/>
          <w:szCs w:val="22"/>
        </w:rPr>
        <w:t>EPROXY</w:t>
      </w:r>
      <w:r w:rsidRPr="00751331">
        <w:rPr>
          <w:color w:val="000000"/>
          <w:sz w:val="22"/>
          <w:szCs w:val="22"/>
        </w:rPr>
        <w:tab/>
        <w:t>DO NOT ASK</w:t>
      </w:r>
    </w:p>
    <w:p w:rsidR="00C56B23" w:rsidRPr="00751331" w:rsidRDefault="00C56B23" w:rsidP="00C56B23">
      <w:pPr>
        <w:rPr>
          <w:color w:val="000000"/>
          <w:sz w:val="22"/>
          <w:szCs w:val="22"/>
        </w:rPr>
      </w:pPr>
    </w:p>
    <w:p w:rsidR="00C56B23" w:rsidRPr="00751331" w:rsidRDefault="00C56B23" w:rsidP="007E0243">
      <w:pPr>
        <w:tabs>
          <w:tab w:val="left" w:pos="1440"/>
        </w:tabs>
        <w:ind w:left="1440" w:hanging="1440"/>
        <w:rPr>
          <w:color w:val="000000"/>
          <w:sz w:val="22"/>
          <w:szCs w:val="22"/>
        </w:rPr>
      </w:pPr>
      <w:r w:rsidRPr="00751331">
        <w:rPr>
          <w:color w:val="000000"/>
          <w:sz w:val="22"/>
          <w:szCs w:val="22"/>
        </w:rPr>
        <w:tab/>
        <w:t xml:space="preserve">POSSIBLE ERROR </w:t>
      </w:r>
    </w:p>
    <w:p w:rsidR="00C56B23" w:rsidRPr="00751331" w:rsidRDefault="007E0243" w:rsidP="007E0243">
      <w:pPr>
        <w:tabs>
          <w:tab w:val="left" w:pos="1440"/>
        </w:tabs>
        <w:ind w:left="1440" w:hanging="1440"/>
        <w:rPr>
          <w:color w:val="000000"/>
          <w:sz w:val="22"/>
          <w:szCs w:val="22"/>
        </w:rPr>
      </w:pPr>
      <w:r>
        <w:rPr>
          <w:color w:val="000000"/>
          <w:sz w:val="22"/>
          <w:szCs w:val="22"/>
        </w:rPr>
        <w:tab/>
      </w:r>
      <w:r w:rsidR="00C56B23" w:rsidRPr="00751331">
        <w:rPr>
          <w:color w:val="000000"/>
          <w:sz w:val="22"/>
          <w:szCs w:val="22"/>
        </w:rPr>
        <w:t>You have picked PROXY for [</w:t>
      </w:r>
      <w:proofErr w:type="spellStart"/>
      <w:r w:rsidR="00C56B23" w:rsidRPr="00751331">
        <w:rPr>
          <w:color w:val="000000"/>
          <w:sz w:val="22"/>
          <w:szCs w:val="22"/>
        </w:rPr>
        <w:t>fill</w:t>
      </w:r>
      <w:proofErr w:type="spellEnd"/>
      <w:r w:rsidR="00C56B23" w:rsidRPr="00751331">
        <w:rPr>
          <w:color w:val="000000"/>
          <w:sz w:val="22"/>
          <w:szCs w:val="22"/>
        </w:rPr>
        <w:t xml:space="preserve"> name] even though [</w:t>
      </w:r>
      <w:proofErr w:type="spellStart"/>
      <w:r w:rsidR="00C56B23" w:rsidRPr="00751331">
        <w:rPr>
          <w:color w:val="000000"/>
          <w:sz w:val="22"/>
          <w:szCs w:val="22"/>
        </w:rPr>
        <w:t>fill</w:t>
      </w:r>
      <w:proofErr w:type="spellEnd"/>
      <w:r w:rsidR="00C56B23" w:rsidRPr="00751331">
        <w:rPr>
          <w:color w:val="000000"/>
          <w:sz w:val="22"/>
          <w:szCs w:val="22"/>
        </w:rPr>
        <w:t xml:space="preserve"> name] is the current respondent.</w:t>
      </w:r>
    </w:p>
    <w:p w:rsidR="00C56B23" w:rsidRPr="00751331" w:rsidRDefault="00C56B23" w:rsidP="007E0243">
      <w:pPr>
        <w:rPr>
          <w:color w:val="000000"/>
          <w:sz w:val="22"/>
          <w:szCs w:val="22"/>
        </w:rPr>
      </w:pPr>
    </w:p>
    <w:p w:rsidR="00C56B23" w:rsidRPr="00751331" w:rsidRDefault="00C56B23" w:rsidP="007E0243">
      <w:pPr>
        <w:tabs>
          <w:tab w:val="left" w:pos="1440"/>
        </w:tabs>
        <w:ind w:left="1440" w:hanging="1440"/>
        <w:rPr>
          <w:color w:val="000000"/>
          <w:sz w:val="22"/>
          <w:szCs w:val="22"/>
        </w:rPr>
      </w:pPr>
      <w:r w:rsidRPr="00751331">
        <w:rPr>
          <w:color w:val="000000"/>
          <w:sz w:val="22"/>
          <w:szCs w:val="22"/>
        </w:rPr>
        <w:tab/>
        <w:t>Are you currently talking to [</w:t>
      </w:r>
      <w:proofErr w:type="spellStart"/>
      <w:r w:rsidRPr="00751331">
        <w:rPr>
          <w:color w:val="000000"/>
          <w:sz w:val="22"/>
          <w:szCs w:val="22"/>
        </w:rPr>
        <w:t>fill</w:t>
      </w:r>
      <w:proofErr w:type="spellEnd"/>
      <w:r w:rsidRPr="00751331">
        <w:rPr>
          <w:color w:val="000000"/>
          <w:sz w:val="22"/>
          <w:szCs w:val="22"/>
        </w:rPr>
        <w:t xml:space="preserve"> name]?</w:t>
      </w:r>
    </w:p>
    <w:p w:rsidR="00C56B23" w:rsidRPr="00751331" w:rsidRDefault="00C56B23" w:rsidP="007E0243">
      <w:pPr>
        <w:rPr>
          <w:color w:val="000000"/>
          <w:sz w:val="22"/>
          <w:szCs w:val="22"/>
        </w:rPr>
      </w:pPr>
    </w:p>
    <w:p w:rsidR="00C56B23" w:rsidRPr="00751331" w:rsidRDefault="007E0243" w:rsidP="007E0243">
      <w:pPr>
        <w:tabs>
          <w:tab w:val="left" w:pos="1440"/>
        </w:tabs>
        <w:ind w:left="1440" w:hanging="1440"/>
        <w:rPr>
          <w:color w:val="000000"/>
          <w:sz w:val="22"/>
          <w:szCs w:val="22"/>
        </w:rPr>
      </w:pPr>
      <w:r>
        <w:rPr>
          <w:color w:val="000000"/>
          <w:sz w:val="22"/>
          <w:szCs w:val="22"/>
        </w:rPr>
        <w:tab/>
      </w:r>
      <w:r w:rsidR="00C56B23" w:rsidRPr="00751331">
        <w:rPr>
          <w:color w:val="000000"/>
          <w:sz w:val="22"/>
          <w:szCs w:val="22"/>
        </w:rPr>
        <w:t xml:space="preserve">(1)  Yes, SELF </w:t>
      </w:r>
      <w:proofErr w:type="gramStart"/>
      <w:r w:rsidR="00C56B23" w:rsidRPr="00751331">
        <w:rPr>
          <w:color w:val="000000"/>
          <w:sz w:val="22"/>
          <w:szCs w:val="22"/>
        </w:rPr>
        <w:t>interview  [</w:t>
      </w:r>
      <w:proofErr w:type="gramEnd"/>
      <w:r w:rsidR="00C56B23" w:rsidRPr="00751331">
        <w:rPr>
          <w:color w:val="000000"/>
          <w:sz w:val="22"/>
          <w:szCs w:val="22"/>
        </w:rPr>
        <w:t>GO TO A1]</w:t>
      </w:r>
    </w:p>
    <w:p w:rsidR="00C56B23" w:rsidRPr="00751331" w:rsidRDefault="007E0243" w:rsidP="007E0243">
      <w:pPr>
        <w:tabs>
          <w:tab w:val="left" w:pos="1440"/>
        </w:tabs>
        <w:ind w:left="1440" w:hanging="1440"/>
        <w:rPr>
          <w:color w:val="000000"/>
          <w:sz w:val="22"/>
          <w:szCs w:val="22"/>
        </w:rPr>
      </w:pPr>
      <w:r>
        <w:rPr>
          <w:color w:val="000000"/>
          <w:sz w:val="22"/>
          <w:szCs w:val="22"/>
        </w:rPr>
        <w:tab/>
      </w:r>
      <w:r w:rsidR="00C56B23" w:rsidRPr="00751331">
        <w:rPr>
          <w:color w:val="000000"/>
          <w:sz w:val="22"/>
          <w:szCs w:val="22"/>
        </w:rPr>
        <w:t>(2)  No</w:t>
      </w:r>
    </w:p>
    <w:p w:rsidR="00C56B23" w:rsidRPr="00751331" w:rsidRDefault="00C56B23" w:rsidP="007E0243">
      <w:pPr>
        <w:rPr>
          <w:color w:val="000000"/>
          <w:sz w:val="22"/>
          <w:szCs w:val="22"/>
        </w:rPr>
      </w:pPr>
    </w:p>
    <w:p w:rsidR="00C56B23" w:rsidRPr="00751331" w:rsidRDefault="00C56B23" w:rsidP="007E0243">
      <w:pPr>
        <w:tabs>
          <w:tab w:val="left" w:pos="1440"/>
        </w:tabs>
        <w:ind w:left="1440" w:hanging="1440"/>
        <w:rPr>
          <w:color w:val="000000"/>
          <w:sz w:val="22"/>
          <w:szCs w:val="22"/>
        </w:rPr>
      </w:pPr>
      <w:r w:rsidRPr="00751331">
        <w:rPr>
          <w:color w:val="000000"/>
          <w:sz w:val="22"/>
          <w:szCs w:val="22"/>
        </w:rPr>
        <w:tab/>
        <w:t>|__|</w:t>
      </w:r>
    </w:p>
    <w:p w:rsidR="00C56B23" w:rsidRPr="00751331" w:rsidRDefault="00C56B23" w:rsidP="00C56B23">
      <w:pPr>
        <w:rPr>
          <w:color w:val="000000"/>
          <w:sz w:val="22"/>
          <w:szCs w:val="22"/>
        </w:rPr>
      </w:pPr>
    </w:p>
    <w:tbl>
      <w:tblPr>
        <w:tblW w:w="0" w:type="auto"/>
        <w:tblInd w:w="120" w:type="dxa"/>
        <w:tblLayout w:type="fixed"/>
        <w:tblCellMar>
          <w:left w:w="120" w:type="dxa"/>
          <w:right w:w="120" w:type="dxa"/>
        </w:tblCellMar>
        <w:tblLook w:val="0000" w:firstRow="0" w:lastRow="0" w:firstColumn="0" w:lastColumn="0" w:noHBand="0" w:noVBand="0"/>
      </w:tblPr>
      <w:tblGrid>
        <w:gridCol w:w="1440"/>
        <w:gridCol w:w="3238"/>
        <w:gridCol w:w="4680"/>
      </w:tblGrid>
      <w:tr w:rsidR="00C56B23" w:rsidRPr="00751331" w:rsidTr="00E53019">
        <w:trPr>
          <w:cantSplit/>
          <w:trHeight w:val="403"/>
        </w:trPr>
        <w:tc>
          <w:tcPr>
            <w:tcW w:w="1440" w:type="dxa"/>
            <w:tcBorders>
              <w:top w:val="nil"/>
              <w:left w:val="nil"/>
              <w:bottom w:val="nil"/>
              <w:right w:val="nil"/>
            </w:tcBorders>
          </w:tcPr>
          <w:p w:rsidR="00C56B23" w:rsidRPr="00751331" w:rsidRDefault="00C56B23" w:rsidP="00E53019">
            <w:pPr>
              <w:rPr>
                <w:color w:val="000000"/>
              </w:rPr>
            </w:pPr>
            <w:r w:rsidRPr="00751331">
              <w:rPr>
                <w:color w:val="000000"/>
                <w:sz w:val="22"/>
                <w:szCs w:val="22"/>
              </w:rPr>
              <w:t>NXTPER5</w:t>
            </w:r>
          </w:p>
        </w:tc>
        <w:tc>
          <w:tcPr>
            <w:tcW w:w="3238" w:type="dxa"/>
            <w:tcBorders>
              <w:top w:val="nil"/>
              <w:left w:val="nil"/>
              <w:bottom w:val="nil"/>
              <w:right w:val="nil"/>
            </w:tcBorders>
          </w:tcPr>
          <w:p w:rsidR="00C56B23" w:rsidRPr="00751331" w:rsidRDefault="00C56B23" w:rsidP="00E53019">
            <w:pPr>
              <w:rPr>
                <w:color w:val="000000"/>
                <w:sz w:val="22"/>
                <w:szCs w:val="22"/>
              </w:rPr>
            </w:pPr>
            <w:r w:rsidRPr="00751331">
              <w:rPr>
                <w:color w:val="000000"/>
                <w:sz w:val="22"/>
                <w:szCs w:val="22"/>
              </w:rPr>
              <w:t>DO NOT ASK</w:t>
            </w:r>
          </w:p>
          <w:p w:rsidR="00C56B23" w:rsidRPr="00751331" w:rsidRDefault="00C56B23" w:rsidP="00E53019">
            <w:pPr>
              <w:rPr>
                <w:color w:val="000000"/>
                <w:sz w:val="22"/>
                <w:szCs w:val="22"/>
              </w:rPr>
            </w:pPr>
            <w:r w:rsidRPr="00751331">
              <w:rPr>
                <w:color w:val="000000"/>
                <w:sz w:val="22"/>
                <w:szCs w:val="22"/>
              </w:rPr>
              <w:t>ENTER LINE NUMBER OF CURRENT RESPONDENT</w:t>
            </w:r>
          </w:p>
          <w:p w:rsidR="00C56B23" w:rsidRPr="00751331" w:rsidRDefault="00C56B23" w:rsidP="00E53019">
            <w:pPr>
              <w:rPr>
                <w:color w:val="000000"/>
                <w:sz w:val="22"/>
                <w:szCs w:val="22"/>
              </w:rPr>
            </w:pPr>
            <w:r w:rsidRPr="00751331">
              <w:rPr>
                <w:color w:val="000000"/>
                <w:sz w:val="22"/>
                <w:szCs w:val="22"/>
              </w:rPr>
              <w:t>|__|__|</w:t>
            </w:r>
          </w:p>
          <w:p w:rsidR="00C56B23" w:rsidRPr="00751331" w:rsidRDefault="00C56B23" w:rsidP="00E53019">
            <w:pPr>
              <w:rPr>
                <w:color w:val="000000"/>
                <w:sz w:val="22"/>
                <w:szCs w:val="22"/>
              </w:rPr>
            </w:pPr>
          </w:p>
          <w:p w:rsidR="00C56B23" w:rsidRPr="00751331" w:rsidRDefault="00C56B23" w:rsidP="00E53019">
            <w:pPr>
              <w:rPr>
                <w:color w:val="000000"/>
              </w:rPr>
            </w:pPr>
          </w:p>
        </w:tc>
        <w:tc>
          <w:tcPr>
            <w:tcW w:w="4680" w:type="dxa"/>
            <w:tcBorders>
              <w:top w:val="nil"/>
              <w:left w:val="single" w:sz="6" w:space="0" w:color="auto"/>
              <w:bottom w:val="nil"/>
              <w:right w:val="nil"/>
            </w:tcBorders>
          </w:tcPr>
          <w:p w:rsidR="00C56B23" w:rsidRPr="00751331" w:rsidRDefault="00C56B23" w:rsidP="007E0243">
            <w:pPr>
              <w:rPr>
                <w:color w:val="000000"/>
                <w:sz w:val="22"/>
                <w:szCs w:val="22"/>
              </w:rPr>
            </w:pPr>
            <w:r w:rsidRPr="00751331">
              <w:rPr>
                <w:color w:val="000000"/>
                <w:sz w:val="22"/>
                <w:szCs w:val="22"/>
                <w:u w:val="single"/>
              </w:rPr>
              <w:t>HOUSEHOLD ROSTER</w:t>
            </w:r>
          </w:p>
          <w:p w:rsidR="00C56B23" w:rsidRPr="00751331" w:rsidRDefault="00362FCA" w:rsidP="00362FCA">
            <w:pPr>
              <w:tabs>
                <w:tab w:val="left" w:pos="512"/>
              </w:tabs>
              <w:rPr>
                <w:color w:val="000000"/>
                <w:sz w:val="22"/>
                <w:szCs w:val="22"/>
              </w:rPr>
            </w:pPr>
            <w:r>
              <w:rPr>
                <w:color w:val="000000"/>
                <w:sz w:val="22"/>
                <w:szCs w:val="22"/>
              </w:rPr>
              <w:t>LN</w:t>
            </w:r>
            <w:r>
              <w:rPr>
                <w:color w:val="000000"/>
                <w:sz w:val="22"/>
                <w:szCs w:val="22"/>
              </w:rPr>
              <w:tab/>
            </w:r>
            <w:r w:rsidR="00C56B23" w:rsidRPr="00751331">
              <w:rPr>
                <w:color w:val="000000"/>
                <w:sz w:val="22"/>
                <w:szCs w:val="22"/>
              </w:rPr>
              <w:t>NAME</w:t>
            </w:r>
          </w:p>
          <w:p w:rsidR="00C56B23" w:rsidRPr="00751331" w:rsidRDefault="00C56B23" w:rsidP="007E0243">
            <w:pPr>
              <w:tabs>
                <w:tab w:val="left" w:pos="512"/>
              </w:tabs>
              <w:rPr>
                <w:color w:val="000000"/>
                <w:sz w:val="22"/>
                <w:szCs w:val="22"/>
              </w:rPr>
            </w:pPr>
            <w:r w:rsidRPr="00751331">
              <w:rPr>
                <w:color w:val="000000"/>
                <w:sz w:val="22"/>
                <w:szCs w:val="22"/>
              </w:rPr>
              <w:t>01</w:t>
            </w:r>
            <w:r w:rsidR="007E0243">
              <w:rPr>
                <w:color w:val="000000"/>
                <w:sz w:val="22"/>
                <w:szCs w:val="22"/>
              </w:rPr>
              <w:tab/>
            </w:r>
            <w:r w:rsidRPr="00751331">
              <w:rPr>
                <w:color w:val="000000"/>
                <w:sz w:val="22"/>
                <w:szCs w:val="22"/>
              </w:rPr>
              <w:t>(Person 1)</w:t>
            </w:r>
          </w:p>
          <w:p w:rsidR="00C56B23" w:rsidRPr="00751331" w:rsidRDefault="00C56B23" w:rsidP="007E0243">
            <w:pPr>
              <w:tabs>
                <w:tab w:val="left" w:pos="512"/>
              </w:tabs>
              <w:rPr>
                <w:color w:val="000000"/>
                <w:sz w:val="22"/>
                <w:szCs w:val="22"/>
                <w:lang w:val="fr-FR"/>
              </w:rPr>
            </w:pPr>
            <w:r w:rsidRPr="00751331">
              <w:rPr>
                <w:color w:val="000000"/>
                <w:sz w:val="22"/>
                <w:szCs w:val="22"/>
                <w:lang w:val="fr-FR"/>
              </w:rPr>
              <w:t>02</w:t>
            </w:r>
            <w:r w:rsidR="007E0243">
              <w:rPr>
                <w:color w:val="000000"/>
                <w:sz w:val="22"/>
                <w:szCs w:val="22"/>
                <w:lang w:val="fr-FR"/>
              </w:rPr>
              <w:tab/>
            </w:r>
            <w:r w:rsidRPr="00751331">
              <w:rPr>
                <w:color w:val="000000"/>
                <w:sz w:val="22"/>
                <w:szCs w:val="22"/>
                <w:lang w:val="fr-FR"/>
              </w:rPr>
              <w:t>(Person 2)</w:t>
            </w:r>
          </w:p>
          <w:p w:rsidR="00C56B23" w:rsidRPr="00751331" w:rsidRDefault="00C56B23" w:rsidP="007E0243">
            <w:pPr>
              <w:tabs>
                <w:tab w:val="left" w:pos="512"/>
              </w:tabs>
              <w:rPr>
                <w:color w:val="000000"/>
                <w:lang w:val="fr-FR"/>
              </w:rPr>
            </w:pPr>
            <w:r w:rsidRPr="00751331">
              <w:rPr>
                <w:color w:val="000000"/>
                <w:sz w:val="22"/>
                <w:szCs w:val="22"/>
                <w:lang w:val="fr-FR"/>
              </w:rPr>
              <w:t>03</w:t>
            </w:r>
            <w:r w:rsidR="007E0243">
              <w:rPr>
                <w:color w:val="000000"/>
                <w:sz w:val="22"/>
                <w:szCs w:val="22"/>
                <w:lang w:val="fr-FR"/>
              </w:rPr>
              <w:tab/>
            </w:r>
            <w:r w:rsidRPr="00751331">
              <w:rPr>
                <w:color w:val="000000"/>
                <w:sz w:val="22"/>
                <w:szCs w:val="22"/>
                <w:lang w:val="fr-FR"/>
              </w:rPr>
              <w:t>(Person 3)</w:t>
            </w:r>
          </w:p>
        </w:tc>
      </w:tr>
    </w:tbl>
    <w:p w:rsidR="00CA1E10" w:rsidRPr="007E0243" w:rsidRDefault="00CA1E10" w:rsidP="00E44DCA">
      <w:pPr>
        <w:rPr>
          <w:rFonts w:asciiTheme="majorBidi" w:hAnsiTheme="majorBidi" w:cstheme="majorBidi"/>
          <w:bCs/>
          <w:color w:val="000000"/>
        </w:rPr>
      </w:pPr>
    </w:p>
    <w:p w:rsidR="006A762C" w:rsidRPr="006C72A4" w:rsidRDefault="00CA1E10" w:rsidP="00296E58">
      <w:pPr>
        <w:pStyle w:val="Heading2"/>
      </w:pPr>
      <w:r w:rsidRPr="00751331">
        <w:br w:type="page"/>
      </w:r>
      <w:proofErr w:type="gramStart"/>
      <w:r w:rsidR="006A762C" w:rsidRPr="006C72A4">
        <w:lastRenderedPageBreak/>
        <w:t>SECTION A.</w:t>
      </w:r>
      <w:proofErr w:type="gramEnd"/>
      <w:r w:rsidR="006A762C" w:rsidRPr="006C72A4">
        <w:t xml:space="preserve">  SCREENING FOR </w:t>
      </w:r>
      <w:r w:rsidR="006A762C" w:rsidRPr="007E0243">
        <w:t>EVER</w:t>
      </w:r>
      <w:r w:rsidR="006A762C" w:rsidRPr="006C72A4">
        <w:t>/</w:t>
      </w:r>
      <w:r w:rsidR="006A762C" w:rsidRPr="00296E58">
        <w:t>EVERY</w:t>
      </w:r>
      <w:r w:rsidR="000367A9" w:rsidRPr="006C72A4">
        <w:t xml:space="preserve"> </w:t>
      </w:r>
      <w:r w:rsidR="006A762C" w:rsidRPr="006C72A4">
        <w:t>DAY/</w:t>
      </w:r>
      <w:proofErr w:type="gramStart"/>
      <w:r w:rsidR="006A762C" w:rsidRPr="006C72A4">
        <w:t>SOMEDAY  SMOKING</w:t>
      </w:r>
      <w:proofErr w:type="gramEnd"/>
    </w:p>
    <w:p w:rsidR="00076B28" w:rsidRPr="00751331" w:rsidRDefault="00076B28">
      <w:pPr>
        <w:rPr>
          <w:color w:val="000000"/>
          <w:sz w:val="22"/>
          <w:szCs w:val="22"/>
        </w:rPr>
      </w:pPr>
    </w:p>
    <w:p w:rsidR="006A762C" w:rsidRPr="00751331" w:rsidRDefault="006A762C">
      <w:pPr>
        <w:rPr>
          <w:color w:val="000000"/>
          <w:sz w:val="22"/>
          <w:szCs w:val="22"/>
        </w:rPr>
      </w:pPr>
    </w:p>
    <w:p w:rsidR="006A762C" w:rsidRPr="00751331" w:rsidRDefault="006A762C">
      <w:pPr>
        <w:rPr>
          <w:color w:val="000000"/>
        </w:rPr>
        <w:sectPr w:rsidR="006A762C" w:rsidRPr="00751331">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440" w:bottom="720" w:left="1440" w:header="720" w:footer="720" w:gutter="0"/>
          <w:cols w:space="720"/>
        </w:sectPr>
      </w:pPr>
    </w:p>
    <w:p w:rsidR="006A762C" w:rsidRPr="00751331" w:rsidRDefault="006A762C">
      <w:pPr>
        <w:tabs>
          <w:tab w:val="left" w:pos="720"/>
        </w:tabs>
        <w:ind w:left="720" w:hanging="720"/>
        <w:rPr>
          <w:color w:val="000000"/>
          <w:sz w:val="22"/>
          <w:szCs w:val="22"/>
        </w:rPr>
      </w:pPr>
      <w:r w:rsidRPr="00751331">
        <w:rPr>
          <w:b/>
          <w:bCs/>
          <w:color w:val="000000"/>
        </w:rPr>
        <w:lastRenderedPageBreak/>
        <w:t>A1</w:t>
      </w:r>
      <w:r w:rsidRPr="00751331">
        <w:rPr>
          <w:b/>
          <w:bCs/>
          <w:color w:val="000000"/>
          <w:sz w:val="22"/>
          <w:szCs w:val="22"/>
        </w:rPr>
        <w:tab/>
      </w:r>
      <w:r w:rsidR="00C56B23" w:rsidRPr="00751331">
        <w:rPr>
          <w:b/>
          <w:bCs/>
          <w:color w:val="000000"/>
          <w:sz w:val="22"/>
          <w:szCs w:val="22"/>
        </w:rPr>
        <w:t>(</w:t>
      </w:r>
      <w:r w:rsidR="00E64AD2" w:rsidRPr="00751331">
        <w:rPr>
          <w:b/>
          <w:bCs/>
          <w:color w:val="000000"/>
          <w:sz w:val="22"/>
          <w:szCs w:val="22"/>
        </w:rPr>
        <w:t>Have</w:t>
      </w:r>
      <w:r w:rsidR="00C56B23" w:rsidRPr="00751331">
        <w:rPr>
          <w:b/>
          <w:bCs/>
          <w:color w:val="000000"/>
          <w:sz w:val="22"/>
          <w:szCs w:val="22"/>
        </w:rPr>
        <w:t>/Has) (you/name)</w:t>
      </w:r>
      <w:r w:rsidRPr="00751331">
        <w:rPr>
          <w:b/>
          <w:bCs/>
          <w:color w:val="000000"/>
          <w:sz w:val="22"/>
          <w:szCs w:val="22"/>
        </w:rPr>
        <w:t xml:space="preserve"> smoked at least 100 cigarettes in </w:t>
      </w:r>
      <w:r w:rsidR="00C56B23" w:rsidRPr="00751331">
        <w:rPr>
          <w:b/>
          <w:bCs/>
          <w:color w:val="000000"/>
          <w:sz w:val="22"/>
          <w:szCs w:val="22"/>
        </w:rPr>
        <w:t>(</w:t>
      </w:r>
      <w:r w:rsidRPr="00751331">
        <w:rPr>
          <w:b/>
          <w:bCs/>
          <w:color w:val="000000"/>
          <w:sz w:val="22"/>
          <w:szCs w:val="22"/>
        </w:rPr>
        <w:t>your</w:t>
      </w:r>
      <w:r w:rsidR="00C56B23" w:rsidRPr="00751331">
        <w:rPr>
          <w:b/>
          <w:bCs/>
          <w:color w:val="000000"/>
          <w:sz w:val="22"/>
          <w:szCs w:val="22"/>
        </w:rPr>
        <w:t>/his/her)</w:t>
      </w:r>
      <w:r w:rsidRPr="00751331">
        <w:rPr>
          <w:b/>
          <w:bCs/>
          <w:color w:val="000000"/>
          <w:sz w:val="22"/>
          <w:szCs w:val="22"/>
        </w:rPr>
        <w:t xml:space="preserve"> entire life?</w:t>
      </w:r>
    </w:p>
    <w:p w:rsidR="006A762C" w:rsidRPr="00751331" w:rsidRDefault="006A762C">
      <w:pPr>
        <w:rPr>
          <w:color w:val="000000"/>
          <w:sz w:val="22"/>
          <w:szCs w:val="22"/>
        </w:rPr>
      </w:pPr>
    </w:p>
    <w:p w:rsidR="006A762C" w:rsidRPr="00751331" w:rsidRDefault="006A762C">
      <w:pPr>
        <w:rPr>
          <w:color w:val="000000"/>
          <w:sz w:val="22"/>
          <w:szCs w:val="22"/>
        </w:rPr>
      </w:pPr>
      <w:r w:rsidRPr="00751331">
        <w:rPr>
          <w:color w:val="000000"/>
          <w:sz w:val="22"/>
          <w:szCs w:val="22"/>
        </w:rPr>
        <w:tab/>
      </w:r>
      <w:r w:rsidR="00050A9B" w:rsidRPr="00751331">
        <w:rPr>
          <w:color w:val="000000"/>
          <w:sz w:val="22"/>
          <w:szCs w:val="22"/>
        </w:rPr>
        <w:t>[</w:t>
      </w:r>
      <w:r w:rsidR="00C56B23" w:rsidRPr="00751331">
        <w:rPr>
          <w:color w:val="000000"/>
          <w:sz w:val="22"/>
          <w:szCs w:val="22"/>
        </w:rPr>
        <w:t xml:space="preserve">FR </w:t>
      </w:r>
      <w:r w:rsidR="00E64AD2" w:rsidRPr="00751331">
        <w:rPr>
          <w:color w:val="000000"/>
          <w:sz w:val="22"/>
          <w:szCs w:val="22"/>
        </w:rPr>
        <w:t xml:space="preserve">NOTE: </w:t>
      </w:r>
      <w:r w:rsidRPr="00751331">
        <w:rPr>
          <w:color w:val="000000"/>
          <w:sz w:val="22"/>
          <w:szCs w:val="22"/>
        </w:rPr>
        <w:t xml:space="preserve"> 100 CIG</w:t>
      </w:r>
      <w:r w:rsidR="00E64AD2" w:rsidRPr="00751331">
        <w:rPr>
          <w:color w:val="000000"/>
          <w:sz w:val="22"/>
          <w:szCs w:val="22"/>
        </w:rPr>
        <w:t>ARETTES = APPROXIMATELY 5 PACKS</w:t>
      </w:r>
      <w:r w:rsidR="00050A9B" w:rsidRPr="00751331">
        <w:rPr>
          <w:color w:val="000000"/>
          <w:sz w:val="22"/>
          <w:szCs w:val="22"/>
        </w:rPr>
        <w:t>]</w:t>
      </w:r>
    </w:p>
    <w:p w:rsidR="006A762C" w:rsidRPr="00751331" w:rsidRDefault="006A762C">
      <w:pPr>
        <w:rPr>
          <w:color w:val="000000"/>
          <w:sz w:val="22"/>
          <w:szCs w:val="22"/>
        </w:rPr>
      </w:pPr>
    </w:p>
    <w:p w:rsidR="00E64AD2" w:rsidRPr="00751331" w:rsidRDefault="00C56B23" w:rsidP="00F44610">
      <w:pPr>
        <w:tabs>
          <w:tab w:val="left" w:pos="1620"/>
        </w:tabs>
        <w:ind w:left="720"/>
        <w:rPr>
          <w:b/>
          <w:bCs/>
          <w:color w:val="000000"/>
          <w:sz w:val="28"/>
          <w:szCs w:val="28"/>
        </w:rPr>
      </w:pPr>
      <w:r w:rsidRPr="00751331">
        <w:rPr>
          <w:color w:val="000000"/>
          <w:sz w:val="22"/>
          <w:szCs w:val="22"/>
        </w:rPr>
        <w:t xml:space="preserve">(1) </w:t>
      </w:r>
      <w:r w:rsidR="00050A9B" w:rsidRPr="00751331">
        <w:rPr>
          <w:color w:val="000000"/>
          <w:sz w:val="22"/>
          <w:szCs w:val="22"/>
        </w:rPr>
        <w:t>YES</w:t>
      </w:r>
      <w:r w:rsidR="00F44610">
        <w:rPr>
          <w:color w:val="000000"/>
          <w:sz w:val="22"/>
          <w:szCs w:val="22"/>
        </w:rPr>
        <w:tab/>
      </w:r>
      <w:r w:rsidR="00434D45" w:rsidRPr="00751331">
        <w:rPr>
          <w:color w:val="000000"/>
          <w:sz w:val="22"/>
          <w:szCs w:val="22"/>
        </w:rPr>
        <w:t>[GO TO A2]</w:t>
      </w:r>
    </w:p>
    <w:p w:rsidR="00E64AD2" w:rsidRPr="00751331" w:rsidRDefault="00434D45" w:rsidP="00F44610">
      <w:pPr>
        <w:tabs>
          <w:tab w:val="left" w:pos="1620"/>
        </w:tabs>
        <w:ind w:left="720"/>
        <w:rPr>
          <w:color w:val="000000"/>
          <w:sz w:val="22"/>
          <w:szCs w:val="22"/>
        </w:rPr>
      </w:pPr>
      <w:r w:rsidRPr="00751331">
        <w:rPr>
          <w:bCs/>
          <w:color w:val="000000"/>
          <w:sz w:val="22"/>
          <w:szCs w:val="22"/>
        </w:rPr>
        <w:t xml:space="preserve">(2) </w:t>
      </w:r>
      <w:r w:rsidR="00050A9B" w:rsidRPr="00751331">
        <w:rPr>
          <w:color w:val="000000"/>
          <w:sz w:val="22"/>
          <w:szCs w:val="22"/>
        </w:rPr>
        <w:t>NO</w:t>
      </w:r>
      <w:r w:rsidR="00F44610">
        <w:rPr>
          <w:color w:val="000000"/>
          <w:sz w:val="22"/>
          <w:szCs w:val="22"/>
        </w:rPr>
        <w:tab/>
      </w:r>
      <w:r w:rsidRPr="00751331">
        <w:rPr>
          <w:color w:val="000000"/>
          <w:sz w:val="28"/>
          <w:szCs w:val="28"/>
        </w:rPr>
        <w:t>[</w:t>
      </w:r>
      <w:r w:rsidRPr="00751331">
        <w:rPr>
          <w:color w:val="000000"/>
        </w:rPr>
        <w:t>GO T</w:t>
      </w:r>
      <w:r w:rsidR="00EA311A" w:rsidRPr="00751331">
        <w:rPr>
          <w:color w:val="000000"/>
        </w:rPr>
        <w:t>O</w:t>
      </w:r>
      <w:r w:rsidR="00093AD8" w:rsidRPr="00751331">
        <w:rPr>
          <w:color w:val="000000"/>
        </w:rPr>
        <w:t xml:space="preserve"> </w:t>
      </w:r>
      <w:r w:rsidR="00E64AD2" w:rsidRPr="00751331">
        <w:rPr>
          <w:bCs/>
          <w:color w:val="000000"/>
        </w:rPr>
        <w:t>SECTION J</w:t>
      </w:r>
      <w:r w:rsidR="00EA311A" w:rsidRPr="00751331">
        <w:rPr>
          <w:bCs/>
          <w:color w:val="000000"/>
        </w:rPr>
        <w:t>]</w:t>
      </w:r>
    </w:p>
    <w:p w:rsidR="00434D45" w:rsidRPr="00751331" w:rsidRDefault="00434D45" w:rsidP="00E64AD2">
      <w:pPr>
        <w:rPr>
          <w:color w:val="000000"/>
          <w:sz w:val="32"/>
          <w:szCs w:val="32"/>
        </w:rPr>
      </w:pPr>
    </w:p>
    <w:p w:rsidR="00E64AD2" w:rsidRPr="00751331" w:rsidRDefault="00434D45" w:rsidP="00434D45">
      <w:pPr>
        <w:ind w:firstLine="720"/>
        <w:rPr>
          <w:bCs/>
          <w:color w:val="000000"/>
        </w:rPr>
      </w:pPr>
      <w:proofErr w:type="gramStart"/>
      <w:r w:rsidRPr="00751331">
        <w:rPr>
          <w:color w:val="000000"/>
          <w:sz w:val="32"/>
          <w:szCs w:val="32"/>
        </w:rPr>
        <w:t>[</w:t>
      </w:r>
      <w:r w:rsidR="00E64AD2" w:rsidRPr="00751331">
        <w:rPr>
          <w:color w:val="000000"/>
          <w:sz w:val="32"/>
          <w:szCs w:val="32"/>
        </w:rPr>
        <w:t xml:space="preserve"> </w:t>
      </w:r>
      <w:smartTag w:uri="urn:schemas-microsoft-com:office:smarttags" w:element="stockticker">
        <w:r w:rsidR="00050A9B" w:rsidRPr="00751331">
          <w:rPr>
            <w:color w:val="000000"/>
            <w:sz w:val="22"/>
            <w:szCs w:val="22"/>
          </w:rPr>
          <w:t>DON</w:t>
        </w:r>
      </w:smartTag>
      <w:r w:rsidR="00050A9B" w:rsidRPr="00751331">
        <w:rPr>
          <w:color w:val="000000"/>
          <w:sz w:val="22"/>
          <w:szCs w:val="22"/>
        </w:rPr>
        <w:t>’T</w:t>
      </w:r>
      <w:proofErr w:type="gramEnd"/>
      <w:r w:rsidR="00050A9B" w:rsidRPr="00751331">
        <w:rPr>
          <w:color w:val="000000"/>
          <w:sz w:val="22"/>
          <w:szCs w:val="22"/>
        </w:rPr>
        <w:t xml:space="preserve"> KNOW</w:t>
      </w:r>
      <w:r w:rsidRPr="00751331">
        <w:rPr>
          <w:color w:val="000000"/>
          <w:sz w:val="22"/>
          <w:szCs w:val="22"/>
        </w:rPr>
        <w:t xml:space="preserve"> OR REFUSED:  GO TO </w:t>
      </w:r>
      <w:r w:rsidR="00EA311A" w:rsidRPr="00751331">
        <w:rPr>
          <w:bCs/>
          <w:color w:val="000000"/>
        </w:rPr>
        <w:t>SECTION J]</w:t>
      </w:r>
    </w:p>
    <w:p w:rsidR="006A762C" w:rsidRPr="00751331" w:rsidRDefault="006A762C">
      <w:pPr>
        <w:rPr>
          <w:color w:val="000000"/>
        </w:rPr>
      </w:pPr>
    </w:p>
    <w:p w:rsidR="00E64AD2" w:rsidRPr="00751331" w:rsidRDefault="00E64AD2">
      <w:pPr>
        <w:rPr>
          <w:color w:val="000000"/>
        </w:rPr>
      </w:pPr>
    </w:p>
    <w:p w:rsidR="00093AD8" w:rsidRPr="00751331" w:rsidRDefault="00093AD8">
      <w:pPr>
        <w:rPr>
          <w:color w:val="000000"/>
        </w:rPr>
        <w:sectPr w:rsidR="00093AD8" w:rsidRPr="00751331">
          <w:type w:val="continuous"/>
          <w:pgSz w:w="12240" w:h="15840"/>
          <w:pgMar w:top="1440" w:right="1440" w:bottom="720" w:left="1440" w:header="720" w:footer="720" w:gutter="0"/>
          <w:cols w:space="720"/>
        </w:sectPr>
      </w:pPr>
    </w:p>
    <w:p w:rsidR="006A762C" w:rsidRPr="00751331" w:rsidRDefault="006A762C">
      <w:pPr>
        <w:tabs>
          <w:tab w:val="left" w:pos="720"/>
        </w:tabs>
        <w:ind w:left="720" w:hanging="720"/>
        <w:rPr>
          <w:b/>
          <w:bCs/>
          <w:color w:val="000000"/>
          <w:sz w:val="22"/>
          <w:szCs w:val="22"/>
        </w:rPr>
      </w:pPr>
      <w:r w:rsidRPr="00751331">
        <w:rPr>
          <w:b/>
          <w:bCs/>
          <w:color w:val="000000"/>
        </w:rPr>
        <w:lastRenderedPageBreak/>
        <w:t>A2</w:t>
      </w:r>
      <w:r w:rsidRPr="00751331">
        <w:rPr>
          <w:b/>
          <w:bCs/>
          <w:color w:val="000000"/>
          <w:sz w:val="22"/>
          <w:szCs w:val="22"/>
        </w:rPr>
        <w:tab/>
        <w:t xml:space="preserve">How old </w:t>
      </w:r>
      <w:r w:rsidR="00434D45" w:rsidRPr="00751331">
        <w:rPr>
          <w:b/>
          <w:bCs/>
          <w:color w:val="000000"/>
          <w:sz w:val="22"/>
          <w:szCs w:val="22"/>
        </w:rPr>
        <w:t>(</w:t>
      </w:r>
      <w:r w:rsidRPr="00751331">
        <w:rPr>
          <w:b/>
          <w:bCs/>
          <w:color w:val="000000"/>
          <w:sz w:val="22"/>
          <w:szCs w:val="22"/>
        </w:rPr>
        <w:t>were</w:t>
      </w:r>
      <w:r w:rsidR="00434D45" w:rsidRPr="00751331">
        <w:rPr>
          <w:b/>
          <w:bCs/>
          <w:color w:val="000000"/>
          <w:sz w:val="22"/>
          <w:szCs w:val="22"/>
        </w:rPr>
        <w:t>/was) (</w:t>
      </w:r>
      <w:r w:rsidRPr="00751331">
        <w:rPr>
          <w:b/>
          <w:bCs/>
          <w:color w:val="000000"/>
          <w:sz w:val="22"/>
          <w:szCs w:val="22"/>
        </w:rPr>
        <w:t>you</w:t>
      </w:r>
      <w:r w:rsidR="00434D45" w:rsidRPr="00751331">
        <w:rPr>
          <w:b/>
          <w:bCs/>
          <w:color w:val="000000"/>
          <w:sz w:val="22"/>
          <w:szCs w:val="22"/>
        </w:rPr>
        <w:t>/name)</w:t>
      </w:r>
      <w:r w:rsidRPr="00751331">
        <w:rPr>
          <w:b/>
          <w:bCs/>
          <w:color w:val="000000"/>
          <w:sz w:val="22"/>
          <w:szCs w:val="22"/>
        </w:rPr>
        <w:t xml:space="preserve"> when </w:t>
      </w:r>
      <w:r w:rsidR="00434D45" w:rsidRPr="00751331">
        <w:rPr>
          <w:b/>
          <w:bCs/>
          <w:color w:val="000000"/>
          <w:sz w:val="22"/>
          <w:szCs w:val="22"/>
        </w:rPr>
        <w:t>(</w:t>
      </w:r>
      <w:r w:rsidRPr="00751331">
        <w:rPr>
          <w:b/>
          <w:bCs/>
          <w:color w:val="000000"/>
          <w:sz w:val="22"/>
          <w:szCs w:val="22"/>
        </w:rPr>
        <w:t>you</w:t>
      </w:r>
      <w:r w:rsidR="00434D45" w:rsidRPr="00751331">
        <w:rPr>
          <w:b/>
          <w:bCs/>
          <w:color w:val="000000"/>
          <w:sz w:val="22"/>
          <w:szCs w:val="22"/>
        </w:rPr>
        <w:t>/he/she)</w:t>
      </w:r>
      <w:r w:rsidRPr="00751331">
        <w:rPr>
          <w:b/>
          <w:bCs/>
          <w:color w:val="000000"/>
          <w:sz w:val="22"/>
          <w:szCs w:val="22"/>
        </w:rPr>
        <w:t xml:space="preserve"> first started smoking cigarettes </w:t>
      </w:r>
      <w:r w:rsidR="009B7D44" w:rsidRPr="00751331">
        <w:rPr>
          <w:b/>
          <w:bCs/>
          <w:color w:val="000000"/>
          <w:sz w:val="22"/>
          <w:szCs w:val="22"/>
        </w:rPr>
        <w:t>FAIRLY REGULARLY</w:t>
      </w:r>
      <w:r w:rsidRPr="00751331">
        <w:rPr>
          <w:b/>
          <w:bCs/>
          <w:color w:val="000000"/>
          <w:sz w:val="22"/>
          <w:szCs w:val="22"/>
        </w:rPr>
        <w:t>?</w:t>
      </w:r>
    </w:p>
    <w:p w:rsidR="006A762C" w:rsidRPr="00751331" w:rsidRDefault="006A762C">
      <w:pPr>
        <w:rPr>
          <w:color w:val="000000"/>
          <w:sz w:val="22"/>
          <w:szCs w:val="22"/>
        </w:rPr>
      </w:pPr>
    </w:p>
    <w:p w:rsidR="0011685B" w:rsidRPr="00751331" w:rsidRDefault="006A762C" w:rsidP="0002283E">
      <w:pPr>
        <w:rPr>
          <w:rFonts w:ascii="Times New Roman Bold" w:hAnsi="Times New Roman Bold"/>
          <w:b/>
          <w:color w:val="000000"/>
          <w:sz w:val="22"/>
          <w:szCs w:val="22"/>
        </w:rPr>
      </w:pPr>
      <w:r w:rsidRPr="00751331">
        <w:rPr>
          <w:color w:val="000000"/>
          <w:sz w:val="22"/>
          <w:szCs w:val="22"/>
        </w:rPr>
        <w:tab/>
      </w:r>
      <w:r w:rsidR="0011685B" w:rsidRPr="00751331">
        <w:rPr>
          <w:color w:val="000000"/>
          <w:sz w:val="22"/>
          <w:szCs w:val="22"/>
        </w:rPr>
        <w:t>ENTER (</w:t>
      </w:r>
      <w:r w:rsidR="000367A9" w:rsidRPr="00751331">
        <w:rPr>
          <w:color w:val="000000"/>
          <w:sz w:val="22"/>
          <w:szCs w:val="22"/>
        </w:rPr>
        <w:t>0</w:t>
      </w:r>
      <w:r w:rsidR="0011685B" w:rsidRPr="00751331">
        <w:rPr>
          <w:color w:val="000000"/>
          <w:sz w:val="22"/>
          <w:szCs w:val="22"/>
        </w:rPr>
        <w:t>) IF NEVER SMOKED REGULARLY:  [</w:t>
      </w:r>
      <w:r w:rsidR="0011685B" w:rsidRPr="00751331">
        <w:rPr>
          <w:rFonts w:ascii="Times New Roman Bold" w:hAnsi="Times New Roman Bold"/>
          <w:b/>
          <w:color w:val="000000"/>
          <w:sz w:val="22"/>
          <w:szCs w:val="22"/>
        </w:rPr>
        <w:t>GO TO A2a]</w:t>
      </w:r>
    </w:p>
    <w:p w:rsidR="0011685B" w:rsidRPr="00751331" w:rsidRDefault="0011685B" w:rsidP="0002283E">
      <w:pPr>
        <w:rPr>
          <w:color w:val="000000"/>
          <w:sz w:val="22"/>
          <w:szCs w:val="22"/>
        </w:rPr>
      </w:pPr>
    </w:p>
    <w:p w:rsidR="006A762C" w:rsidRPr="00751331" w:rsidRDefault="006A762C" w:rsidP="00F44610">
      <w:pPr>
        <w:tabs>
          <w:tab w:val="left" w:pos="3330"/>
        </w:tabs>
        <w:ind w:firstLine="720"/>
        <w:rPr>
          <w:b/>
          <w:color w:val="000000"/>
        </w:rPr>
      </w:pPr>
      <w:r w:rsidRPr="00751331">
        <w:rPr>
          <w:color w:val="000000"/>
          <w:sz w:val="22"/>
          <w:szCs w:val="22"/>
        </w:rPr>
        <w:t>ENTER AGE</w:t>
      </w:r>
      <w:r w:rsidR="00434D45" w:rsidRPr="00751331">
        <w:rPr>
          <w:color w:val="000000"/>
          <w:sz w:val="22"/>
          <w:szCs w:val="22"/>
        </w:rPr>
        <w:t xml:space="preserve"> (01 – AGE)</w:t>
      </w:r>
      <w:r w:rsidR="0002283E" w:rsidRPr="00751331">
        <w:rPr>
          <w:color w:val="000000"/>
          <w:sz w:val="22"/>
          <w:szCs w:val="22"/>
        </w:rPr>
        <w:t>:</w:t>
      </w:r>
      <w:r w:rsidR="00F44610">
        <w:rPr>
          <w:color w:val="000000"/>
          <w:sz w:val="22"/>
          <w:szCs w:val="22"/>
        </w:rPr>
        <w:tab/>
      </w:r>
      <w:bookmarkEnd w:id="0"/>
      <w:r w:rsidR="0002283E" w:rsidRPr="00751331">
        <w:rPr>
          <w:b/>
          <w:color w:val="000000"/>
        </w:rPr>
        <w:t>[</w:t>
      </w:r>
      <w:r w:rsidR="0011685B" w:rsidRPr="00751331">
        <w:rPr>
          <w:b/>
          <w:color w:val="000000"/>
        </w:rPr>
        <w:t>GO</w:t>
      </w:r>
      <w:r w:rsidR="00247EF3" w:rsidRPr="00751331">
        <w:rPr>
          <w:b/>
          <w:color w:val="000000"/>
        </w:rPr>
        <w:t xml:space="preserve"> TO</w:t>
      </w:r>
      <w:r w:rsidR="0002283E" w:rsidRPr="00751331">
        <w:rPr>
          <w:b/>
          <w:color w:val="000000"/>
        </w:rPr>
        <w:t xml:space="preserve"> </w:t>
      </w:r>
      <w:r w:rsidR="00B8260A" w:rsidRPr="00751331">
        <w:rPr>
          <w:b/>
          <w:color w:val="000000"/>
        </w:rPr>
        <w:t>A2b</w:t>
      </w:r>
      <w:r w:rsidR="0002283E" w:rsidRPr="00751331">
        <w:rPr>
          <w:b/>
          <w:color w:val="000000"/>
        </w:rPr>
        <w:t>]</w:t>
      </w:r>
    </w:p>
    <w:p w:rsidR="0011685B" w:rsidRPr="00751331" w:rsidRDefault="0011685B" w:rsidP="0011685B">
      <w:pPr>
        <w:ind w:firstLine="720"/>
        <w:rPr>
          <w:b/>
          <w:color w:val="000000"/>
        </w:rPr>
      </w:pPr>
    </w:p>
    <w:p w:rsidR="0011685B" w:rsidRPr="00751331" w:rsidRDefault="0011685B" w:rsidP="0011685B">
      <w:pPr>
        <w:ind w:firstLine="720"/>
        <w:rPr>
          <w:color w:val="000000"/>
          <w:sz w:val="22"/>
          <w:szCs w:val="22"/>
        </w:rPr>
      </w:pPr>
      <w:r w:rsidRPr="00751331">
        <w:rPr>
          <w:b/>
          <w:color w:val="000000"/>
        </w:rPr>
        <w:t>|__|__|</w:t>
      </w:r>
    </w:p>
    <w:p w:rsidR="006A762C" w:rsidRPr="00751331" w:rsidRDefault="006A762C">
      <w:pPr>
        <w:ind w:left="720"/>
        <w:rPr>
          <w:color w:val="000000"/>
          <w:sz w:val="22"/>
          <w:szCs w:val="22"/>
        </w:rPr>
      </w:pPr>
    </w:p>
    <w:p w:rsidR="0011685B" w:rsidRPr="00751331" w:rsidRDefault="00E64AD2" w:rsidP="00E64AD2">
      <w:pPr>
        <w:rPr>
          <w:color w:val="000000"/>
          <w:sz w:val="28"/>
          <w:szCs w:val="32"/>
        </w:rPr>
      </w:pPr>
      <w:r w:rsidRPr="00751331">
        <w:rPr>
          <w:color w:val="000000"/>
          <w:sz w:val="32"/>
          <w:szCs w:val="32"/>
        </w:rPr>
        <w:tab/>
      </w:r>
      <w:r w:rsidR="0011685B" w:rsidRPr="00751331">
        <w:rPr>
          <w:color w:val="000000"/>
          <w:sz w:val="32"/>
          <w:szCs w:val="32"/>
        </w:rPr>
        <w:t>[</w:t>
      </w:r>
      <w:r w:rsidR="0011685B" w:rsidRPr="00751331">
        <w:rPr>
          <w:color w:val="000000"/>
          <w:sz w:val="28"/>
          <w:szCs w:val="32"/>
        </w:rPr>
        <w:t>Age &gt;5:  GO TO A2b ]</w:t>
      </w:r>
    </w:p>
    <w:p w:rsidR="0011685B" w:rsidRPr="00751331" w:rsidRDefault="008E75ED" w:rsidP="0011685B">
      <w:pPr>
        <w:ind w:firstLine="720"/>
        <w:rPr>
          <w:color w:val="000000"/>
          <w:sz w:val="28"/>
          <w:szCs w:val="32"/>
        </w:rPr>
      </w:pPr>
      <w:r w:rsidRPr="00751331">
        <w:rPr>
          <w:color w:val="000000"/>
          <w:sz w:val="28"/>
          <w:szCs w:val="32"/>
        </w:rPr>
        <w:t>[</w:t>
      </w:r>
      <w:r w:rsidR="0011685B" w:rsidRPr="00751331">
        <w:rPr>
          <w:color w:val="000000"/>
          <w:sz w:val="28"/>
          <w:szCs w:val="32"/>
        </w:rPr>
        <w:t>AGE Less Than OR Equal 5:  GO TO A2</w:t>
      </w:r>
      <w:r w:rsidR="0077373B" w:rsidRPr="00751331">
        <w:rPr>
          <w:color w:val="000000"/>
          <w:sz w:val="28"/>
          <w:szCs w:val="32"/>
        </w:rPr>
        <w:t>v</w:t>
      </w:r>
      <w:r w:rsidRPr="00751331">
        <w:rPr>
          <w:color w:val="000000"/>
          <w:sz w:val="28"/>
          <w:szCs w:val="32"/>
        </w:rPr>
        <w:t>]</w:t>
      </w:r>
    </w:p>
    <w:p w:rsidR="00E64AD2" w:rsidRPr="00751331" w:rsidRDefault="008E75ED" w:rsidP="0011685B">
      <w:pPr>
        <w:ind w:firstLine="720"/>
        <w:rPr>
          <w:b/>
          <w:bCs/>
          <w:color w:val="000000"/>
          <w:sz w:val="28"/>
          <w:szCs w:val="22"/>
        </w:rPr>
      </w:pPr>
      <w:r w:rsidRPr="00751331">
        <w:rPr>
          <w:color w:val="000000"/>
          <w:sz w:val="28"/>
          <w:szCs w:val="32"/>
        </w:rPr>
        <w:t>[</w:t>
      </w:r>
      <w:smartTag w:uri="urn:schemas-microsoft-com:office:smarttags" w:element="stockticker">
        <w:r w:rsidR="00050A9B" w:rsidRPr="00751331">
          <w:rPr>
            <w:color w:val="000000"/>
            <w:sz w:val="28"/>
            <w:szCs w:val="22"/>
          </w:rPr>
          <w:t>DON</w:t>
        </w:r>
      </w:smartTag>
      <w:r w:rsidR="00050A9B" w:rsidRPr="00751331">
        <w:rPr>
          <w:color w:val="000000"/>
          <w:sz w:val="28"/>
          <w:szCs w:val="22"/>
        </w:rPr>
        <w:t>’T KNOW</w:t>
      </w:r>
      <w:r w:rsidR="0011685B" w:rsidRPr="00751331">
        <w:rPr>
          <w:color w:val="000000"/>
          <w:sz w:val="28"/>
          <w:szCs w:val="22"/>
        </w:rPr>
        <w:t xml:space="preserve"> OR R</w:t>
      </w:r>
      <w:r w:rsidRPr="00751331">
        <w:rPr>
          <w:color w:val="000000"/>
          <w:sz w:val="28"/>
          <w:szCs w:val="22"/>
        </w:rPr>
        <w:t>EFUSED</w:t>
      </w:r>
      <w:r w:rsidR="0011685B" w:rsidRPr="00751331">
        <w:rPr>
          <w:color w:val="000000"/>
          <w:sz w:val="28"/>
          <w:szCs w:val="22"/>
        </w:rPr>
        <w:t>:  GO TO A2b</w:t>
      </w:r>
      <w:r w:rsidRPr="00751331">
        <w:rPr>
          <w:color w:val="000000"/>
          <w:sz w:val="28"/>
          <w:szCs w:val="22"/>
        </w:rPr>
        <w:t>]</w:t>
      </w:r>
    </w:p>
    <w:p w:rsidR="00E64AD2" w:rsidRPr="00751331" w:rsidRDefault="00E64AD2">
      <w:pPr>
        <w:ind w:left="720"/>
        <w:rPr>
          <w:color w:val="000000"/>
          <w:sz w:val="22"/>
          <w:szCs w:val="22"/>
        </w:rPr>
      </w:pPr>
    </w:p>
    <w:p w:rsidR="00526635" w:rsidRPr="00296E58" w:rsidRDefault="00526635" w:rsidP="002A6C07">
      <w:pPr>
        <w:rPr>
          <w:b/>
          <w:bCs/>
          <w:color w:val="000000"/>
        </w:rPr>
      </w:pPr>
    </w:p>
    <w:p w:rsidR="002A6C07" w:rsidRPr="00751331" w:rsidRDefault="008E75ED" w:rsidP="002A6C07">
      <w:pPr>
        <w:tabs>
          <w:tab w:val="left" w:pos="720"/>
          <w:tab w:val="left" w:pos="1440"/>
        </w:tabs>
        <w:ind w:left="1440" w:hanging="1440"/>
        <w:rPr>
          <w:rFonts w:ascii="Times New Roman Bold" w:hAnsi="Times New Roman Bold"/>
          <w:b/>
          <w:color w:val="000000"/>
          <w:szCs w:val="22"/>
        </w:rPr>
      </w:pPr>
      <w:r w:rsidRPr="00751331">
        <w:rPr>
          <w:rFonts w:ascii="Times New Roman Bold" w:hAnsi="Times New Roman Bold"/>
          <w:b/>
          <w:color w:val="000000"/>
          <w:szCs w:val="22"/>
        </w:rPr>
        <w:t>A2</w:t>
      </w:r>
      <w:r w:rsidR="00135D3E" w:rsidRPr="00751331">
        <w:rPr>
          <w:rFonts w:ascii="Times New Roman Bold" w:hAnsi="Times New Roman Bold"/>
          <w:b/>
          <w:color w:val="000000"/>
          <w:szCs w:val="22"/>
        </w:rPr>
        <w:t>v</w:t>
      </w:r>
      <w:r w:rsidRPr="00751331">
        <w:rPr>
          <w:rFonts w:ascii="Times New Roman Bold" w:hAnsi="Times New Roman Bold"/>
          <w:b/>
          <w:color w:val="000000"/>
          <w:szCs w:val="22"/>
        </w:rPr>
        <w:t xml:space="preserve"> I have recorded that (you/name) (were/was) [fill entry A2] years old when (you/he/she) started smoking cigarettes fairly regularly.  Is that correct?</w:t>
      </w:r>
    </w:p>
    <w:p w:rsidR="00B75068" w:rsidRPr="00751331" w:rsidRDefault="00B75068">
      <w:pPr>
        <w:rPr>
          <w:color w:val="000000"/>
          <w:sz w:val="22"/>
          <w:szCs w:val="22"/>
        </w:rPr>
      </w:pPr>
    </w:p>
    <w:p w:rsidR="001954B2" w:rsidRPr="00751331" w:rsidRDefault="001954B2">
      <w:pPr>
        <w:rPr>
          <w:color w:val="000000"/>
          <w:sz w:val="22"/>
          <w:szCs w:val="22"/>
        </w:rPr>
      </w:pPr>
    </w:p>
    <w:p w:rsidR="00B8260A" w:rsidRPr="00751331" w:rsidRDefault="008E75ED" w:rsidP="0032185D">
      <w:pPr>
        <w:numPr>
          <w:ilvl w:val="0"/>
          <w:numId w:val="15"/>
        </w:numPr>
        <w:tabs>
          <w:tab w:val="left" w:pos="720"/>
        </w:tabs>
        <w:rPr>
          <w:b/>
          <w:bCs/>
          <w:color w:val="000000"/>
        </w:rPr>
      </w:pPr>
      <w:r w:rsidRPr="00751331">
        <w:rPr>
          <w:b/>
          <w:bCs/>
          <w:color w:val="000000"/>
        </w:rPr>
        <w:t>Yes [GO TO A2b]</w:t>
      </w:r>
    </w:p>
    <w:p w:rsidR="008E75ED" w:rsidRPr="00751331" w:rsidRDefault="008E75ED" w:rsidP="0032185D">
      <w:pPr>
        <w:numPr>
          <w:ilvl w:val="0"/>
          <w:numId w:val="15"/>
        </w:numPr>
        <w:tabs>
          <w:tab w:val="left" w:pos="720"/>
        </w:tabs>
        <w:rPr>
          <w:b/>
          <w:bCs/>
          <w:color w:val="000000"/>
        </w:rPr>
      </w:pPr>
      <w:r w:rsidRPr="00751331">
        <w:rPr>
          <w:b/>
          <w:bCs/>
          <w:color w:val="000000"/>
        </w:rPr>
        <w:t>No  [GO TO A2]</w:t>
      </w:r>
    </w:p>
    <w:p w:rsidR="008E75ED" w:rsidRPr="00751331" w:rsidRDefault="008E75ED" w:rsidP="008E75ED">
      <w:pPr>
        <w:tabs>
          <w:tab w:val="left" w:pos="720"/>
        </w:tabs>
        <w:ind w:left="720"/>
        <w:rPr>
          <w:b/>
          <w:bCs/>
          <w:color w:val="000000"/>
        </w:rPr>
      </w:pPr>
    </w:p>
    <w:p w:rsidR="008E75ED" w:rsidRPr="00751331" w:rsidRDefault="008E75ED" w:rsidP="008E75ED">
      <w:pPr>
        <w:tabs>
          <w:tab w:val="left" w:pos="720"/>
        </w:tabs>
        <w:ind w:left="720"/>
        <w:rPr>
          <w:b/>
          <w:bCs/>
          <w:color w:val="000000"/>
        </w:rPr>
      </w:pPr>
      <w:r w:rsidRPr="00751331">
        <w:rPr>
          <w:b/>
          <w:bCs/>
          <w:color w:val="000000"/>
        </w:rPr>
        <w:t>|__|</w:t>
      </w:r>
    </w:p>
    <w:p w:rsidR="00093AD8" w:rsidRPr="00751331" w:rsidRDefault="00093AD8">
      <w:pPr>
        <w:tabs>
          <w:tab w:val="left" w:pos="720"/>
        </w:tabs>
        <w:ind w:left="720" w:hanging="720"/>
        <w:rPr>
          <w:b/>
          <w:bCs/>
          <w:color w:val="000000"/>
          <w:sz w:val="22"/>
          <w:szCs w:val="22"/>
        </w:rPr>
      </w:pPr>
    </w:p>
    <w:p w:rsidR="00093AD8" w:rsidRPr="00751331" w:rsidRDefault="00093AD8">
      <w:pPr>
        <w:tabs>
          <w:tab w:val="left" w:pos="720"/>
        </w:tabs>
        <w:ind w:left="720" w:hanging="720"/>
        <w:rPr>
          <w:b/>
          <w:bCs/>
          <w:color w:val="000000"/>
          <w:sz w:val="22"/>
          <w:szCs w:val="22"/>
        </w:rPr>
      </w:pPr>
    </w:p>
    <w:p w:rsidR="00A76312" w:rsidRPr="00751331" w:rsidRDefault="007B01A3" w:rsidP="00F44610">
      <w:pPr>
        <w:tabs>
          <w:tab w:val="left" w:pos="720"/>
        </w:tabs>
        <w:ind w:left="720" w:hanging="720"/>
        <w:rPr>
          <w:b/>
          <w:bCs/>
          <w:color w:val="000000"/>
          <w:sz w:val="22"/>
          <w:szCs w:val="22"/>
        </w:rPr>
      </w:pPr>
      <w:r w:rsidRPr="00751331">
        <w:rPr>
          <w:b/>
          <w:bCs/>
          <w:color w:val="000000"/>
        </w:rPr>
        <w:t>A2a</w:t>
      </w:r>
      <w:r w:rsidRPr="00751331">
        <w:rPr>
          <w:b/>
          <w:bCs/>
          <w:color w:val="000000"/>
          <w:sz w:val="22"/>
          <w:szCs w:val="22"/>
        </w:rPr>
        <w:tab/>
        <w:t xml:space="preserve">You said that </w:t>
      </w:r>
      <w:r w:rsidR="000319CB" w:rsidRPr="00751331">
        <w:rPr>
          <w:b/>
          <w:bCs/>
          <w:color w:val="000000"/>
          <w:sz w:val="22"/>
          <w:szCs w:val="22"/>
        </w:rPr>
        <w:t>(</w:t>
      </w:r>
      <w:r w:rsidRPr="00751331">
        <w:rPr>
          <w:b/>
          <w:bCs/>
          <w:color w:val="000000"/>
          <w:sz w:val="22"/>
          <w:szCs w:val="22"/>
        </w:rPr>
        <w:t>you</w:t>
      </w:r>
      <w:r w:rsidR="000319CB" w:rsidRPr="00751331">
        <w:rPr>
          <w:b/>
          <w:bCs/>
          <w:color w:val="000000"/>
          <w:sz w:val="22"/>
          <w:szCs w:val="22"/>
        </w:rPr>
        <w:t>/name)</w:t>
      </w:r>
      <w:r w:rsidRPr="00751331">
        <w:rPr>
          <w:b/>
          <w:bCs/>
          <w:color w:val="000000"/>
          <w:sz w:val="22"/>
          <w:szCs w:val="22"/>
        </w:rPr>
        <w:t xml:space="preserve"> never smoked regularly.  How old </w:t>
      </w:r>
      <w:r w:rsidR="000319CB" w:rsidRPr="00751331">
        <w:rPr>
          <w:b/>
          <w:bCs/>
          <w:color w:val="000000"/>
          <w:sz w:val="22"/>
          <w:szCs w:val="22"/>
        </w:rPr>
        <w:t>(</w:t>
      </w:r>
      <w:r w:rsidRPr="00751331">
        <w:rPr>
          <w:b/>
          <w:bCs/>
          <w:color w:val="000000"/>
          <w:sz w:val="22"/>
          <w:szCs w:val="22"/>
        </w:rPr>
        <w:t>were</w:t>
      </w:r>
      <w:r w:rsidR="000319CB" w:rsidRPr="00751331">
        <w:rPr>
          <w:b/>
          <w:bCs/>
          <w:color w:val="000000"/>
          <w:sz w:val="22"/>
          <w:szCs w:val="22"/>
        </w:rPr>
        <w:t>/was) (y</w:t>
      </w:r>
      <w:r w:rsidR="00B8260A" w:rsidRPr="00751331">
        <w:rPr>
          <w:b/>
          <w:bCs/>
          <w:color w:val="000000"/>
          <w:sz w:val="22"/>
          <w:szCs w:val="22"/>
        </w:rPr>
        <w:t>ou</w:t>
      </w:r>
      <w:r w:rsidR="000319CB" w:rsidRPr="00751331">
        <w:rPr>
          <w:b/>
          <w:bCs/>
          <w:color w:val="000000"/>
          <w:sz w:val="22"/>
          <w:szCs w:val="22"/>
        </w:rPr>
        <w:t>/name)</w:t>
      </w:r>
      <w:r w:rsidR="00A76312" w:rsidRPr="00751331">
        <w:rPr>
          <w:b/>
          <w:bCs/>
          <w:color w:val="000000"/>
          <w:sz w:val="22"/>
          <w:szCs w:val="22"/>
        </w:rPr>
        <w:t xml:space="preserve"> the first time </w:t>
      </w:r>
      <w:r w:rsidR="000319CB" w:rsidRPr="00751331">
        <w:rPr>
          <w:b/>
          <w:bCs/>
          <w:color w:val="000000"/>
          <w:sz w:val="22"/>
          <w:szCs w:val="22"/>
        </w:rPr>
        <w:t>(</w:t>
      </w:r>
      <w:r w:rsidR="00B8260A" w:rsidRPr="00751331">
        <w:rPr>
          <w:b/>
          <w:bCs/>
          <w:color w:val="000000"/>
          <w:sz w:val="22"/>
          <w:szCs w:val="22"/>
        </w:rPr>
        <w:t>you</w:t>
      </w:r>
      <w:r w:rsidR="000319CB" w:rsidRPr="00751331">
        <w:rPr>
          <w:b/>
          <w:bCs/>
          <w:color w:val="000000"/>
          <w:sz w:val="22"/>
          <w:szCs w:val="22"/>
        </w:rPr>
        <w:t>/he/she)</w:t>
      </w:r>
      <w:r w:rsidR="00B8260A" w:rsidRPr="00751331">
        <w:rPr>
          <w:b/>
          <w:bCs/>
          <w:color w:val="000000"/>
          <w:sz w:val="22"/>
          <w:szCs w:val="22"/>
        </w:rPr>
        <w:t xml:space="preserve"> </w:t>
      </w:r>
      <w:r w:rsidR="00A76312" w:rsidRPr="00751331">
        <w:rPr>
          <w:b/>
          <w:bCs/>
          <w:color w:val="000000"/>
          <w:sz w:val="22"/>
          <w:szCs w:val="22"/>
        </w:rPr>
        <w:t>smoked part or all of a cigarette?</w:t>
      </w:r>
    </w:p>
    <w:p w:rsidR="0088293F" w:rsidRPr="00751331" w:rsidRDefault="0088293F">
      <w:pPr>
        <w:tabs>
          <w:tab w:val="left" w:pos="720"/>
        </w:tabs>
        <w:ind w:left="720" w:hanging="720"/>
        <w:rPr>
          <w:b/>
          <w:bCs/>
          <w:color w:val="000000"/>
          <w:sz w:val="22"/>
          <w:szCs w:val="22"/>
        </w:rPr>
      </w:pPr>
    </w:p>
    <w:p w:rsidR="00526635" w:rsidRPr="00751331" w:rsidRDefault="00A76312" w:rsidP="00362FCA">
      <w:pPr>
        <w:rPr>
          <w:b/>
          <w:color w:val="000000"/>
        </w:rPr>
      </w:pPr>
      <w:r w:rsidRPr="00751331">
        <w:rPr>
          <w:bCs/>
          <w:color w:val="000000"/>
          <w:sz w:val="22"/>
          <w:szCs w:val="22"/>
        </w:rPr>
        <w:tab/>
      </w:r>
      <w:r w:rsidRPr="00751331">
        <w:rPr>
          <w:color w:val="000000"/>
          <w:sz w:val="22"/>
          <w:szCs w:val="22"/>
        </w:rPr>
        <w:t xml:space="preserve">ENTER </w:t>
      </w:r>
      <w:proofErr w:type="gramStart"/>
      <w:r w:rsidRPr="00751331">
        <w:rPr>
          <w:color w:val="000000"/>
          <w:sz w:val="22"/>
          <w:szCs w:val="22"/>
        </w:rPr>
        <w:t>AGE</w:t>
      </w:r>
      <w:r w:rsidR="00087A04" w:rsidRPr="00751331">
        <w:rPr>
          <w:color w:val="000000"/>
          <w:sz w:val="22"/>
          <w:szCs w:val="22"/>
        </w:rPr>
        <w:t xml:space="preserve">  (</w:t>
      </w:r>
      <w:proofErr w:type="gramEnd"/>
      <w:r w:rsidR="00087A04" w:rsidRPr="00751331">
        <w:rPr>
          <w:color w:val="000000"/>
          <w:sz w:val="22"/>
          <w:szCs w:val="22"/>
        </w:rPr>
        <w:t>01 – AGE)</w:t>
      </w:r>
      <w:r w:rsidR="0002283E" w:rsidRPr="00751331">
        <w:rPr>
          <w:color w:val="000000"/>
          <w:sz w:val="22"/>
          <w:szCs w:val="22"/>
        </w:rPr>
        <w:t>:</w:t>
      </w:r>
      <w:r w:rsidRPr="00751331">
        <w:rPr>
          <w:color w:val="000000"/>
          <w:sz w:val="22"/>
          <w:szCs w:val="22"/>
        </w:rPr>
        <w:t xml:space="preserve">  </w:t>
      </w:r>
      <w:r w:rsidR="0002283E" w:rsidRPr="00751331">
        <w:rPr>
          <w:b/>
          <w:color w:val="000000"/>
        </w:rPr>
        <w:t>[</w:t>
      </w:r>
      <w:r w:rsidR="00050A9B" w:rsidRPr="00751331">
        <w:rPr>
          <w:b/>
          <w:color w:val="000000"/>
        </w:rPr>
        <w:t>SKIP TO</w:t>
      </w:r>
      <w:r w:rsidR="0002283E" w:rsidRPr="00751331">
        <w:rPr>
          <w:b/>
          <w:color w:val="000000"/>
        </w:rPr>
        <w:t xml:space="preserve"> </w:t>
      </w:r>
      <w:r w:rsidR="002C15D2" w:rsidRPr="00751331">
        <w:rPr>
          <w:b/>
          <w:color w:val="000000"/>
        </w:rPr>
        <w:t>A2c</w:t>
      </w:r>
      <w:r w:rsidR="0002283E" w:rsidRPr="00751331">
        <w:rPr>
          <w:b/>
          <w:color w:val="000000"/>
        </w:rPr>
        <w:t>]</w:t>
      </w:r>
    </w:p>
    <w:p w:rsidR="008E75ED" w:rsidRPr="00751331" w:rsidRDefault="008E75ED" w:rsidP="00526635">
      <w:pPr>
        <w:rPr>
          <w:b/>
          <w:color w:val="000000"/>
        </w:rPr>
      </w:pPr>
    </w:p>
    <w:p w:rsidR="008E75ED" w:rsidRPr="00751331" w:rsidRDefault="008E75ED" w:rsidP="00526635">
      <w:pPr>
        <w:rPr>
          <w:color w:val="000000"/>
          <w:sz w:val="22"/>
          <w:szCs w:val="22"/>
        </w:rPr>
      </w:pPr>
      <w:r w:rsidRPr="00751331">
        <w:rPr>
          <w:b/>
          <w:color w:val="000000"/>
        </w:rPr>
        <w:tab/>
        <w:t>|__|__|</w:t>
      </w:r>
    </w:p>
    <w:p w:rsidR="00087A04" w:rsidRPr="00751331" w:rsidRDefault="00087A04" w:rsidP="00526635">
      <w:pPr>
        <w:rPr>
          <w:color w:val="000000"/>
          <w:sz w:val="32"/>
          <w:szCs w:val="32"/>
        </w:rPr>
      </w:pPr>
    </w:p>
    <w:p w:rsidR="00087A04" w:rsidRPr="00751331" w:rsidRDefault="008E75ED" w:rsidP="00087A04">
      <w:pPr>
        <w:ind w:firstLine="720"/>
        <w:rPr>
          <w:color w:val="000000"/>
          <w:sz w:val="28"/>
          <w:szCs w:val="32"/>
        </w:rPr>
      </w:pPr>
      <w:r w:rsidRPr="00751331">
        <w:rPr>
          <w:color w:val="000000"/>
          <w:sz w:val="32"/>
          <w:szCs w:val="32"/>
        </w:rPr>
        <w:t>[</w:t>
      </w:r>
      <w:r w:rsidR="00087A04" w:rsidRPr="00751331">
        <w:rPr>
          <w:color w:val="000000"/>
          <w:sz w:val="32"/>
          <w:szCs w:val="32"/>
        </w:rPr>
        <w:t>[</w:t>
      </w:r>
      <w:r w:rsidR="00087A04" w:rsidRPr="00751331">
        <w:rPr>
          <w:color w:val="000000"/>
          <w:sz w:val="28"/>
          <w:szCs w:val="32"/>
        </w:rPr>
        <w:t>Age &gt;5:  GO TO A2c ]</w:t>
      </w:r>
    </w:p>
    <w:p w:rsidR="00087A04" w:rsidRPr="00751331" w:rsidRDefault="00087A04" w:rsidP="00087A04">
      <w:pPr>
        <w:ind w:firstLine="720"/>
        <w:rPr>
          <w:color w:val="000000"/>
          <w:sz w:val="28"/>
          <w:szCs w:val="32"/>
        </w:rPr>
      </w:pPr>
      <w:r w:rsidRPr="00751331">
        <w:rPr>
          <w:color w:val="000000"/>
          <w:sz w:val="28"/>
          <w:szCs w:val="32"/>
        </w:rPr>
        <w:t>[AGE Less Than OR Equal 5:  GO TO A2av]</w:t>
      </w:r>
    </w:p>
    <w:p w:rsidR="00526635" w:rsidRPr="00751331" w:rsidRDefault="00050A9B" w:rsidP="00087A04">
      <w:pPr>
        <w:ind w:firstLine="720"/>
        <w:rPr>
          <w:color w:val="000000"/>
          <w:sz w:val="22"/>
          <w:szCs w:val="22"/>
        </w:rPr>
      </w:pPr>
      <w:r w:rsidRPr="00751331">
        <w:rPr>
          <w:color w:val="000000"/>
          <w:sz w:val="22"/>
          <w:szCs w:val="22"/>
        </w:rPr>
        <w:t>DON’T KNOW</w:t>
      </w:r>
      <w:r w:rsidR="008E75ED" w:rsidRPr="00751331">
        <w:rPr>
          <w:color w:val="000000"/>
          <w:sz w:val="22"/>
          <w:szCs w:val="22"/>
        </w:rPr>
        <w:t xml:space="preserve"> OR REFUSED:  </w:t>
      </w:r>
      <w:r w:rsidR="008E75ED" w:rsidRPr="00751331">
        <w:rPr>
          <w:rFonts w:ascii="Times New Roman Bold" w:hAnsi="Times New Roman Bold"/>
          <w:b/>
          <w:color w:val="000000"/>
          <w:sz w:val="22"/>
          <w:szCs w:val="22"/>
        </w:rPr>
        <w:t>GO TO A2c</w:t>
      </w:r>
      <w:r w:rsidR="008E75ED" w:rsidRPr="00751331">
        <w:rPr>
          <w:color w:val="000000"/>
          <w:sz w:val="22"/>
          <w:szCs w:val="22"/>
        </w:rPr>
        <w:t>]</w:t>
      </w:r>
    </w:p>
    <w:p w:rsidR="003C1849" w:rsidRPr="00751331" w:rsidRDefault="003C1849" w:rsidP="00526635">
      <w:pPr>
        <w:rPr>
          <w:color w:val="000000"/>
          <w:sz w:val="22"/>
          <w:szCs w:val="22"/>
        </w:rPr>
      </w:pPr>
    </w:p>
    <w:p w:rsidR="003C1849" w:rsidRPr="00751331" w:rsidRDefault="00135D3E" w:rsidP="00087A04">
      <w:pPr>
        <w:ind w:left="720" w:hanging="720"/>
        <w:rPr>
          <w:b/>
          <w:color w:val="000000"/>
          <w:sz w:val="22"/>
          <w:szCs w:val="22"/>
        </w:rPr>
      </w:pPr>
      <w:r w:rsidRPr="00751331">
        <w:rPr>
          <w:b/>
          <w:color w:val="000000"/>
          <w:sz w:val="22"/>
          <w:szCs w:val="22"/>
        </w:rPr>
        <w:t>A2av</w:t>
      </w:r>
      <w:r w:rsidR="003C1849" w:rsidRPr="00751331">
        <w:rPr>
          <w:color w:val="000000"/>
          <w:sz w:val="22"/>
          <w:szCs w:val="22"/>
        </w:rPr>
        <w:tab/>
      </w:r>
      <w:r w:rsidR="003C1849" w:rsidRPr="00751331">
        <w:rPr>
          <w:b/>
          <w:color w:val="000000"/>
          <w:sz w:val="22"/>
          <w:szCs w:val="22"/>
        </w:rPr>
        <w:t>I have recorded that (you/name) (were/was) [fill entry A2a</w:t>
      </w:r>
      <w:r w:rsidR="00087A04" w:rsidRPr="00751331">
        <w:rPr>
          <w:b/>
          <w:color w:val="000000"/>
          <w:sz w:val="22"/>
          <w:szCs w:val="22"/>
        </w:rPr>
        <w:t xml:space="preserve"> </w:t>
      </w:r>
      <w:r w:rsidR="003C1849" w:rsidRPr="00751331">
        <w:rPr>
          <w:b/>
          <w:color w:val="000000"/>
          <w:sz w:val="22"/>
          <w:szCs w:val="22"/>
        </w:rPr>
        <w:t>years</w:t>
      </w:r>
      <w:r w:rsidR="00087A04" w:rsidRPr="00751331">
        <w:rPr>
          <w:b/>
          <w:color w:val="000000"/>
          <w:sz w:val="22"/>
          <w:szCs w:val="22"/>
        </w:rPr>
        <w:t xml:space="preserve"> </w:t>
      </w:r>
      <w:r w:rsidR="003C1849" w:rsidRPr="00751331">
        <w:rPr>
          <w:b/>
          <w:color w:val="000000"/>
          <w:sz w:val="22"/>
          <w:szCs w:val="22"/>
        </w:rPr>
        <w:t>old</w:t>
      </w:r>
      <w:r w:rsidR="00087A04" w:rsidRPr="00751331">
        <w:rPr>
          <w:b/>
          <w:color w:val="000000"/>
          <w:sz w:val="22"/>
          <w:szCs w:val="22"/>
        </w:rPr>
        <w:t>)</w:t>
      </w:r>
      <w:r w:rsidR="003C1849" w:rsidRPr="00751331">
        <w:rPr>
          <w:b/>
          <w:color w:val="000000"/>
          <w:sz w:val="22"/>
          <w:szCs w:val="22"/>
        </w:rPr>
        <w:t xml:space="preserve"> when your first smoked part or all of a cigarette. Is</w:t>
      </w:r>
      <w:r w:rsidR="00947E5D" w:rsidRPr="00751331">
        <w:rPr>
          <w:b/>
          <w:color w:val="000000"/>
          <w:sz w:val="22"/>
          <w:szCs w:val="22"/>
        </w:rPr>
        <w:t xml:space="preserve"> </w:t>
      </w:r>
      <w:r w:rsidR="003C1849" w:rsidRPr="00751331">
        <w:rPr>
          <w:b/>
          <w:color w:val="000000"/>
          <w:sz w:val="22"/>
          <w:szCs w:val="22"/>
        </w:rPr>
        <w:t xml:space="preserve">that correct? </w:t>
      </w:r>
    </w:p>
    <w:p w:rsidR="00E447E8" w:rsidRPr="00751331" w:rsidRDefault="00E447E8" w:rsidP="00526635">
      <w:pPr>
        <w:rPr>
          <w:color w:val="000000"/>
          <w:sz w:val="22"/>
          <w:szCs w:val="22"/>
        </w:rPr>
      </w:pPr>
    </w:p>
    <w:p w:rsidR="00087A04" w:rsidRPr="00751331" w:rsidRDefault="00087A04" w:rsidP="00087A04">
      <w:pPr>
        <w:numPr>
          <w:ilvl w:val="0"/>
          <w:numId w:val="45"/>
        </w:numPr>
        <w:tabs>
          <w:tab w:val="left" w:pos="720"/>
        </w:tabs>
        <w:rPr>
          <w:b/>
          <w:bCs/>
          <w:color w:val="000000"/>
        </w:rPr>
      </w:pPr>
      <w:r w:rsidRPr="00751331">
        <w:rPr>
          <w:b/>
          <w:bCs/>
          <w:color w:val="000000"/>
        </w:rPr>
        <w:t>Yes [GO TO A2c]</w:t>
      </w:r>
    </w:p>
    <w:p w:rsidR="00087A04" w:rsidRPr="00751331" w:rsidRDefault="00087A04" w:rsidP="00087A04">
      <w:pPr>
        <w:numPr>
          <w:ilvl w:val="0"/>
          <w:numId w:val="45"/>
        </w:numPr>
        <w:tabs>
          <w:tab w:val="left" w:pos="720"/>
        </w:tabs>
        <w:rPr>
          <w:b/>
          <w:bCs/>
          <w:color w:val="000000"/>
        </w:rPr>
      </w:pPr>
      <w:r w:rsidRPr="00751331">
        <w:rPr>
          <w:b/>
          <w:bCs/>
          <w:color w:val="000000"/>
        </w:rPr>
        <w:t>No  [GO TO A2a]</w:t>
      </w:r>
    </w:p>
    <w:p w:rsidR="00087A04" w:rsidRPr="00751331" w:rsidRDefault="00087A04" w:rsidP="00087A04">
      <w:pPr>
        <w:tabs>
          <w:tab w:val="left" w:pos="720"/>
        </w:tabs>
        <w:ind w:left="720"/>
        <w:rPr>
          <w:b/>
          <w:bCs/>
          <w:color w:val="000000"/>
        </w:rPr>
      </w:pPr>
    </w:p>
    <w:p w:rsidR="00087A04" w:rsidRPr="00751331" w:rsidRDefault="00087A04" w:rsidP="00087A04">
      <w:pPr>
        <w:tabs>
          <w:tab w:val="left" w:pos="720"/>
        </w:tabs>
        <w:ind w:left="720"/>
        <w:rPr>
          <w:b/>
          <w:bCs/>
          <w:color w:val="000000"/>
        </w:rPr>
      </w:pPr>
      <w:r w:rsidRPr="00751331">
        <w:rPr>
          <w:b/>
          <w:bCs/>
          <w:color w:val="000000"/>
        </w:rPr>
        <w:t>|__|</w:t>
      </w:r>
    </w:p>
    <w:p w:rsidR="00087A04" w:rsidRPr="00751331" w:rsidRDefault="00087A04" w:rsidP="00526635">
      <w:pPr>
        <w:rPr>
          <w:color w:val="000000"/>
          <w:sz w:val="22"/>
          <w:szCs w:val="22"/>
        </w:rPr>
      </w:pPr>
    </w:p>
    <w:p w:rsidR="00E447E8" w:rsidRPr="00751331" w:rsidRDefault="00E447E8" w:rsidP="00526635">
      <w:pPr>
        <w:rPr>
          <w:b/>
          <w:bCs/>
          <w:color w:val="000000"/>
        </w:rPr>
      </w:pPr>
    </w:p>
    <w:p w:rsidR="00DB118C" w:rsidRPr="00751331" w:rsidRDefault="00DB118C" w:rsidP="00E447E8">
      <w:pPr>
        <w:ind w:left="720" w:hanging="720"/>
        <w:rPr>
          <w:b/>
          <w:color w:val="000000"/>
          <w:szCs w:val="22"/>
        </w:rPr>
      </w:pPr>
      <w:r w:rsidRPr="00751331">
        <w:rPr>
          <w:b/>
          <w:color w:val="000000"/>
          <w:szCs w:val="22"/>
        </w:rPr>
        <w:t>A2b</w:t>
      </w:r>
      <w:r w:rsidRPr="00751331">
        <w:rPr>
          <w:b/>
          <w:color w:val="000000"/>
          <w:szCs w:val="22"/>
        </w:rPr>
        <w:tab/>
      </w:r>
      <w:r w:rsidRPr="00751331">
        <w:rPr>
          <w:b/>
          <w:color w:val="000000"/>
          <w:sz w:val="22"/>
          <w:szCs w:val="22"/>
        </w:rPr>
        <w:t xml:space="preserve">In what state or country did </w:t>
      </w:r>
      <w:r w:rsidR="00E447E8" w:rsidRPr="00751331">
        <w:rPr>
          <w:b/>
          <w:color w:val="000000"/>
          <w:sz w:val="22"/>
          <w:szCs w:val="22"/>
        </w:rPr>
        <w:t>(</w:t>
      </w:r>
      <w:r w:rsidRPr="00751331">
        <w:rPr>
          <w:b/>
          <w:color w:val="000000"/>
          <w:sz w:val="22"/>
          <w:szCs w:val="22"/>
        </w:rPr>
        <w:t>you</w:t>
      </w:r>
      <w:r w:rsidR="00E447E8" w:rsidRPr="00751331">
        <w:rPr>
          <w:b/>
          <w:color w:val="000000"/>
          <w:sz w:val="22"/>
          <w:szCs w:val="22"/>
        </w:rPr>
        <w:t>/name)</w:t>
      </w:r>
      <w:r w:rsidRPr="00751331">
        <w:rPr>
          <w:b/>
          <w:color w:val="000000"/>
          <w:sz w:val="22"/>
          <w:szCs w:val="22"/>
        </w:rPr>
        <w:t xml:space="preserve"> live when </w:t>
      </w:r>
      <w:r w:rsidR="00E447E8" w:rsidRPr="00751331">
        <w:rPr>
          <w:b/>
          <w:color w:val="000000"/>
          <w:sz w:val="22"/>
          <w:szCs w:val="22"/>
        </w:rPr>
        <w:t>(</w:t>
      </w:r>
      <w:r w:rsidRPr="00751331">
        <w:rPr>
          <w:b/>
          <w:color w:val="000000"/>
          <w:sz w:val="22"/>
          <w:szCs w:val="22"/>
        </w:rPr>
        <w:t>you</w:t>
      </w:r>
      <w:r w:rsidR="00E447E8" w:rsidRPr="00751331">
        <w:rPr>
          <w:b/>
          <w:color w:val="000000"/>
          <w:sz w:val="22"/>
          <w:szCs w:val="22"/>
        </w:rPr>
        <w:t>/he/she)</w:t>
      </w:r>
      <w:r w:rsidRPr="00751331">
        <w:rPr>
          <w:b/>
          <w:color w:val="000000"/>
          <w:sz w:val="22"/>
          <w:szCs w:val="22"/>
        </w:rPr>
        <w:t xml:space="preserve"> </w:t>
      </w:r>
      <w:r w:rsidR="00E53985" w:rsidRPr="00751331">
        <w:rPr>
          <w:b/>
          <w:color w:val="000000"/>
          <w:sz w:val="22"/>
          <w:szCs w:val="22"/>
        </w:rPr>
        <w:t xml:space="preserve">started </w:t>
      </w:r>
      <w:r w:rsidRPr="00751331">
        <w:rPr>
          <w:b/>
          <w:color w:val="000000"/>
          <w:sz w:val="22"/>
          <w:szCs w:val="22"/>
        </w:rPr>
        <w:t>to smoke cigarettes fairly regularly?</w:t>
      </w:r>
    </w:p>
    <w:p w:rsidR="00DB118C" w:rsidRPr="00751331" w:rsidRDefault="00DB118C">
      <w:pPr>
        <w:rPr>
          <w:b/>
          <w:color w:val="000000"/>
          <w:szCs w:val="22"/>
        </w:rPr>
      </w:pPr>
    </w:p>
    <w:p w:rsidR="000319CB" w:rsidRPr="00751331" w:rsidRDefault="00093AD8" w:rsidP="00F44610">
      <w:pPr>
        <w:tabs>
          <w:tab w:val="left" w:pos="1440"/>
        </w:tabs>
        <w:rPr>
          <w:color w:val="000000"/>
          <w:szCs w:val="22"/>
        </w:rPr>
      </w:pPr>
      <w:r w:rsidRPr="00751331">
        <w:rPr>
          <w:b/>
          <w:color w:val="000000"/>
          <w:szCs w:val="22"/>
        </w:rPr>
        <w:tab/>
      </w:r>
      <w:r w:rsidR="0024335A" w:rsidRPr="00751331">
        <w:rPr>
          <w:b/>
          <w:color w:val="000000"/>
          <w:szCs w:val="22"/>
        </w:rPr>
        <w:t xml:space="preserve">FR: </w:t>
      </w:r>
      <w:r w:rsidR="0024335A" w:rsidRPr="00751331">
        <w:rPr>
          <w:color w:val="000000"/>
          <w:szCs w:val="22"/>
        </w:rPr>
        <w:t>Spell out the state or country name entering a text of at most 40 characters</w:t>
      </w:r>
    </w:p>
    <w:p w:rsidR="000319CB" w:rsidRPr="00751331" w:rsidRDefault="000319CB">
      <w:pPr>
        <w:rPr>
          <w:b/>
          <w:color w:val="000000"/>
          <w:szCs w:val="22"/>
        </w:rPr>
      </w:pPr>
    </w:p>
    <w:p w:rsidR="000319CB" w:rsidRPr="00751331" w:rsidRDefault="000319CB" w:rsidP="00F44610">
      <w:pPr>
        <w:tabs>
          <w:tab w:val="left" w:pos="1440"/>
          <w:tab w:val="left" w:pos="6840"/>
        </w:tabs>
        <w:rPr>
          <w:b/>
          <w:color w:val="000000"/>
          <w:szCs w:val="22"/>
        </w:rPr>
      </w:pPr>
      <w:r w:rsidRPr="00751331">
        <w:rPr>
          <w:b/>
          <w:color w:val="000000"/>
          <w:szCs w:val="22"/>
        </w:rPr>
        <w:tab/>
      </w:r>
      <w:r w:rsidR="0024335A" w:rsidRPr="00751331">
        <w:rPr>
          <w:b/>
          <w:color w:val="000000"/>
          <w:szCs w:val="22"/>
        </w:rPr>
        <w:t>________</w:t>
      </w:r>
      <w:r w:rsidRPr="00751331">
        <w:rPr>
          <w:b/>
          <w:color w:val="000000"/>
          <w:szCs w:val="22"/>
        </w:rPr>
        <w:t>_</w:t>
      </w:r>
      <w:proofErr w:type="gramStart"/>
      <w:r w:rsidRPr="00751331">
        <w:rPr>
          <w:b/>
          <w:color w:val="000000"/>
          <w:szCs w:val="22"/>
        </w:rPr>
        <w:t>_  ENTER</w:t>
      </w:r>
      <w:proofErr w:type="gramEnd"/>
      <w:r w:rsidRPr="00751331">
        <w:rPr>
          <w:b/>
          <w:color w:val="000000"/>
          <w:szCs w:val="22"/>
        </w:rPr>
        <w:t xml:space="preserve"> STATE</w:t>
      </w:r>
      <w:r w:rsidR="00535BBB" w:rsidRPr="00751331">
        <w:rPr>
          <w:b/>
          <w:color w:val="000000"/>
          <w:szCs w:val="22"/>
        </w:rPr>
        <w:t>/COUNTRY</w:t>
      </w:r>
      <w:r w:rsidRPr="00751331">
        <w:rPr>
          <w:b/>
          <w:color w:val="000000"/>
          <w:szCs w:val="22"/>
        </w:rPr>
        <w:t xml:space="preserve"> </w:t>
      </w:r>
      <w:r w:rsidR="0024335A" w:rsidRPr="00751331">
        <w:rPr>
          <w:b/>
          <w:color w:val="000000"/>
          <w:szCs w:val="22"/>
        </w:rPr>
        <w:t>NAME</w:t>
      </w:r>
      <w:r w:rsidR="00F44610">
        <w:rPr>
          <w:b/>
          <w:color w:val="000000"/>
          <w:szCs w:val="22"/>
        </w:rPr>
        <w:tab/>
      </w:r>
      <w:r w:rsidRPr="00751331">
        <w:rPr>
          <w:b/>
          <w:color w:val="000000"/>
          <w:szCs w:val="22"/>
        </w:rPr>
        <w:t>GO TO A3</w:t>
      </w:r>
    </w:p>
    <w:p w:rsidR="000319CB" w:rsidRPr="00751331" w:rsidRDefault="000319CB">
      <w:pPr>
        <w:rPr>
          <w:b/>
          <w:color w:val="000000"/>
          <w:szCs w:val="22"/>
        </w:rPr>
      </w:pPr>
    </w:p>
    <w:p w:rsidR="000319CB" w:rsidRPr="00751331" w:rsidRDefault="000319CB" w:rsidP="000319CB">
      <w:pPr>
        <w:rPr>
          <w:b/>
          <w:bCs/>
          <w:color w:val="000000"/>
        </w:rPr>
      </w:pPr>
      <w:r w:rsidRPr="00751331">
        <w:rPr>
          <w:b/>
          <w:color w:val="000000"/>
          <w:szCs w:val="22"/>
        </w:rPr>
        <w:tab/>
      </w:r>
      <w:r w:rsidRPr="00751331">
        <w:rPr>
          <w:b/>
          <w:color w:val="000000"/>
          <w:sz w:val="32"/>
          <w:szCs w:val="32"/>
        </w:rPr>
        <w:t>[</w:t>
      </w:r>
      <w:r w:rsidRPr="00751331">
        <w:rPr>
          <w:b/>
          <w:color w:val="000000"/>
          <w:sz w:val="22"/>
          <w:szCs w:val="22"/>
        </w:rPr>
        <w:t xml:space="preserve">DON’T KNOW OR REFUSED:  </w:t>
      </w:r>
      <w:r w:rsidRPr="00751331">
        <w:rPr>
          <w:rFonts w:ascii="Times New Roman Bold" w:hAnsi="Times New Roman Bold"/>
          <w:b/>
          <w:color w:val="000000"/>
          <w:sz w:val="22"/>
          <w:szCs w:val="22"/>
        </w:rPr>
        <w:t>GO TO A3</w:t>
      </w:r>
      <w:r w:rsidRPr="00751331">
        <w:rPr>
          <w:b/>
          <w:color w:val="000000"/>
          <w:sz w:val="22"/>
          <w:szCs w:val="22"/>
        </w:rPr>
        <w:t>]</w:t>
      </w:r>
    </w:p>
    <w:p w:rsidR="001954B2" w:rsidRPr="00751331" w:rsidRDefault="001954B2">
      <w:pPr>
        <w:numPr>
          <w:ins w:id="3" w:author="anisz" w:date="2009-03-26T02:59:00Z"/>
        </w:numPr>
        <w:tabs>
          <w:tab w:val="left" w:pos="720"/>
        </w:tabs>
        <w:ind w:left="720" w:hanging="720"/>
        <w:rPr>
          <w:b/>
          <w:bCs/>
          <w:color w:val="000000"/>
          <w:sz w:val="22"/>
          <w:szCs w:val="22"/>
        </w:rPr>
      </w:pPr>
    </w:p>
    <w:p w:rsidR="00093AD8" w:rsidRPr="00751331" w:rsidRDefault="00093AD8">
      <w:pPr>
        <w:tabs>
          <w:tab w:val="left" w:pos="720"/>
        </w:tabs>
        <w:ind w:left="720" w:hanging="720"/>
        <w:rPr>
          <w:b/>
          <w:bCs/>
          <w:color w:val="000000"/>
          <w:sz w:val="22"/>
          <w:szCs w:val="22"/>
        </w:rPr>
      </w:pPr>
    </w:p>
    <w:p w:rsidR="00093AD8" w:rsidRPr="00751331" w:rsidRDefault="002C15D2">
      <w:pPr>
        <w:tabs>
          <w:tab w:val="left" w:pos="720"/>
        </w:tabs>
        <w:ind w:left="720" w:hanging="720"/>
        <w:rPr>
          <w:b/>
          <w:bCs/>
          <w:color w:val="000000"/>
          <w:sz w:val="22"/>
          <w:szCs w:val="22"/>
        </w:rPr>
      </w:pPr>
      <w:r w:rsidRPr="00751331">
        <w:rPr>
          <w:b/>
          <w:bCs/>
          <w:color w:val="000000"/>
          <w:sz w:val="22"/>
          <w:szCs w:val="22"/>
        </w:rPr>
        <w:t>A2c</w:t>
      </w:r>
      <w:r w:rsidRPr="00751331">
        <w:rPr>
          <w:b/>
          <w:bCs/>
          <w:color w:val="000000"/>
          <w:sz w:val="22"/>
          <w:szCs w:val="22"/>
        </w:rPr>
        <w:tab/>
      </w:r>
      <w:r w:rsidRPr="00751331">
        <w:rPr>
          <w:b/>
          <w:color w:val="000000"/>
          <w:sz w:val="22"/>
          <w:szCs w:val="22"/>
        </w:rPr>
        <w:t>In what state or country did</w:t>
      </w:r>
      <w:r w:rsidR="00E447E8" w:rsidRPr="00751331">
        <w:rPr>
          <w:b/>
          <w:color w:val="000000"/>
          <w:sz w:val="22"/>
          <w:szCs w:val="22"/>
        </w:rPr>
        <w:t xml:space="preserve"> (</w:t>
      </w:r>
      <w:r w:rsidRPr="00751331">
        <w:rPr>
          <w:b/>
          <w:color w:val="000000"/>
          <w:sz w:val="22"/>
          <w:szCs w:val="22"/>
        </w:rPr>
        <w:t>you</w:t>
      </w:r>
      <w:r w:rsidR="00E447E8" w:rsidRPr="00751331">
        <w:rPr>
          <w:b/>
          <w:color w:val="000000"/>
          <w:sz w:val="22"/>
          <w:szCs w:val="22"/>
        </w:rPr>
        <w:t>/name)</w:t>
      </w:r>
      <w:r w:rsidRPr="00751331">
        <w:rPr>
          <w:b/>
          <w:color w:val="000000"/>
          <w:sz w:val="22"/>
          <w:szCs w:val="22"/>
        </w:rPr>
        <w:t xml:space="preserve"> live when </w:t>
      </w:r>
      <w:r w:rsidR="00E447E8" w:rsidRPr="00751331">
        <w:rPr>
          <w:b/>
          <w:color w:val="000000"/>
          <w:sz w:val="22"/>
          <w:szCs w:val="22"/>
        </w:rPr>
        <w:t>(</w:t>
      </w:r>
      <w:r w:rsidRPr="00751331">
        <w:rPr>
          <w:b/>
          <w:color w:val="000000"/>
          <w:sz w:val="22"/>
          <w:szCs w:val="22"/>
        </w:rPr>
        <w:t>you</w:t>
      </w:r>
      <w:r w:rsidR="00E447E8" w:rsidRPr="00751331">
        <w:rPr>
          <w:b/>
          <w:color w:val="000000"/>
          <w:sz w:val="22"/>
          <w:szCs w:val="22"/>
        </w:rPr>
        <w:t>/he/she)</w:t>
      </w:r>
      <w:r w:rsidRPr="00751331">
        <w:rPr>
          <w:b/>
          <w:color w:val="000000"/>
          <w:sz w:val="22"/>
          <w:szCs w:val="22"/>
        </w:rPr>
        <w:t xml:space="preserve"> </w:t>
      </w:r>
      <w:r w:rsidR="00F65542" w:rsidRPr="00751331">
        <w:rPr>
          <w:b/>
          <w:color w:val="000000"/>
          <w:sz w:val="22"/>
          <w:szCs w:val="22"/>
        </w:rPr>
        <w:t>FIRST smoked part or all of a cigarette</w:t>
      </w:r>
      <w:r w:rsidRPr="00751331">
        <w:rPr>
          <w:b/>
          <w:color w:val="000000"/>
          <w:sz w:val="22"/>
          <w:szCs w:val="22"/>
        </w:rPr>
        <w:t>?</w:t>
      </w:r>
    </w:p>
    <w:p w:rsidR="002601BD" w:rsidRPr="00751331" w:rsidRDefault="002601BD">
      <w:pPr>
        <w:tabs>
          <w:tab w:val="left" w:pos="720"/>
        </w:tabs>
        <w:ind w:left="720" w:hanging="720"/>
        <w:rPr>
          <w:b/>
          <w:bCs/>
          <w:color w:val="000000"/>
          <w:sz w:val="22"/>
          <w:szCs w:val="22"/>
        </w:rPr>
      </w:pPr>
    </w:p>
    <w:p w:rsidR="0024335A" w:rsidRPr="00751331" w:rsidRDefault="000319CB" w:rsidP="00F44610">
      <w:pPr>
        <w:tabs>
          <w:tab w:val="left" w:pos="1440"/>
        </w:tabs>
        <w:rPr>
          <w:color w:val="000000"/>
          <w:szCs w:val="22"/>
        </w:rPr>
      </w:pPr>
      <w:r w:rsidRPr="00751331">
        <w:rPr>
          <w:b/>
          <w:bCs/>
          <w:color w:val="000000"/>
        </w:rPr>
        <w:tab/>
      </w:r>
      <w:r w:rsidR="0024335A" w:rsidRPr="00751331">
        <w:rPr>
          <w:b/>
          <w:color w:val="000000"/>
          <w:szCs w:val="22"/>
        </w:rPr>
        <w:t xml:space="preserve">FR: </w:t>
      </w:r>
      <w:r w:rsidR="0024335A" w:rsidRPr="00751331">
        <w:rPr>
          <w:color w:val="000000"/>
          <w:szCs w:val="22"/>
        </w:rPr>
        <w:t>Spell out the state or country name entering a text of at most 40 characters</w:t>
      </w:r>
    </w:p>
    <w:p w:rsidR="0024335A" w:rsidRPr="00751331" w:rsidRDefault="0024335A" w:rsidP="0024335A">
      <w:pPr>
        <w:rPr>
          <w:b/>
          <w:color w:val="000000"/>
          <w:szCs w:val="22"/>
        </w:rPr>
      </w:pPr>
    </w:p>
    <w:p w:rsidR="0024335A" w:rsidRPr="00751331" w:rsidRDefault="0024335A" w:rsidP="00F44610">
      <w:pPr>
        <w:tabs>
          <w:tab w:val="left" w:pos="1440"/>
          <w:tab w:val="left" w:pos="6840"/>
        </w:tabs>
        <w:rPr>
          <w:b/>
          <w:color w:val="000000"/>
          <w:szCs w:val="22"/>
        </w:rPr>
      </w:pPr>
      <w:r w:rsidRPr="00751331">
        <w:rPr>
          <w:b/>
          <w:color w:val="000000"/>
          <w:szCs w:val="22"/>
        </w:rPr>
        <w:tab/>
        <w:t>_________</w:t>
      </w:r>
      <w:proofErr w:type="gramStart"/>
      <w:r w:rsidRPr="00751331">
        <w:rPr>
          <w:b/>
          <w:color w:val="000000"/>
          <w:szCs w:val="22"/>
        </w:rPr>
        <w:t>_  ENTER</w:t>
      </w:r>
      <w:proofErr w:type="gramEnd"/>
      <w:r w:rsidRPr="00751331">
        <w:rPr>
          <w:b/>
          <w:color w:val="000000"/>
          <w:szCs w:val="22"/>
        </w:rPr>
        <w:t xml:space="preserve"> STATE/COUNTRY NAME</w:t>
      </w:r>
      <w:r w:rsidR="00F44610">
        <w:rPr>
          <w:b/>
          <w:color w:val="000000"/>
          <w:szCs w:val="22"/>
        </w:rPr>
        <w:tab/>
      </w:r>
      <w:r w:rsidRPr="00751331">
        <w:rPr>
          <w:b/>
          <w:color w:val="000000"/>
          <w:szCs w:val="22"/>
        </w:rPr>
        <w:t>GO TO A3</w:t>
      </w:r>
    </w:p>
    <w:p w:rsidR="0024335A" w:rsidRPr="00751331" w:rsidRDefault="0024335A" w:rsidP="0024335A">
      <w:pPr>
        <w:rPr>
          <w:b/>
          <w:color w:val="000000"/>
          <w:szCs w:val="22"/>
        </w:rPr>
      </w:pPr>
    </w:p>
    <w:p w:rsidR="0024335A" w:rsidRPr="00751331" w:rsidRDefault="0024335A" w:rsidP="0024335A">
      <w:pPr>
        <w:rPr>
          <w:b/>
          <w:bCs/>
          <w:color w:val="000000"/>
        </w:rPr>
      </w:pPr>
      <w:r w:rsidRPr="00751331">
        <w:rPr>
          <w:b/>
          <w:color w:val="000000"/>
          <w:szCs w:val="22"/>
        </w:rPr>
        <w:tab/>
      </w:r>
      <w:r w:rsidRPr="00751331">
        <w:rPr>
          <w:b/>
          <w:color w:val="000000"/>
          <w:sz w:val="32"/>
          <w:szCs w:val="32"/>
        </w:rPr>
        <w:t>[</w:t>
      </w:r>
      <w:r w:rsidRPr="00751331">
        <w:rPr>
          <w:b/>
          <w:color w:val="000000"/>
          <w:sz w:val="22"/>
          <w:szCs w:val="22"/>
        </w:rPr>
        <w:t xml:space="preserve">DON’T KNOW OR REFUSED:  </w:t>
      </w:r>
      <w:r w:rsidRPr="00751331">
        <w:rPr>
          <w:rFonts w:ascii="Times New Roman Bold" w:hAnsi="Times New Roman Bold"/>
          <w:b/>
          <w:color w:val="000000"/>
          <w:sz w:val="22"/>
          <w:szCs w:val="22"/>
        </w:rPr>
        <w:t>GO TO A3</w:t>
      </w:r>
      <w:r w:rsidRPr="00751331">
        <w:rPr>
          <w:b/>
          <w:color w:val="000000"/>
          <w:sz w:val="22"/>
          <w:szCs w:val="22"/>
        </w:rPr>
        <w:t>]</w:t>
      </w:r>
    </w:p>
    <w:p w:rsidR="00B87E8E" w:rsidRPr="00751331" w:rsidRDefault="00B87E8E" w:rsidP="0024335A">
      <w:pPr>
        <w:rPr>
          <w:b/>
          <w:bCs/>
          <w:color w:val="000000"/>
        </w:rPr>
      </w:pPr>
    </w:p>
    <w:p w:rsidR="00B87E8E" w:rsidRPr="00751331" w:rsidRDefault="00B87E8E">
      <w:pPr>
        <w:tabs>
          <w:tab w:val="left" w:pos="720"/>
        </w:tabs>
        <w:ind w:left="720" w:hanging="720"/>
        <w:rPr>
          <w:b/>
          <w:bCs/>
          <w:color w:val="000000"/>
        </w:rPr>
      </w:pPr>
    </w:p>
    <w:p w:rsidR="006A762C" w:rsidRPr="00751331" w:rsidRDefault="006A762C">
      <w:pPr>
        <w:tabs>
          <w:tab w:val="left" w:pos="720"/>
        </w:tabs>
        <w:ind w:left="720" w:hanging="720"/>
        <w:rPr>
          <w:b/>
          <w:bCs/>
          <w:color w:val="000000"/>
          <w:sz w:val="22"/>
          <w:szCs w:val="22"/>
        </w:rPr>
      </w:pPr>
      <w:r w:rsidRPr="00751331">
        <w:rPr>
          <w:b/>
          <w:bCs/>
          <w:color w:val="000000"/>
        </w:rPr>
        <w:t>A3</w:t>
      </w:r>
      <w:r w:rsidRPr="00751331">
        <w:rPr>
          <w:b/>
          <w:bCs/>
          <w:color w:val="000000"/>
          <w:sz w:val="22"/>
          <w:szCs w:val="22"/>
        </w:rPr>
        <w:tab/>
      </w:r>
      <w:r w:rsidR="00E447E8" w:rsidRPr="00751331">
        <w:rPr>
          <w:b/>
          <w:bCs/>
          <w:color w:val="000000"/>
          <w:sz w:val="22"/>
          <w:szCs w:val="22"/>
        </w:rPr>
        <w:t>(</w:t>
      </w:r>
      <w:r w:rsidR="00093AD8" w:rsidRPr="00751331">
        <w:rPr>
          <w:b/>
          <w:bCs/>
          <w:color w:val="000000"/>
          <w:sz w:val="22"/>
          <w:szCs w:val="22"/>
        </w:rPr>
        <w:t>Do</w:t>
      </w:r>
      <w:r w:rsidR="00E447E8" w:rsidRPr="00751331">
        <w:rPr>
          <w:b/>
          <w:bCs/>
          <w:color w:val="000000"/>
          <w:sz w:val="22"/>
          <w:szCs w:val="22"/>
        </w:rPr>
        <w:t>/Does) (</w:t>
      </w:r>
      <w:r w:rsidR="00093AD8" w:rsidRPr="00751331">
        <w:rPr>
          <w:b/>
          <w:bCs/>
          <w:color w:val="000000"/>
          <w:sz w:val="22"/>
          <w:szCs w:val="22"/>
        </w:rPr>
        <w:t>you</w:t>
      </w:r>
      <w:r w:rsidR="00E447E8" w:rsidRPr="00751331">
        <w:rPr>
          <w:b/>
          <w:bCs/>
          <w:color w:val="000000"/>
          <w:sz w:val="22"/>
          <w:szCs w:val="22"/>
        </w:rPr>
        <w:t>/name)</w:t>
      </w:r>
      <w:r w:rsidRPr="00751331">
        <w:rPr>
          <w:b/>
          <w:bCs/>
          <w:color w:val="000000"/>
          <w:sz w:val="22"/>
          <w:szCs w:val="22"/>
        </w:rPr>
        <w:t xml:space="preserve"> now smoke cigarettes every day, some days, or not at all?</w:t>
      </w:r>
    </w:p>
    <w:p w:rsidR="006A762C" w:rsidRPr="00751331" w:rsidRDefault="006A762C">
      <w:pPr>
        <w:tabs>
          <w:tab w:val="left" w:pos="720"/>
        </w:tabs>
        <w:ind w:left="720" w:hanging="720"/>
        <w:rPr>
          <w:b/>
          <w:bCs/>
          <w:color w:val="000000"/>
          <w:sz w:val="22"/>
          <w:szCs w:val="22"/>
        </w:rPr>
      </w:pPr>
    </w:p>
    <w:p w:rsidR="0002283E" w:rsidRPr="00751331" w:rsidRDefault="00E447E8" w:rsidP="00093AD8">
      <w:pPr>
        <w:ind w:left="720"/>
        <w:rPr>
          <w:b/>
          <w:bCs/>
          <w:color w:val="000000"/>
          <w:sz w:val="28"/>
          <w:szCs w:val="28"/>
        </w:rPr>
      </w:pPr>
      <w:r w:rsidRPr="00751331">
        <w:rPr>
          <w:color w:val="000000"/>
          <w:szCs w:val="32"/>
        </w:rPr>
        <w:t>(1)</w:t>
      </w:r>
      <w:r w:rsidRPr="00751331">
        <w:rPr>
          <w:color w:val="000000"/>
          <w:sz w:val="32"/>
          <w:szCs w:val="32"/>
        </w:rPr>
        <w:t xml:space="preserve"> </w:t>
      </w:r>
      <w:r w:rsidRPr="00751331">
        <w:rPr>
          <w:color w:val="000000"/>
          <w:sz w:val="22"/>
          <w:szCs w:val="22"/>
        </w:rPr>
        <w:t>Every day</w:t>
      </w:r>
    </w:p>
    <w:p w:rsidR="00E447E8" w:rsidRPr="00751331" w:rsidRDefault="00093AD8" w:rsidP="00093AD8">
      <w:pPr>
        <w:tabs>
          <w:tab w:val="left" w:pos="720"/>
          <w:tab w:val="left" w:pos="1440"/>
          <w:tab w:val="left" w:pos="2160"/>
          <w:tab w:val="left" w:pos="2880"/>
        </w:tabs>
        <w:ind w:left="2880" w:hanging="2880"/>
        <w:rPr>
          <w:color w:val="000000"/>
          <w:sz w:val="22"/>
          <w:szCs w:val="22"/>
        </w:rPr>
      </w:pPr>
      <w:r w:rsidRPr="00751331">
        <w:rPr>
          <w:color w:val="000000"/>
          <w:sz w:val="32"/>
          <w:szCs w:val="32"/>
        </w:rPr>
        <w:tab/>
      </w:r>
      <w:r w:rsidR="00E447E8" w:rsidRPr="00751331">
        <w:rPr>
          <w:color w:val="000000"/>
          <w:szCs w:val="32"/>
        </w:rPr>
        <w:t>(2)</w:t>
      </w:r>
      <w:r w:rsidR="00E447E8" w:rsidRPr="00751331">
        <w:rPr>
          <w:color w:val="000000"/>
          <w:sz w:val="32"/>
          <w:szCs w:val="32"/>
        </w:rPr>
        <w:t xml:space="preserve"> </w:t>
      </w:r>
      <w:r w:rsidR="00050A9B" w:rsidRPr="00751331">
        <w:rPr>
          <w:color w:val="000000"/>
          <w:sz w:val="22"/>
          <w:szCs w:val="22"/>
        </w:rPr>
        <w:t>S</w:t>
      </w:r>
      <w:r w:rsidR="00E447E8" w:rsidRPr="00751331">
        <w:rPr>
          <w:color w:val="000000"/>
          <w:sz w:val="22"/>
          <w:szCs w:val="22"/>
        </w:rPr>
        <w:t>ome days</w:t>
      </w:r>
    </w:p>
    <w:p w:rsidR="00E447E8" w:rsidRPr="00751331" w:rsidRDefault="00E447E8" w:rsidP="00093AD8">
      <w:pPr>
        <w:tabs>
          <w:tab w:val="left" w:pos="720"/>
          <w:tab w:val="left" w:pos="1440"/>
          <w:tab w:val="left" w:pos="2160"/>
          <w:tab w:val="left" w:pos="2880"/>
        </w:tabs>
        <w:ind w:left="2880" w:hanging="2880"/>
        <w:rPr>
          <w:color w:val="000000"/>
          <w:szCs w:val="32"/>
        </w:rPr>
      </w:pPr>
      <w:r w:rsidRPr="00751331">
        <w:rPr>
          <w:color w:val="000000"/>
          <w:szCs w:val="32"/>
        </w:rPr>
        <w:tab/>
        <w:t>(3) Not at all</w:t>
      </w:r>
    </w:p>
    <w:p w:rsidR="00E447E8" w:rsidRPr="00751331" w:rsidRDefault="00E447E8" w:rsidP="00093AD8">
      <w:pPr>
        <w:tabs>
          <w:tab w:val="left" w:pos="720"/>
          <w:tab w:val="left" w:pos="1440"/>
          <w:tab w:val="left" w:pos="2160"/>
          <w:tab w:val="left" w:pos="2880"/>
        </w:tabs>
        <w:ind w:left="2880" w:hanging="2880"/>
        <w:rPr>
          <w:color w:val="000000"/>
          <w:szCs w:val="32"/>
        </w:rPr>
      </w:pPr>
    </w:p>
    <w:p w:rsidR="00E447E8" w:rsidRPr="00751331" w:rsidRDefault="00E447E8" w:rsidP="00093AD8">
      <w:pPr>
        <w:tabs>
          <w:tab w:val="left" w:pos="720"/>
          <w:tab w:val="left" w:pos="1440"/>
          <w:tab w:val="left" w:pos="2160"/>
          <w:tab w:val="left" w:pos="2880"/>
        </w:tabs>
        <w:ind w:left="2880" w:hanging="2880"/>
        <w:rPr>
          <w:color w:val="000000"/>
          <w:sz w:val="22"/>
          <w:szCs w:val="22"/>
        </w:rPr>
      </w:pPr>
      <w:r w:rsidRPr="00751331">
        <w:rPr>
          <w:color w:val="000000"/>
          <w:szCs w:val="32"/>
        </w:rPr>
        <w:tab/>
        <w:t>|__|</w:t>
      </w:r>
    </w:p>
    <w:p w:rsidR="0002283E" w:rsidRPr="00751331" w:rsidRDefault="0002283E" w:rsidP="00093AD8">
      <w:pPr>
        <w:tabs>
          <w:tab w:val="left" w:pos="720"/>
          <w:tab w:val="left" w:pos="1440"/>
          <w:tab w:val="left" w:pos="2160"/>
          <w:tab w:val="left" w:pos="2880"/>
        </w:tabs>
        <w:ind w:left="2880" w:hanging="2880"/>
        <w:rPr>
          <w:b/>
          <w:color w:val="000000"/>
          <w:sz w:val="28"/>
          <w:szCs w:val="28"/>
        </w:rPr>
      </w:pPr>
    </w:p>
    <w:p w:rsidR="006A762C" w:rsidRPr="00751331" w:rsidRDefault="006A762C" w:rsidP="0002283E">
      <w:pPr>
        <w:tabs>
          <w:tab w:val="left" w:pos="720"/>
          <w:tab w:val="left" w:pos="1440"/>
          <w:tab w:val="left" w:pos="2160"/>
          <w:tab w:val="left" w:pos="2880"/>
        </w:tabs>
        <w:ind w:left="2880" w:hanging="2880"/>
        <w:rPr>
          <w:color w:val="000000"/>
          <w:sz w:val="22"/>
          <w:szCs w:val="22"/>
        </w:rPr>
      </w:pPr>
    </w:p>
    <w:p w:rsidR="00921E2C" w:rsidRPr="00751331" w:rsidRDefault="00921E2C" w:rsidP="00921E2C">
      <w:pPr>
        <w:pBdr>
          <w:top w:val="single" w:sz="6" w:space="0" w:color="000000"/>
          <w:left w:val="single" w:sz="6" w:space="0" w:color="000000"/>
          <w:bottom w:val="single" w:sz="6" w:space="0" w:color="000000"/>
          <w:right w:val="single" w:sz="6" w:space="0" w:color="000000"/>
        </w:pBdr>
        <w:ind w:left="1080" w:right="1080"/>
        <w:jc w:val="center"/>
        <w:rPr>
          <w:color w:val="000000"/>
          <w:sz w:val="22"/>
          <w:szCs w:val="22"/>
        </w:rPr>
      </w:pPr>
      <w:smartTag w:uri="urn:schemas-microsoft-com:office:smarttags" w:element="address">
        <w:smartTag w:uri="urn:schemas-microsoft-com:office:smarttags" w:element="Street">
          <w:r w:rsidRPr="00751331">
            <w:rPr>
              <w:color w:val="000000"/>
              <w:sz w:val="22"/>
              <w:szCs w:val="22"/>
            </w:rPr>
            <w:t>BOX</w:t>
          </w:r>
        </w:smartTag>
        <w:r w:rsidRPr="00751331">
          <w:rPr>
            <w:color w:val="000000"/>
            <w:sz w:val="22"/>
            <w:szCs w:val="22"/>
          </w:rPr>
          <w:t xml:space="preserve"> 1</w:t>
        </w:r>
      </w:smartTag>
    </w:p>
    <w:p w:rsidR="00921E2C" w:rsidRPr="00751331" w:rsidRDefault="00921E2C" w:rsidP="00921E2C">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sidRPr="00751331">
        <w:rPr>
          <w:color w:val="000000"/>
          <w:sz w:val="22"/>
          <w:szCs w:val="22"/>
        </w:rPr>
        <w:t xml:space="preserve">IF SELF RESPONDENT </w:t>
      </w:r>
      <w:r w:rsidRPr="00751331">
        <w:rPr>
          <w:color w:val="000000"/>
          <w:sz w:val="22"/>
          <w:szCs w:val="22"/>
          <w:u w:val="single"/>
        </w:rPr>
        <w:t>AND</w:t>
      </w:r>
      <w:r w:rsidRPr="00751331">
        <w:rPr>
          <w:color w:val="000000"/>
          <w:sz w:val="22"/>
          <w:szCs w:val="22"/>
        </w:rPr>
        <w:t xml:space="preserve">: </w:t>
      </w:r>
    </w:p>
    <w:p w:rsidR="00921E2C" w:rsidRPr="00751331" w:rsidRDefault="00921E2C" w:rsidP="00921E2C">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sidRPr="00751331">
        <w:rPr>
          <w:color w:val="000000"/>
          <w:sz w:val="22"/>
          <w:szCs w:val="22"/>
        </w:rPr>
        <w:t xml:space="preserve">A3 = (1) EVERY DAY SMOKERS </w:t>
      </w:r>
      <w:r w:rsidRPr="00751331">
        <w:rPr>
          <w:rFonts w:ascii="WP IconicSymbolsA" w:hAnsi="WP IconicSymbolsA" w:cs="WP IconicSymbolsA"/>
          <w:color w:val="000000"/>
          <w:sz w:val="22"/>
          <w:szCs w:val="22"/>
        </w:rPr>
        <w:t></w:t>
      </w:r>
      <w:r w:rsidRPr="00751331">
        <w:rPr>
          <w:color w:val="000000"/>
          <w:sz w:val="22"/>
          <w:szCs w:val="22"/>
        </w:rPr>
        <w:t>GO TO SECTION B</w:t>
      </w:r>
    </w:p>
    <w:p w:rsidR="00921E2C" w:rsidRPr="00751331" w:rsidRDefault="00921E2C" w:rsidP="00921E2C">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sidRPr="00751331">
        <w:rPr>
          <w:color w:val="000000"/>
          <w:sz w:val="22"/>
          <w:szCs w:val="22"/>
        </w:rPr>
        <w:t xml:space="preserve">A3 = (2) SOME-DAY SMOKERS </w:t>
      </w:r>
      <w:r w:rsidRPr="00751331">
        <w:rPr>
          <w:rFonts w:ascii="WP IconicSymbolsA" w:hAnsi="WP IconicSymbolsA" w:cs="WP IconicSymbolsA"/>
          <w:color w:val="000000"/>
          <w:sz w:val="22"/>
          <w:szCs w:val="22"/>
        </w:rPr>
        <w:t></w:t>
      </w:r>
      <w:r w:rsidRPr="00751331">
        <w:rPr>
          <w:color w:val="000000"/>
          <w:sz w:val="22"/>
          <w:szCs w:val="22"/>
        </w:rPr>
        <w:t xml:space="preserve"> GO TO SECTION C</w:t>
      </w:r>
    </w:p>
    <w:p w:rsidR="00921E2C" w:rsidRPr="00751331" w:rsidRDefault="00921E2C" w:rsidP="00921E2C">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sidRPr="00751331">
        <w:rPr>
          <w:color w:val="000000"/>
          <w:sz w:val="22"/>
          <w:szCs w:val="22"/>
        </w:rPr>
        <w:t xml:space="preserve">A3 = (3) NOT-AT-ALL SMOKERS </w:t>
      </w:r>
      <w:r w:rsidRPr="00751331">
        <w:rPr>
          <w:rFonts w:ascii="WP IconicSymbolsA" w:hAnsi="WP IconicSymbolsA" w:cs="WP IconicSymbolsA"/>
          <w:color w:val="000000"/>
          <w:sz w:val="22"/>
          <w:szCs w:val="22"/>
        </w:rPr>
        <w:t></w:t>
      </w:r>
      <w:r w:rsidRPr="00751331">
        <w:rPr>
          <w:color w:val="000000"/>
          <w:sz w:val="22"/>
          <w:szCs w:val="22"/>
        </w:rPr>
        <w:t>GO TO SECTION H</w:t>
      </w:r>
    </w:p>
    <w:p w:rsidR="00921E2C" w:rsidRPr="00751331" w:rsidRDefault="00921E2C" w:rsidP="00921E2C">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sidRPr="00751331">
        <w:rPr>
          <w:color w:val="000000"/>
          <w:sz w:val="22"/>
          <w:szCs w:val="22"/>
        </w:rPr>
        <w:t xml:space="preserve">A3 = D, R </w:t>
      </w:r>
      <w:r w:rsidRPr="00751331">
        <w:rPr>
          <w:rFonts w:ascii="WP IconicSymbolsA" w:hAnsi="WP IconicSymbolsA" w:cs="WP IconicSymbolsA"/>
          <w:color w:val="000000"/>
          <w:sz w:val="22"/>
          <w:szCs w:val="22"/>
        </w:rPr>
        <w:t></w:t>
      </w:r>
      <w:r w:rsidRPr="00751331">
        <w:rPr>
          <w:color w:val="000000"/>
          <w:sz w:val="22"/>
          <w:szCs w:val="22"/>
        </w:rPr>
        <w:t xml:space="preserve"> GO TO SECTION J</w:t>
      </w:r>
    </w:p>
    <w:p w:rsidR="00921E2C" w:rsidRPr="00751331" w:rsidRDefault="00921E2C" w:rsidP="00921E2C">
      <w:pPr>
        <w:pBdr>
          <w:top w:val="single" w:sz="6" w:space="0" w:color="000000"/>
          <w:left w:val="single" w:sz="6" w:space="0" w:color="000000"/>
          <w:bottom w:val="single" w:sz="6" w:space="0" w:color="000000"/>
          <w:right w:val="single" w:sz="6" w:space="0" w:color="000000"/>
        </w:pBdr>
        <w:ind w:left="1080" w:right="1080"/>
        <w:rPr>
          <w:color w:val="000000"/>
          <w:sz w:val="22"/>
          <w:szCs w:val="22"/>
        </w:rPr>
      </w:pPr>
    </w:p>
    <w:p w:rsidR="00921E2C" w:rsidRPr="00751331" w:rsidRDefault="00921E2C" w:rsidP="00921E2C">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sidRPr="00751331">
        <w:rPr>
          <w:color w:val="000000"/>
          <w:sz w:val="22"/>
          <w:szCs w:val="22"/>
        </w:rPr>
        <w:t xml:space="preserve">IF PROXY RESPONDENT </w:t>
      </w:r>
      <w:r w:rsidRPr="00751331">
        <w:rPr>
          <w:rFonts w:ascii="WP IconicSymbolsA" w:hAnsi="WP IconicSymbolsA" w:cs="WP IconicSymbolsA"/>
          <w:color w:val="000000"/>
          <w:sz w:val="22"/>
          <w:szCs w:val="22"/>
        </w:rPr>
        <w:t></w:t>
      </w:r>
      <w:r w:rsidRPr="00751331">
        <w:rPr>
          <w:color w:val="000000"/>
          <w:sz w:val="22"/>
          <w:szCs w:val="22"/>
        </w:rPr>
        <w:t xml:space="preserve"> GO TO SECTION J</w:t>
      </w:r>
    </w:p>
    <w:p w:rsidR="00921E2C" w:rsidRPr="00751331" w:rsidRDefault="00921E2C" w:rsidP="00921E2C">
      <w:pPr>
        <w:pBdr>
          <w:top w:val="single" w:sz="6" w:space="0" w:color="000000"/>
          <w:left w:val="single" w:sz="6" w:space="0" w:color="000000"/>
          <w:bottom w:val="single" w:sz="6" w:space="0" w:color="000000"/>
          <w:right w:val="single" w:sz="6" w:space="0" w:color="000000"/>
        </w:pBdr>
        <w:ind w:left="1080" w:right="1080"/>
        <w:rPr>
          <w:color w:val="000000"/>
          <w:sz w:val="22"/>
          <w:szCs w:val="22"/>
        </w:rPr>
      </w:pPr>
    </w:p>
    <w:p w:rsidR="0002283E" w:rsidRPr="00751331" w:rsidRDefault="0002283E" w:rsidP="00093AD8">
      <w:pPr>
        <w:rPr>
          <w:color w:val="000000"/>
          <w:sz w:val="22"/>
          <w:szCs w:val="22"/>
        </w:rPr>
      </w:pPr>
    </w:p>
    <w:p w:rsidR="006A762C" w:rsidRPr="00296E58" w:rsidRDefault="006A762C" w:rsidP="00296E58">
      <w:pPr>
        <w:pStyle w:val="Heading2"/>
      </w:pPr>
      <w:r w:rsidRPr="00296E58">
        <w:lastRenderedPageBreak/>
        <w:t>SECTION B.  EVERY-</w:t>
      </w:r>
      <w:smartTag w:uri="urn:schemas-microsoft-com:office:smarttags" w:element="stockticker">
        <w:r w:rsidRPr="00296E58">
          <w:t>DAY</w:t>
        </w:r>
      </w:smartTag>
      <w:r w:rsidRPr="00296E58">
        <w:t xml:space="preserve"> SMOKER HISTORY/CONSUMPTION SERIES</w:t>
      </w:r>
    </w:p>
    <w:p w:rsidR="00A33B7F" w:rsidRPr="00751331" w:rsidRDefault="00A33B7F">
      <w:pPr>
        <w:tabs>
          <w:tab w:val="left" w:pos="720"/>
        </w:tabs>
        <w:ind w:left="720" w:hanging="720"/>
        <w:rPr>
          <w:b/>
          <w:bCs/>
          <w:color w:val="000000"/>
        </w:rPr>
      </w:pPr>
    </w:p>
    <w:p w:rsidR="00A33B7F" w:rsidRPr="00751331" w:rsidRDefault="00A33B7F" w:rsidP="00A33B7F">
      <w:pPr>
        <w:tabs>
          <w:tab w:val="left" w:pos="720"/>
        </w:tabs>
        <w:ind w:left="720" w:hanging="720"/>
        <w:rPr>
          <w:b/>
          <w:bCs/>
          <w:color w:val="000000"/>
          <w:sz w:val="22"/>
          <w:szCs w:val="22"/>
        </w:rPr>
      </w:pPr>
      <w:r w:rsidRPr="00751331">
        <w:rPr>
          <w:b/>
          <w:bCs/>
          <w:color w:val="000000"/>
          <w:sz w:val="22"/>
          <w:szCs w:val="22"/>
        </w:rPr>
        <w:t>B1</w:t>
      </w:r>
      <w:r w:rsidRPr="00751331">
        <w:rPr>
          <w:b/>
          <w:bCs/>
          <w:color w:val="000000"/>
          <w:sz w:val="22"/>
          <w:szCs w:val="22"/>
        </w:rPr>
        <w:tab/>
        <w:t>On the average, about how many cigarettes do you now smoke each day?</w:t>
      </w:r>
    </w:p>
    <w:p w:rsidR="00A33B7F" w:rsidRPr="00751331" w:rsidRDefault="00A33B7F" w:rsidP="00A33B7F">
      <w:pPr>
        <w:rPr>
          <w:b/>
          <w:bCs/>
          <w:color w:val="000000"/>
          <w:sz w:val="22"/>
          <w:szCs w:val="22"/>
        </w:rPr>
      </w:pPr>
    </w:p>
    <w:p w:rsidR="00A33B7F" w:rsidRPr="00751331" w:rsidRDefault="00A33B7F" w:rsidP="00A33B7F">
      <w:pPr>
        <w:tabs>
          <w:tab w:val="left" w:pos="720"/>
        </w:tabs>
        <w:ind w:left="720" w:hanging="720"/>
        <w:rPr>
          <w:color w:val="000000"/>
          <w:sz w:val="22"/>
          <w:szCs w:val="22"/>
        </w:rPr>
      </w:pPr>
      <w:r w:rsidRPr="00751331">
        <w:rPr>
          <w:color w:val="000000"/>
          <w:sz w:val="22"/>
          <w:szCs w:val="22"/>
        </w:rPr>
        <w:tab/>
        <w:t>(ONE PACK USUALLY EQUALS 20 CIGARETTES.  IF CONVERTING PACKS TO CIGARETTES, ALWAYS VERIFY CALCULATION WITH RESPONDENT.)</w:t>
      </w:r>
    </w:p>
    <w:p w:rsidR="00A33B7F" w:rsidRPr="00751331" w:rsidRDefault="00A33B7F" w:rsidP="00A33B7F">
      <w:pPr>
        <w:rPr>
          <w:color w:val="000000"/>
          <w:sz w:val="22"/>
          <w:szCs w:val="22"/>
        </w:rPr>
      </w:pPr>
    </w:p>
    <w:p w:rsidR="00A33B7F" w:rsidRPr="00751331" w:rsidRDefault="00A33B7F" w:rsidP="00A33B7F">
      <w:pPr>
        <w:ind w:left="720"/>
        <w:rPr>
          <w:color w:val="000000"/>
          <w:sz w:val="22"/>
          <w:szCs w:val="22"/>
        </w:rPr>
      </w:pPr>
      <w:r w:rsidRPr="00751331">
        <w:rPr>
          <w:color w:val="000000"/>
          <w:sz w:val="22"/>
          <w:szCs w:val="22"/>
        </w:rPr>
        <w:t>ENTER NUMBER OF CIGARETTES PER DAY</w:t>
      </w:r>
    </w:p>
    <w:p w:rsidR="00A33B7F" w:rsidRPr="00751331" w:rsidRDefault="00A33B7F" w:rsidP="00A33B7F">
      <w:pPr>
        <w:ind w:left="720"/>
        <w:rPr>
          <w:color w:val="000000"/>
          <w:sz w:val="22"/>
          <w:szCs w:val="22"/>
        </w:rPr>
      </w:pPr>
      <w:r w:rsidRPr="00751331">
        <w:rPr>
          <w:color w:val="000000"/>
          <w:sz w:val="22"/>
          <w:szCs w:val="22"/>
        </w:rPr>
        <w:t>(1-9</w:t>
      </w:r>
      <w:r w:rsidR="002113D5" w:rsidRPr="00751331">
        <w:rPr>
          <w:color w:val="000000"/>
          <w:sz w:val="22"/>
          <w:szCs w:val="22"/>
        </w:rPr>
        <w:t>9</w:t>
      </w:r>
      <w:r w:rsidRPr="00751331">
        <w:rPr>
          <w:color w:val="000000"/>
          <w:sz w:val="22"/>
          <w:szCs w:val="22"/>
        </w:rPr>
        <w:t>)</w:t>
      </w:r>
    </w:p>
    <w:p w:rsidR="00A33B7F" w:rsidRPr="00751331" w:rsidRDefault="00A33B7F" w:rsidP="00A33B7F">
      <w:pPr>
        <w:rPr>
          <w:color w:val="000000"/>
          <w:sz w:val="22"/>
          <w:szCs w:val="22"/>
        </w:rPr>
      </w:pPr>
    </w:p>
    <w:p w:rsidR="00A33B7F" w:rsidRPr="00751331" w:rsidRDefault="00A33B7F" w:rsidP="00A33B7F">
      <w:pPr>
        <w:ind w:left="720"/>
        <w:rPr>
          <w:color w:val="000000"/>
          <w:sz w:val="22"/>
          <w:szCs w:val="22"/>
        </w:rPr>
      </w:pPr>
      <w:r w:rsidRPr="00751331">
        <w:rPr>
          <w:color w:val="000000"/>
          <w:sz w:val="22"/>
          <w:szCs w:val="22"/>
        </w:rPr>
        <w:t>|__||__|</w:t>
      </w:r>
    </w:p>
    <w:p w:rsidR="00A33B7F" w:rsidRPr="00751331" w:rsidRDefault="00A33B7F" w:rsidP="00A33B7F">
      <w:pPr>
        <w:ind w:left="720"/>
        <w:rPr>
          <w:color w:val="000000"/>
          <w:sz w:val="22"/>
          <w:szCs w:val="22"/>
        </w:rPr>
      </w:pPr>
    </w:p>
    <w:p w:rsidR="00A33B7F" w:rsidRPr="00751331" w:rsidRDefault="00A33B7F" w:rsidP="00A33B7F">
      <w:pPr>
        <w:pBdr>
          <w:top w:val="single" w:sz="6" w:space="0" w:color="000000"/>
          <w:left w:val="single" w:sz="6" w:space="0" w:color="000000"/>
          <w:bottom w:val="single" w:sz="6" w:space="0" w:color="000000"/>
          <w:right w:val="single" w:sz="6" w:space="0" w:color="000000"/>
        </w:pBdr>
        <w:ind w:left="1080" w:right="1080"/>
        <w:jc w:val="center"/>
        <w:rPr>
          <w:color w:val="000000"/>
          <w:sz w:val="22"/>
          <w:szCs w:val="22"/>
        </w:rPr>
      </w:pPr>
      <w:smartTag w:uri="urn:schemas-microsoft-com:office:smarttags" w:element="address">
        <w:smartTag w:uri="urn:schemas-microsoft-com:office:smarttags" w:element="Street">
          <w:r w:rsidRPr="00751331">
            <w:rPr>
              <w:color w:val="000000"/>
              <w:sz w:val="22"/>
              <w:szCs w:val="22"/>
            </w:rPr>
            <w:t>BOX</w:t>
          </w:r>
        </w:smartTag>
        <w:r w:rsidRPr="00751331">
          <w:rPr>
            <w:color w:val="000000"/>
            <w:sz w:val="22"/>
            <w:szCs w:val="22"/>
          </w:rPr>
          <w:t xml:space="preserve"> 2</w:t>
        </w:r>
      </w:smartTag>
    </w:p>
    <w:p w:rsidR="00A33B7F" w:rsidRPr="00751331" w:rsidRDefault="00A33B7F" w:rsidP="00A33B7F">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sidRPr="00751331">
        <w:rPr>
          <w:color w:val="000000"/>
          <w:sz w:val="22"/>
          <w:szCs w:val="22"/>
        </w:rPr>
        <w:t xml:space="preserve">IF B1 = D, R </w:t>
      </w:r>
      <w:r w:rsidRPr="00751331">
        <w:rPr>
          <w:rFonts w:ascii="WP IconicSymbolsA" w:hAnsi="WP IconicSymbolsA" w:cs="WP IconicSymbolsA"/>
          <w:color w:val="000000"/>
          <w:sz w:val="22"/>
          <w:szCs w:val="22"/>
        </w:rPr>
        <w:t></w:t>
      </w:r>
      <w:r w:rsidRPr="00751331">
        <w:rPr>
          <w:color w:val="000000"/>
          <w:sz w:val="22"/>
          <w:szCs w:val="22"/>
        </w:rPr>
        <w:t xml:space="preserve"> GO TO B1a</w:t>
      </w:r>
    </w:p>
    <w:p w:rsidR="00A33B7F" w:rsidRPr="00751331" w:rsidRDefault="00A33B7F" w:rsidP="00A33B7F">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sidRPr="00751331">
        <w:rPr>
          <w:color w:val="000000"/>
          <w:sz w:val="22"/>
          <w:szCs w:val="22"/>
        </w:rPr>
        <w:t xml:space="preserve">IF B1 &gt; 40 </w:t>
      </w:r>
      <w:r w:rsidRPr="00751331">
        <w:rPr>
          <w:rFonts w:ascii="WP IconicSymbolsA" w:hAnsi="WP IconicSymbolsA" w:cs="WP IconicSymbolsA"/>
          <w:color w:val="000000"/>
          <w:sz w:val="22"/>
          <w:szCs w:val="22"/>
        </w:rPr>
        <w:t></w:t>
      </w:r>
      <w:r w:rsidRPr="00751331">
        <w:rPr>
          <w:color w:val="000000"/>
          <w:sz w:val="22"/>
          <w:szCs w:val="22"/>
        </w:rPr>
        <w:t xml:space="preserve"> GO TO B1v</w:t>
      </w:r>
    </w:p>
    <w:p w:rsidR="00A33B7F" w:rsidRPr="00751331" w:rsidRDefault="00A33B7F" w:rsidP="00A33B7F">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sidRPr="00751331">
        <w:rPr>
          <w:color w:val="000000"/>
          <w:sz w:val="22"/>
          <w:szCs w:val="22"/>
        </w:rPr>
        <w:t xml:space="preserve">ELSE </w:t>
      </w:r>
      <w:r w:rsidRPr="00751331">
        <w:rPr>
          <w:rFonts w:ascii="WP IconicSymbolsA" w:hAnsi="WP IconicSymbolsA" w:cs="WP IconicSymbolsA"/>
          <w:color w:val="000000"/>
          <w:sz w:val="22"/>
          <w:szCs w:val="22"/>
        </w:rPr>
        <w:t></w:t>
      </w:r>
      <w:r w:rsidRPr="00751331">
        <w:rPr>
          <w:color w:val="000000"/>
          <w:sz w:val="22"/>
          <w:szCs w:val="22"/>
        </w:rPr>
        <w:t>GO TO B2</w:t>
      </w:r>
    </w:p>
    <w:p w:rsidR="00B35D0E" w:rsidRPr="00751331" w:rsidRDefault="00B35D0E" w:rsidP="00A33B7F">
      <w:pPr>
        <w:rPr>
          <w:color w:val="000000"/>
          <w:sz w:val="22"/>
          <w:szCs w:val="22"/>
        </w:rPr>
      </w:pPr>
    </w:p>
    <w:p w:rsidR="00A33B7F" w:rsidRPr="00751331" w:rsidRDefault="00A33B7F" w:rsidP="00A33B7F">
      <w:pPr>
        <w:tabs>
          <w:tab w:val="left" w:pos="720"/>
        </w:tabs>
        <w:ind w:left="720" w:hanging="720"/>
        <w:rPr>
          <w:b/>
          <w:bCs/>
          <w:color w:val="000000"/>
          <w:sz w:val="22"/>
          <w:szCs w:val="22"/>
        </w:rPr>
      </w:pPr>
      <w:r w:rsidRPr="00751331">
        <w:rPr>
          <w:b/>
          <w:bCs/>
          <w:color w:val="000000"/>
          <w:sz w:val="22"/>
          <w:szCs w:val="22"/>
        </w:rPr>
        <w:t xml:space="preserve">B1a </w:t>
      </w:r>
      <w:r w:rsidRPr="00751331">
        <w:rPr>
          <w:b/>
          <w:bCs/>
          <w:color w:val="000000"/>
          <w:sz w:val="22"/>
          <w:szCs w:val="22"/>
        </w:rPr>
        <w:tab/>
        <w:t>Would you say that, on average, you now smoke more or less than 20 cigarettes each day?</w:t>
      </w:r>
    </w:p>
    <w:p w:rsidR="00A33B7F" w:rsidRPr="00751331" w:rsidRDefault="00A33B7F" w:rsidP="00A33B7F">
      <w:pPr>
        <w:rPr>
          <w:color w:val="000000"/>
          <w:sz w:val="22"/>
          <w:szCs w:val="22"/>
        </w:rPr>
      </w:pPr>
    </w:p>
    <w:p w:rsidR="00A33B7F" w:rsidRPr="00751331" w:rsidRDefault="00A33B7F" w:rsidP="00A33B7F">
      <w:pPr>
        <w:rPr>
          <w:color w:val="000000"/>
          <w:sz w:val="22"/>
          <w:szCs w:val="22"/>
        </w:rPr>
      </w:pPr>
      <w:r w:rsidRPr="00751331">
        <w:rPr>
          <w:color w:val="000000"/>
          <w:sz w:val="22"/>
          <w:szCs w:val="22"/>
        </w:rPr>
        <w:tab/>
        <w:t>(1) MORE</w:t>
      </w:r>
    </w:p>
    <w:p w:rsidR="00A33B7F" w:rsidRPr="00751331" w:rsidRDefault="00A33B7F" w:rsidP="00A33B7F">
      <w:pPr>
        <w:rPr>
          <w:color w:val="000000"/>
          <w:sz w:val="22"/>
          <w:szCs w:val="22"/>
        </w:rPr>
      </w:pPr>
      <w:r w:rsidRPr="00751331">
        <w:rPr>
          <w:color w:val="000000"/>
          <w:sz w:val="22"/>
          <w:szCs w:val="22"/>
        </w:rPr>
        <w:tab/>
        <w:t>(2) LESS</w:t>
      </w:r>
    </w:p>
    <w:p w:rsidR="00A33B7F" w:rsidRPr="00751331" w:rsidRDefault="00A33B7F" w:rsidP="00A33B7F">
      <w:pPr>
        <w:rPr>
          <w:color w:val="000000"/>
          <w:sz w:val="22"/>
          <w:szCs w:val="22"/>
        </w:rPr>
      </w:pPr>
      <w:r w:rsidRPr="00751331">
        <w:rPr>
          <w:color w:val="000000"/>
          <w:sz w:val="22"/>
          <w:szCs w:val="22"/>
        </w:rPr>
        <w:tab/>
        <w:t>(3) ABOUT 20 (ONE PACK)</w:t>
      </w:r>
    </w:p>
    <w:p w:rsidR="00A33B7F" w:rsidRPr="00751331" w:rsidRDefault="00A33B7F" w:rsidP="00A33B7F">
      <w:pPr>
        <w:rPr>
          <w:b/>
          <w:bCs/>
          <w:color w:val="000000"/>
          <w:sz w:val="22"/>
          <w:szCs w:val="22"/>
        </w:rPr>
      </w:pPr>
    </w:p>
    <w:p w:rsidR="00A33B7F" w:rsidRPr="00751331" w:rsidRDefault="00A33B7F" w:rsidP="00A33B7F">
      <w:pPr>
        <w:tabs>
          <w:tab w:val="left" w:pos="720"/>
        </w:tabs>
        <w:ind w:left="720" w:hanging="720"/>
        <w:rPr>
          <w:color w:val="000000"/>
          <w:sz w:val="22"/>
          <w:szCs w:val="22"/>
        </w:rPr>
      </w:pPr>
      <w:r w:rsidRPr="00751331">
        <w:rPr>
          <w:color w:val="000000"/>
          <w:sz w:val="22"/>
          <w:szCs w:val="22"/>
        </w:rPr>
        <w:tab/>
        <w:t>|__|</w:t>
      </w:r>
    </w:p>
    <w:p w:rsidR="00A33B7F" w:rsidRPr="00751331" w:rsidRDefault="00A33B7F" w:rsidP="00A33B7F">
      <w:pPr>
        <w:tabs>
          <w:tab w:val="left" w:pos="720"/>
        </w:tabs>
        <w:ind w:left="720" w:hanging="720"/>
        <w:rPr>
          <w:color w:val="000000"/>
          <w:sz w:val="22"/>
          <w:szCs w:val="22"/>
        </w:rPr>
      </w:pPr>
    </w:p>
    <w:p w:rsidR="00A33B7F" w:rsidRPr="00751331" w:rsidRDefault="00A33B7F" w:rsidP="00A33B7F">
      <w:pPr>
        <w:tabs>
          <w:tab w:val="left" w:pos="720"/>
        </w:tabs>
        <w:ind w:left="720" w:hanging="720"/>
        <w:rPr>
          <w:b/>
          <w:bCs/>
          <w:color w:val="000000"/>
          <w:sz w:val="22"/>
          <w:szCs w:val="22"/>
        </w:rPr>
      </w:pPr>
      <w:r w:rsidRPr="00751331">
        <w:rPr>
          <w:color w:val="000000"/>
          <w:sz w:val="22"/>
          <w:szCs w:val="22"/>
        </w:rPr>
        <w:tab/>
        <w:t>[1, 2, OR 3: GO TO B2]</w:t>
      </w:r>
      <w:r w:rsidRPr="00751331">
        <w:rPr>
          <w:b/>
          <w:bCs/>
          <w:color w:val="000000"/>
          <w:sz w:val="22"/>
          <w:szCs w:val="22"/>
        </w:rPr>
        <w:tab/>
      </w:r>
    </w:p>
    <w:p w:rsidR="00A33B7F" w:rsidRPr="00751331" w:rsidRDefault="00A33B7F" w:rsidP="00A33B7F">
      <w:pPr>
        <w:tabs>
          <w:tab w:val="left" w:pos="720"/>
        </w:tabs>
        <w:ind w:left="720" w:hanging="720"/>
        <w:rPr>
          <w:color w:val="000000"/>
          <w:sz w:val="22"/>
          <w:szCs w:val="22"/>
        </w:rPr>
      </w:pPr>
      <w:r w:rsidRPr="00751331">
        <w:rPr>
          <w:b/>
          <w:bCs/>
          <w:color w:val="000000"/>
          <w:sz w:val="22"/>
          <w:szCs w:val="22"/>
        </w:rPr>
        <w:tab/>
      </w:r>
      <w:r w:rsidRPr="00751331">
        <w:rPr>
          <w:color w:val="000000"/>
          <w:sz w:val="22"/>
          <w:szCs w:val="22"/>
        </w:rPr>
        <w:t>[Don’t Know OR Refused: GO TO B2]</w:t>
      </w:r>
    </w:p>
    <w:p w:rsidR="00A33B7F" w:rsidRPr="00751331" w:rsidRDefault="00A33B7F" w:rsidP="00A33B7F">
      <w:pPr>
        <w:rPr>
          <w:b/>
          <w:bCs/>
          <w:color w:val="000000"/>
          <w:sz w:val="22"/>
          <w:szCs w:val="22"/>
        </w:rPr>
      </w:pPr>
    </w:p>
    <w:p w:rsidR="00A33B7F" w:rsidRPr="00751331" w:rsidRDefault="00A33B7F" w:rsidP="00A33B7F">
      <w:pPr>
        <w:tabs>
          <w:tab w:val="left" w:pos="720"/>
        </w:tabs>
        <w:ind w:left="720" w:hanging="720"/>
        <w:rPr>
          <w:color w:val="000000"/>
          <w:sz w:val="22"/>
          <w:szCs w:val="22"/>
        </w:rPr>
      </w:pPr>
      <w:r w:rsidRPr="00751331">
        <w:rPr>
          <w:b/>
          <w:bCs/>
          <w:color w:val="000000"/>
          <w:sz w:val="22"/>
          <w:szCs w:val="22"/>
        </w:rPr>
        <w:t xml:space="preserve">B1v </w:t>
      </w:r>
      <w:r w:rsidRPr="00751331">
        <w:rPr>
          <w:b/>
          <w:bCs/>
          <w:color w:val="000000"/>
          <w:sz w:val="22"/>
          <w:szCs w:val="22"/>
        </w:rPr>
        <w:tab/>
        <w:t>I have recorded that on the average, you now smoke [fill entry B1] cigarettes a day.  Is that correct?</w:t>
      </w:r>
    </w:p>
    <w:p w:rsidR="00A33B7F" w:rsidRPr="00751331" w:rsidRDefault="00A33B7F" w:rsidP="00A33B7F">
      <w:pPr>
        <w:rPr>
          <w:color w:val="000000"/>
          <w:sz w:val="22"/>
          <w:szCs w:val="22"/>
        </w:rPr>
      </w:pPr>
    </w:p>
    <w:p w:rsidR="00A33B7F" w:rsidRPr="00751331" w:rsidRDefault="00A33B7F" w:rsidP="00A33B7F">
      <w:pPr>
        <w:tabs>
          <w:tab w:val="left" w:pos="720"/>
          <w:tab w:val="left" w:pos="1440"/>
        </w:tabs>
        <w:ind w:left="1440" w:hanging="1440"/>
        <w:rPr>
          <w:color w:val="000000"/>
          <w:sz w:val="22"/>
          <w:szCs w:val="22"/>
        </w:rPr>
      </w:pPr>
      <w:r w:rsidRPr="00751331">
        <w:rPr>
          <w:color w:val="000000"/>
          <w:sz w:val="22"/>
          <w:szCs w:val="22"/>
        </w:rPr>
        <w:tab/>
        <w:t>(1)  Yes</w:t>
      </w:r>
      <w:r w:rsidRPr="00751331">
        <w:rPr>
          <w:color w:val="000000"/>
          <w:sz w:val="22"/>
          <w:szCs w:val="22"/>
        </w:rPr>
        <w:tab/>
        <w:t xml:space="preserve">  [GO TO B2]</w:t>
      </w:r>
    </w:p>
    <w:p w:rsidR="00A33B7F" w:rsidRPr="00751331" w:rsidRDefault="00A33B7F" w:rsidP="00A33B7F">
      <w:pPr>
        <w:tabs>
          <w:tab w:val="left" w:pos="720"/>
        </w:tabs>
        <w:ind w:left="720" w:hanging="720"/>
        <w:rPr>
          <w:b/>
          <w:bCs/>
          <w:color w:val="000000"/>
          <w:sz w:val="22"/>
          <w:szCs w:val="22"/>
        </w:rPr>
      </w:pPr>
      <w:r w:rsidRPr="00751331">
        <w:rPr>
          <w:color w:val="000000"/>
          <w:sz w:val="22"/>
          <w:szCs w:val="22"/>
        </w:rPr>
        <w:tab/>
        <w:t>(2)  No   [GO TO B1]</w:t>
      </w:r>
    </w:p>
    <w:p w:rsidR="00A33B7F" w:rsidRPr="00751331" w:rsidRDefault="00A33B7F" w:rsidP="00A33B7F">
      <w:pPr>
        <w:rPr>
          <w:b/>
          <w:bCs/>
          <w:color w:val="000000"/>
          <w:sz w:val="22"/>
          <w:szCs w:val="22"/>
        </w:rPr>
      </w:pPr>
    </w:p>
    <w:p w:rsidR="00A33B7F" w:rsidRPr="00751331" w:rsidRDefault="00A33B7F" w:rsidP="00A33B7F">
      <w:pPr>
        <w:rPr>
          <w:b/>
          <w:bCs/>
          <w:color w:val="000000"/>
          <w:sz w:val="22"/>
          <w:szCs w:val="22"/>
        </w:rPr>
      </w:pPr>
      <w:r w:rsidRPr="00751331">
        <w:rPr>
          <w:b/>
          <w:bCs/>
          <w:color w:val="000000"/>
          <w:sz w:val="22"/>
          <w:szCs w:val="22"/>
        </w:rPr>
        <w:tab/>
        <w:t>|__|</w:t>
      </w:r>
    </w:p>
    <w:p w:rsidR="00A33B7F" w:rsidRPr="00751331" w:rsidRDefault="00A33B7F" w:rsidP="00A33B7F">
      <w:pPr>
        <w:rPr>
          <w:color w:val="000000"/>
          <w:sz w:val="22"/>
          <w:szCs w:val="22"/>
        </w:rPr>
      </w:pPr>
    </w:p>
    <w:p w:rsidR="00A33B7F" w:rsidRPr="00751331" w:rsidRDefault="00A33B7F" w:rsidP="00A33B7F">
      <w:pPr>
        <w:rPr>
          <w:color w:val="000000"/>
          <w:sz w:val="22"/>
          <w:szCs w:val="22"/>
        </w:rPr>
      </w:pPr>
      <w:r w:rsidRPr="00751331">
        <w:rPr>
          <w:color w:val="000000"/>
          <w:sz w:val="22"/>
          <w:szCs w:val="22"/>
        </w:rPr>
        <w:tab/>
        <w:t>[Don’t Know OR Refused: GO TO B2]</w:t>
      </w:r>
    </w:p>
    <w:p w:rsidR="00A33B7F" w:rsidRPr="00751331" w:rsidRDefault="00A33B7F" w:rsidP="00A33B7F">
      <w:pPr>
        <w:rPr>
          <w:b/>
          <w:bCs/>
          <w:color w:val="000000"/>
          <w:sz w:val="22"/>
          <w:szCs w:val="22"/>
        </w:rPr>
      </w:pPr>
    </w:p>
    <w:p w:rsidR="00A33B7F" w:rsidRPr="00751331" w:rsidRDefault="00296E58" w:rsidP="00A33B7F">
      <w:pPr>
        <w:tabs>
          <w:tab w:val="left" w:pos="720"/>
        </w:tabs>
        <w:ind w:left="720" w:hanging="720"/>
        <w:rPr>
          <w:color w:val="000000"/>
          <w:sz w:val="22"/>
          <w:szCs w:val="22"/>
        </w:rPr>
      </w:pPr>
      <w:r>
        <w:rPr>
          <w:b/>
          <w:bCs/>
          <w:color w:val="000000"/>
          <w:sz w:val="22"/>
          <w:szCs w:val="22"/>
        </w:rPr>
        <w:t>B2</w:t>
      </w:r>
      <w:r w:rsidR="00A33B7F" w:rsidRPr="00751331">
        <w:rPr>
          <w:b/>
          <w:bCs/>
          <w:color w:val="000000"/>
          <w:sz w:val="22"/>
          <w:szCs w:val="22"/>
        </w:rPr>
        <w:tab/>
        <w:t xml:space="preserve"> </w:t>
      </w:r>
      <w:r w:rsidR="00790575" w:rsidRPr="00751331">
        <w:rPr>
          <w:b/>
          <w:bCs/>
          <w:color w:val="000000"/>
          <w:sz w:val="22"/>
          <w:szCs w:val="22"/>
        </w:rPr>
        <w:t>Do you usually smoke menthol or non-menthol cigarettes?</w:t>
      </w:r>
    </w:p>
    <w:p w:rsidR="00A33B7F" w:rsidRPr="00751331" w:rsidRDefault="00A33B7F" w:rsidP="00A33B7F">
      <w:pPr>
        <w:rPr>
          <w:color w:val="000000"/>
          <w:sz w:val="22"/>
          <w:szCs w:val="22"/>
        </w:rPr>
      </w:pPr>
    </w:p>
    <w:p w:rsidR="00A33B7F" w:rsidRPr="00751331" w:rsidRDefault="00A33B7F" w:rsidP="00A33B7F">
      <w:pPr>
        <w:ind w:left="720"/>
        <w:rPr>
          <w:color w:val="000000"/>
          <w:sz w:val="22"/>
          <w:szCs w:val="22"/>
        </w:rPr>
      </w:pPr>
      <w:r w:rsidRPr="00751331">
        <w:rPr>
          <w:color w:val="000000"/>
          <w:sz w:val="22"/>
          <w:szCs w:val="22"/>
        </w:rPr>
        <w:t xml:space="preserve">(1) Menthol </w:t>
      </w:r>
    </w:p>
    <w:p w:rsidR="00A33B7F" w:rsidRPr="00751331" w:rsidRDefault="00A33B7F" w:rsidP="00A33B7F">
      <w:pPr>
        <w:ind w:left="720"/>
        <w:rPr>
          <w:color w:val="000000"/>
          <w:sz w:val="22"/>
          <w:szCs w:val="22"/>
        </w:rPr>
      </w:pPr>
      <w:r w:rsidRPr="00751331">
        <w:rPr>
          <w:color w:val="000000"/>
          <w:sz w:val="22"/>
          <w:szCs w:val="22"/>
        </w:rPr>
        <w:t xml:space="preserve">(2) Non-menthol </w:t>
      </w:r>
    </w:p>
    <w:p w:rsidR="00A33B7F" w:rsidRPr="00751331" w:rsidRDefault="00A33B7F" w:rsidP="00A33B7F">
      <w:pPr>
        <w:ind w:left="720"/>
        <w:rPr>
          <w:color w:val="000000"/>
          <w:sz w:val="22"/>
          <w:szCs w:val="22"/>
        </w:rPr>
      </w:pPr>
      <w:r w:rsidRPr="00751331">
        <w:rPr>
          <w:color w:val="000000"/>
          <w:sz w:val="22"/>
          <w:szCs w:val="22"/>
        </w:rPr>
        <w:t>(3) NO USUAL TYPE</w:t>
      </w:r>
    </w:p>
    <w:p w:rsidR="00A33B7F" w:rsidRPr="00751331" w:rsidRDefault="00A33B7F" w:rsidP="00A33B7F">
      <w:pPr>
        <w:rPr>
          <w:color w:val="000000"/>
          <w:sz w:val="22"/>
          <w:szCs w:val="22"/>
        </w:rPr>
      </w:pPr>
    </w:p>
    <w:p w:rsidR="00A33B7F" w:rsidRPr="00751331" w:rsidRDefault="00A33B7F" w:rsidP="00A33B7F">
      <w:pPr>
        <w:rPr>
          <w:color w:val="000000"/>
          <w:sz w:val="22"/>
          <w:szCs w:val="22"/>
        </w:rPr>
      </w:pPr>
      <w:r w:rsidRPr="00751331">
        <w:rPr>
          <w:color w:val="000000"/>
          <w:sz w:val="22"/>
          <w:szCs w:val="22"/>
        </w:rPr>
        <w:tab/>
        <w:t>|__|</w:t>
      </w:r>
    </w:p>
    <w:p w:rsidR="00A33B7F" w:rsidRPr="00751331" w:rsidRDefault="00A33B7F" w:rsidP="00A33B7F">
      <w:pPr>
        <w:rPr>
          <w:color w:val="000000"/>
          <w:sz w:val="22"/>
          <w:szCs w:val="22"/>
        </w:rPr>
      </w:pPr>
    </w:p>
    <w:p w:rsidR="00A33B7F" w:rsidRPr="00751331" w:rsidRDefault="00A33B7F" w:rsidP="00A33B7F">
      <w:pPr>
        <w:rPr>
          <w:b/>
          <w:color w:val="000000"/>
          <w:sz w:val="22"/>
          <w:szCs w:val="22"/>
        </w:rPr>
      </w:pPr>
      <w:r w:rsidRPr="00751331">
        <w:rPr>
          <w:b/>
          <w:bCs/>
          <w:color w:val="000000"/>
          <w:sz w:val="22"/>
          <w:szCs w:val="22"/>
        </w:rPr>
        <w:tab/>
      </w:r>
      <w:r w:rsidRPr="00751331">
        <w:rPr>
          <w:b/>
          <w:color w:val="000000"/>
          <w:sz w:val="22"/>
          <w:szCs w:val="22"/>
        </w:rPr>
        <w:t>[1</w:t>
      </w:r>
      <w:r w:rsidR="00CD0317" w:rsidRPr="00751331">
        <w:rPr>
          <w:b/>
          <w:color w:val="000000"/>
          <w:sz w:val="22"/>
          <w:szCs w:val="22"/>
        </w:rPr>
        <w:t xml:space="preserve"> or 2</w:t>
      </w:r>
      <w:r w:rsidRPr="00751331">
        <w:rPr>
          <w:b/>
          <w:color w:val="000000"/>
          <w:sz w:val="22"/>
          <w:szCs w:val="22"/>
        </w:rPr>
        <w:t>: GO TO B</w:t>
      </w:r>
      <w:r w:rsidR="003B7D39" w:rsidRPr="00751331">
        <w:rPr>
          <w:b/>
          <w:color w:val="000000"/>
          <w:sz w:val="22"/>
          <w:szCs w:val="22"/>
        </w:rPr>
        <w:t>2a</w:t>
      </w:r>
      <w:r w:rsidRPr="00751331">
        <w:rPr>
          <w:b/>
          <w:color w:val="000000"/>
          <w:sz w:val="22"/>
          <w:szCs w:val="22"/>
        </w:rPr>
        <w:t>]</w:t>
      </w:r>
    </w:p>
    <w:p w:rsidR="00A33B7F" w:rsidRPr="00751331" w:rsidRDefault="00A33B7F" w:rsidP="00A33B7F">
      <w:pPr>
        <w:rPr>
          <w:b/>
          <w:color w:val="000000"/>
          <w:sz w:val="22"/>
          <w:szCs w:val="22"/>
        </w:rPr>
      </w:pPr>
      <w:r w:rsidRPr="00751331">
        <w:rPr>
          <w:b/>
          <w:color w:val="000000"/>
          <w:sz w:val="22"/>
          <w:szCs w:val="22"/>
        </w:rPr>
        <w:tab/>
        <w:t>[</w:t>
      </w:r>
      <w:r w:rsidR="003B7D39" w:rsidRPr="00751331">
        <w:rPr>
          <w:b/>
          <w:color w:val="000000"/>
          <w:sz w:val="22"/>
          <w:szCs w:val="22"/>
        </w:rPr>
        <w:t xml:space="preserve"> 3, </w:t>
      </w:r>
      <w:r w:rsidRPr="00751331">
        <w:rPr>
          <w:b/>
          <w:color w:val="000000"/>
          <w:sz w:val="22"/>
          <w:szCs w:val="22"/>
        </w:rPr>
        <w:t>Don’t Know OR Refused: GO TO B</w:t>
      </w:r>
      <w:r w:rsidR="008C721C" w:rsidRPr="00751331">
        <w:rPr>
          <w:b/>
          <w:color w:val="000000"/>
          <w:sz w:val="22"/>
          <w:szCs w:val="22"/>
        </w:rPr>
        <w:t>5a</w:t>
      </w:r>
      <w:r w:rsidRPr="00751331">
        <w:rPr>
          <w:b/>
          <w:color w:val="000000"/>
          <w:sz w:val="22"/>
          <w:szCs w:val="22"/>
        </w:rPr>
        <w:t>]</w:t>
      </w:r>
    </w:p>
    <w:p w:rsidR="001213E9" w:rsidRPr="00751331" w:rsidRDefault="00A33B7F" w:rsidP="00296E58">
      <w:pPr>
        <w:rPr>
          <w:color w:val="000000"/>
          <w:sz w:val="22"/>
          <w:szCs w:val="22"/>
        </w:rPr>
      </w:pPr>
      <w:r w:rsidRPr="00751331">
        <w:rPr>
          <w:color w:val="000000"/>
          <w:sz w:val="22"/>
          <w:szCs w:val="22"/>
        </w:rPr>
        <w:br w:type="page"/>
      </w:r>
      <w:r w:rsidR="001B7B6E" w:rsidRPr="00751331">
        <w:rPr>
          <w:b/>
          <w:color w:val="000000"/>
          <w:sz w:val="22"/>
          <w:szCs w:val="22"/>
        </w:rPr>
        <w:lastRenderedPageBreak/>
        <w:t xml:space="preserve">B2a </w:t>
      </w:r>
      <w:r w:rsidR="001B7B6E" w:rsidRPr="00751331">
        <w:rPr>
          <w:b/>
          <w:color w:val="000000"/>
          <w:sz w:val="22"/>
          <w:szCs w:val="22"/>
        </w:rPr>
        <w:tab/>
      </w:r>
      <w:r w:rsidR="00BF27EE" w:rsidRPr="00751331">
        <w:rPr>
          <w:b/>
          <w:color w:val="000000"/>
          <w:sz w:val="22"/>
          <w:szCs w:val="22"/>
        </w:rPr>
        <w:t>For each</w:t>
      </w:r>
      <w:r w:rsidR="001B7B6E" w:rsidRPr="00751331">
        <w:rPr>
          <w:b/>
          <w:color w:val="000000"/>
          <w:sz w:val="22"/>
          <w:szCs w:val="22"/>
        </w:rPr>
        <w:t xml:space="preserve"> of the following</w:t>
      </w:r>
      <w:r w:rsidR="00BF27EE" w:rsidRPr="00751331">
        <w:rPr>
          <w:b/>
          <w:color w:val="000000"/>
          <w:sz w:val="22"/>
          <w:szCs w:val="22"/>
        </w:rPr>
        <w:t>, please tell me whether it’s a reason</w:t>
      </w:r>
      <w:r w:rsidR="001B7B6E" w:rsidRPr="00751331">
        <w:rPr>
          <w:b/>
          <w:color w:val="000000"/>
          <w:sz w:val="22"/>
          <w:szCs w:val="22"/>
        </w:rPr>
        <w:t xml:space="preserve"> you usually smoke  menthol/non-menthol { fill menthol if  B2 = 1; fill non-menthol if B2 = 2 } cigarette</w:t>
      </w:r>
      <w:r w:rsidR="00BF27EE" w:rsidRPr="00751331">
        <w:rPr>
          <w:b/>
          <w:color w:val="000000"/>
          <w:sz w:val="22"/>
          <w:szCs w:val="22"/>
        </w:rPr>
        <w:t>s</w:t>
      </w:r>
      <w:r w:rsidR="001B7B6E" w:rsidRPr="00751331">
        <w:rPr>
          <w:b/>
          <w:color w:val="000000"/>
          <w:sz w:val="22"/>
          <w:szCs w:val="22"/>
        </w:rPr>
        <w:t xml:space="preserve">? </w:t>
      </w:r>
      <w:r w:rsidR="001213E9" w:rsidRPr="00751331">
        <w:rPr>
          <w:b/>
          <w:color w:val="000000"/>
          <w:sz w:val="22"/>
          <w:szCs w:val="22"/>
        </w:rPr>
        <w:t xml:space="preserve"> ----Please answer “yes</w:t>
      </w:r>
      <w:r w:rsidR="00D82FCC" w:rsidRPr="00751331">
        <w:rPr>
          <w:b/>
          <w:color w:val="000000"/>
          <w:sz w:val="22"/>
          <w:szCs w:val="22"/>
        </w:rPr>
        <w:t xml:space="preserve">” </w:t>
      </w:r>
      <w:r w:rsidR="001213E9" w:rsidRPr="00751331">
        <w:rPr>
          <w:b/>
          <w:color w:val="000000"/>
          <w:sz w:val="22"/>
          <w:szCs w:val="22"/>
        </w:rPr>
        <w:t>or “no” for each.</w:t>
      </w:r>
    </w:p>
    <w:p w:rsidR="001B7B6E" w:rsidRPr="00751331" w:rsidRDefault="001B7B6E" w:rsidP="001B7B6E">
      <w:pPr>
        <w:rPr>
          <w:color w:val="000000"/>
          <w:sz w:val="22"/>
          <w:szCs w:val="22"/>
        </w:rPr>
      </w:pPr>
    </w:p>
    <w:p w:rsidR="001B7B6E" w:rsidRPr="00751331" w:rsidRDefault="001B7B6E" w:rsidP="00F44610">
      <w:pPr>
        <w:tabs>
          <w:tab w:val="left" w:pos="1440"/>
        </w:tabs>
        <w:ind w:left="720"/>
        <w:rPr>
          <w:color w:val="000000"/>
          <w:sz w:val="22"/>
          <w:szCs w:val="22"/>
        </w:rPr>
      </w:pPr>
      <w:r w:rsidRPr="00751331">
        <w:rPr>
          <w:color w:val="000000"/>
          <w:sz w:val="22"/>
          <w:szCs w:val="22"/>
        </w:rPr>
        <w:tab/>
        <w:t>(1) Yes</w:t>
      </w:r>
    </w:p>
    <w:p w:rsidR="001B7B6E" w:rsidRPr="00751331" w:rsidRDefault="001B7B6E" w:rsidP="00F44610">
      <w:pPr>
        <w:tabs>
          <w:tab w:val="left" w:pos="1440"/>
        </w:tabs>
        <w:ind w:left="720"/>
        <w:rPr>
          <w:color w:val="000000"/>
          <w:sz w:val="22"/>
          <w:szCs w:val="22"/>
        </w:rPr>
      </w:pPr>
      <w:r w:rsidRPr="00751331">
        <w:rPr>
          <w:color w:val="000000"/>
          <w:sz w:val="22"/>
          <w:szCs w:val="22"/>
        </w:rPr>
        <w:tab/>
        <w:t>(2)  No</w:t>
      </w:r>
    </w:p>
    <w:p w:rsidR="001B7B6E" w:rsidRPr="00751331" w:rsidRDefault="001B7B6E" w:rsidP="001B7B6E">
      <w:pPr>
        <w:tabs>
          <w:tab w:val="left" w:pos="991"/>
        </w:tabs>
        <w:rPr>
          <w:b/>
          <w:color w:val="000000"/>
          <w:sz w:val="22"/>
          <w:szCs w:val="22"/>
        </w:rPr>
      </w:pPr>
    </w:p>
    <w:p w:rsidR="001B7B6E" w:rsidRPr="00751331" w:rsidRDefault="001B7B6E" w:rsidP="00296E58">
      <w:pPr>
        <w:tabs>
          <w:tab w:val="left" w:pos="810"/>
        </w:tabs>
        <w:ind w:left="1440" w:hanging="1440"/>
        <w:rPr>
          <w:color w:val="000000"/>
          <w:sz w:val="22"/>
          <w:szCs w:val="22"/>
        </w:rPr>
      </w:pPr>
      <w:r w:rsidRPr="00751331">
        <w:rPr>
          <w:b/>
          <w:color w:val="000000"/>
          <w:sz w:val="22"/>
          <w:szCs w:val="22"/>
        </w:rPr>
        <w:t>B2a1</w:t>
      </w:r>
      <w:r w:rsidR="00296E58">
        <w:rPr>
          <w:b/>
          <w:color w:val="000000"/>
          <w:sz w:val="22"/>
          <w:szCs w:val="22"/>
        </w:rPr>
        <w:tab/>
      </w:r>
      <w:r w:rsidRPr="00751331">
        <w:rPr>
          <w:b/>
          <w:color w:val="000000"/>
          <w:sz w:val="22"/>
          <w:szCs w:val="22"/>
        </w:rPr>
        <w:t>|__|</w:t>
      </w:r>
      <w:r w:rsidR="00296E58">
        <w:rPr>
          <w:b/>
          <w:color w:val="000000"/>
          <w:sz w:val="22"/>
          <w:szCs w:val="22"/>
        </w:rPr>
        <w:tab/>
      </w:r>
      <w:r w:rsidR="00BF27EE" w:rsidRPr="00751331">
        <w:rPr>
          <w:b/>
          <w:color w:val="000000"/>
          <w:sz w:val="22"/>
          <w:szCs w:val="22"/>
        </w:rPr>
        <w:t>They are</w:t>
      </w:r>
      <w:r w:rsidRPr="00751331">
        <w:rPr>
          <w:b/>
          <w:color w:val="000000"/>
          <w:sz w:val="22"/>
          <w:szCs w:val="22"/>
        </w:rPr>
        <w:t xml:space="preserve"> less harmful</w:t>
      </w:r>
      <w:r w:rsidR="001213E9" w:rsidRPr="00751331">
        <w:rPr>
          <w:b/>
          <w:color w:val="000000"/>
          <w:sz w:val="22"/>
          <w:szCs w:val="22"/>
        </w:rPr>
        <w:t xml:space="preserve"> than non-menthol /menthol</w:t>
      </w:r>
      <w:r w:rsidR="001213E9" w:rsidRPr="00751331">
        <w:rPr>
          <w:color w:val="000000"/>
          <w:sz w:val="22"/>
          <w:szCs w:val="22"/>
        </w:rPr>
        <w:t xml:space="preserve"> </w:t>
      </w:r>
      <w:r w:rsidR="001213E9" w:rsidRPr="00751331">
        <w:rPr>
          <w:b/>
          <w:color w:val="000000"/>
          <w:sz w:val="22"/>
          <w:szCs w:val="22"/>
        </w:rPr>
        <w:t>{</w:t>
      </w:r>
      <w:r w:rsidR="001213E9" w:rsidRPr="00751331">
        <w:rPr>
          <w:color w:val="000000"/>
          <w:sz w:val="22"/>
          <w:szCs w:val="22"/>
        </w:rPr>
        <w:t>fill non-menthol if B2 = 1; fill</w:t>
      </w:r>
      <w:r w:rsidR="00D82FCC" w:rsidRPr="00751331">
        <w:rPr>
          <w:color w:val="000000"/>
          <w:sz w:val="22"/>
          <w:szCs w:val="22"/>
        </w:rPr>
        <w:t xml:space="preserve"> </w:t>
      </w:r>
      <w:r w:rsidR="001213E9" w:rsidRPr="00751331">
        <w:rPr>
          <w:color w:val="000000"/>
          <w:sz w:val="22"/>
          <w:szCs w:val="22"/>
        </w:rPr>
        <w:t xml:space="preserve">  menthol if  B2 = 2—</w:t>
      </w:r>
      <w:r w:rsidR="001213E9" w:rsidRPr="00751331">
        <w:rPr>
          <w:rFonts w:ascii="Times New Roman Bold" w:hAnsi="Times New Roman Bold"/>
          <w:color w:val="000000"/>
          <w:szCs w:val="22"/>
        </w:rPr>
        <w:t>NOTE:</w:t>
      </w:r>
      <w:r w:rsidR="001213E9" w:rsidRPr="00751331">
        <w:rPr>
          <w:color w:val="000000"/>
          <w:sz w:val="22"/>
          <w:szCs w:val="22"/>
        </w:rPr>
        <w:t xml:space="preserve"> Oppo</w:t>
      </w:r>
      <w:r w:rsidR="00A35818" w:rsidRPr="00751331">
        <w:rPr>
          <w:color w:val="000000"/>
          <w:sz w:val="22"/>
          <w:szCs w:val="22"/>
        </w:rPr>
        <w:t>site of the fill in the question stem</w:t>
      </w:r>
      <w:r w:rsidR="001213E9" w:rsidRPr="00751331">
        <w:rPr>
          <w:color w:val="000000"/>
          <w:sz w:val="22"/>
          <w:szCs w:val="22"/>
        </w:rPr>
        <w:t xml:space="preserve"> B2a</w:t>
      </w:r>
      <w:r w:rsidR="001213E9" w:rsidRPr="00751331">
        <w:rPr>
          <w:b/>
          <w:color w:val="000000"/>
          <w:sz w:val="22"/>
          <w:szCs w:val="22"/>
        </w:rPr>
        <w:t>} cigarette</w:t>
      </w:r>
      <w:r w:rsidR="00BF27EE" w:rsidRPr="00751331">
        <w:rPr>
          <w:b/>
          <w:color w:val="000000"/>
          <w:sz w:val="22"/>
          <w:szCs w:val="22"/>
        </w:rPr>
        <w:t>s</w:t>
      </w:r>
    </w:p>
    <w:p w:rsidR="001B7B6E" w:rsidRPr="00751331" w:rsidRDefault="001B7B6E" w:rsidP="00296E58">
      <w:pPr>
        <w:tabs>
          <w:tab w:val="left" w:pos="810"/>
        </w:tabs>
        <w:ind w:left="1440" w:hanging="1440"/>
        <w:rPr>
          <w:color w:val="000000"/>
          <w:sz w:val="22"/>
          <w:szCs w:val="22"/>
        </w:rPr>
      </w:pPr>
    </w:p>
    <w:p w:rsidR="001213E9" w:rsidRPr="00751331" w:rsidRDefault="001B7B6E" w:rsidP="00296E58">
      <w:pPr>
        <w:tabs>
          <w:tab w:val="left" w:pos="810"/>
        </w:tabs>
        <w:ind w:left="1440" w:hanging="1440"/>
        <w:rPr>
          <w:b/>
          <w:color w:val="000000"/>
          <w:sz w:val="22"/>
          <w:szCs w:val="22"/>
        </w:rPr>
      </w:pPr>
      <w:r w:rsidRPr="00751331">
        <w:rPr>
          <w:b/>
          <w:color w:val="000000"/>
          <w:sz w:val="22"/>
          <w:szCs w:val="22"/>
        </w:rPr>
        <w:t>B2a</w:t>
      </w:r>
      <w:r w:rsidR="00752718" w:rsidRPr="00751331">
        <w:rPr>
          <w:b/>
          <w:color w:val="000000"/>
          <w:sz w:val="22"/>
          <w:szCs w:val="22"/>
        </w:rPr>
        <w:t>2</w:t>
      </w:r>
      <w:r w:rsidR="00296E58">
        <w:rPr>
          <w:b/>
          <w:color w:val="000000"/>
          <w:sz w:val="22"/>
          <w:szCs w:val="22"/>
        </w:rPr>
        <w:tab/>
      </w:r>
      <w:r w:rsidRPr="00751331">
        <w:rPr>
          <w:b/>
          <w:color w:val="000000"/>
          <w:sz w:val="22"/>
          <w:szCs w:val="22"/>
        </w:rPr>
        <w:t>|__|</w:t>
      </w:r>
      <w:r w:rsidR="00296E58">
        <w:rPr>
          <w:b/>
          <w:color w:val="000000"/>
          <w:sz w:val="22"/>
          <w:szCs w:val="22"/>
        </w:rPr>
        <w:tab/>
      </w:r>
      <w:r w:rsidR="00BF27EE" w:rsidRPr="00751331">
        <w:rPr>
          <w:b/>
          <w:color w:val="000000"/>
          <w:sz w:val="22"/>
          <w:szCs w:val="22"/>
        </w:rPr>
        <w:t xml:space="preserve">They </w:t>
      </w:r>
      <w:r w:rsidR="00F63B45" w:rsidRPr="00751331">
        <w:rPr>
          <w:b/>
          <w:color w:val="000000"/>
          <w:sz w:val="22"/>
          <w:szCs w:val="22"/>
        </w:rPr>
        <w:t xml:space="preserve">have a better flavor </w:t>
      </w:r>
      <w:r w:rsidR="001213E9" w:rsidRPr="00751331">
        <w:rPr>
          <w:b/>
          <w:color w:val="000000"/>
          <w:sz w:val="22"/>
          <w:szCs w:val="22"/>
        </w:rPr>
        <w:t>than non-menthol /menthol</w:t>
      </w:r>
      <w:r w:rsidR="001213E9" w:rsidRPr="00751331">
        <w:rPr>
          <w:color w:val="000000"/>
          <w:sz w:val="22"/>
          <w:szCs w:val="22"/>
        </w:rPr>
        <w:t xml:space="preserve"> </w:t>
      </w:r>
      <w:r w:rsidR="001213E9" w:rsidRPr="00751331">
        <w:rPr>
          <w:b/>
          <w:color w:val="000000"/>
          <w:sz w:val="22"/>
          <w:szCs w:val="22"/>
        </w:rPr>
        <w:t>{</w:t>
      </w:r>
      <w:r w:rsidR="001213E9" w:rsidRPr="00751331">
        <w:rPr>
          <w:color w:val="000000"/>
          <w:sz w:val="22"/>
          <w:szCs w:val="22"/>
        </w:rPr>
        <w:t>fill non-menthol if B2 = 1; fill menthol if B2 = 2—</w:t>
      </w:r>
      <w:r w:rsidR="001213E9" w:rsidRPr="00751331">
        <w:rPr>
          <w:rFonts w:ascii="Times New Roman Bold" w:hAnsi="Times New Roman Bold"/>
          <w:color w:val="000000"/>
          <w:szCs w:val="22"/>
        </w:rPr>
        <w:t>NOTE:</w:t>
      </w:r>
      <w:r w:rsidR="001213E9" w:rsidRPr="00751331">
        <w:rPr>
          <w:color w:val="000000"/>
          <w:sz w:val="22"/>
          <w:szCs w:val="22"/>
        </w:rPr>
        <w:t xml:space="preserve"> Opposite of the fill in the question </w:t>
      </w:r>
      <w:r w:rsidR="00A35818" w:rsidRPr="00751331">
        <w:rPr>
          <w:color w:val="000000"/>
          <w:sz w:val="22"/>
          <w:szCs w:val="22"/>
        </w:rPr>
        <w:t xml:space="preserve">stem </w:t>
      </w:r>
      <w:r w:rsidR="001213E9" w:rsidRPr="00751331">
        <w:rPr>
          <w:color w:val="000000"/>
          <w:sz w:val="22"/>
          <w:szCs w:val="22"/>
        </w:rPr>
        <w:t>B2</w:t>
      </w:r>
      <w:r w:rsidR="001213E9" w:rsidRPr="00751331">
        <w:rPr>
          <w:b/>
          <w:color w:val="000000"/>
          <w:sz w:val="22"/>
          <w:szCs w:val="22"/>
        </w:rPr>
        <w:t>a} cigarette</w:t>
      </w:r>
      <w:r w:rsidR="00BF27EE" w:rsidRPr="00751331">
        <w:rPr>
          <w:b/>
          <w:color w:val="000000"/>
          <w:sz w:val="22"/>
          <w:szCs w:val="22"/>
        </w:rPr>
        <w:t>s</w:t>
      </w:r>
    </w:p>
    <w:p w:rsidR="001B7B6E" w:rsidRPr="00751331" w:rsidRDefault="001B7B6E" w:rsidP="00296E58">
      <w:pPr>
        <w:tabs>
          <w:tab w:val="left" w:pos="810"/>
          <w:tab w:val="left" w:pos="912"/>
        </w:tabs>
        <w:ind w:left="1440" w:hanging="1440"/>
        <w:rPr>
          <w:b/>
          <w:color w:val="000000"/>
          <w:sz w:val="22"/>
          <w:szCs w:val="22"/>
        </w:rPr>
      </w:pPr>
    </w:p>
    <w:p w:rsidR="00752718" w:rsidRPr="00751331" w:rsidRDefault="001B7B6E" w:rsidP="00296E58">
      <w:pPr>
        <w:tabs>
          <w:tab w:val="left" w:pos="810"/>
        </w:tabs>
        <w:ind w:left="1440" w:hanging="1440"/>
        <w:rPr>
          <w:color w:val="000000"/>
          <w:sz w:val="22"/>
          <w:szCs w:val="22"/>
        </w:rPr>
      </w:pPr>
      <w:r w:rsidRPr="00751331">
        <w:rPr>
          <w:b/>
          <w:color w:val="000000"/>
          <w:sz w:val="22"/>
          <w:szCs w:val="22"/>
        </w:rPr>
        <w:t>B2a3</w:t>
      </w:r>
      <w:r w:rsidR="00296E58">
        <w:rPr>
          <w:b/>
          <w:color w:val="000000"/>
          <w:sz w:val="22"/>
          <w:szCs w:val="22"/>
        </w:rPr>
        <w:tab/>
      </w:r>
      <w:r w:rsidRPr="00751331">
        <w:rPr>
          <w:b/>
          <w:color w:val="000000"/>
          <w:sz w:val="22"/>
          <w:szCs w:val="22"/>
        </w:rPr>
        <w:t>|__|</w:t>
      </w:r>
      <w:r w:rsidR="00296E58">
        <w:rPr>
          <w:b/>
          <w:color w:val="000000"/>
          <w:sz w:val="22"/>
          <w:szCs w:val="22"/>
        </w:rPr>
        <w:tab/>
      </w:r>
      <w:r w:rsidR="00BF27EE" w:rsidRPr="00751331">
        <w:rPr>
          <w:b/>
          <w:color w:val="000000"/>
          <w:sz w:val="22"/>
          <w:szCs w:val="22"/>
        </w:rPr>
        <w:t>They</w:t>
      </w:r>
      <w:r w:rsidRPr="00751331">
        <w:rPr>
          <w:b/>
          <w:color w:val="000000"/>
          <w:sz w:val="22"/>
          <w:szCs w:val="22"/>
        </w:rPr>
        <w:t xml:space="preserve"> </w:t>
      </w:r>
      <w:r w:rsidR="00F63B45" w:rsidRPr="00751331">
        <w:rPr>
          <w:b/>
          <w:color w:val="000000"/>
          <w:sz w:val="22"/>
          <w:szCs w:val="22"/>
        </w:rPr>
        <w:t xml:space="preserve">are less harsh on your THROAT </w:t>
      </w:r>
      <w:r w:rsidR="001213E9" w:rsidRPr="00751331">
        <w:rPr>
          <w:b/>
          <w:color w:val="000000"/>
          <w:sz w:val="22"/>
          <w:szCs w:val="22"/>
        </w:rPr>
        <w:t>than non-menthol /menthol</w:t>
      </w:r>
      <w:r w:rsidR="001213E9" w:rsidRPr="00751331">
        <w:rPr>
          <w:color w:val="000000"/>
          <w:sz w:val="22"/>
          <w:szCs w:val="22"/>
        </w:rPr>
        <w:t xml:space="preserve"> {fill non-menthol if B2 = 1; fill menthol if B2 = 2—</w:t>
      </w:r>
      <w:r w:rsidR="001213E9" w:rsidRPr="00751331">
        <w:rPr>
          <w:rFonts w:ascii="Times New Roman Bold" w:hAnsi="Times New Roman Bold"/>
          <w:color w:val="000000"/>
          <w:szCs w:val="22"/>
        </w:rPr>
        <w:t>NOTE:</w:t>
      </w:r>
      <w:r w:rsidR="001213E9" w:rsidRPr="00751331">
        <w:rPr>
          <w:color w:val="000000"/>
          <w:sz w:val="22"/>
          <w:szCs w:val="22"/>
        </w:rPr>
        <w:t xml:space="preserve"> Opposite of the fill in the question </w:t>
      </w:r>
      <w:r w:rsidR="00A35818" w:rsidRPr="00751331">
        <w:rPr>
          <w:color w:val="000000"/>
          <w:sz w:val="22"/>
          <w:szCs w:val="22"/>
        </w:rPr>
        <w:t xml:space="preserve">stem </w:t>
      </w:r>
      <w:r w:rsidR="001213E9" w:rsidRPr="00751331">
        <w:rPr>
          <w:color w:val="000000"/>
          <w:sz w:val="22"/>
          <w:szCs w:val="22"/>
        </w:rPr>
        <w:t>B2a}</w:t>
      </w:r>
      <w:r w:rsidR="001213E9" w:rsidRPr="00751331">
        <w:rPr>
          <w:b/>
          <w:color w:val="000000"/>
          <w:sz w:val="22"/>
          <w:szCs w:val="22"/>
        </w:rPr>
        <w:t xml:space="preserve"> cigarette</w:t>
      </w:r>
      <w:r w:rsidR="00BF27EE" w:rsidRPr="00751331">
        <w:rPr>
          <w:b/>
          <w:color w:val="000000"/>
          <w:sz w:val="22"/>
          <w:szCs w:val="22"/>
        </w:rPr>
        <w:t>s</w:t>
      </w:r>
    </w:p>
    <w:p w:rsidR="00752718" w:rsidRPr="00751331" w:rsidRDefault="00752718" w:rsidP="00296E58">
      <w:pPr>
        <w:tabs>
          <w:tab w:val="left" w:pos="810"/>
        </w:tabs>
        <w:ind w:left="1440" w:hanging="1440"/>
        <w:rPr>
          <w:color w:val="000000"/>
          <w:sz w:val="22"/>
          <w:szCs w:val="22"/>
        </w:rPr>
      </w:pPr>
    </w:p>
    <w:p w:rsidR="00917C44" w:rsidRPr="00751331" w:rsidRDefault="001B7B6E" w:rsidP="00296E58">
      <w:pPr>
        <w:tabs>
          <w:tab w:val="left" w:pos="810"/>
        </w:tabs>
        <w:ind w:left="1440" w:hanging="1440"/>
        <w:rPr>
          <w:color w:val="000000"/>
          <w:sz w:val="22"/>
          <w:szCs w:val="22"/>
        </w:rPr>
      </w:pPr>
      <w:r w:rsidRPr="00751331">
        <w:rPr>
          <w:b/>
          <w:color w:val="000000"/>
          <w:sz w:val="22"/>
          <w:szCs w:val="22"/>
        </w:rPr>
        <w:t>B2a4</w:t>
      </w:r>
      <w:r w:rsidR="00296E58">
        <w:rPr>
          <w:b/>
          <w:color w:val="000000"/>
          <w:sz w:val="22"/>
          <w:szCs w:val="22"/>
        </w:rPr>
        <w:tab/>
      </w:r>
      <w:r w:rsidRPr="00751331">
        <w:rPr>
          <w:b/>
          <w:color w:val="000000"/>
          <w:sz w:val="22"/>
          <w:szCs w:val="22"/>
        </w:rPr>
        <w:t>|__|</w:t>
      </w:r>
      <w:r w:rsidR="00296E58">
        <w:rPr>
          <w:b/>
          <w:color w:val="000000"/>
          <w:sz w:val="22"/>
          <w:szCs w:val="22"/>
        </w:rPr>
        <w:tab/>
      </w:r>
      <w:r w:rsidR="00BF27EE" w:rsidRPr="00751331">
        <w:rPr>
          <w:b/>
          <w:color w:val="000000"/>
          <w:sz w:val="22"/>
          <w:szCs w:val="22"/>
        </w:rPr>
        <w:t>They</w:t>
      </w:r>
      <w:r w:rsidR="00FF4DB1" w:rsidRPr="00751331">
        <w:rPr>
          <w:color w:val="000000"/>
          <w:sz w:val="22"/>
          <w:szCs w:val="22"/>
        </w:rPr>
        <w:t> </w:t>
      </w:r>
      <w:r w:rsidR="00A35818" w:rsidRPr="00751331">
        <w:rPr>
          <w:b/>
          <w:color w:val="000000"/>
          <w:sz w:val="22"/>
          <w:szCs w:val="22"/>
        </w:rPr>
        <w:t>are less harsh</w:t>
      </w:r>
      <w:r w:rsidR="00FF4DB1" w:rsidRPr="00751331">
        <w:rPr>
          <w:b/>
          <w:color w:val="000000"/>
          <w:sz w:val="22"/>
          <w:szCs w:val="22"/>
        </w:rPr>
        <w:t> </w:t>
      </w:r>
      <w:r w:rsidR="00D82FCC" w:rsidRPr="00751331">
        <w:rPr>
          <w:b/>
          <w:color w:val="000000"/>
          <w:sz w:val="22"/>
          <w:szCs w:val="22"/>
        </w:rPr>
        <w:t xml:space="preserve">on your CHEST </w:t>
      </w:r>
      <w:r w:rsidR="00FF4DB1" w:rsidRPr="00751331">
        <w:rPr>
          <w:b/>
          <w:color w:val="000000"/>
          <w:sz w:val="22"/>
          <w:szCs w:val="22"/>
        </w:rPr>
        <w:t>than</w:t>
      </w:r>
      <w:r w:rsidR="00FF4DB1" w:rsidRPr="00751331">
        <w:rPr>
          <w:b/>
          <w:bCs/>
          <w:color w:val="000000"/>
          <w:sz w:val="22"/>
          <w:szCs w:val="22"/>
        </w:rPr>
        <w:t xml:space="preserve"> </w:t>
      </w:r>
      <w:r w:rsidR="008C721C" w:rsidRPr="00751331">
        <w:rPr>
          <w:b/>
          <w:bCs/>
          <w:color w:val="000000"/>
          <w:sz w:val="22"/>
          <w:szCs w:val="22"/>
        </w:rPr>
        <w:t>non-</w:t>
      </w:r>
      <w:r w:rsidR="00FF4DB1" w:rsidRPr="00751331">
        <w:rPr>
          <w:b/>
          <w:bCs/>
          <w:color w:val="000000"/>
          <w:sz w:val="22"/>
          <w:szCs w:val="22"/>
        </w:rPr>
        <w:t>menthol/menthol </w:t>
      </w:r>
      <w:r w:rsidR="00FF4DB1" w:rsidRPr="00751331">
        <w:rPr>
          <w:bCs/>
          <w:color w:val="000000"/>
          <w:sz w:val="22"/>
          <w:szCs w:val="22"/>
        </w:rPr>
        <w:t xml:space="preserve">{ fill </w:t>
      </w:r>
      <w:r w:rsidR="008C721C" w:rsidRPr="00751331">
        <w:rPr>
          <w:bCs/>
          <w:color w:val="000000"/>
          <w:sz w:val="22"/>
          <w:szCs w:val="22"/>
        </w:rPr>
        <w:t>non-</w:t>
      </w:r>
      <w:r w:rsidR="00FF4DB1" w:rsidRPr="00751331">
        <w:rPr>
          <w:bCs/>
          <w:color w:val="000000"/>
          <w:sz w:val="22"/>
          <w:szCs w:val="22"/>
        </w:rPr>
        <w:t xml:space="preserve">menthol if  B2 = </w:t>
      </w:r>
      <w:r w:rsidR="008C721C" w:rsidRPr="00751331">
        <w:rPr>
          <w:bCs/>
          <w:color w:val="000000"/>
          <w:sz w:val="22"/>
          <w:szCs w:val="22"/>
        </w:rPr>
        <w:t>1</w:t>
      </w:r>
      <w:r w:rsidR="00FF4DB1" w:rsidRPr="00751331">
        <w:rPr>
          <w:bCs/>
          <w:color w:val="000000"/>
          <w:sz w:val="22"/>
          <w:szCs w:val="22"/>
        </w:rPr>
        <w:t xml:space="preserve">; fill </w:t>
      </w:r>
      <w:r w:rsidR="008C721C" w:rsidRPr="00751331">
        <w:rPr>
          <w:bCs/>
          <w:color w:val="000000"/>
          <w:sz w:val="22"/>
          <w:szCs w:val="22"/>
        </w:rPr>
        <w:t>menthol</w:t>
      </w:r>
      <w:r w:rsidR="00FF4DB1" w:rsidRPr="00751331">
        <w:rPr>
          <w:bCs/>
          <w:color w:val="000000"/>
          <w:sz w:val="22"/>
          <w:szCs w:val="22"/>
        </w:rPr>
        <w:t xml:space="preserve"> if B2 = 2</w:t>
      </w:r>
      <w:r w:rsidR="00917C44" w:rsidRPr="00751331">
        <w:rPr>
          <w:bCs/>
          <w:color w:val="000000"/>
          <w:sz w:val="22"/>
          <w:szCs w:val="22"/>
        </w:rPr>
        <w:t xml:space="preserve"> ---</w:t>
      </w:r>
      <w:r w:rsidR="00917C44" w:rsidRPr="00751331">
        <w:rPr>
          <w:rFonts w:ascii="Times New Roman Bold" w:hAnsi="Times New Roman Bold"/>
          <w:color w:val="000000"/>
          <w:szCs w:val="22"/>
        </w:rPr>
        <w:t xml:space="preserve"> NOTE:</w:t>
      </w:r>
      <w:r w:rsidR="00917C44" w:rsidRPr="00751331">
        <w:rPr>
          <w:color w:val="000000"/>
          <w:sz w:val="22"/>
          <w:szCs w:val="22"/>
        </w:rPr>
        <w:t xml:space="preserve"> Opposite of the fill in the question stem B2a}</w:t>
      </w:r>
      <w:r w:rsidR="00917C44" w:rsidRPr="00751331">
        <w:rPr>
          <w:b/>
          <w:color w:val="000000"/>
          <w:sz w:val="22"/>
          <w:szCs w:val="22"/>
        </w:rPr>
        <w:t xml:space="preserve"> cigarettes</w:t>
      </w:r>
    </w:p>
    <w:p w:rsidR="00FF4DB1" w:rsidRPr="00751331" w:rsidRDefault="00FF4DB1" w:rsidP="00296E58">
      <w:pPr>
        <w:tabs>
          <w:tab w:val="left" w:pos="991"/>
        </w:tabs>
        <w:ind w:left="1440" w:hanging="1440"/>
        <w:rPr>
          <w:color w:val="000000"/>
          <w:sz w:val="22"/>
          <w:szCs w:val="22"/>
        </w:rPr>
      </w:pPr>
    </w:p>
    <w:p w:rsidR="00A33B7F" w:rsidRPr="00751331" w:rsidRDefault="00A33B7F" w:rsidP="00A33B7F">
      <w:pPr>
        <w:rPr>
          <w:b/>
          <w:bCs/>
          <w:color w:val="000000"/>
          <w:sz w:val="22"/>
          <w:szCs w:val="22"/>
        </w:rPr>
      </w:pPr>
    </w:p>
    <w:p w:rsidR="00A33B7F" w:rsidRPr="00751331" w:rsidRDefault="00A33B7F" w:rsidP="00A33B7F">
      <w:pPr>
        <w:tabs>
          <w:tab w:val="left" w:pos="720"/>
        </w:tabs>
        <w:ind w:left="720" w:hanging="720"/>
        <w:rPr>
          <w:b/>
          <w:bCs/>
          <w:color w:val="000000"/>
          <w:sz w:val="22"/>
          <w:szCs w:val="22"/>
        </w:rPr>
      </w:pPr>
      <w:r w:rsidRPr="00751331">
        <w:rPr>
          <w:b/>
          <w:bCs/>
          <w:color w:val="000000"/>
          <w:sz w:val="22"/>
          <w:szCs w:val="22"/>
        </w:rPr>
        <w:t>B5a</w:t>
      </w:r>
      <w:r w:rsidRPr="00751331">
        <w:rPr>
          <w:b/>
          <w:bCs/>
          <w:color w:val="000000"/>
          <w:sz w:val="22"/>
          <w:szCs w:val="22"/>
        </w:rPr>
        <w:tab/>
        <w:t>How soon after you wake up do you typically smoke your first cigarette of the day?</w:t>
      </w:r>
    </w:p>
    <w:p w:rsidR="00A33B7F" w:rsidRPr="00751331" w:rsidRDefault="00A33B7F" w:rsidP="00A33B7F">
      <w:pPr>
        <w:rPr>
          <w:b/>
          <w:bCs/>
          <w:color w:val="000000"/>
          <w:sz w:val="22"/>
          <w:szCs w:val="22"/>
        </w:rPr>
      </w:pPr>
    </w:p>
    <w:p w:rsidR="00A33B7F" w:rsidRPr="00751331" w:rsidRDefault="00A33B7F" w:rsidP="00A33B7F">
      <w:pPr>
        <w:tabs>
          <w:tab w:val="left" w:pos="720"/>
        </w:tabs>
        <w:ind w:left="720" w:hanging="720"/>
        <w:rPr>
          <w:color w:val="000000"/>
          <w:sz w:val="22"/>
          <w:szCs w:val="22"/>
        </w:rPr>
      </w:pPr>
      <w:r w:rsidRPr="00751331">
        <w:rPr>
          <w:color w:val="000000"/>
          <w:sz w:val="22"/>
          <w:szCs w:val="22"/>
        </w:rPr>
        <w:tab/>
        <w:t>(IF NECESSARY, FR ASK FOR BEST ANSWER IN MINUTES OR HOURS)</w:t>
      </w:r>
    </w:p>
    <w:p w:rsidR="00A33B7F" w:rsidRPr="00751331" w:rsidRDefault="00A33B7F" w:rsidP="00A33B7F">
      <w:pPr>
        <w:ind w:left="720"/>
        <w:rPr>
          <w:b/>
          <w:bCs/>
          <w:color w:val="000000"/>
          <w:sz w:val="22"/>
          <w:szCs w:val="22"/>
        </w:rPr>
      </w:pPr>
      <w:r w:rsidRPr="00751331">
        <w:rPr>
          <w:color w:val="000000"/>
          <w:sz w:val="22"/>
          <w:szCs w:val="22"/>
        </w:rPr>
        <w:t>ENTER (</w:t>
      </w:r>
      <w:r w:rsidR="00917C44" w:rsidRPr="00751331">
        <w:rPr>
          <w:color w:val="000000"/>
          <w:sz w:val="22"/>
          <w:szCs w:val="22"/>
        </w:rPr>
        <w:t>0</w:t>
      </w:r>
      <w:r w:rsidRPr="00751331">
        <w:rPr>
          <w:color w:val="000000"/>
          <w:sz w:val="22"/>
          <w:szCs w:val="22"/>
        </w:rPr>
        <w:t>) IF RESPONDENT INSISTS IT VARIES</w:t>
      </w:r>
    </w:p>
    <w:p w:rsidR="00A33B7F" w:rsidRPr="00751331" w:rsidRDefault="00A33B7F" w:rsidP="00A33B7F">
      <w:pPr>
        <w:rPr>
          <w:b/>
          <w:bCs/>
          <w:color w:val="000000"/>
          <w:sz w:val="22"/>
          <w:szCs w:val="22"/>
        </w:rPr>
      </w:pPr>
    </w:p>
    <w:p w:rsidR="00A33B7F" w:rsidRPr="00751331" w:rsidRDefault="00A33B7F" w:rsidP="00A33B7F">
      <w:pPr>
        <w:rPr>
          <w:color w:val="000000"/>
          <w:sz w:val="22"/>
          <w:szCs w:val="22"/>
        </w:rPr>
      </w:pPr>
      <w:r w:rsidRPr="00751331">
        <w:rPr>
          <w:b/>
          <w:bCs/>
          <w:color w:val="000000"/>
          <w:sz w:val="22"/>
          <w:szCs w:val="22"/>
        </w:rPr>
        <w:t>B5a</w:t>
      </w:r>
      <w:r w:rsidR="00917C44" w:rsidRPr="00751331">
        <w:rPr>
          <w:b/>
          <w:bCs/>
          <w:color w:val="000000"/>
          <w:sz w:val="22"/>
          <w:szCs w:val="22"/>
        </w:rPr>
        <w:t>num</w:t>
      </w:r>
      <w:r w:rsidRPr="00751331">
        <w:rPr>
          <w:b/>
          <w:bCs/>
          <w:color w:val="000000"/>
          <w:sz w:val="22"/>
          <w:szCs w:val="22"/>
        </w:rPr>
        <w:tab/>
      </w:r>
      <w:r w:rsidRPr="00751331">
        <w:rPr>
          <w:color w:val="000000"/>
          <w:sz w:val="22"/>
          <w:szCs w:val="22"/>
        </w:rPr>
        <w:t>ENTER NUMBER (</w:t>
      </w:r>
      <w:r w:rsidR="00917C44" w:rsidRPr="00751331">
        <w:rPr>
          <w:color w:val="000000"/>
          <w:sz w:val="22"/>
          <w:szCs w:val="22"/>
        </w:rPr>
        <w:t>0</w:t>
      </w:r>
      <w:r w:rsidRPr="00751331">
        <w:rPr>
          <w:color w:val="000000"/>
          <w:sz w:val="22"/>
          <w:szCs w:val="22"/>
        </w:rPr>
        <w:t xml:space="preserve"> – 90</w:t>
      </w:r>
      <w:r w:rsidR="0062796A" w:rsidRPr="00751331">
        <w:rPr>
          <w:color w:val="000000"/>
          <w:sz w:val="22"/>
          <w:szCs w:val="22"/>
        </w:rPr>
        <w:t>)</w:t>
      </w:r>
      <w:r w:rsidRPr="00751331">
        <w:rPr>
          <w:color w:val="000000"/>
          <w:sz w:val="22"/>
          <w:szCs w:val="22"/>
        </w:rPr>
        <w:t xml:space="preserve">  </w:t>
      </w:r>
    </w:p>
    <w:p w:rsidR="00A33B7F" w:rsidRPr="00751331" w:rsidRDefault="00A33B7F" w:rsidP="00A33B7F">
      <w:pPr>
        <w:ind w:left="1440"/>
        <w:rPr>
          <w:color w:val="000000"/>
          <w:sz w:val="22"/>
          <w:szCs w:val="22"/>
        </w:rPr>
      </w:pPr>
      <w:r w:rsidRPr="00751331">
        <w:rPr>
          <w:color w:val="000000"/>
          <w:sz w:val="22"/>
          <w:szCs w:val="22"/>
        </w:rPr>
        <w:t>|__|__|</w:t>
      </w:r>
    </w:p>
    <w:p w:rsidR="00A33B7F" w:rsidRPr="00751331" w:rsidRDefault="00A33B7F" w:rsidP="00A33B7F">
      <w:pPr>
        <w:rPr>
          <w:color w:val="000000"/>
          <w:sz w:val="22"/>
          <w:szCs w:val="22"/>
        </w:rPr>
      </w:pPr>
    </w:p>
    <w:p w:rsidR="00A33B7F" w:rsidRPr="00751331" w:rsidRDefault="00A33B7F" w:rsidP="00A33B7F">
      <w:pPr>
        <w:tabs>
          <w:tab w:val="left" w:pos="720"/>
          <w:tab w:val="left" w:pos="1440"/>
        </w:tabs>
        <w:ind w:left="1440" w:hanging="1440"/>
        <w:rPr>
          <w:color w:val="000000"/>
          <w:sz w:val="22"/>
          <w:szCs w:val="22"/>
        </w:rPr>
      </w:pPr>
      <w:r w:rsidRPr="00751331">
        <w:rPr>
          <w:b/>
          <w:bCs/>
          <w:color w:val="000000"/>
          <w:sz w:val="22"/>
          <w:szCs w:val="22"/>
        </w:rPr>
        <w:t>B5a</w:t>
      </w:r>
      <w:r w:rsidR="00917C44" w:rsidRPr="00751331">
        <w:rPr>
          <w:b/>
          <w:bCs/>
          <w:color w:val="000000"/>
          <w:sz w:val="22"/>
          <w:szCs w:val="22"/>
        </w:rPr>
        <w:t>unt</w:t>
      </w:r>
      <w:r w:rsidR="00917C44" w:rsidRPr="00751331">
        <w:rPr>
          <w:b/>
          <w:bCs/>
          <w:color w:val="000000"/>
          <w:sz w:val="22"/>
          <w:szCs w:val="22"/>
        </w:rPr>
        <w:tab/>
      </w:r>
      <w:r w:rsidRPr="00751331">
        <w:rPr>
          <w:color w:val="000000"/>
          <w:sz w:val="22"/>
          <w:szCs w:val="22"/>
        </w:rPr>
        <w:tab/>
        <w:t>ENTER UNIT REPORTED</w:t>
      </w:r>
    </w:p>
    <w:p w:rsidR="00A33B7F" w:rsidRPr="00751331" w:rsidRDefault="00A33B7F" w:rsidP="00A33B7F">
      <w:pPr>
        <w:tabs>
          <w:tab w:val="left" w:pos="720"/>
          <w:tab w:val="left" w:pos="1440"/>
          <w:tab w:val="left" w:pos="2160"/>
          <w:tab w:val="left" w:pos="2880"/>
          <w:tab w:val="left" w:pos="3600"/>
        </w:tabs>
        <w:ind w:left="3600" w:hanging="3600"/>
        <w:rPr>
          <w:color w:val="000000"/>
          <w:sz w:val="22"/>
          <w:szCs w:val="22"/>
        </w:rPr>
      </w:pPr>
      <w:r w:rsidRPr="00751331">
        <w:rPr>
          <w:color w:val="000000"/>
          <w:sz w:val="22"/>
          <w:szCs w:val="22"/>
        </w:rPr>
        <w:tab/>
      </w:r>
      <w:r w:rsidRPr="00751331">
        <w:rPr>
          <w:color w:val="000000"/>
          <w:sz w:val="22"/>
          <w:szCs w:val="22"/>
        </w:rPr>
        <w:tab/>
        <w:t>|__|</w:t>
      </w:r>
      <w:r w:rsidRPr="00751331">
        <w:rPr>
          <w:color w:val="000000"/>
          <w:sz w:val="22"/>
          <w:szCs w:val="22"/>
        </w:rPr>
        <w:tab/>
        <w:t>(1) Minutes</w:t>
      </w:r>
      <w:r w:rsidRPr="00751331">
        <w:rPr>
          <w:color w:val="000000"/>
          <w:sz w:val="22"/>
          <w:szCs w:val="22"/>
        </w:rPr>
        <w:tab/>
        <w:t>(2) Hours</w:t>
      </w:r>
    </w:p>
    <w:p w:rsidR="00A33B7F" w:rsidRPr="00751331" w:rsidRDefault="00A33B7F" w:rsidP="00A33B7F">
      <w:pPr>
        <w:tabs>
          <w:tab w:val="left" w:pos="720"/>
          <w:tab w:val="left" w:pos="1440"/>
          <w:tab w:val="left" w:pos="2160"/>
        </w:tabs>
        <w:ind w:left="2160" w:hanging="720"/>
        <w:rPr>
          <w:b/>
          <w:bCs/>
          <w:color w:val="000000"/>
          <w:sz w:val="22"/>
          <w:szCs w:val="22"/>
        </w:rPr>
      </w:pPr>
    </w:p>
    <w:p w:rsidR="00A33B7F" w:rsidRPr="00751331" w:rsidRDefault="00A33B7F" w:rsidP="00A33B7F">
      <w:pPr>
        <w:pBdr>
          <w:top w:val="single" w:sz="6" w:space="0" w:color="000000"/>
          <w:left w:val="single" w:sz="6" w:space="0" w:color="000000"/>
          <w:bottom w:val="single" w:sz="6" w:space="0" w:color="000000"/>
          <w:right w:val="single" w:sz="6" w:space="0" w:color="000000"/>
        </w:pBdr>
        <w:ind w:left="1080" w:right="1080"/>
        <w:jc w:val="center"/>
        <w:rPr>
          <w:color w:val="000000"/>
          <w:sz w:val="22"/>
          <w:szCs w:val="22"/>
        </w:rPr>
      </w:pPr>
      <w:smartTag w:uri="urn:schemas-microsoft-com:office:smarttags" w:element="address">
        <w:smartTag w:uri="urn:schemas-microsoft-com:office:smarttags" w:element="Street">
          <w:r w:rsidRPr="00751331">
            <w:rPr>
              <w:color w:val="000000"/>
              <w:sz w:val="22"/>
              <w:szCs w:val="22"/>
            </w:rPr>
            <w:t>BOX</w:t>
          </w:r>
        </w:smartTag>
        <w:r w:rsidRPr="00751331">
          <w:rPr>
            <w:color w:val="000000"/>
            <w:sz w:val="22"/>
            <w:szCs w:val="22"/>
          </w:rPr>
          <w:t xml:space="preserve"> 5</w:t>
        </w:r>
      </w:smartTag>
    </w:p>
    <w:p w:rsidR="00A33B7F" w:rsidRPr="00751331" w:rsidRDefault="00A33B7F" w:rsidP="00A33B7F">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sidRPr="00751331">
        <w:rPr>
          <w:color w:val="000000"/>
          <w:sz w:val="22"/>
          <w:szCs w:val="22"/>
        </w:rPr>
        <w:t xml:space="preserve">IF B5a = </w:t>
      </w:r>
      <w:r w:rsidR="00917C44" w:rsidRPr="00751331">
        <w:rPr>
          <w:color w:val="000000"/>
          <w:sz w:val="22"/>
          <w:szCs w:val="22"/>
        </w:rPr>
        <w:t>0</w:t>
      </w:r>
      <w:r w:rsidRPr="00751331">
        <w:rPr>
          <w:color w:val="000000"/>
          <w:sz w:val="22"/>
          <w:szCs w:val="22"/>
        </w:rPr>
        <w:t xml:space="preserve">, D, R </w:t>
      </w:r>
      <w:r w:rsidRPr="00751331">
        <w:rPr>
          <w:rFonts w:ascii="WP IconicSymbolsA" w:hAnsi="WP IconicSymbolsA" w:cs="WP IconicSymbolsA"/>
          <w:color w:val="000000"/>
          <w:sz w:val="22"/>
          <w:szCs w:val="22"/>
        </w:rPr>
        <w:t></w:t>
      </w:r>
      <w:r w:rsidRPr="00751331">
        <w:rPr>
          <w:color w:val="000000"/>
          <w:sz w:val="22"/>
          <w:szCs w:val="22"/>
        </w:rPr>
        <w:t xml:space="preserve"> GO TO B5b</w:t>
      </w:r>
    </w:p>
    <w:p w:rsidR="00A33B7F" w:rsidRPr="00751331" w:rsidRDefault="00A33B7F" w:rsidP="00A33B7F">
      <w:pPr>
        <w:pBdr>
          <w:top w:val="single" w:sz="6" w:space="0" w:color="000000"/>
          <w:left w:val="single" w:sz="6" w:space="0" w:color="000000"/>
          <w:bottom w:val="single" w:sz="6" w:space="0" w:color="000000"/>
          <w:right w:val="single" w:sz="6" w:space="0" w:color="000000"/>
        </w:pBdr>
        <w:ind w:left="1080" w:right="1080"/>
        <w:rPr>
          <w:b/>
          <w:bCs/>
          <w:color w:val="000000"/>
          <w:sz w:val="22"/>
          <w:szCs w:val="22"/>
        </w:rPr>
      </w:pPr>
      <w:r w:rsidRPr="00751331">
        <w:rPr>
          <w:color w:val="000000"/>
          <w:sz w:val="22"/>
          <w:szCs w:val="22"/>
        </w:rPr>
        <w:t xml:space="preserve">ELSE GO TO </w:t>
      </w:r>
      <w:r w:rsidR="00554F65" w:rsidRPr="00751331">
        <w:rPr>
          <w:b/>
          <w:bCs/>
          <w:color w:val="000000"/>
          <w:sz w:val="22"/>
          <w:szCs w:val="22"/>
        </w:rPr>
        <w:t>B5c</w:t>
      </w:r>
    </w:p>
    <w:p w:rsidR="00A33B7F" w:rsidRPr="00751331" w:rsidRDefault="00A33B7F" w:rsidP="00A33B7F">
      <w:pPr>
        <w:rPr>
          <w:b/>
          <w:bCs/>
          <w:color w:val="000000"/>
          <w:sz w:val="22"/>
          <w:szCs w:val="22"/>
        </w:rPr>
      </w:pPr>
    </w:p>
    <w:p w:rsidR="00A33B7F" w:rsidRPr="00751331" w:rsidRDefault="00A33B7F" w:rsidP="00A33B7F">
      <w:pPr>
        <w:tabs>
          <w:tab w:val="left" w:pos="720"/>
        </w:tabs>
        <w:spacing w:line="192" w:lineRule="exact"/>
        <w:ind w:left="720" w:hanging="720"/>
        <w:rPr>
          <w:b/>
          <w:bCs/>
          <w:color w:val="000000"/>
          <w:sz w:val="22"/>
          <w:szCs w:val="22"/>
        </w:rPr>
      </w:pPr>
      <w:r w:rsidRPr="00751331">
        <w:rPr>
          <w:b/>
          <w:bCs/>
          <w:color w:val="000000"/>
          <w:sz w:val="22"/>
          <w:szCs w:val="22"/>
        </w:rPr>
        <w:t>B5b</w:t>
      </w:r>
      <w:r w:rsidRPr="00751331">
        <w:rPr>
          <w:b/>
          <w:bCs/>
          <w:color w:val="000000"/>
          <w:sz w:val="22"/>
          <w:szCs w:val="22"/>
        </w:rPr>
        <w:tab/>
        <w:t>Would you say you smoke your first cigarette of the day within the first 30 minutes?</w:t>
      </w:r>
    </w:p>
    <w:p w:rsidR="00A33B7F" w:rsidRPr="00751331" w:rsidRDefault="00A33B7F" w:rsidP="00A33B7F">
      <w:pPr>
        <w:tabs>
          <w:tab w:val="left" w:pos="4080"/>
        </w:tabs>
        <w:spacing w:line="192" w:lineRule="exact"/>
        <w:rPr>
          <w:b/>
          <w:bCs/>
          <w:color w:val="000000"/>
          <w:sz w:val="22"/>
          <w:szCs w:val="22"/>
        </w:rPr>
      </w:pPr>
    </w:p>
    <w:p w:rsidR="00A33B7F" w:rsidRPr="00751331" w:rsidRDefault="00A33B7F" w:rsidP="00A33B7F">
      <w:pPr>
        <w:spacing w:line="192" w:lineRule="exact"/>
        <w:rPr>
          <w:color w:val="000000"/>
          <w:sz w:val="22"/>
          <w:szCs w:val="22"/>
        </w:rPr>
      </w:pPr>
      <w:r w:rsidRPr="00751331">
        <w:rPr>
          <w:color w:val="000000"/>
          <w:sz w:val="22"/>
          <w:szCs w:val="22"/>
        </w:rPr>
        <w:tab/>
        <w:t>(1) Yes</w:t>
      </w:r>
    </w:p>
    <w:p w:rsidR="00A33B7F" w:rsidRPr="00751331" w:rsidRDefault="00A33B7F" w:rsidP="00A33B7F">
      <w:pPr>
        <w:tabs>
          <w:tab w:val="left" w:pos="720"/>
        </w:tabs>
        <w:spacing w:line="192" w:lineRule="exact"/>
        <w:ind w:left="720" w:hanging="720"/>
        <w:rPr>
          <w:color w:val="000000"/>
          <w:sz w:val="22"/>
          <w:szCs w:val="22"/>
        </w:rPr>
      </w:pPr>
      <w:r w:rsidRPr="00751331">
        <w:rPr>
          <w:color w:val="000000"/>
          <w:sz w:val="22"/>
          <w:szCs w:val="22"/>
        </w:rPr>
        <w:tab/>
        <w:t>(2) No</w:t>
      </w:r>
    </w:p>
    <w:p w:rsidR="00A33B7F" w:rsidRPr="00751331" w:rsidRDefault="00A33B7F" w:rsidP="00A33B7F">
      <w:pPr>
        <w:tabs>
          <w:tab w:val="left" w:pos="720"/>
          <w:tab w:val="left" w:pos="1440"/>
          <w:tab w:val="left" w:pos="2160"/>
          <w:tab w:val="left" w:pos="2880"/>
          <w:tab w:val="left" w:pos="3600"/>
        </w:tabs>
        <w:spacing w:line="192" w:lineRule="exact"/>
        <w:ind w:left="3600" w:hanging="3600"/>
        <w:rPr>
          <w:color w:val="000000"/>
          <w:sz w:val="22"/>
          <w:szCs w:val="22"/>
        </w:rPr>
      </w:pPr>
      <w:r w:rsidRPr="00751331">
        <w:rPr>
          <w:color w:val="000000"/>
          <w:sz w:val="22"/>
          <w:szCs w:val="22"/>
        </w:rPr>
        <w:tab/>
        <w:t>(3) Varies— DO NOT READ</w:t>
      </w:r>
    </w:p>
    <w:p w:rsidR="00A33B7F" w:rsidRPr="00751331" w:rsidRDefault="00A33B7F" w:rsidP="00A33B7F">
      <w:pPr>
        <w:spacing w:line="192" w:lineRule="exact"/>
        <w:rPr>
          <w:b/>
          <w:bCs/>
          <w:color w:val="000000"/>
          <w:sz w:val="22"/>
          <w:szCs w:val="22"/>
        </w:rPr>
      </w:pPr>
    </w:p>
    <w:p w:rsidR="00A33B7F" w:rsidRPr="00751331" w:rsidRDefault="00A33B7F" w:rsidP="00A33B7F">
      <w:pPr>
        <w:rPr>
          <w:color w:val="000000"/>
          <w:sz w:val="22"/>
          <w:szCs w:val="22"/>
        </w:rPr>
      </w:pPr>
      <w:r w:rsidRPr="00751331">
        <w:rPr>
          <w:b/>
          <w:bCs/>
          <w:color w:val="000000"/>
          <w:sz w:val="22"/>
          <w:szCs w:val="22"/>
        </w:rPr>
        <w:tab/>
      </w:r>
      <w:r w:rsidRPr="00751331">
        <w:rPr>
          <w:color w:val="000000"/>
          <w:sz w:val="22"/>
          <w:szCs w:val="22"/>
        </w:rPr>
        <w:t>|__|</w:t>
      </w:r>
    </w:p>
    <w:p w:rsidR="00A33B7F" w:rsidRPr="00751331" w:rsidRDefault="00A33B7F" w:rsidP="00A33B7F">
      <w:pPr>
        <w:rPr>
          <w:b/>
          <w:bCs/>
          <w:color w:val="000000"/>
          <w:sz w:val="22"/>
          <w:szCs w:val="22"/>
        </w:rPr>
      </w:pPr>
    </w:p>
    <w:p w:rsidR="00A33B7F" w:rsidRPr="00751331" w:rsidRDefault="00A33B7F" w:rsidP="00A33B7F">
      <w:pPr>
        <w:rPr>
          <w:color w:val="000000"/>
          <w:sz w:val="22"/>
          <w:szCs w:val="22"/>
        </w:rPr>
      </w:pPr>
      <w:r w:rsidRPr="00751331">
        <w:rPr>
          <w:b/>
          <w:bCs/>
          <w:color w:val="000000"/>
          <w:sz w:val="22"/>
          <w:szCs w:val="22"/>
        </w:rPr>
        <w:tab/>
      </w:r>
      <w:r w:rsidRPr="00751331">
        <w:rPr>
          <w:color w:val="000000"/>
          <w:sz w:val="22"/>
          <w:szCs w:val="22"/>
        </w:rPr>
        <w:t>[1, 2, OR 3: GO TO B</w:t>
      </w:r>
      <w:r w:rsidR="00554F65" w:rsidRPr="00751331">
        <w:rPr>
          <w:color w:val="000000"/>
          <w:sz w:val="22"/>
          <w:szCs w:val="22"/>
        </w:rPr>
        <w:t>5c</w:t>
      </w:r>
      <w:r w:rsidRPr="00751331">
        <w:rPr>
          <w:color w:val="000000"/>
          <w:sz w:val="22"/>
          <w:szCs w:val="22"/>
        </w:rPr>
        <w:t>]</w:t>
      </w:r>
    </w:p>
    <w:p w:rsidR="00A33B7F" w:rsidRPr="00751331" w:rsidRDefault="00A33B7F" w:rsidP="00A33B7F">
      <w:pPr>
        <w:rPr>
          <w:color w:val="000000"/>
          <w:sz w:val="22"/>
          <w:szCs w:val="22"/>
        </w:rPr>
      </w:pPr>
      <w:r w:rsidRPr="00751331">
        <w:rPr>
          <w:color w:val="000000"/>
          <w:sz w:val="22"/>
          <w:szCs w:val="22"/>
        </w:rPr>
        <w:tab/>
        <w:t xml:space="preserve">[Don’t know OR Refused: GO TO </w:t>
      </w:r>
      <w:r w:rsidR="00554F65" w:rsidRPr="00751331">
        <w:rPr>
          <w:color w:val="000000"/>
          <w:sz w:val="22"/>
          <w:szCs w:val="22"/>
        </w:rPr>
        <w:t>B5c</w:t>
      </w:r>
      <w:r w:rsidRPr="00751331">
        <w:rPr>
          <w:color w:val="000000"/>
          <w:sz w:val="22"/>
          <w:szCs w:val="22"/>
        </w:rPr>
        <w:t>]</w:t>
      </w:r>
    </w:p>
    <w:p w:rsidR="0005076B" w:rsidRPr="00751331" w:rsidRDefault="0005076B" w:rsidP="00A33B7F">
      <w:pPr>
        <w:tabs>
          <w:tab w:val="left" w:pos="720"/>
          <w:tab w:val="left" w:pos="1440"/>
        </w:tabs>
        <w:ind w:left="1440" w:hanging="1440"/>
        <w:rPr>
          <w:color w:val="000000"/>
          <w:sz w:val="22"/>
          <w:szCs w:val="22"/>
        </w:rPr>
      </w:pPr>
    </w:p>
    <w:p w:rsidR="0005076B" w:rsidRPr="00751331" w:rsidRDefault="00296E58" w:rsidP="00296E58">
      <w:pPr>
        <w:tabs>
          <w:tab w:val="left" w:pos="720"/>
          <w:tab w:val="left" w:pos="1440"/>
        </w:tabs>
        <w:ind w:left="1440" w:hanging="1440"/>
        <w:rPr>
          <w:rFonts w:ascii="Times New Roman Bold" w:hAnsi="Times New Roman Bold"/>
          <w:b/>
          <w:color w:val="000000"/>
        </w:rPr>
      </w:pPr>
      <w:r>
        <w:rPr>
          <w:color w:val="000000"/>
          <w:sz w:val="22"/>
          <w:szCs w:val="22"/>
        </w:rPr>
        <w:br w:type="page"/>
      </w:r>
      <w:r w:rsidR="0005076B" w:rsidRPr="00751331">
        <w:rPr>
          <w:rFonts w:ascii="Times New Roman Bold" w:hAnsi="Times New Roman Bold"/>
          <w:b/>
          <w:color w:val="000000"/>
        </w:rPr>
        <w:lastRenderedPageBreak/>
        <w:t>B5c</w:t>
      </w:r>
      <w:r w:rsidR="0005076B" w:rsidRPr="00751331">
        <w:rPr>
          <w:rFonts w:ascii="Times New Roman Bold" w:hAnsi="Times New Roman Bold"/>
          <w:b/>
          <w:color w:val="000000"/>
        </w:rPr>
        <w:tab/>
      </w:r>
      <w:r w:rsidR="0005076B" w:rsidRPr="00751331">
        <w:rPr>
          <w:rFonts w:ascii="Times New Roman Bold" w:hAnsi="Times New Roman Bold" w:cs="Arial"/>
          <w:b/>
          <w:color w:val="000000"/>
        </w:rPr>
        <w:t>Do you sometimes</w:t>
      </w:r>
      <w:r w:rsidR="00554F65" w:rsidRPr="00751331">
        <w:rPr>
          <w:rFonts w:ascii="Times New Roman Bold" w:hAnsi="Times New Roman Bold" w:cs="Arial"/>
          <w:b/>
          <w:color w:val="000000"/>
        </w:rPr>
        <w:t xml:space="preserve"> </w:t>
      </w:r>
      <w:r w:rsidR="0005076B" w:rsidRPr="00751331">
        <w:rPr>
          <w:rFonts w:ascii="Times New Roman Bold" w:hAnsi="Times New Roman Bold" w:cs="Arial"/>
          <w:b/>
          <w:color w:val="000000"/>
        </w:rPr>
        <w:t xml:space="preserve">awaken </w:t>
      </w:r>
      <w:r w:rsidR="00C7462C" w:rsidRPr="00751331">
        <w:rPr>
          <w:rFonts w:ascii="Times New Roman Bold" w:hAnsi="Times New Roman Bold" w:cs="Arial"/>
          <w:b/>
          <w:color w:val="000000"/>
        </w:rPr>
        <w:t xml:space="preserve">during the </w:t>
      </w:r>
      <w:r w:rsidR="0005076B" w:rsidRPr="00751331">
        <w:rPr>
          <w:rFonts w:ascii="Times New Roman Bold" w:hAnsi="Times New Roman Bold" w:cs="Arial"/>
          <w:b/>
          <w:color w:val="000000"/>
        </w:rPr>
        <w:t>night to have a cigarette</w:t>
      </w:r>
      <w:r w:rsidR="00C33520" w:rsidRPr="00751331">
        <w:rPr>
          <w:rFonts w:ascii="Times New Roman Bold" w:hAnsi="Times New Roman Bold" w:cs="Arial"/>
          <w:b/>
          <w:color w:val="000000"/>
        </w:rPr>
        <w:t>?</w:t>
      </w:r>
    </w:p>
    <w:p w:rsidR="0005076B" w:rsidRPr="00751331" w:rsidRDefault="0005076B" w:rsidP="0032185D">
      <w:pPr>
        <w:numPr>
          <w:ilvl w:val="0"/>
          <w:numId w:val="21"/>
        </w:num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Cs/>
          <w:color w:val="000000"/>
          <w:sz w:val="22"/>
          <w:szCs w:val="22"/>
        </w:rPr>
      </w:pPr>
      <w:r w:rsidRPr="00751331">
        <w:rPr>
          <w:bCs/>
          <w:color w:val="000000"/>
          <w:sz w:val="22"/>
          <w:szCs w:val="22"/>
        </w:rPr>
        <w:t>Yes</w:t>
      </w:r>
    </w:p>
    <w:p w:rsidR="0005076B" w:rsidRPr="00751331" w:rsidRDefault="0005076B" w:rsidP="00D24161">
      <w:pPr>
        <w:numPr>
          <w:ilvl w:val="0"/>
          <w:numId w:val="21"/>
        </w:num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Cs/>
          <w:color w:val="000000"/>
          <w:sz w:val="22"/>
          <w:szCs w:val="22"/>
        </w:rPr>
      </w:pPr>
      <w:r w:rsidRPr="00751331">
        <w:rPr>
          <w:bCs/>
          <w:color w:val="000000"/>
          <w:sz w:val="22"/>
          <w:szCs w:val="22"/>
        </w:rPr>
        <w:t>No</w:t>
      </w:r>
    </w:p>
    <w:p w:rsidR="00D24161" w:rsidRPr="00751331" w:rsidRDefault="00D24161" w:rsidP="00D24161">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Pr>
          <w:b/>
          <w:bCs/>
          <w:color w:val="000000"/>
          <w:sz w:val="22"/>
          <w:szCs w:val="22"/>
        </w:rPr>
      </w:pPr>
    </w:p>
    <w:p w:rsidR="00E54987" w:rsidRPr="00751331" w:rsidRDefault="00E54987" w:rsidP="00D24161">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Pr>
          <w:b/>
          <w:bCs/>
          <w:color w:val="000000"/>
          <w:sz w:val="22"/>
          <w:szCs w:val="22"/>
        </w:rPr>
      </w:pPr>
      <w:r w:rsidRPr="00751331">
        <w:rPr>
          <w:b/>
          <w:bCs/>
          <w:color w:val="000000"/>
          <w:sz w:val="22"/>
          <w:szCs w:val="22"/>
        </w:rPr>
        <w:t>DO NOT READ</w:t>
      </w:r>
    </w:p>
    <w:p w:rsidR="00E54987" w:rsidRPr="00751331" w:rsidRDefault="00E54987" w:rsidP="00D24161">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Pr>
          <w:b/>
          <w:bCs/>
          <w:color w:val="000000"/>
          <w:sz w:val="22"/>
          <w:szCs w:val="22"/>
        </w:rPr>
      </w:pPr>
    </w:p>
    <w:p w:rsidR="00D24161" w:rsidRPr="00751331" w:rsidRDefault="00D24161" w:rsidP="00D24161">
      <w:pPr>
        <w:numPr>
          <w:ilvl w:val="0"/>
          <w:numId w:val="21"/>
        </w:num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Cs/>
          <w:color w:val="000000"/>
          <w:sz w:val="22"/>
          <w:szCs w:val="22"/>
        </w:rPr>
      </w:pPr>
      <w:r w:rsidRPr="00751331">
        <w:rPr>
          <w:bCs/>
          <w:color w:val="000000"/>
          <w:sz w:val="22"/>
          <w:szCs w:val="22"/>
        </w:rPr>
        <w:t>DON’T SLEEP AT NIGHT</w:t>
      </w:r>
    </w:p>
    <w:p w:rsidR="00E54987" w:rsidRPr="00751331" w:rsidRDefault="00E54987" w:rsidP="00D24161">
      <w:pPr>
        <w:numPr>
          <w:ilvl w:val="0"/>
          <w:numId w:val="21"/>
        </w:num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r w:rsidRPr="00751331">
        <w:rPr>
          <w:bCs/>
          <w:color w:val="000000"/>
          <w:sz w:val="22"/>
          <w:szCs w:val="22"/>
        </w:rPr>
        <w:t>USE SOME OTHER TOBACCO PRODUCT WHEN I AWAKEN DURING THE NIGHT</w:t>
      </w:r>
    </w:p>
    <w:p w:rsidR="0005076B" w:rsidRPr="00751331" w:rsidRDefault="0005076B" w:rsidP="0005076B">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05076B" w:rsidRPr="00751331" w:rsidRDefault="0005076B" w:rsidP="0005076B">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sidRPr="00751331">
        <w:rPr>
          <w:b/>
          <w:bCs/>
          <w:color w:val="000000"/>
          <w:sz w:val="22"/>
          <w:szCs w:val="22"/>
        </w:rPr>
        <w:tab/>
      </w:r>
      <w:r w:rsidRPr="00751331">
        <w:rPr>
          <w:b/>
          <w:color w:val="000000"/>
          <w:sz w:val="22"/>
          <w:szCs w:val="22"/>
        </w:rPr>
        <w:t>|__|</w:t>
      </w:r>
    </w:p>
    <w:p w:rsidR="0005076B" w:rsidRPr="00751331" w:rsidRDefault="0005076B" w:rsidP="00A33B7F">
      <w:pPr>
        <w:tabs>
          <w:tab w:val="left" w:pos="720"/>
          <w:tab w:val="left" w:pos="1440"/>
        </w:tabs>
        <w:ind w:left="1440" w:hanging="1440"/>
        <w:rPr>
          <w:color w:val="000000"/>
          <w:sz w:val="22"/>
          <w:szCs w:val="22"/>
        </w:rPr>
      </w:pPr>
    </w:p>
    <w:p w:rsidR="00A33B7F" w:rsidRPr="00751331" w:rsidRDefault="00A33B7F" w:rsidP="00A33B7F">
      <w:pPr>
        <w:tabs>
          <w:tab w:val="left" w:pos="720"/>
          <w:tab w:val="left" w:pos="1440"/>
        </w:tabs>
        <w:ind w:left="1440" w:hanging="1440"/>
        <w:rPr>
          <w:b/>
          <w:bCs/>
          <w:color w:val="000000"/>
          <w:sz w:val="22"/>
          <w:szCs w:val="22"/>
        </w:rPr>
      </w:pPr>
    </w:p>
    <w:p w:rsidR="00A33B7F" w:rsidRPr="00751331" w:rsidRDefault="00A33B7F" w:rsidP="00A33B7F">
      <w:pPr>
        <w:widowControl/>
        <w:spacing w:before="100" w:after="100"/>
        <w:rPr>
          <w:color w:val="000000"/>
          <w:sz w:val="22"/>
          <w:szCs w:val="22"/>
        </w:rPr>
      </w:pPr>
      <w:r w:rsidRPr="00751331">
        <w:rPr>
          <w:b/>
          <w:bCs/>
          <w:color w:val="000000"/>
          <w:sz w:val="22"/>
          <w:szCs w:val="22"/>
        </w:rPr>
        <w:t>BA6a</w:t>
      </w:r>
      <w:r w:rsidRPr="00751331">
        <w:rPr>
          <w:b/>
          <w:bCs/>
          <w:color w:val="000000"/>
          <w:sz w:val="22"/>
          <w:szCs w:val="22"/>
        </w:rPr>
        <w:tab/>
        <w:t xml:space="preserve"> Do you USUALLY BUY your own cigarettes?</w:t>
      </w:r>
    </w:p>
    <w:p w:rsidR="00A33B7F" w:rsidRPr="00751331" w:rsidRDefault="00A33B7F" w:rsidP="00A33B7F">
      <w:pPr>
        <w:widowControl/>
        <w:spacing w:before="100" w:after="100"/>
        <w:ind w:firstLine="720"/>
        <w:rPr>
          <w:bCs/>
          <w:color w:val="000000"/>
          <w:sz w:val="22"/>
          <w:szCs w:val="22"/>
        </w:rPr>
      </w:pPr>
      <w:r w:rsidRPr="00751331">
        <w:rPr>
          <w:bCs/>
          <w:color w:val="000000"/>
          <w:sz w:val="22"/>
          <w:szCs w:val="22"/>
        </w:rPr>
        <w:t>(1) Yes [GO TO B6a]</w:t>
      </w:r>
    </w:p>
    <w:p w:rsidR="00A33B7F" w:rsidRPr="00751331" w:rsidRDefault="00A33B7F" w:rsidP="00A33B7F">
      <w:pPr>
        <w:widowControl/>
        <w:spacing w:before="100" w:after="100"/>
        <w:ind w:firstLine="720"/>
        <w:rPr>
          <w:bCs/>
          <w:color w:val="000000"/>
          <w:sz w:val="22"/>
          <w:szCs w:val="22"/>
        </w:rPr>
      </w:pPr>
      <w:r w:rsidRPr="00751331">
        <w:rPr>
          <w:bCs/>
          <w:color w:val="000000"/>
          <w:sz w:val="22"/>
          <w:szCs w:val="22"/>
        </w:rPr>
        <w:t>(2) No [GO TO B</w:t>
      </w:r>
      <w:r w:rsidR="00E22B56" w:rsidRPr="00751331">
        <w:rPr>
          <w:bCs/>
          <w:color w:val="000000"/>
          <w:sz w:val="22"/>
          <w:szCs w:val="22"/>
        </w:rPr>
        <w:t>6e1</w:t>
      </w:r>
      <w:r w:rsidRPr="00751331">
        <w:rPr>
          <w:bCs/>
          <w:color w:val="000000"/>
          <w:sz w:val="22"/>
          <w:szCs w:val="22"/>
        </w:rPr>
        <w:t>]</w:t>
      </w:r>
    </w:p>
    <w:p w:rsidR="00A33B7F" w:rsidRPr="00751331" w:rsidRDefault="00A33B7F" w:rsidP="00A33B7F">
      <w:pPr>
        <w:widowControl/>
        <w:spacing w:before="100" w:after="100"/>
        <w:ind w:firstLine="720"/>
        <w:rPr>
          <w:color w:val="000000"/>
          <w:sz w:val="22"/>
          <w:szCs w:val="22"/>
        </w:rPr>
      </w:pPr>
      <w:r w:rsidRPr="00751331">
        <w:rPr>
          <w:color w:val="000000"/>
          <w:sz w:val="22"/>
          <w:szCs w:val="22"/>
        </w:rPr>
        <w:t>|__|</w:t>
      </w:r>
    </w:p>
    <w:p w:rsidR="00A33B7F" w:rsidRPr="00751331" w:rsidRDefault="00A33B7F" w:rsidP="00A33B7F">
      <w:pPr>
        <w:widowControl/>
        <w:spacing w:before="100" w:after="100"/>
        <w:ind w:firstLine="720"/>
        <w:rPr>
          <w:color w:val="000000"/>
          <w:sz w:val="22"/>
          <w:szCs w:val="22"/>
        </w:rPr>
      </w:pPr>
      <w:r w:rsidRPr="00751331">
        <w:rPr>
          <w:color w:val="000000"/>
          <w:sz w:val="22"/>
          <w:szCs w:val="22"/>
        </w:rPr>
        <w:t>[Don’t Know OR Refused: GO TO B</w:t>
      </w:r>
      <w:r w:rsidR="003956CA" w:rsidRPr="00751331">
        <w:rPr>
          <w:color w:val="000000"/>
          <w:sz w:val="22"/>
          <w:szCs w:val="22"/>
        </w:rPr>
        <w:t>6e1</w:t>
      </w:r>
      <w:r w:rsidRPr="00751331">
        <w:rPr>
          <w:color w:val="000000"/>
          <w:sz w:val="22"/>
          <w:szCs w:val="22"/>
        </w:rPr>
        <w:t>]</w:t>
      </w:r>
    </w:p>
    <w:p w:rsidR="00A33B7F" w:rsidRPr="00751331" w:rsidRDefault="00A33B7F" w:rsidP="00A33B7F">
      <w:pPr>
        <w:tabs>
          <w:tab w:val="left" w:pos="720"/>
        </w:tabs>
        <w:ind w:left="720" w:hanging="720"/>
        <w:rPr>
          <w:b/>
          <w:bCs/>
          <w:color w:val="000000"/>
          <w:sz w:val="22"/>
          <w:szCs w:val="22"/>
        </w:rPr>
      </w:pPr>
    </w:p>
    <w:p w:rsidR="00A33B7F" w:rsidRPr="00751331" w:rsidRDefault="00A33B7F" w:rsidP="00A33B7F">
      <w:pPr>
        <w:widowControl/>
        <w:spacing w:before="100" w:after="100"/>
        <w:ind w:left="720" w:hanging="720"/>
        <w:rPr>
          <w:color w:val="000000"/>
          <w:sz w:val="22"/>
          <w:szCs w:val="22"/>
        </w:rPr>
      </w:pPr>
      <w:r w:rsidRPr="00751331">
        <w:rPr>
          <w:b/>
          <w:bCs/>
          <w:color w:val="000000"/>
          <w:sz w:val="22"/>
          <w:szCs w:val="22"/>
        </w:rPr>
        <w:t>B6a</w:t>
      </w:r>
      <w:r w:rsidRPr="00751331">
        <w:rPr>
          <w:b/>
          <w:bCs/>
          <w:color w:val="000000"/>
          <w:sz w:val="22"/>
          <w:szCs w:val="22"/>
        </w:rPr>
        <w:tab/>
        <w:t xml:space="preserve">Do you USUALLY buy your cigarettes by the pack or by the carton?  [FR: </w:t>
      </w:r>
      <w:r w:rsidRPr="00751331">
        <w:rPr>
          <w:bCs/>
          <w:color w:val="000000"/>
          <w:sz w:val="22"/>
          <w:szCs w:val="22"/>
        </w:rPr>
        <w:t>A CARTON HAS 10 PACKS</w:t>
      </w:r>
      <w:r w:rsidRPr="00751331">
        <w:rPr>
          <w:b/>
          <w:bCs/>
          <w:color w:val="000000"/>
          <w:sz w:val="22"/>
          <w:szCs w:val="22"/>
        </w:rPr>
        <w:t>]</w:t>
      </w:r>
    </w:p>
    <w:p w:rsidR="00A33B7F" w:rsidRPr="00751331" w:rsidRDefault="00A33B7F" w:rsidP="00A33B7F">
      <w:pPr>
        <w:rPr>
          <w:color w:val="000000"/>
          <w:sz w:val="22"/>
          <w:szCs w:val="22"/>
        </w:rPr>
      </w:pPr>
    </w:p>
    <w:p w:rsidR="00A33B7F" w:rsidRPr="00751331" w:rsidRDefault="00A33B7F" w:rsidP="00A33B7F">
      <w:pPr>
        <w:ind w:left="720"/>
        <w:rPr>
          <w:bCs/>
          <w:color w:val="000000"/>
          <w:sz w:val="22"/>
          <w:szCs w:val="22"/>
        </w:rPr>
      </w:pPr>
      <w:r w:rsidRPr="00751331">
        <w:rPr>
          <w:b/>
          <w:bCs/>
          <w:color w:val="000000"/>
          <w:sz w:val="22"/>
          <w:szCs w:val="22"/>
        </w:rPr>
        <w:t>(</w:t>
      </w:r>
      <w:r w:rsidRPr="00751331">
        <w:rPr>
          <w:bCs/>
          <w:color w:val="000000"/>
          <w:sz w:val="22"/>
          <w:szCs w:val="22"/>
        </w:rPr>
        <w:t xml:space="preserve">1) Pack </w:t>
      </w:r>
    </w:p>
    <w:p w:rsidR="00A33B7F" w:rsidRPr="00751331" w:rsidRDefault="00A33B7F" w:rsidP="00A33B7F">
      <w:pPr>
        <w:ind w:left="720"/>
        <w:rPr>
          <w:bCs/>
          <w:color w:val="000000"/>
          <w:sz w:val="22"/>
          <w:szCs w:val="22"/>
        </w:rPr>
      </w:pPr>
      <w:r w:rsidRPr="00751331">
        <w:rPr>
          <w:bCs/>
          <w:color w:val="000000"/>
          <w:sz w:val="22"/>
          <w:szCs w:val="22"/>
        </w:rPr>
        <w:t xml:space="preserve">(2) Carton </w:t>
      </w:r>
    </w:p>
    <w:p w:rsidR="00A33B7F" w:rsidRPr="00751331" w:rsidRDefault="00A33B7F" w:rsidP="00A33B7F">
      <w:pPr>
        <w:rPr>
          <w:bCs/>
          <w:color w:val="000000"/>
          <w:sz w:val="22"/>
          <w:szCs w:val="22"/>
        </w:rPr>
      </w:pPr>
      <w:r w:rsidRPr="00751331">
        <w:rPr>
          <w:bCs/>
          <w:color w:val="000000"/>
          <w:sz w:val="22"/>
          <w:szCs w:val="22"/>
        </w:rPr>
        <w:tab/>
        <w:t>(3) Buy both packs and cartons</w:t>
      </w:r>
    </w:p>
    <w:p w:rsidR="00A33B7F" w:rsidRPr="00751331" w:rsidRDefault="00A33B7F" w:rsidP="00A33B7F">
      <w:pPr>
        <w:rPr>
          <w:color w:val="000000"/>
          <w:sz w:val="22"/>
          <w:szCs w:val="22"/>
        </w:rPr>
      </w:pPr>
    </w:p>
    <w:p w:rsidR="00A33B7F" w:rsidRPr="00751331" w:rsidRDefault="00A33B7F" w:rsidP="00A33B7F">
      <w:pPr>
        <w:tabs>
          <w:tab w:val="left" w:pos="720"/>
          <w:tab w:val="left" w:pos="1440"/>
        </w:tabs>
        <w:ind w:left="1440" w:hanging="1440"/>
        <w:rPr>
          <w:color w:val="000000"/>
          <w:sz w:val="22"/>
          <w:szCs w:val="22"/>
        </w:rPr>
      </w:pPr>
      <w:r w:rsidRPr="00751331">
        <w:rPr>
          <w:color w:val="000000"/>
          <w:sz w:val="22"/>
          <w:szCs w:val="22"/>
        </w:rPr>
        <w:tab/>
        <w:t>|__|</w:t>
      </w:r>
    </w:p>
    <w:p w:rsidR="00A33B7F" w:rsidRPr="00751331" w:rsidRDefault="00A33B7F" w:rsidP="00A33B7F">
      <w:pPr>
        <w:rPr>
          <w:color w:val="000000"/>
          <w:sz w:val="22"/>
          <w:szCs w:val="22"/>
        </w:rPr>
      </w:pPr>
    </w:p>
    <w:p w:rsidR="00A33B7F" w:rsidRPr="00751331" w:rsidRDefault="00A33B7F" w:rsidP="00A33B7F">
      <w:pPr>
        <w:rPr>
          <w:color w:val="000000"/>
          <w:sz w:val="22"/>
          <w:szCs w:val="22"/>
        </w:rPr>
      </w:pPr>
    </w:p>
    <w:p w:rsidR="00A33B7F" w:rsidRPr="00751331" w:rsidRDefault="00A33B7F" w:rsidP="00A33B7F">
      <w:pPr>
        <w:pBdr>
          <w:top w:val="single" w:sz="6" w:space="0" w:color="000000"/>
          <w:left w:val="single" w:sz="6" w:space="0" w:color="000000"/>
          <w:bottom w:val="single" w:sz="6" w:space="0" w:color="000000"/>
          <w:right w:val="single" w:sz="6" w:space="0" w:color="000000"/>
        </w:pBdr>
        <w:ind w:left="1080" w:right="1080"/>
        <w:jc w:val="center"/>
        <w:rPr>
          <w:color w:val="000000"/>
          <w:sz w:val="22"/>
          <w:szCs w:val="22"/>
        </w:rPr>
      </w:pPr>
      <w:smartTag w:uri="urn:schemas-microsoft-com:office:smarttags" w:element="address">
        <w:smartTag w:uri="urn:schemas-microsoft-com:office:smarttags" w:element="Street">
          <w:r w:rsidRPr="00751331">
            <w:rPr>
              <w:color w:val="000000"/>
              <w:sz w:val="22"/>
              <w:szCs w:val="22"/>
            </w:rPr>
            <w:t>BOX</w:t>
          </w:r>
        </w:smartTag>
        <w:r w:rsidRPr="00751331">
          <w:rPr>
            <w:color w:val="000000"/>
            <w:sz w:val="22"/>
            <w:szCs w:val="22"/>
          </w:rPr>
          <w:t xml:space="preserve"> 6</w:t>
        </w:r>
      </w:smartTag>
    </w:p>
    <w:p w:rsidR="00A33B7F" w:rsidRPr="00751331" w:rsidRDefault="00A33B7F" w:rsidP="00A33B7F">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sidRPr="00751331">
        <w:rPr>
          <w:color w:val="000000"/>
          <w:sz w:val="22"/>
          <w:szCs w:val="22"/>
        </w:rPr>
        <w:t xml:space="preserve">IF B6a = (1) </w:t>
      </w:r>
      <w:r w:rsidRPr="00751331">
        <w:rPr>
          <w:color w:val="000000"/>
          <w:sz w:val="22"/>
          <w:szCs w:val="22"/>
          <w:u w:val="single"/>
        </w:rPr>
        <w:t>OR</w:t>
      </w:r>
      <w:r w:rsidRPr="00751331">
        <w:rPr>
          <w:color w:val="000000"/>
          <w:sz w:val="22"/>
          <w:szCs w:val="22"/>
        </w:rPr>
        <w:t xml:space="preserve"> (3) </w:t>
      </w:r>
      <w:r w:rsidRPr="00751331">
        <w:rPr>
          <w:color w:val="000000"/>
          <w:sz w:val="22"/>
          <w:szCs w:val="22"/>
          <w:u w:val="single"/>
        </w:rPr>
        <w:t xml:space="preserve">OR </w:t>
      </w:r>
      <w:r w:rsidRPr="00751331">
        <w:rPr>
          <w:color w:val="000000"/>
          <w:sz w:val="22"/>
          <w:szCs w:val="22"/>
        </w:rPr>
        <w:t xml:space="preserve">D, R </w:t>
      </w:r>
      <w:r w:rsidRPr="00751331">
        <w:rPr>
          <w:rFonts w:ascii="WP IconicSymbolsA" w:hAnsi="WP IconicSymbolsA" w:cs="WP IconicSymbolsA"/>
          <w:color w:val="000000"/>
          <w:sz w:val="22"/>
          <w:szCs w:val="22"/>
        </w:rPr>
        <w:t></w:t>
      </w:r>
      <w:r w:rsidRPr="00751331">
        <w:rPr>
          <w:color w:val="000000"/>
          <w:sz w:val="22"/>
          <w:szCs w:val="22"/>
        </w:rPr>
        <w:t>GO TO B6b</w:t>
      </w:r>
    </w:p>
    <w:p w:rsidR="00A33B7F" w:rsidRPr="00751331" w:rsidRDefault="00A33B7F" w:rsidP="00A33B7F">
      <w:pPr>
        <w:pBdr>
          <w:top w:val="single" w:sz="6" w:space="0" w:color="000000"/>
          <w:left w:val="single" w:sz="6" w:space="0" w:color="000000"/>
          <w:bottom w:val="single" w:sz="6" w:space="0" w:color="000000"/>
          <w:right w:val="single" w:sz="6" w:space="0" w:color="000000"/>
        </w:pBdr>
        <w:ind w:left="1080" w:right="1080"/>
        <w:rPr>
          <w:bCs/>
          <w:color w:val="000000"/>
          <w:sz w:val="22"/>
          <w:szCs w:val="22"/>
        </w:rPr>
      </w:pPr>
      <w:r w:rsidRPr="00751331">
        <w:rPr>
          <w:bCs/>
          <w:color w:val="000000"/>
          <w:sz w:val="22"/>
          <w:szCs w:val="22"/>
        </w:rPr>
        <w:t xml:space="preserve">IF B6a = (2) </w:t>
      </w:r>
      <w:r w:rsidRPr="00751331">
        <w:rPr>
          <w:rFonts w:ascii="WP IconicSymbolsA" w:hAnsi="WP IconicSymbolsA" w:cs="WP IconicSymbolsA"/>
          <w:bCs/>
          <w:color w:val="000000"/>
          <w:sz w:val="22"/>
          <w:szCs w:val="22"/>
        </w:rPr>
        <w:t></w:t>
      </w:r>
      <w:r w:rsidRPr="00751331">
        <w:rPr>
          <w:bCs/>
          <w:color w:val="000000"/>
          <w:sz w:val="22"/>
          <w:szCs w:val="22"/>
        </w:rPr>
        <w:t>GO TO B6c</w:t>
      </w:r>
    </w:p>
    <w:p w:rsidR="00A33B7F" w:rsidRPr="00751331" w:rsidRDefault="00A33B7F" w:rsidP="00A33B7F">
      <w:pPr>
        <w:rPr>
          <w:b/>
          <w:bCs/>
          <w:color w:val="000000"/>
          <w:sz w:val="22"/>
          <w:szCs w:val="22"/>
        </w:rPr>
      </w:pPr>
    </w:p>
    <w:p w:rsidR="00A33B7F" w:rsidRPr="00751331" w:rsidRDefault="00A33B7F" w:rsidP="00A33B7F">
      <w:pPr>
        <w:tabs>
          <w:tab w:val="left" w:pos="720"/>
        </w:tabs>
        <w:ind w:left="720" w:hanging="720"/>
        <w:rPr>
          <w:b/>
          <w:bCs/>
          <w:color w:val="000000"/>
          <w:sz w:val="22"/>
          <w:szCs w:val="22"/>
        </w:rPr>
      </w:pPr>
    </w:p>
    <w:p w:rsidR="00F61EA2" w:rsidRPr="00751331" w:rsidRDefault="00A33B7F" w:rsidP="00A33B7F">
      <w:pPr>
        <w:tabs>
          <w:tab w:val="left" w:pos="720"/>
        </w:tabs>
        <w:ind w:left="720" w:hanging="720"/>
        <w:rPr>
          <w:b/>
          <w:bCs/>
          <w:color w:val="000000"/>
          <w:sz w:val="22"/>
          <w:szCs w:val="22"/>
        </w:rPr>
      </w:pPr>
      <w:r w:rsidRPr="00751331">
        <w:rPr>
          <w:b/>
          <w:bCs/>
          <w:color w:val="000000"/>
          <w:sz w:val="22"/>
          <w:szCs w:val="22"/>
        </w:rPr>
        <w:t>B6b</w:t>
      </w:r>
      <w:r w:rsidR="00B35D0E" w:rsidRPr="00751331">
        <w:rPr>
          <w:b/>
          <w:bCs/>
          <w:color w:val="000000"/>
          <w:sz w:val="22"/>
          <w:szCs w:val="22"/>
        </w:rPr>
        <w:t>/B6b2</w:t>
      </w:r>
      <w:r w:rsidR="00F61EA2" w:rsidRPr="00751331">
        <w:rPr>
          <w:b/>
          <w:bCs/>
          <w:color w:val="000000"/>
          <w:sz w:val="22"/>
          <w:szCs w:val="22"/>
        </w:rPr>
        <w:t xml:space="preserve">   </w:t>
      </w:r>
      <w:r w:rsidRPr="00751331">
        <w:rPr>
          <w:b/>
          <w:bCs/>
          <w:color w:val="000000"/>
          <w:sz w:val="22"/>
          <w:szCs w:val="22"/>
        </w:rPr>
        <w:t xml:space="preserve">What price did you pay for the LAST PACK of cigarettes you bought?  Please report the cost </w:t>
      </w:r>
      <w:r w:rsidR="00535BBB" w:rsidRPr="00751331">
        <w:rPr>
          <w:b/>
          <w:bCs/>
          <w:color w:val="000000"/>
          <w:sz w:val="22"/>
          <w:szCs w:val="22"/>
        </w:rPr>
        <w:t>after</w:t>
      </w:r>
      <w:r w:rsidRPr="00751331">
        <w:rPr>
          <w:b/>
          <w:bCs/>
          <w:color w:val="000000"/>
          <w:sz w:val="22"/>
          <w:szCs w:val="22"/>
        </w:rPr>
        <w:t xml:space="preserve"> using discounts or coupons.</w:t>
      </w:r>
    </w:p>
    <w:p w:rsidR="00F61EA2" w:rsidRPr="00751331" w:rsidRDefault="00F61EA2" w:rsidP="00A33B7F">
      <w:pPr>
        <w:tabs>
          <w:tab w:val="left" w:pos="720"/>
        </w:tabs>
        <w:ind w:left="720" w:hanging="720"/>
        <w:rPr>
          <w:b/>
          <w:bCs/>
          <w:color w:val="000000"/>
          <w:sz w:val="22"/>
          <w:szCs w:val="22"/>
        </w:rPr>
      </w:pPr>
    </w:p>
    <w:p w:rsidR="00A33B7F" w:rsidRPr="00751331" w:rsidRDefault="00A33B7F" w:rsidP="00A33B7F">
      <w:pPr>
        <w:tabs>
          <w:tab w:val="left" w:pos="720"/>
        </w:tabs>
        <w:ind w:left="720" w:hanging="720"/>
        <w:rPr>
          <w:bCs/>
          <w:color w:val="000000"/>
          <w:sz w:val="22"/>
          <w:szCs w:val="22"/>
        </w:rPr>
      </w:pPr>
      <w:r w:rsidRPr="00751331">
        <w:rPr>
          <w:b/>
          <w:bCs/>
          <w:color w:val="000000"/>
          <w:sz w:val="22"/>
          <w:szCs w:val="22"/>
        </w:rPr>
        <w:t>[FR</w:t>
      </w:r>
      <w:r w:rsidRPr="00751331">
        <w:rPr>
          <w:bCs/>
          <w:color w:val="000000"/>
          <w:sz w:val="22"/>
          <w:szCs w:val="22"/>
        </w:rPr>
        <w:t xml:space="preserve">: </w:t>
      </w:r>
      <w:r w:rsidR="00F61EA2" w:rsidRPr="00751331">
        <w:rPr>
          <w:b/>
          <w:bCs/>
          <w:color w:val="000000"/>
          <w:sz w:val="22"/>
          <w:szCs w:val="22"/>
        </w:rPr>
        <w:t xml:space="preserve"> </w:t>
      </w:r>
      <w:r w:rsidR="00F61EA2" w:rsidRPr="00751331">
        <w:rPr>
          <w:bCs/>
          <w:color w:val="000000"/>
          <w:sz w:val="22"/>
          <w:szCs w:val="22"/>
        </w:rPr>
        <w:t>Enter “dollars</w:t>
      </w:r>
      <w:r w:rsidR="00C5483B" w:rsidRPr="00751331">
        <w:rPr>
          <w:bCs/>
          <w:color w:val="000000"/>
          <w:sz w:val="22"/>
          <w:szCs w:val="22"/>
        </w:rPr>
        <w:t>”</w:t>
      </w:r>
      <w:r w:rsidR="00F61EA2" w:rsidRPr="00751331">
        <w:rPr>
          <w:bCs/>
          <w:color w:val="000000"/>
          <w:sz w:val="22"/>
          <w:szCs w:val="22"/>
        </w:rPr>
        <w:t xml:space="preserve"> per pack on the first screen</w:t>
      </w:r>
      <w:r w:rsidR="00C5483B" w:rsidRPr="00751331">
        <w:rPr>
          <w:bCs/>
          <w:color w:val="000000"/>
          <w:sz w:val="22"/>
          <w:szCs w:val="22"/>
        </w:rPr>
        <w:t xml:space="preserve"> (B6b) </w:t>
      </w:r>
      <w:r w:rsidR="00F61EA2" w:rsidRPr="00751331">
        <w:rPr>
          <w:bCs/>
          <w:color w:val="000000"/>
          <w:sz w:val="22"/>
          <w:szCs w:val="22"/>
        </w:rPr>
        <w:t xml:space="preserve"> and enter “cents” </w:t>
      </w:r>
      <w:r w:rsidR="00C5483B" w:rsidRPr="00751331">
        <w:rPr>
          <w:bCs/>
          <w:color w:val="000000"/>
          <w:sz w:val="22"/>
          <w:szCs w:val="22"/>
        </w:rPr>
        <w:t xml:space="preserve">per pack </w:t>
      </w:r>
      <w:r w:rsidR="00F61EA2" w:rsidRPr="00751331">
        <w:rPr>
          <w:bCs/>
          <w:color w:val="000000"/>
          <w:sz w:val="22"/>
          <w:szCs w:val="22"/>
        </w:rPr>
        <w:t>on the next screen</w:t>
      </w:r>
      <w:r w:rsidR="00C5483B" w:rsidRPr="00751331">
        <w:rPr>
          <w:bCs/>
          <w:color w:val="000000"/>
          <w:sz w:val="22"/>
          <w:szCs w:val="22"/>
        </w:rPr>
        <w:t xml:space="preserve"> (B6b2)</w:t>
      </w:r>
      <w:r w:rsidRPr="00751331">
        <w:rPr>
          <w:bCs/>
          <w:color w:val="000000"/>
          <w:sz w:val="22"/>
          <w:szCs w:val="22"/>
        </w:rPr>
        <w:t>]</w:t>
      </w:r>
    </w:p>
    <w:p w:rsidR="00A33B7F" w:rsidRPr="00751331" w:rsidRDefault="00A33B7F" w:rsidP="00A33B7F">
      <w:pPr>
        <w:rPr>
          <w:color w:val="000000"/>
          <w:sz w:val="22"/>
          <w:szCs w:val="22"/>
        </w:rPr>
      </w:pPr>
    </w:p>
    <w:p w:rsidR="00C5483B" w:rsidRPr="00751331" w:rsidRDefault="00A33B7F" w:rsidP="00F44610">
      <w:pPr>
        <w:tabs>
          <w:tab w:val="left" w:pos="720"/>
          <w:tab w:val="left" w:pos="1440"/>
        </w:tabs>
        <w:rPr>
          <w:color w:val="000000"/>
          <w:sz w:val="22"/>
          <w:szCs w:val="22"/>
        </w:rPr>
      </w:pPr>
      <w:r w:rsidRPr="00751331">
        <w:rPr>
          <w:color w:val="000000"/>
          <w:sz w:val="22"/>
          <w:szCs w:val="22"/>
        </w:rPr>
        <w:tab/>
      </w:r>
      <w:r w:rsidR="00C5483B" w:rsidRPr="00751331">
        <w:rPr>
          <w:color w:val="000000"/>
          <w:sz w:val="22"/>
          <w:szCs w:val="22"/>
        </w:rPr>
        <w:t>B6b</w:t>
      </w:r>
      <w:r w:rsidR="00F44610">
        <w:rPr>
          <w:color w:val="000000"/>
          <w:sz w:val="22"/>
          <w:szCs w:val="22"/>
        </w:rPr>
        <w:tab/>
      </w:r>
      <w:r w:rsidRPr="00751331">
        <w:rPr>
          <w:color w:val="000000"/>
          <w:sz w:val="22"/>
          <w:szCs w:val="22"/>
        </w:rPr>
        <w:t>$___ _</w:t>
      </w:r>
      <w:proofErr w:type="gramStart"/>
      <w:r w:rsidRPr="00751331">
        <w:rPr>
          <w:color w:val="000000"/>
          <w:sz w:val="22"/>
          <w:szCs w:val="22"/>
        </w:rPr>
        <w:t>_</w:t>
      </w:r>
      <w:r w:rsidR="00F61EA2" w:rsidRPr="00751331">
        <w:rPr>
          <w:color w:val="000000"/>
          <w:sz w:val="22"/>
          <w:szCs w:val="22"/>
        </w:rPr>
        <w:t xml:space="preserve"> </w:t>
      </w:r>
      <w:r w:rsidR="00C5483B" w:rsidRPr="00751331">
        <w:rPr>
          <w:color w:val="000000"/>
          <w:sz w:val="22"/>
          <w:szCs w:val="22"/>
        </w:rPr>
        <w:t xml:space="preserve"> (</w:t>
      </w:r>
      <w:proofErr w:type="gramEnd"/>
      <w:r w:rsidR="00C5483B" w:rsidRPr="00751331">
        <w:rPr>
          <w:color w:val="000000"/>
          <w:sz w:val="22"/>
          <w:szCs w:val="22"/>
        </w:rPr>
        <w:t xml:space="preserve"> </w:t>
      </w:r>
      <w:r w:rsidR="00F61EA2" w:rsidRPr="00751331">
        <w:rPr>
          <w:color w:val="000000"/>
          <w:sz w:val="22"/>
          <w:szCs w:val="22"/>
        </w:rPr>
        <w:t>0-99 )</w:t>
      </w:r>
    </w:p>
    <w:p w:rsidR="00C5483B" w:rsidRPr="00751331" w:rsidRDefault="00C5483B" w:rsidP="00F44610">
      <w:pPr>
        <w:tabs>
          <w:tab w:val="left" w:pos="720"/>
          <w:tab w:val="left" w:pos="1440"/>
        </w:tabs>
        <w:rPr>
          <w:color w:val="000000"/>
          <w:sz w:val="22"/>
          <w:szCs w:val="22"/>
        </w:rPr>
      </w:pPr>
      <w:r w:rsidRPr="00751331">
        <w:rPr>
          <w:color w:val="000000"/>
          <w:sz w:val="22"/>
          <w:szCs w:val="22"/>
        </w:rPr>
        <w:tab/>
        <w:t>B6b2</w:t>
      </w:r>
      <w:r w:rsidR="00F44610">
        <w:rPr>
          <w:color w:val="000000"/>
          <w:sz w:val="22"/>
          <w:szCs w:val="22"/>
        </w:rPr>
        <w:tab/>
      </w:r>
      <w:r w:rsidR="00A33B7F" w:rsidRPr="00751331">
        <w:rPr>
          <w:b/>
          <w:bCs/>
          <w:color w:val="000000"/>
          <w:sz w:val="22"/>
          <w:szCs w:val="22"/>
        </w:rPr>
        <w:t>.</w:t>
      </w:r>
      <w:r w:rsidR="00A33B7F" w:rsidRPr="00751331">
        <w:rPr>
          <w:color w:val="000000"/>
          <w:sz w:val="22"/>
          <w:szCs w:val="22"/>
        </w:rPr>
        <w:t xml:space="preserve"> ___ ___ </w:t>
      </w:r>
      <w:r w:rsidRPr="00751331">
        <w:rPr>
          <w:color w:val="000000"/>
          <w:sz w:val="22"/>
          <w:szCs w:val="22"/>
        </w:rPr>
        <w:t xml:space="preserve"> (0-99)</w:t>
      </w:r>
    </w:p>
    <w:p w:rsidR="00C5483B" w:rsidRPr="00751331" w:rsidRDefault="00C5483B" w:rsidP="00A33B7F">
      <w:pPr>
        <w:rPr>
          <w:color w:val="000000"/>
          <w:sz w:val="22"/>
          <w:szCs w:val="22"/>
        </w:rPr>
      </w:pPr>
    </w:p>
    <w:p w:rsidR="00A33B7F" w:rsidRPr="00751331" w:rsidRDefault="00A33B7F" w:rsidP="00C5483B">
      <w:pPr>
        <w:ind w:firstLine="720"/>
        <w:rPr>
          <w:color w:val="000000"/>
          <w:sz w:val="22"/>
          <w:szCs w:val="22"/>
        </w:rPr>
      </w:pPr>
      <w:r w:rsidRPr="00751331">
        <w:rPr>
          <w:color w:val="000000"/>
          <w:sz w:val="22"/>
          <w:szCs w:val="22"/>
        </w:rPr>
        <w:t xml:space="preserve">[GO TO </w:t>
      </w:r>
      <w:r w:rsidRPr="00751331">
        <w:rPr>
          <w:b/>
          <w:bCs/>
          <w:color w:val="000000"/>
          <w:sz w:val="22"/>
          <w:szCs w:val="22"/>
        </w:rPr>
        <w:t>B6d</w:t>
      </w:r>
      <w:r w:rsidRPr="00751331">
        <w:rPr>
          <w:color w:val="000000"/>
          <w:sz w:val="22"/>
          <w:szCs w:val="22"/>
        </w:rPr>
        <w:t>]</w:t>
      </w:r>
    </w:p>
    <w:p w:rsidR="00A33B7F" w:rsidRPr="00751331" w:rsidRDefault="00A33B7F" w:rsidP="00A33B7F">
      <w:pPr>
        <w:rPr>
          <w:color w:val="000000"/>
          <w:sz w:val="22"/>
          <w:szCs w:val="22"/>
        </w:rPr>
      </w:pPr>
    </w:p>
    <w:p w:rsidR="00A33B7F" w:rsidRPr="00751331" w:rsidRDefault="00A33B7F" w:rsidP="00A33B7F">
      <w:pPr>
        <w:rPr>
          <w:color w:val="000000"/>
          <w:sz w:val="22"/>
          <w:szCs w:val="22"/>
        </w:rPr>
      </w:pPr>
      <w:r w:rsidRPr="00751331">
        <w:rPr>
          <w:color w:val="000000"/>
          <w:sz w:val="22"/>
          <w:szCs w:val="22"/>
        </w:rPr>
        <w:tab/>
        <w:t>[Don’t know OR Refused: GO TO B6d]</w:t>
      </w:r>
    </w:p>
    <w:p w:rsidR="00A33B7F" w:rsidRDefault="00A33B7F" w:rsidP="00A33B7F">
      <w:pPr>
        <w:rPr>
          <w:color w:val="000000"/>
          <w:sz w:val="22"/>
          <w:szCs w:val="22"/>
        </w:rPr>
      </w:pPr>
    </w:p>
    <w:p w:rsidR="00296E58" w:rsidRPr="00751331" w:rsidRDefault="00296E58" w:rsidP="00A33B7F">
      <w:pPr>
        <w:rPr>
          <w:color w:val="000000"/>
          <w:sz w:val="22"/>
          <w:szCs w:val="22"/>
        </w:rPr>
      </w:pPr>
    </w:p>
    <w:p w:rsidR="00333B09" w:rsidRPr="00751331" w:rsidRDefault="00A33B7F" w:rsidP="00A33B7F">
      <w:pPr>
        <w:tabs>
          <w:tab w:val="left" w:pos="720"/>
        </w:tabs>
        <w:ind w:left="720" w:hanging="720"/>
        <w:rPr>
          <w:b/>
          <w:bCs/>
          <w:color w:val="000000"/>
          <w:sz w:val="22"/>
          <w:szCs w:val="22"/>
        </w:rPr>
      </w:pPr>
      <w:r w:rsidRPr="00751331">
        <w:rPr>
          <w:b/>
          <w:bCs/>
          <w:color w:val="000000"/>
          <w:sz w:val="22"/>
          <w:szCs w:val="22"/>
        </w:rPr>
        <w:t>B6c</w:t>
      </w:r>
      <w:r w:rsidR="00B52FB4" w:rsidRPr="00751331">
        <w:rPr>
          <w:b/>
          <w:bCs/>
          <w:color w:val="000000"/>
          <w:sz w:val="22"/>
          <w:szCs w:val="22"/>
        </w:rPr>
        <w:t>/B6c2</w:t>
      </w:r>
      <w:r w:rsidRPr="00751331">
        <w:rPr>
          <w:b/>
          <w:bCs/>
          <w:color w:val="000000"/>
          <w:sz w:val="22"/>
          <w:szCs w:val="22"/>
        </w:rPr>
        <w:tab/>
        <w:t>What</w:t>
      </w:r>
      <w:r w:rsidR="00545B56">
        <w:rPr>
          <w:b/>
          <w:bCs/>
          <w:color w:val="000000"/>
          <w:sz w:val="22"/>
          <w:szCs w:val="22"/>
        </w:rPr>
        <w:t xml:space="preserve"> </w:t>
      </w:r>
      <w:r w:rsidRPr="00751331">
        <w:rPr>
          <w:b/>
          <w:bCs/>
          <w:color w:val="000000"/>
          <w:sz w:val="22"/>
          <w:szCs w:val="22"/>
        </w:rPr>
        <w:t xml:space="preserve"> price did you pay for the LAST </w:t>
      </w:r>
      <w:r w:rsidR="00535BBB" w:rsidRPr="00751331">
        <w:rPr>
          <w:b/>
          <w:bCs/>
          <w:color w:val="000000"/>
          <w:sz w:val="22"/>
          <w:szCs w:val="22"/>
        </w:rPr>
        <w:t>CARTON</w:t>
      </w:r>
      <w:r w:rsidRPr="00751331">
        <w:rPr>
          <w:b/>
          <w:bCs/>
          <w:color w:val="000000"/>
          <w:sz w:val="22"/>
          <w:szCs w:val="22"/>
        </w:rPr>
        <w:t xml:space="preserve"> of cigarettes you bought?  Please report the cost after using discounts or coupons. </w:t>
      </w:r>
    </w:p>
    <w:p w:rsidR="00333B09" w:rsidRPr="00751331" w:rsidRDefault="00333B09" w:rsidP="00A33B7F">
      <w:pPr>
        <w:tabs>
          <w:tab w:val="left" w:pos="720"/>
        </w:tabs>
        <w:ind w:left="720" w:hanging="720"/>
        <w:rPr>
          <w:b/>
          <w:bCs/>
          <w:color w:val="000000"/>
          <w:sz w:val="22"/>
          <w:szCs w:val="22"/>
        </w:rPr>
      </w:pPr>
    </w:p>
    <w:p w:rsidR="00333B09" w:rsidRPr="00751331" w:rsidRDefault="00333B09" w:rsidP="00333B09">
      <w:pPr>
        <w:tabs>
          <w:tab w:val="left" w:pos="720"/>
        </w:tabs>
        <w:ind w:left="720" w:hanging="720"/>
        <w:rPr>
          <w:bCs/>
          <w:color w:val="000000"/>
          <w:sz w:val="22"/>
          <w:szCs w:val="22"/>
        </w:rPr>
      </w:pPr>
      <w:r w:rsidRPr="00751331">
        <w:rPr>
          <w:b/>
          <w:bCs/>
          <w:color w:val="000000"/>
          <w:sz w:val="22"/>
          <w:szCs w:val="22"/>
        </w:rPr>
        <w:t>[FR</w:t>
      </w:r>
      <w:r w:rsidRPr="00751331">
        <w:rPr>
          <w:bCs/>
          <w:color w:val="000000"/>
          <w:sz w:val="22"/>
          <w:szCs w:val="22"/>
        </w:rPr>
        <w:t xml:space="preserve">: </w:t>
      </w:r>
      <w:r w:rsidRPr="00751331">
        <w:rPr>
          <w:b/>
          <w:bCs/>
          <w:color w:val="000000"/>
          <w:sz w:val="22"/>
          <w:szCs w:val="22"/>
        </w:rPr>
        <w:t xml:space="preserve"> </w:t>
      </w:r>
      <w:r w:rsidRPr="00751331">
        <w:rPr>
          <w:bCs/>
          <w:color w:val="000000"/>
          <w:sz w:val="22"/>
          <w:szCs w:val="22"/>
        </w:rPr>
        <w:t xml:space="preserve">Enter “dollars” per </w:t>
      </w:r>
      <w:r w:rsidR="00245EEA">
        <w:rPr>
          <w:bCs/>
          <w:color w:val="000000"/>
          <w:sz w:val="22"/>
          <w:szCs w:val="22"/>
        </w:rPr>
        <w:t xml:space="preserve">carton </w:t>
      </w:r>
      <w:r w:rsidRPr="00751331">
        <w:rPr>
          <w:bCs/>
          <w:color w:val="000000"/>
          <w:sz w:val="22"/>
          <w:szCs w:val="22"/>
        </w:rPr>
        <w:t xml:space="preserve">on the first screen (B6c) and enter “cents” per </w:t>
      </w:r>
      <w:r w:rsidR="00245EEA">
        <w:rPr>
          <w:bCs/>
          <w:color w:val="000000"/>
          <w:sz w:val="22"/>
          <w:szCs w:val="22"/>
        </w:rPr>
        <w:t>carton</w:t>
      </w:r>
      <w:r w:rsidRPr="00751331">
        <w:rPr>
          <w:bCs/>
          <w:color w:val="000000"/>
          <w:sz w:val="22"/>
          <w:szCs w:val="22"/>
        </w:rPr>
        <w:t xml:space="preserve"> on the next screen (B6c2)]</w:t>
      </w:r>
    </w:p>
    <w:p w:rsidR="00333B09" w:rsidRPr="00751331" w:rsidRDefault="00333B09" w:rsidP="00333B09">
      <w:pPr>
        <w:rPr>
          <w:color w:val="000000"/>
          <w:sz w:val="22"/>
          <w:szCs w:val="22"/>
        </w:rPr>
      </w:pPr>
    </w:p>
    <w:p w:rsidR="00333B09" w:rsidRPr="00751331" w:rsidRDefault="00245EEA" w:rsidP="00F44610">
      <w:pPr>
        <w:tabs>
          <w:tab w:val="left" w:pos="720"/>
          <w:tab w:val="left" w:pos="1440"/>
        </w:tabs>
        <w:rPr>
          <w:color w:val="000000"/>
          <w:sz w:val="22"/>
          <w:szCs w:val="22"/>
        </w:rPr>
      </w:pPr>
      <w:r>
        <w:rPr>
          <w:color w:val="000000"/>
          <w:sz w:val="22"/>
          <w:szCs w:val="22"/>
        </w:rPr>
        <w:tab/>
        <w:t>B6c</w:t>
      </w:r>
      <w:r w:rsidR="00F44610">
        <w:rPr>
          <w:color w:val="000000"/>
          <w:sz w:val="22"/>
          <w:szCs w:val="22"/>
        </w:rPr>
        <w:tab/>
      </w:r>
      <w:r>
        <w:rPr>
          <w:color w:val="000000"/>
          <w:sz w:val="22"/>
          <w:szCs w:val="22"/>
        </w:rPr>
        <w:t>$__</w:t>
      </w:r>
      <w:proofErr w:type="gramStart"/>
      <w:r>
        <w:rPr>
          <w:color w:val="000000"/>
          <w:sz w:val="22"/>
          <w:szCs w:val="22"/>
        </w:rPr>
        <w:t>_  _</w:t>
      </w:r>
      <w:proofErr w:type="gramEnd"/>
      <w:r>
        <w:rPr>
          <w:color w:val="000000"/>
          <w:sz w:val="22"/>
          <w:szCs w:val="22"/>
        </w:rPr>
        <w:t>_  __</w:t>
      </w:r>
      <w:r w:rsidR="00333B09" w:rsidRPr="00751331">
        <w:rPr>
          <w:color w:val="000000"/>
          <w:sz w:val="22"/>
          <w:szCs w:val="22"/>
        </w:rPr>
        <w:t>_  ( 0-99</w:t>
      </w:r>
      <w:r>
        <w:rPr>
          <w:color w:val="000000"/>
          <w:sz w:val="22"/>
          <w:szCs w:val="22"/>
        </w:rPr>
        <w:t>9</w:t>
      </w:r>
      <w:r w:rsidR="00333B09" w:rsidRPr="00751331">
        <w:rPr>
          <w:color w:val="000000"/>
          <w:sz w:val="22"/>
          <w:szCs w:val="22"/>
        </w:rPr>
        <w:t xml:space="preserve"> )</w:t>
      </w:r>
    </w:p>
    <w:p w:rsidR="00333B09" w:rsidRPr="00751331" w:rsidRDefault="00333B09" w:rsidP="00F44610">
      <w:pPr>
        <w:tabs>
          <w:tab w:val="left" w:pos="720"/>
          <w:tab w:val="left" w:pos="1440"/>
        </w:tabs>
        <w:rPr>
          <w:color w:val="000000"/>
          <w:sz w:val="22"/>
          <w:szCs w:val="22"/>
        </w:rPr>
      </w:pPr>
      <w:r w:rsidRPr="00751331">
        <w:rPr>
          <w:color w:val="000000"/>
          <w:sz w:val="22"/>
          <w:szCs w:val="22"/>
        </w:rPr>
        <w:tab/>
        <w:t>B6c2</w:t>
      </w:r>
      <w:r w:rsidR="00F44610">
        <w:rPr>
          <w:color w:val="000000"/>
          <w:sz w:val="22"/>
          <w:szCs w:val="22"/>
        </w:rPr>
        <w:tab/>
      </w:r>
      <w:r w:rsidRPr="00751331">
        <w:rPr>
          <w:b/>
          <w:bCs/>
          <w:color w:val="000000"/>
          <w:sz w:val="22"/>
          <w:szCs w:val="22"/>
        </w:rPr>
        <w:t>.</w:t>
      </w:r>
      <w:r w:rsidRPr="00751331">
        <w:rPr>
          <w:color w:val="000000"/>
          <w:sz w:val="22"/>
          <w:szCs w:val="22"/>
        </w:rPr>
        <w:t xml:space="preserve"> ___ __</w:t>
      </w:r>
      <w:proofErr w:type="gramStart"/>
      <w:r w:rsidRPr="00751331">
        <w:rPr>
          <w:color w:val="000000"/>
          <w:sz w:val="22"/>
          <w:szCs w:val="22"/>
        </w:rPr>
        <w:t>_  (</w:t>
      </w:r>
      <w:proofErr w:type="gramEnd"/>
      <w:r w:rsidRPr="00751331">
        <w:rPr>
          <w:color w:val="000000"/>
          <w:sz w:val="22"/>
          <w:szCs w:val="22"/>
        </w:rPr>
        <w:t>0-99)</w:t>
      </w:r>
    </w:p>
    <w:p w:rsidR="00333B09" w:rsidRPr="00751331" w:rsidRDefault="00333B09" w:rsidP="00333B09">
      <w:pPr>
        <w:rPr>
          <w:color w:val="000000"/>
          <w:sz w:val="22"/>
          <w:szCs w:val="22"/>
        </w:rPr>
      </w:pPr>
    </w:p>
    <w:p w:rsidR="00333B09" w:rsidRPr="00751331" w:rsidRDefault="00333B09" w:rsidP="00333B09">
      <w:pPr>
        <w:ind w:firstLine="720"/>
        <w:rPr>
          <w:color w:val="000000"/>
          <w:sz w:val="22"/>
          <w:szCs w:val="22"/>
        </w:rPr>
      </w:pPr>
      <w:r w:rsidRPr="00751331">
        <w:rPr>
          <w:color w:val="000000"/>
          <w:sz w:val="22"/>
          <w:szCs w:val="22"/>
        </w:rPr>
        <w:t xml:space="preserve">[GO TO </w:t>
      </w:r>
      <w:r w:rsidRPr="00751331">
        <w:rPr>
          <w:b/>
          <w:bCs/>
          <w:color w:val="000000"/>
          <w:sz w:val="22"/>
          <w:szCs w:val="22"/>
        </w:rPr>
        <w:t>B6d</w:t>
      </w:r>
      <w:r w:rsidRPr="00751331">
        <w:rPr>
          <w:color w:val="000000"/>
          <w:sz w:val="22"/>
          <w:szCs w:val="22"/>
        </w:rPr>
        <w:t>]</w:t>
      </w:r>
    </w:p>
    <w:p w:rsidR="00333B09" w:rsidRPr="00751331" w:rsidRDefault="00333B09" w:rsidP="00333B09">
      <w:pPr>
        <w:rPr>
          <w:color w:val="000000"/>
          <w:sz w:val="22"/>
          <w:szCs w:val="22"/>
        </w:rPr>
      </w:pPr>
    </w:p>
    <w:p w:rsidR="00333B09" w:rsidRPr="00751331" w:rsidRDefault="00333B09" w:rsidP="00333B09">
      <w:pPr>
        <w:rPr>
          <w:color w:val="000000"/>
          <w:sz w:val="22"/>
          <w:szCs w:val="22"/>
        </w:rPr>
      </w:pPr>
      <w:r w:rsidRPr="00751331">
        <w:rPr>
          <w:color w:val="000000"/>
          <w:sz w:val="22"/>
          <w:szCs w:val="22"/>
        </w:rPr>
        <w:tab/>
        <w:t>[Don’t know OR Refused: GO TO B6d]</w:t>
      </w:r>
    </w:p>
    <w:p w:rsidR="00A33B7F" w:rsidRPr="00751331" w:rsidRDefault="00A33B7F" w:rsidP="00A33B7F">
      <w:pPr>
        <w:tabs>
          <w:tab w:val="left" w:pos="720"/>
        </w:tabs>
        <w:ind w:left="720" w:hanging="720"/>
        <w:rPr>
          <w:b/>
          <w:bCs/>
          <w:color w:val="000000"/>
          <w:sz w:val="22"/>
          <w:szCs w:val="22"/>
        </w:rPr>
      </w:pPr>
    </w:p>
    <w:p w:rsidR="00A33B7F" w:rsidRPr="00751331" w:rsidRDefault="00A33B7F" w:rsidP="00A33B7F">
      <w:pPr>
        <w:tabs>
          <w:tab w:val="left" w:pos="720"/>
        </w:tabs>
        <w:ind w:left="720" w:hanging="720"/>
        <w:rPr>
          <w:b/>
          <w:bCs/>
          <w:color w:val="000000"/>
          <w:sz w:val="22"/>
          <w:szCs w:val="22"/>
        </w:rPr>
      </w:pPr>
    </w:p>
    <w:p w:rsidR="00E6705D" w:rsidRPr="00751331" w:rsidRDefault="00E6705D" w:rsidP="00296E58">
      <w:pPr>
        <w:widowControl/>
        <w:tabs>
          <w:tab w:val="left" w:pos="991"/>
        </w:tabs>
        <w:ind w:left="720" w:hanging="720"/>
        <w:rPr>
          <w:b/>
          <w:color w:val="000000"/>
        </w:rPr>
      </w:pPr>
      <w:r w:rsidRPr="00751331">
        <w:rPr>
          <w:b/>
          <w:color w:val="000000"/>
        </w:rPr>
        <w:t>B6d</w:t>
      </w:r>
      <w:r w:rsidR="00B52FB4" w:rsidRPr="00751331">
        <w:rPr>
          <w:b/>
          <w:color w:val="000000"/>
        </w:rPr>
        <w:t>/B6d1</w:t>
      </w:r>
      <w:r w:rsidRPr="00751331">
        <w:rPr>
          <w:b/>
          <w:color w:val="000000"/>
        </w:rPr>
        <w:tab/>
      </w:r>
      <w:r w:rsidRPr="00751331">
        <w:rPr>
          <w:b/>
          <w:bCs/>
          <w:color w:val="000000"/>
        </w:rPr>
        <w:t xml:space="preserve">Did you buy your LAST (fill appropriate term here from B6a responses (=1 or 3 or DK or R fill “pack”; =2 fill “carton”) of cigarettes in </w:t>
      </w:r>
      <w:r w:rsidRPr="00751331">
        <w:rPr>
          <w:b/>
          <w:color w:val="000000"/>
        </w:rPr>
        <w:t>(fill respondent’s state of residence) or in some other state?</w:t>
      </w:r>
    </w:p>
    <w:p w:rsidR="00E6705D" w:rsidRPr="00751331" w:rsidRDefault="00E6705D" w:rsidP="00E6705D">
      <w:pPr>
        <w:widowControl/>
        <w:tabs>
          <w:tab w:val="left" w:pos="991"/>
        </w:tabs>
        <w:rPr>
          <w:color w:val="000000"/>
          <w:sz w:val="22"/>
          <w:szCs w:val="22"/>
        </w:rPr>
      </w:pPr>
    </w:p>
    <w:p w:rsidR="00E6705D" w:rsidRPr="00751331" w:rsidRDefault="00E6705D" w:rsidP="00F44610">
      <w:pPr>
        <w:widowControl/>
        <w:ind w:left="1440" w:hanging="1440"/>
        <w:rPr>
          <w:color w:val="000000"/>
          <w:sz w:val="22"/>
          <w:szCs w:val="22"/>
        </w:rPr>
      </w:pPr>
      <w:r w:rsidRPr="00751331">
        <w:rPr>
          <w:color w:val="000000"/>
          <w:sz w:val="22"/>
          <w:szCs w:val="22"/>
        </w:rPr>
        <w:tab/>
        <w:t>(1) In respondent’s state of residence</w:t>
      </w:r>
    </w:p>
    <w:p w:rsidR="00E6705D" w:rsidRPr="00751331" w:rsidRDefault="00E6705D" w:rsidP="00E6705D">
      <w:pPr>
        <w:widowControl/>
        <w:tabs>
          <w:tab w:val="left" w:pos="991"/>
        </w:tabs>
        <w:ind w:left="1440"/>
        <w:rPr>
          <w:color w:val="000000"/>
          <w:sz w:val="22"/>
          <w:szCs w:val="22"/>
        </w:rPr>
      </w:pPr>
      <w:r w:rsidRPr="00751331">
        <w:rPr>
          <w:color w:val="000000"/>
          <w:sz w:val="22"/>
          <w:szCs w:val="22"/>
        </w:rPr>
        <w:t>(2) In some other state (including DC)</w:t>
      </w:r>
    </w:p>
    <w:p w:rsidR="00333B09" w:rsidRPr="00751331" w:rsidRDefault="00333B09" w:rsidP="00E6705D">
      <w:pPr>
        <w:widowControl/>
        <w:tabs>
          <w:tab w:val="left" w:pos="991"/>
        </w:tabs>
        <w:ind w:left="1440"/>
        <w:rPr>
          <w:color w:val="000000"/>
          <w:sz w:val="22"/>
          <w:szCs w:val="22"/>
        </w:rPr>
      </w:pPr>
    </w:p>
    <w:p w:rsidR="00E6705D" w:rsidRPr="00751331" w:rsidRDefault="00333B09" w:rsidP="00E6705D">
      <w:pPr>
        <w:widowControl/>
        <w:tabs>
          <w:tab w:val="left" w:pos="991"/>
        </w:tabs>
        <w:ind w:left="1440"/>
        <w:rPr>
          <w:color w:val="000000"/>
          <w:sz w:val="22"/>
          <w:szCs w:val="22"/>
        </w:rPr>
      </w:pPr>
      <w:r w:rsidRPr="00751331">
        <w:rPr>
          <w:color w:val="000000"/>
          <w:sz w:val="22"/>
          <w:szCs w:val="22"/>
        </w:rPr>
        <w:t>(3)</w:t>
      </w:r>
      <w:r w:rsidR="00E6705D" w:rsidRPr="00751331">
        <w:rPr>
          <w:color w:val="000000"/>
          <w:sz w:val="22"/>
          <w:szCs w:val="22"/>
        </w:rPr>
        <w:t xml:space="preserve"> BOUGHT SOME OTHER WAY (Internet, other country, ...)</w:t>
      </w:r>
    </w:p>
    <w:p w:rsidR="00E6705D" w:rsidRPr="00751331" w:rsidRDefault="00E6705D" w:rsidP="00E6705D">
      <w:pPr>
        <w:widowControl/>
        <w:tabs>
          <w:tab w:val="left" w:pos="991"/>
        </w:tabs>
        <w:rPr>
          <w:color w:val="000000"/>
          <w:sz w:val="22"/>
          <w:szCs w:val="22"/>
        </w:rPr>
      </w:pPr>
    </w:p>
    <w:p w:rsidR="00F44610" w:rsidRPr="00751331" w:rsidRDefault="00F44610" w:rsidP="00F44610">
      <w:pPr>
        <w:tabs>
          <w:tab w:val="left" w:pos="720"/>
          <w:tab w:val="left" w:pos="1440"/>
        </w:tabs>
        <w:ind w:left="1440" w:hanging="1440"/>
        <w:rPr>
          <w:color w:val="000000"/>
          <w:sz w:val="22"/>
          <w:szCs w:val="22"/>
        </w:rPr>
      </w:pPr>
      <w:r w:rsidRPr="00751331">
        <w:rPr>
          <w:color w:val="000000"/>
          <w:sz w:val="22"/>
          <w:szCs w:val="22"/>
        </w:rPr>
        <w:tab/>
        <w:t>|__|</w:t>
      </w:r>
    </w:p>
    <w:p w:rsidR="00E6705D" w:rsidRPr="00751331" w:rsidRDefault="00E6705D" w:rsidP="00E6705D">
      <w:pPr>
        <w:ind w:left="720"/>
        <w:rPr>
          <w:b/>
          <w:color w:val="000000"/>
          <w:szCs w:val="22"/>
        </w:rPr>
      </w:pPr>
    </w:p>
    <w:p w:rsidR="00E6705D" w:rsidRPr="00751331" w:rsidRDefault="00E6705D" w:rsidP="00E6705D">
      <w:pPr>
        <w:pBdr>
          <w:top w:val="single" w:sz="6" w:space="0" w:color="000000"/>
          <w:left w:val="single" w:sz="6" w:space="0" w:color="000000"/>
          <w:bottom w:val="single" w:sz="6" w:space="0" w:color="000000"/>
          <w:right w:val="single" w:sz="6" w:space="0" w:color="000000"/>
        </w:pBdr>
        <w:ind w:left="1080" w:right="1080"/>
        <w:jc w:val="center"/>
        <w:rPr>
          <w:b/>
          <w:color w:val="000000"/>
          <w:szCs w:val="22"/>
        </w:rPr>
      </w:pPr>
      <w:smartTag w:uri="urn:schemas-microsoft-com:office:smarttags" w:element="address">
        <w:smartTag w:uri="urn:schemas-microsoft-com:office:smarttags" w:element="Street">
          <w:r w:rsidRPr="00751331">
            <w:rPr>
              <w:b/>
              <w:color w:val="000000"/>
              <w:szCs w:val="22"/>
            </w:rPr>
            <w:t>BOX</w:t>
          </w:r>
        </w:smartTag>
        <w:r w:rsidRPr="00751331">
          <w:rPr>
            <w:b/>
            <w:color w:val="000000"/>
            <w:szCs w:val="22"/>
          </w:rPr>
          <w:t xml:space="preserve"> 7</w:t>
        </w:r>
      </w:smartTag>
    </w:p>
    <w:p w:rsidR="00E6705D" w:rsidRPr="00751331" w:rsidRDefault="00E6705D" w:rsidP="00E6705D">
      <w:pPr>
        <w:pBdr>
          <w:top w:val="single" w:sz="6" w:space="0" w:color="000000"/>
          <w:left w:val="single" w:sz="6" w:space="0" w:color="000000"/>
          <w:bottom w:val="single" w:sz="6" w:space="0" w:color="000000"/>
          <w:right w:val="single" w:sz="6" w:space="0" w:color="000000"/>
        </w:pBdr>
        <w:ind w:left="1080" w:right="1080"/>
        <w:rPr>
          <w:rFonts w:ascii="Times New Roman Bold" w:hAnsi="Times New Roman Bold"/>
          <w:b/>
          <w:color w:val="000000"/>
          <w:szCs w:val="22"/>
        </w:rPr>
      </w:pPr>
      <w:r w:rsidRPr="00751331">
        <w:rPr>
          <w:b/>
          <w:color w:val="000000"/>
          <w:szCs w:val="22"/>
        </w:rPr>
        <w:t xml:space="preserve">IF B6d1 =1 ENTER AUTOMATICALLY RESPONDENT’S STATE OF </w:t>
      </w:r>
      <w:smartTag w:uri="urn:schemas-microsoft-com:office:smarttags" w:element="place">
        <w:smartTag w:uri="urn:schemas-microsoft-com:office:smarttags" w:element="State">
          <w:r w:rsidRPr="00751331">
            <w:rPr>
              <w:b/>
              <w:color w:val="000000"/>
              <w:szCs w:val="22"/>
            </w:rPr>
            <w:t>RESIDENCE IN B6d2</w:t>
          </w:r>
        </w:smartTag>
      </w:smartTag>
      <w:r w:rsidRPr="00751331">
        <w:rPr>
          <w:b/>
          <w:color w:val="000000"/>
          <w:szCs w:val="22"/>
        </w:rPr>
        <w:t xml:space="preserve"> </w:t>
      </w:r>
      <w:r w:rsidRPr="00751331">
        <w:rPr>
          <w:rFonts w:ascii="WP IconicSymbolsA" w:hAnsi="WP IconicSymbolsA" w:cs="WP IconicSymbolsA"/>
          <w:b/>
          <w:color w:val="000000"/>
          <w:szCs w:val="22"/>
        </w:rPr>
        <w:t></w:t>
      </w:r>
      <w:r w:rsidRPr="00751331">
        <w:rPr>
          <w:rFonts w:ascii="Times New Roman Bold" w:hAnsi="Times New Roman Bold"/>
          <w:b/>
          <w:color w:val="000000"/>
          <w:szCs w:val="22"/>
        </w:rPr>
        <w:t xml:space="preserve">GO TO </w:t>
      </w:r>
      <w:r w:rsidRPr="00751331">
        <w:rPr>
          <w:rFonts w:ascii="Times New Roman Bold" w:hAnsi="Times New Roman Bold"/>
          <w:b/>
          <w:bCs/>
          <w:color w:val="000000"/>
          <w:szCs w:val="22"/>
        </w:rPr>
        <w:t>B6d3</w:t>
      </w:r>
    </w:p>
    <w:p w:rsidR="00E6705D" w:rsidRPr="00751331" w:rsidRDefault="00E6705D" w:rsidP="00E6705D">
      <w:pPr>
        <w:pBdr>
          <w:top w:val="single" w:sz="6" w:space="0" w:color="000000"/>
          <w:left w:val="single" w:sz="6" w:space="0" w:color="000000"/>
          <w:bottom w:val="single" w:sz="6" w:space="0" w:color="000000"/>
          <w:right w:val="single" w:sz="6" w:space="0" w:color="000000"/>
        </w:pBdr>
        <w:ind w:left="1080" w:right="1080"/>
        <w:rPr>
          <w:b/>
          <w:color w:val="000000"/>
          <w:szCs w:val="22"/>
        </w:rPr>
      </w:pPr>
      <w:r w:rsidRPr="00751331">
        <w:rPr>
          <w:b/>
          <w:color w:val="000000"/>
          <w:szCs w:val="22"/>
        </w:rPr>
        <w:t>ELSE IF B6d = 2</w:t>
      </w:r>
      <w:r w:rsidRPr="00751331">
        <w:rPr>
          <w:b/>
          <w:bCs/>
          <w:color w:val="000000"/>
          <w:szCs w:val="22"/>
        </w:rPr>
        <w:t xml:space="preserve"> </w:t>
      </w:r>
      <w:r w:rsidRPr="00751331">
        <w:rPr>
          <w:b/>
          <w:color w:val="000000"/>
          <w:szCs w:val="22"/>
        </w:rPr>
        <w:t xml:space="preserve"> </w:t>
      </w:r>
      <w:r w:rsidRPr="00751331">
        <w:rPr>
          <w:rFonts w:ascii="WP IconicSymbolsA" w:hAnsi="WP IconicSymbolsA" w:cs="WP IconicSymbolsA"/>
          <w:b/>
          <w:color w:val="000000"/>
          <w:szCs w:val="22"/>
        </w:rPr>
        <w:t></w:t>
      </w:r>
      <w:r w:rsidRPr="00751331">
        <w:rPr>
          <w:b/>
          <w:color w:val="000000"/>
          <w:szCs w:val="22"/>
        </w:rPr>
        <w:t xml:space="preserve"> GO TO B6d2</w:t>
      </w:r>
    </w:p>
    <w:p w:rsidR="00E6705D" w:rsidRPr="00751331" w:rsidRDefault="00E6705D" w:rsidP="00E6705D">
      <w:pPr>
        <w:pBdr>
          <w:top w:val="single" w:sz="6" w:space="0" w:color="000000"/>
          <w:left w:val="single" w:sz="6" w:space="0" w:color="000000"/>
          <w:bottom w:val="single" w:sz="6" w:space="0" w:color="000000"/>
          <w:right w:val="single" w:sz="6" w:space="0" w:color="000000"/>
        </w:pBdr>
        <w:ind w:left="1080" w:right="1080"/>
        <w:rPr>
          <w:rFonts w:ascii="Times New Roman Bold" w:hAnsi="Times New Roman Bold"/>
          <w:b/>
          <w:color w:val="000000"/>
          <w:szCs w:val="22"/>
        </w:rPr>
      </w:pPr>
      <w:r w:rsidRPr="00751331">
        <w:rPr>
          <w:b/>
          <w:color w:val="000000"/>
          <w:szCs w:val="22"/>
        </w:rPr>
        <w:t>ELSE IF B6d=</w:t>
      </w:r>
      <w:r w:rsidR="00333B09" w:rsidRPr="00751331">
        <w:rPr>
          <w:b/>
          <w:color w:val="000000"/>
          <w:szCs w:val="22"/>
        </w:rPr>
        <w:t>3</w:t>
      </w:r>
      <w:r w:rsidRPr="00751331">
        <w:rPr>
          <w:b/>
          <w:color w:val="000000"/>
          <w:szCs w:val="22"/>
        </w:rPr>
        <w:t xml:space="preserve"> </w:t>
      </w:r>
      <w:r w:rsidRPr="00751331">
        <w:rPr>
          <w:b/>
          <w:color w:val="000000"/>
        </w:rPr>
        <w:sym w:font="Wingdings" w:char="F0E0"/>
      </w:r>
      <w:r w:rsidRPr="00751331">
        <w:rPr>
          <w:b/>
          <w:color w:val="000000"/>
          <w:szCs w:val="22"/>
        </w:rPr>
        <w:t xml:space="preserve"> </w:t>
      </w:r>
      <w:r w:rsidRPr="00751331">
        <w:rPr>
          <w:rFonts w:ascii="Times New Roman Bold" w:hAnsi="Times New Roman Bold"/>
          <w:b/>
          <w:color w:val="000000"/>
          <w:szCs w:val="22"/>
        </w:rPr>
        <w:t>GO TO B6dOTH</w:t>
      </w:r>
    </w:p>
    <w:p w:rsidR="00E6705D" w:rsidRPr="00751331" w:rsidRDefault="00E6705D" w:rsidP="00E6705D">
      <w:pPr>
        <w:pBdr>
          <w:top w:val="single" w:sz="6" w:space="0" w:color="000000"/>
          <w:left w:val="single" w:sz="6" w:space="0" w:color="000000"/>
          <w:bottom w:val="single" w:sz="6" w:space="0" w:color="000000"/>
          <w:right w:val="single" w:sz="6" w:space="0" w:color="000000"/>
        </w:pBdr>
        <w:ind w:left="1080" w:right="1080"/>
        <w:rPr>
          <w:b/>
          <w:color w:val="000000"/>
          <w:szCs w:val="22"/>
        </w:rPr>
      </w:pPr>
      <w:r w:rsidRPr="00751331">
        <w:rPr>
          <w:b/>
          <w:color w:val="000000"/>
          <w:szCs w:val="22"/>
        </w:rPr>
        <w:t xml:space="preserve">ELSE  </w:t>
      </w:r>
      <w:r w:rsidRPr="00751331">
        <w:rPr>
          <w:rFonts w:ascii="WP IconicSymbolsA" w:hAnsi="WP IconicSymbolsA" w:cs="WP IconicSymbolsA"/>
          <w:b/>
          <w:color w:val="000000"/>
          <w:szCs w:val="22"/>
        </w:rPr>
        <w:t></w:t>
      </w:r>
      <w:r w:rsidRPr="00751331">
        <w:rPr>
          <w:b/>
          <w:color w:val="000000"/>
          <w:szCs w:val="22"/>
        </w:rPr>
        <w:t xml:space="preserve">GO TO </w:t>
      </w:r>
      <w:r w:rsidRPr="00751331">
        <w:rPr>
          <w:b/>
          <w:bCs/>
          <w:color w:val="000000"/>
          <w:szCs w:val="22"/>
        </w:rPr>
        <w:t>B6e1</w:t>
      </w:r>
    </w:p>
    <w:p w:rsidR="00E6705D" w:rsidRPr="00751331" w:rsidRDefault="00E6705D" w:rsidP="00E6705D">
      <w:pPr>
        <w:rPr>
          <w:b/>
          <w:bCs/>
          <w:i/>
          <w:iCs/>
          <w:color w:val="000000"/>
          <w:szCs w:val="22"/>
        </w:rPr>
      </w:pPr>
    </w:p>
    <w:p w:rsidR="00E6705D" w:rsidRPr="00751331" w:rsidRDefault="00E6705D" w:rsidP="00E6705D">
      <w:pPr>
        <w:tabs>
          <w:tab w:val="left" w:pos="720"/>
          <w:tab w:val="left" w:pos="1440"/>
        </w:tabs>
        <w:ind w:left="1440" w:hanging="1440"/>
        <w:rPr>
          <w:b/>
          <w:bCs/>
          <w:color w:val="000000"/>
          <w:sz w:val="22"/>
          <w:szCs w:val="22"/>
        </w:rPr>
      </w:pPr>
    </w:p>
    <w:p w:rsidR="00E6705D" w:rsidRPr="00751331" w:rsidRDefault="00E6705D" w:rsidP="00296E58">
      <w:pPr>
        <w:tabs>
          <w:tab w:val="left" w:pos="720"/>
          <w:tab w:val="left" w:pos="1440"/>
        </w:tabs>
        <w:ind w:left="1440" w:hanging="1440"/>
        <w:rPr>
          <w:b/>
          <w:bCs/>
          <w:color w:val="000000"/>
          <w:sz w:val="22"/>
          <w:szCs w:val="22"/>
        </w:rPr>
      </w:pPr>
      <w:r w:rsidRPr="00751331">
        <w:rPr>
          <w:b/>
          <w:bCs/>
          <w:color w:val="000000"/>
          <w:sz w:val="22"/>
          <w:szCs w:val="22"/>
        </w:rPr>
        <w:t>B6d2</w:t>
      </w:r>
      <w:r w:rsidRPr="00751331">
        <w:rPr>
          <w:b/>
          <w:bCs/>
          <w:color w:val="000000"/>
          <w:sz w:val="22"/>
          <w:szCs w:val="22"/>
        </w:rPr>
        <w:tab/>
        <w:t>In what other state did you buy your LAST (fill appropriate term here from B6a responses (=1, 3, DK or R fill “pack”; =</w:t>
      </w:r>
      <w:proofErr w:type="gramStart"/>
      <w:r w:rsidRPr="00751331">
        <w:rPr>
          <w:b/>
          <w:bCs/>
          <w:color w:val="000000"/>
          <w:sz w:val="22"/>
          <w:szCs w:val="22"/>
        </w:rPr>
        <w:t>2  fill</w:t>
      </w:r>
      <w:proofErr w:type="gramEnd"/>
      <w:r w:rsidRPr="00751331">
        <w:rPr>
          <w:b/>
          <w:bCs/>
          <w:color w:val="000000"/>
          <w:sz w:val="22"/>
          <w:szCs w:val="22"/>
        </w:rPr>
        <w:t xml:space="preserve"> “carton”) of cigarettes?</w:t>
      </w:r>
    </w:p>
    <w:p w:rsidR="00E6705D" w:rsidRPr="00751331" w:rsidRDefault="00E6705D" w:rsidP="00E6705D">
      <w:pPr>
        <w:tabs>
          <w:tab w:val="left" w:pos="720"/>
          <w:tab w:val="left" w:pos="1440"/>
        </w:tabs>
        <w:ind w:left="1440" w:hanging="1440"/>
        <w:rPr>
          <w:b/>
          <w:color w:val="000000"/>
          <w:sz w:val="22"/>
          <w:szCs w:val="22"/>
        </w:rPr>
      </w:pPr>
    </w:p>
    <w:p w:rsidR="00E6705D" w:rsidRPr="00751331" w:rsidRDefault="00E6705D" w:rsidP="00E6705D">
      <w:pPr>
        <w:tabs>
          <w:tab w:val="left" w:pos="720"/>
          <w:tab w:val="left" w:pos="1440"/>
        </w:tabs>
        <w:ind w:left="1440" w:hanging="1440"/>
        <w:rPr>
          <w:b/>
          <w:color w:val="000000"/>
          <w:sz w:val="22"/>
          <w:szCs w:val="22"/>
        </w:rPr>
      </w:pPr>
    </w:p>
    <w:p w:rsidR="00E6705D" w:rsidRPr="00751331" w:rsidRDefault="00E6705D" w:rsidP="00E6705D">
      <w:pPr>
        <w:ind w:left="1440"/>
        <w:rPr>
          <w:rFonts w:ascii="Times New Roman Bold" w:hAnsi="Times New Roman Bold"/>
          <w:b/>
          <w:bCs/>
          <w:color w:val="000000"/>
          <w:sz w:val="28"/>
          <w:szCs w:val="28"/>
        </w:rPr>
      </w:pPr>
      <w:r w:rsidRPr="00751331">
        <w:rPr>
          <w:b/>
          <w:color w:val="000000"/>
          <w:sz w:val="22"/>
          <w:szCs w:val="22"/>
        </w:rPr>
        <w:t>|__|__|</w:t>
      </w:r>
      <w:r w:rsidRPr="00751331">
        <w:rPr>
          <w:b/>
          <w:color w:val="000000"/>
          <w:sz w:val="22"/>
          <w:szCs w:val="22"/>
        </w:rPr>
        <w:tab/>
        <w:t xml:space="preserve">  </w:t>
      </w:r>
      <w:r w:rsidRPr="00751331">
        <w:rPr>
          <w:color w:val="000000"/>
          <w:sz w:val="22"/>
          <w:szCs w:val="22"/>
        </w:rPr>
        <w:t>ENTER STATE ABBREVIATION</w:t>
      </w:r>
      <w:r w:rsidR="003B074F" w:rsidRPr="00751331">
        <w:rPr>
          <w:color w:val="000000"/>
          <w:sz w:val="22"/>
          <w:szCs w:val="22"/>
        </w:rPr>
        <w:t xml:space="preserve"> –TEXT OF AT MOST 2 CHARACTERS -</w:t>
      </w:r>
      <w:r w:rsidRPr="00751331">
        <w:rPr>
          <w:b/>
          <w:color w:val="000000"/>
          <w:sz w:val="22"/>
          <w:szCs w:val="22"/>
        </w:rPr>
        <w:tab/>
      </w:r>
      <w:r w:rsidR="003B074F" w:rsidRPr="00751331">
        <w:rPr>
          <w:b/>
          <w:color w:val="000000"/>
          <w:sz w:val="22"/>
          <w:szCs w:val="22"/>
        </w:rPr>
        <w:tab/>
      </w:r>
      <w:r w:rsidR="003B074F" w:rsidRPr="00751331">
        <w:rPr>
          <w:b/>
          <w:color w:val="000000"/>
          <w:sz w:val="22"/>
          <w:szCs w:val="22"/>
        </w:rPr>
        <w:tab/>
      </w:r>
      <w:r w:rsidRPr="00751331">
        <w:rPr>
          <w:b/>
          <w:bCs/>
          <w:color w:val="000000"/>
          <w:sz w:val="22"/>
          <w:szCs w:val="22"/>
        </w:rPr>
        <w:t xml:space="preserve">GO TO </w:t>
      </w:r>
      <w:r w:rsidRPr="00751331">
        <w:rPr>
          <w:rFonts w:ascii="Times New Roman Bold" w:hAnsi="Times New Roman Bold"/>
          <w:b/>
          <w:bCs/>
          <w:color w:val="000000"/>
          <w:sz w:val="28"/>
          <w:szCs w:val="28"/>
        </w:rPr>
        <w:t>B6d3</w:t>
      </w:r>
    </w:p>
    <w:p w:rsidR="00E6705D" w:rsidRPr="00751331" w:rsidRDefault="00E6705D" w:rsidP="00E6705D">
      <w:pPr>
        <w:rPr>
          <w:b/>
          <w:bCs/>
          <w:color w:val="000000"/>
          <w:sz w:val="22"/>
          <w:szCs w:val="22"/>
        </w:rPr>
      </w:pPr>
    </w:p>
    <w:p w:rsidR="00457266" w:rsidRPr="00751331" w:rsidRDefault="00457266" w:rsidP="00296E58">
      <w:pPr>
        <w:rPr>
          <w:rFonts w:ascii="Times New Roman Bold" w:hAnsi="Times New Roman Bold"/>
          <w:b/>
          <w:bCs/>
          <w:color w:val="000000"/>
        </w:rPr>
      </w:pPr>
      <w:r w:rsidRPr="00751331">
        <w:rPr>
          <w:rFonts w:ascii="Times New Roman Bold" w:hAnsi="Times New Roman Bold"/>
          <w:b/>
          <w:bCs/>
          <w:color w:val="000000"/>
        </w:rPr>
        <w:t>B6d3</w:t>
      </w:r>
      <w:r w:rsidRPr="00751331">
        <w:rPr>
          <w:rFonts w:ascii="Times New Roman Bold" w:hAnsi="Times New Roman Bold"/>
          <w:b/>
          <w:bCs/>
          <w:color w:val="000000"/>
        </w:rPr>
        <w:tab/>
      </w:r>
      <w:r w:rsidR="00296E58">
        <w:rPr>
          <w:rFonts w:ascii="Times New Roman Bold" w:hAnsi="Times New Roman Bold"/>
          <w:b/>
          <w:bCs/>
          <w:color w:val="000000"/>
        </w:rPr>
        <w:tab/>
      </w:r>
      <w:r w:rsidRPr="00751331">
        <w:rPr>
          <w:rFonts w:ascii="Times New Roman Bold" w:hAnsi="Times New Roman Bold"/>
          <w:b/>
          <w:bCs/>
          <w:color w:val="000000"/>
        </w:rPr>
        <w:t xml:space="preserve">Did you buy your LAST (fill appropriate term here from B6a responses (=1, </w:t>
      </w:r>
    </w:p>
    <w:p w:rsidR="00457266" w:rsidRPr="00751331" w:rsidRDefault="00457266" w:rsidP="00457266">
      <w:pPr>
        <w:ind w:left="720" w:firstLine="720"/>
        <w:rPr>
          <w:rFonts w:ascii="Times New Roman Bold" w:hAnsi="Times New Roman Bold"/>
          <w:b/>
          <w:bCs/>
          <w:color w:val="000000"/>
        </w:rPr>
      </w:pPr>
      <w:r w:rsidRPr="00751331">
        <w:rPr>
          <w:rFonts w:ascii="Times New Roman Bold" w:hAnsi="Times New Roman Bold"/>
          <w:b/>
          <w:bCs/>
          <w:color w:val="000000"/>
        </w:rPr>
        <w:t>3, DK or R fill “pack”; =2  fill “carton”) of cigarettes</w:t>
      </w:r>
      <w:r w:rsidR="00671F5C" w:rsidRPr="00751331">
        <w:rPr>
          <w:rFonts w:ascii="Times New Roman Bold" w:hAnsi="Times New Roman Bold"/>
          <w:b/>
          <w:bCs/>
          <w:color w:val="000000"/>
        </w:rPr>
        <w:t xml:space="preserve"> </w:t>
      </w:r>
      <w:r w:rsidR="00823C7F" w:rsidRPr="00751331">
        <w:rPr>
          <w:rFonts w:ascii="Times New Roman Bold" w:hAnsi="Times New Roman Bold"/>
          <w:b/>
          <w:bCs/>
          <w:color w:val="000000"/>
        </w:rPr>
        <w:t xml:space="preserve">from </w:t>
      </w:r>
      <w:r w:rsidRPr="00751331">
        <w:rPr>
          <w:rFonts w:ascii="Times New Roman Bold" w:hAnsi="Times New Roman Bold"/>
          <w:b/>
          <w:bCs/>
          <w:color w:val="000000"/>
        </w:rPr>
        <w:t>an Indian</w:t>
      </w:r>
      <w:r w:rsidR="00671F5C" w:rsidRPr="00751331">
        <w:rPr>
          <w:rFonts w:ascii="Times New Roman Bold" w:hAnsi="Times New Roman Bold"/>
          <w:b/>
          <w:bCs/>
          <w:color w:val="000000"/>
        </w:rPr>
        <w:t xml:space="preserve"> </w:t>
      </w:r>
    </w:p>
    <w:p w:rsidR="00457266" w:rsidRPr="00751331" w:rsidRDefault="00457266" w:rsidP="00457266">
      <w:pPr>
        <w:ind w:left="720" w:firstLine="720"/>
        <w:rPr>
          <w:rFonts w:ascii="Times New Roman Bold" w:hAnsi="Times New Roman Bold"/>
          <w:b/>
          <w:bCs/>
          <w:color w:val="000000"/>
        </w:rPr>
      </w:pPr>
      <w:r w:rsidRPr="00751331">
        <w:rPr>
          <w:rFonts w:ascii="Times New Roman Bold" w:hAnsi="Times New Roman Bold"/>
          <w:b/>
          <w:bCs/>
          <w:color w:val="000000"/>
        </w:rPr>
        <w:t>reservation?</w:t>
      </w:r>
    </w:p>
    <w:p w:rsidR="00457266" w:rsidRPr="00751331" w:rsidRDefault="00457266" w:rsidP="00457266">
      <w:pPr>
        <w:rPr>
          <w:rFonts w:ascii="Times New Roman Bold" w:hAnsi="Times New Roman Bold"/>
          <w:b/>
          <w:bCs/>
          <w:color w:val="000000"/>
        </w:rPr>
      </w:pPr>
    </w:p>
    <w:p w:rsidR="00457266" w:rsidRPr="00751331" w:rsidRDefault="00296E58" w:rsidP="00296E58">
      <w:pPr>
        <w:numPr>
          <w:ilvl w:val="0"/>
          <w:numId w:val="7"/>
        </w:numPr>
        <w:tabs>
          <w:tab w:val="left" w:pos="2520"/>
          <w:tab w:val="left" w:pos="3240"/>
        </w:tabs>
        <w:rPr>
          <w:bCs/>
          <w:color w:val="000000"/>
        </w:rPr>
      </w:pPr>
      <w:r>
        <w:rPr>
          <w:bCs/>
          <w:color w:val="000000"/>
        </w:rPr>
        <w:t>YES-</w:t>
      </w:r>
      <w:r>
        <w:rPr>
          <w:bCs/>
          <w:color w:val="000000"/>
        </w:rPr>
        <w:tab/>
      </w:r>
      <w:r w:rsidR="00457266" w:rsidRPr="00751331">
        <w:rPr>
          <w:bCs/>
          <w:color w:val="000000"/>
        </w:rPr>
        <w:t>GO TO B6</w:t>
      </w:r>
      <w:r w:rsidR="00823C7F" w:rsidRPr="00751331">
        <w:rPr>
          <w:bCs/>
          <w:color w:val="000000"/>
        </w:rPr>
        <w:t>e1</w:t>
      </w:r>
    </w:p>
    <w:p w:rsidR="00457266" w:rsidRPr="00751331" w:rsidRDefault="00457266" w:rsidP="00296E58">
      <w:pPr>
        <w:numPr>
          <w:ilvl w:val="0"/>
          <w:numId w:val="7"/>
        </w:numPr>
        <w:tabs>
          <w:tab w:val="left" w:pos="2520"/>
          <w:tab w:val="left" w:pos="3240"/>
        </w:tabs>
        <w:rPr>
          <w:bCs/>
          <w:color w:val="000000"/>
        </w:rPr>
      </w:pPr>
      <w:r w:rsidRPr="00751331">
        <w:rPr>
          <w:bCs/>
          <w:color w:val="000000"/>
        </w:rPr>
        <w:t>NO</w:t>
      </w:r>
      <w:r w:rsidR="00296E58">
        <w:rPr>
          <w:bCs/>
          <w:color w:val="000000"/>
        </w:rPr>
        <w:tab/>
      </w:r>
      <w:r w:rsidRPr="00751331">
        <w:rPr>
          <w:bCs/>
          <w:color w:val="000000"/>
        </w:rPr>
        <w:t>GO TO B6e1</w:t>
      </w:r>
    </w:p>
    <w:p w:rsidR="00457266" w:rsidRPr="00751331" w:rsidRDefault="00457266" w:rsidP="00457266">
      <w:pPr>
        <w:rPr>
          <w:rFonts w:ascii="Times New Roman Bold" w:hAnsi="Times New Roman Bold"/>
          <w:b/>
          <w:bCs/>
          <w:color w:val="000000"/>
        </w:rPr>
      </w:pPr>
    </w:p>
    <w:p w:rsidR="00457266" w:rsidRPr="00751331" w:rsidRDefault="00457266" w:rsidP="00457266">
      <w:pPr>
        <w:ind w:left="1440"/>
        <w:rPr>
          <w:bCs/>
          <w:color w:val="000000"/>
        </w:rPr>
      </w:pPr>
      <w:r w:rsidRPr="00751331">
        <w:rPr>
          <w:bCs/>
          <w:color w:val="000000"/>
        </w:rPr>
        <w:t>[DON’T KNOW OR REFUSED, GO TO B6e1]</w:t>
      </w:r>
    </w:p>
    <w:p w:rsidR="00457266" w:rsidRDefault="00457266" w:rsidP="00457266">
      <w:pPr>
        <w:rPr>
          <w:rFonts w:ascii="Times New Roman Bold" w:hAnsi="Times New Roman Bold"/>
          <w:b/>
          <w:bCs/>
          <w:color w:val="000000"/>
        </w:rPr>
      </w:pPr>
    </w:p>
    <w:p w:rsidR="00790776" w:rsidRPr="00751331" w:rsidRDefault="00790776" w:rsidP="00DA3248">
      <w:pPr>
        <w:tabs>
          <w:tab w:val="left" w:pos="9000"/>
        </w:tabs>
        <w:rPr>
          <w:rFonts w:ascii="Times New Roman Bold" w:hAnsi="Times New Roman Bold"/>
          <w:b/>
          <w:bCs/>
          <w:color w:val="000000"/>
          <w:sz w:val="22"/>
          <w:szCs w:val="22"/>
        </w:rPr>
      </w:pPr>
      <w:r w:rsidRPr="00751331">
        <w:rPr>
          <w:rFonts w:ascii="Times New Roman Bold" w:hAnsi="Times New Roman Bold"/>
          <w:b/>
          <w:bCs/>
          <w:color w:val="000000"/>
        </w:rPr>
        <w:t>B6d</w:t>
      </w:r>
      <w:r w:rsidR="006035DA" w:rsidRPr="00751331">
        <w:rPr>
          <w:rFonts w:ascii="Times New Roman Bold" w:hAnsi="Times New Roman Bold"/>
          <w:b/>
          <w:bCs/>
          <w:color w:val="000000"/>
        </w:rPr>
        <w:t>OTH</w:t>
      </w:r>
      <w:r w:rsidR="005A0873" w:rsidRPr="00751331">
        <w:rPr>
          <w:rFonts w:ascii="Times New Roman Bold" w:hAnsi="Times New Roman Bold"/>
          <w:b/>
          <w:bCs/>
          <w:color w:val="000000"/>
        </w:rPr>
        <w:t xml:space="preserve">  </w:t>
      </w:r>
      <w:r w:rsidRPr="00751331">
        <w:rPr>
          <w:rFonts w:ascii="Times New Roman Bold" w:hAnsi="Times New Roman Bold"/>
          <w:b/>
          <w:bCs/>
          <w:color w:val="000000"/>
        </w:rPr>
        <w:t xml:space="preserve"> </w:t>
      </w:r>
      <w:r w:rsidR="004E1F9B" w:rsidRPr="00751331">
        <w:rPr>
          <w:rFonts w:ascii="Times New Roman Bold" w:hAnsi="Times New Roman Bold"/>
          <w:b/>
          <w:bCs/>
          <w:color w:val="000000"/>
          <w:sz w:val="22"/>
          <w:szCs w:val="22"/>
        </w:rPr>
        <w:t>Was t</w:t>
      </w:r>
      <w:r w:rsidR="00DA3248" w:rsidRPr="00751331">
        <w:rPr>
          <w:rFonts w:ascii="Times New Roman Bold" w:hAnsi="Times New Roman Bold"/>
          <w:b/>
          <w:bCs/>
          <w:color w:val="000000"/>
          <w:sz w:val="22"/>
          <w:szCs w:val="22"/>
        </w:rPr>
        <w:t>he “Other Way”</w:t>
      </w:r>
      <w:r w:rsidRPr="00751331">
        <w:rPr>
          <w:rFonts w:ascii="Times New Roman Bold" w:hAnsi="Times New Roman Bold"/>
          <w:b/>
          <w:bCs/>
          <w:color w:val="000000"/>
          <w:sz w:val="22"/>
          <w:szCs w:val="22"/>
        </w:rPr>
        <w:t xml:space="preserve"> in which you purchased</w:t>
      </w:r>
      <w:r w:rsidR="005A0873" w:rsidRPr="00751331">
        <w:rPr>
          <w:rFonts w:ascii="Times New Roman Bold" w:hAnsi="Times New Roman Bold"/>
          <w:b/>
          <w:bCs/>
          <w:color w:val="000000"/>
          <w:sz w:val="22"/>
          <w:szCs w:val="22"/>
        </w:rPr>
        <w:t xml:space="preserve"> your LAST</w:t>
      </w:r>
      <w:r w:rsidR="00DA3248" w:rsidRPr="00751331">
        <w:rPr>
          <w:rFonts w:ascii="Times New Roman Bold" w:hAnsi="Times New Roman Bold"/>
          <w:b/>
          <w:bCs/>
          <w:color w:val="000000"/>
          <w:sz w:val="22"/>
          <w:szCs w:val="22"/>
        </w:rPr>
        <w:t xml:space="preserve"> </w:t>
      </w:r>
      <w:r w:rsidR="00457266" w:rsidRPr="00751331">
        <w:rPr>
          <w:rFonts w:ascii="Times New Roman Bold" w:hAnsi="Times New Roman Bold"/>
          <w:b/>
          <w:bCs/>
          <w:color w:val="000000"/>
          <w:sz w:val="22"/>
          <w:szCs w:val="22"/>
        </w:rPr>
        <w:t xml:space="preserve">(fill appropriate term here from B6a responses (=1, 3, DK or R fill “pack”; =2  fill “carton”) </w:t>
      </w:r>
      <w:r w:rsidR="004E1F9B" w:rsidRPr="00751331">
        <w:rPr>
          <w:rFonts w:ascii="Times New Roman Bold" w:hAnsi="Times New Roman Bold"/>
          <w:b/>
          <w:bCs/>
          <w:color w:val="000000"/>
          <w:sz w:val="22"/>
          <w:szCs w:val="22"/>
        </w:rPr>
        <w:t xml:space="preserve"> of cigarettes</w:t>
      </w:r>
      <w:r w:rsidR="005A0873" w:rsidRPr="00751331">
        <w:rPr>
          <w:rFonts w:ascii="Times New Roman Bold" w:hAnsi="Times New Roman Bold"/>
          <w:b/>
          <w:bCs/>
          <w:color w:val="000000"/>
          <w:sz w:val="22"/>
          <w:szCs w:val="22"/>
        </w:rPr>
        <w:t>:</w:t>
      </w:r>
    </w:p>
    <w:p w:rsidR="00D732AD" w:rsidRPr="00751331" w:rsidRDefault="00D732AD" w:rsidP="00DA3248">
      <w:pPr>
        <w:tabs>
          <w:tab w:val="left" w:pos="9000"/>
        </w:tabs>
        <w:rPr>
          <w:rFonts w:ascii="Times New Roman Bold" w:hAnsi="Times New Roman Bold"/>
          <w:b/>
          <w:bCs/>
          <w:color w:val="000000"/>
          <w:sz w:val="22"/>
          <w:szCs w:val="22"/>
        </w:rPr>
      </w:pPr>
    </w:p>
    <w:p w:rsidR="00D732AD" w:rsidRPr="00751331" w:rsidRDefault="00D732AD" w:rsidP="00DA3248">
      <w:pPr>
        <w:tabs>
          <w:tab w:val="left" w:pos="9000"/>
        </w:tabs>
        <w:rPr>
          <w:rFonts w:ascii="Times New Roman Bold" w:hAnsi="Times New Roman Bold"/>
          <w:b/>
          <w:bCs/>
          <w:color w:val="000000"/>
          <w:sz w:val="22"/>
          <w:szCs w:val="22"/>
        </w:rPr>
      </w:pPr>
      <w:r w:rsidRPr="00751331">
        <w:rPr>
          <w:rFonts w:ascii="Times New Roman Bold" w:hAnsi="Times New Roman Bold"/>
          <w:b/>
          <w:bCs/>
          <w:color w:val="000000"/>
          <w:sz w:val="22"/>
          <w:szCs w:val="22"/>
        </w:rPr>
        <w:lastRenderedPageBreak/>
        <w:t>READ the FIRST</w:t>
      </w:r>
      <w:r w:rsidR="00823C7F" w:rsidRPr="00751331">
        <w:rPr>
          <w:rFonts w:ascii="Times New Roman Bold" w:hAnsi="Times New Roman Bold"/>
          <w:b/>
          <w:bCs/>
          <w:color w:val="000000"/>
          <w:sz w:val="22"/>
          <w:szCs w:val="22"/>
        </w:rPr>
        <w:t xml:space="preserve"> </w:t>
      </w:r>
      <w:r w:rsidRPr="00751331">
        <w:rPr>
          <w:rFonts w:ascii="Times New Roman Bold" w:hAnsi="Times New Roman Bold"/>
          <w:b/>
          <w:bCs/>
          <w:color w:val="000000"/>
          <w:sz w:val="22"/>
          <w:szCs w:val="22"/>
        </w:rPr>
        <w:t>THREE CHOICES</w:t>
      </w:r>
    </w:p>
    <w:p w:rsidR="005A0873" w:rsidRPr="00751331" w:rsidRDefault="005A0873" w:rsidP="00790776">
      <w:pPr>
        <w:rPr>
          <w:b/>
          <w:bCs/>
          <w:color w:val="000000"/>
        </w:rPr>
      </w:pPr>
    </w:p>
    <w:p w:rsidR="005A0873" w:rsidRPr="00751331" w:rsidRDefault="00BD12FA" w:rsidP="0089123D">
      <w:pPr>
        <w:tabs>
          <w:tab w:val="left" w:pos="720"/>
          <w:tab w:val="left" w:pos="1440"/>
        </w:tabs>
        <w:ind w:left="1260"/>
        <w:rPr>
          <w:b/>
          <w:bCs/>
          <w:color w:val="000000"/>
          <w:sz w:val="22"/>
          <w:szCs w:val="22"/>
        </w:rPr>
      </w:pPr>
      <w:r w:rsidRPr="00751331">
        <w:rPr>
          <w:rFonts w:ascii="Times New Roman Bold" w:hAnsi="Times New Roman Bold"/>
          <w:b/>
          <w:snapToGrid w:val="0"/>
          <w:color w:val="000000"/>
          <w:sz w:val="22"/>
          <w:szCs w:val="22"/>
        </w:rPr>
        <w:t>(1)</w:t>
      </w:r>
      <w:r w:rsidR="0089123D" w:rsidRPr="00751331">
        <w:rPr>
          <w:b/>
          <w:snapToGrid w:val="0"/>
          <w:color w:val="000000"/>
          <w:sz w:val="32"/>
          <w:szCs w:val="32"/>
        </w:rPr>
        <w:t xml:space="preserve"> </w:t>
      </w:r>
      <w:r w:rsidR="005A0873" w:rsidRPr="00751331">
        <w:rPr>
          <w:b/>
          <w:bCs/>
          <w:color w:val="000000"/>
          <w:sz w:val="22"/>
          <w:szCs w:val="22"/>
        </w:rPr>
        <w:t>In a foreign country</w:t>
      </w:r>
      <w:r w:rsidR="00517EE6" w:rsidRPr="00751331">
        <w:rPr>
          <w:b/>
          <w:bCs/>
          <w:color w:val="000000"/>
          <w:sz w:val="22"/>
          <w:szCs w:val="22"/>
        </w:rPr>
        <w:t xml:space="preserve"> or a duty-free shop</w:t>
      </w:r>
    </w:p>
    <w:p w:rsidR="00824394" w:rsidRPr="00751331" w:rsidRDefault="00BD12FA" w:rsidP="0089123D">
      <w:pPr>
        <w:tabs>
          <w:tab w:val="left" w:pos="720"/>
          <w:tab w:val="left" w:pos="1440"/>
        </w:tabs>
        <w:ind w:left="1260"/>
        <w:rPr>
          <w:b/>
          <w:color w:val="000000"/>
          <w:sz w:val="22"/>
          <w:szCs w:val="22"/>
        </w:rPr>
      </w:pPr>
      <w:r w:rsidRPr="00751331">
        <w:rPr>
          <w:b/>
          <w:bCs/>
          <w:color w:val="000000"/>
          <w:sz w:val="22"/>
          <w:szCs w:val="22"/>
        </w:rPr>
        <w:t>(</w:t>
      </w:r>
      <w:r w:rsidR="0089123D" w:rsidRPr="00751331">
        <w:rPr>
          <w:b/>
          <w:bCs/>
          <w:color w:val="000000"/>
          <w:sz w:val="22"/>
          <w:szCs w:val="22"/>
        </w:rPr>
        <w:t>2</w:t>
      </w:r>
      <w:r w:rsidRPr="00751331">
        <w:rPr>
          <w:b/>
          <w:bCs/>
          <w:color w:val="000000"/>
          <w:sz w:val="22"/>
          <w:szCs w:val="22"/>
        </w:rPr>
        <w:t>)</w:t>
      </w:r>
      <w:r w:rsidR="0089123D" w:rsidRPr="00751331">
        <w:rPr>
          <w:b/>
          <w:bCs/>
          <w:color w:val="000000"/>
          <w:sz w:val="22"/>
          <w:szCs w:val="22"/>
        </w:rPr>
        <w:t xml:space="preserve"> </w:t>
      </w:r>
      <w:r w:rsidR="005A0873" w:rsidRPr="00751331">
        <w:rPr>
          <w:b/>
          <w:bCs/>
          <w:color w:val="000000"/>
          <w:sz w:val="22"/>
          <w:szCs w:val="22"/>
        </w:rPr>
        <w:t>From an Indian</w:t>
      </w:r>
      <w:r w:rsidR="00FC7FA4" w:rsidRPr="00751331">
        <w:rPr>
          <w:rFonts w:ascii="Times New Roman Bold" w:hAnsi="Times New Roman Bold"/>
          <w:b/>
          <w:bCs/>
          <w:color w:val="000000"/>
          <w:sz w:val="22"/>
          <w:szCs w:val="22"/>
        </w:rPr>
        <w:t xml:space="preserve"> </w:t>
      </w:r>
      <w:r w:rsidR="00671F5C" w:rsidRPr="00751331">
        <w:rPr>
          <w:rFonts w:ascii="Times New Roman Bold" w:hAnsi="Times New Roman Bold"/>
          <w:b/>
          <w:bCs/>
          <w:color w:val="000000"/>
          <w:sz w:val="22"/>
          <w:szCs w:val="22"/>
        </w:rPr>
        <w:t xml:space="preserve">reservation </w:t>
      </w:r>
      <w:r w:rsidR="00D732AD" w:rsidRPr="00751331">
        <w:rPr>
          <w:b/>
          <w:bCs/>
          <w:color w:val="000000"/>
          <w:sz w:val="22"/>
          <w:szCs w:val="22"/>
        </w:rPr>
        <w:t>OR</w:t>
      </w:r>
    </w:p>
    <w:p w:rsidR="001E741A" w:rsidRPr="00751331" w:rsidRDefault="00BD12FA" w:rsidP="0089123D">
      <w:pPr>
        <w:tabs>
          <w:tab w:val="left" w:pos="720"/>
          <w:tab w:val="left" w:pos="1440"/>
        </w:tabs>
        <w:ind w:left="1260"/>
        <w:rPr>
          <w:b/>
          <w:bCs/>
          <w:color w:val="000000"/>
          <w:sz w:val="22"/>
          <w:szCs w:val="22"/>
        </w:rPr>
      </w:pPr>
      <w:r w:rsidRPr="00751331">
        <w:rPr>
          <w:b/>
          <w:bCs/>
          <w:color w:val="000000"/>
          <w:sz w:val="22"/>
          <w:szCs w:val="22"/>
        </w:rPr>
        <w:t>(</w:t>
      </w:r>
      <w:r w:rsidR="0089123D" w:rsidRPr="00751331">
        <w:rPr>
          <w:b/>
          <w:bCs/>
          <w:color w:val="000000"/>
          <w:sz w:val="22"/>
          <w:szCs w:val="22"/>
        </w:rPr>
        <w:t>3</w:t>
      </w:r>
      <w:r w:rsidRPr="00751331">
        <w:rPr>
          <w:b/>
          <w:bCs/>
          <w:color w:val="000000"/>
          <w:sz w:val="22"/>
          <w:szCs w:val="22"/>
        </w:rPr>
        <w:t>)</w:t>
      </w:r>
      <w:r w:rsidR="0089123D" w:rsidRPr="00751331">
        <w:rPr>
          <w:b/>
          <w:bCs/>
          <w:color w:val="000000"/>
          <w:sz w:val="22"/>
          <w:szCs w:val="22"/>
        </w:rPr>
        <w:t xml:space="preserve"> </w:t>
      </w:r>
      <w:r w:rsidR="005A0873" w:rsidRPr="00751331">
        <w:rPr>
          <w:b/>
          <w:bCs/>
          <w:color w:val="000000"/>
          <w:sz w:val="22"/>
          <w:szCs w:val="22"/>
        </w:rPr>
        <w:t>By mail</w:t>
      </w:r>
      <w:r w:rsidR="00BC57F8" w:rsidRPr="00751331">
        <w:rPr>
          <w:b/>
          <w:bCs/>
          <w:color w:val="000000"/>
          <w:sz w:val="22"/>
          <w:szCs w:val="22"/>
        </w:rPr>
        <w:t>-order</w:t>
      </w:r>
      <w:r w:rsidRPr="00751331">
        <w:rPr>
          <w:b/>
          <w:bCs/>
          <w:color w:val="000000"/>
          <w:sz w:val="22"/>
          <w:szCs w:val="22"/>
        </w:rPr>
        <w:t xml:space="preserve">, </w:t>
      </w:r>
      <w:r w:rsidR="00BC57F8" w:rsidRPr="00751331">
        <w:rPr>
          <w:b/>
          <w:bCs/>
          <w:color w:val="000000"/>
          <w:sz w:val="22"/>
          <w:szCs w:val="22"/>
        </w:rPr>
        <w:t>phone or internet</w:t>
      </w:r>
      <w:r w:rsidR="005A0873" w:rsidRPr="00751331">
        <w:rPr>
          <w:b/>
          <w:bCs/>
          <w:color w:val="000000"/>
          <w:sz w:val="22"/>
          <w:szCs w:val="22"/>
        </w:rPr>
        <w:t xml:space="preserve"> </w:t>
      </w:r>
    </w:p>
    <w:p w:rsidR="00D732AD" w:rsidRPr="00751331" w:rsidRDefault="00D732AD" w:rsidP="0089123D">
      <w:pPr>
        <w:tabs>
          <w:tab w:val="left" w:pos="720"/>
          <w:tab w:val="left" w:pos="1440"/>
        </w:tabs>
        <w:ind w:left="1260"/>
        <w:rPr>
          <w:b/>
          <w:color w:val="000000"/>
          <w:sz w:val="22"/>
          <w:szCs w:val="22"/>
        </w:rPr>
      </w:pPr>
    </w:p>
    <w:p w:rsidR="00BD12FA" w:rsidRPr="00751331" w:rsidRDefault="00BD12FA" w:rsidP="0089123D">
      <w:pPr>
        <w:tabs>
          <w:tab w:val="left" w:pos="720"/>
          <w:tab w:val="left" w:pos="1440"/>
        </w:tabs>
        <w:ind w:left="1260"/>
        <w:rPr>
          <w:b/>
          <w:bCs/>
          <w:color w:val="000000"/>
          <w:sz w:val="22"/>
          <w:szCs w:val="22"/>
        </w:rPr>
      </w:pPr>
      <w:r w:rsidRPr="00751331">
        <w:rPr>
          <w:bCs/>
          <w:color w:val="000000"/>
          <w:sz w:val="22"/>
          <w:szCs w:val="22"/>
        </w:rPr>
        <w:t>(</w:t>
      </w:r>
      <w:r w:rsidR="0089123D" w:rsidRPr="00751331">
        <w:rPr>
          <w:bCs/>
          <w:color w:val="000000"/>
          <w:sz w:val="22"/>
          <w:szCs w:val="22"/>
        </w:rPr>
        <w:t>4</w:t>
      </w:r>
      <w:r w:rsidRPr="00751331">
        <w:rPr>
          <w:bCs/>
          <w:color w:val="000000"/>
          <w:sz w:val="22"/>
          <w:szCs w:val="22"/>
        </w:rPr>
        <w:t>)</w:t>
      </w:r>
      <w:r w:rsidR="0089123D" w:rsidRPr="00751331">
        <w:rPr>
          <w:bCs/>
          <w:color w:val="000000"/>
          <w:sz w:val="22"/>
          <w:szCs w:val="22"/>
        </w:rPr>
        <w:t xml:space="preserve"> </w:t>
      </w:r>
      <w:r w:rsidRPr="00751331">
        <w:rPr>
          <w:bCs/>
          <w:color w:val="000000"/>
          <w:sz w:val="22"/>
          <w:szCs w:val="22"/>
        </w:rPr>
        <w:t>Some other way</w:t>
      </w:r>
      <w:r w:rsidR="00D732AD" w:rsidRPr="00751331">
        <w:rPr>
          <w:bCs/>
          <w:color w:val="000000"/>
          <w:sz w:val="22"/>
          <w:szCs w:val="22"/>
        </w:rPr>
        <w:t xml:space="preserve"> (NOT READ</w:t>
      </w:r>
      <w:r w:rsidR="00D732AD" w:rsidRPr="00751331">
        <w:rPr>
          <w:b/>
          <w:bCs/>
          <w:color w:val="000000"/>
          <w:sz w:val="22"/>
          <w:szCs w:val="22"/>
        </w:rPr>
        <w:t>)</w:t>
      </w:r>
    </w:p>
    <w:p w:rsidR="00BD12FA" w:rsidRPr="00751331" w:rsidRDefault="00BD12FA" w:rsidP="0089123D">
      <w:pPr>
        <w:tabs>
          <w:tab w:val="left" w:pos="720"/>
          <w:tab w:val="left" w:pos="1440"/>
        </w:tabs>
        <w:ind w:left="1260"/>
        <w:rPr>
          <w:b/>
          <w:bCs/>
          <w:color w:val="000000"/>
          <w:sz w:val="22"/>
          <w:szCs w:val="22"/>
        </w:rPr>
      </w:pPr>
    </w:p>
    <w:p w:rsidR="00BD12FA" w:rsidRPr="00751331" w:rsidRDefault="00BD12FA" w:rsidP="0089123D">
      <w:pPr>
        <w:tabs>
          <w:tab w:val="left" w:pos="720"/>
          <w:tab w:val="left" w:pos="1440"/>
        </w:tabs>
        <w:ind w:left="1260"/>
        <w:rPr>
          <w:b/>
          <w:bCs/>
          <w:color w:val="000000"/>
          <w:sz w:val="22"/>
          <w:szCs w:val="22"/>
        </w:rPr>
      </w:pPr>
      <w:r w:rsidRPr="00751331">
        <w:rPr>
          <w:b/>
          <w:bCs/>
          <w:color w:val="000000"/>
          <w:sz w:val="22"/>
          <w:szCs w:val="22"/>
        </w:rPr>
        <w:t>|__|</w:t>
      </w:r>
    </w:p>
    <w:p w:rsidR="00BD12FA" w:rsidRPr="00751331" w:rsidRDefault="00BD12FA" w:rsidP="0089123D">
      <w:pPr>
        <w:tabs>
          <w:tab w:val="left" w:pos="720"/>
          <w:tab w:val="left" w:pos="1440"/>
        </w:tabs>
        <w:ind w:left="1260"/>
        <w:rPr>
          <w:b/>
          <w:bCs/>
          <w:color w:val="000000"/>
          <w:sz w:val="22"/>
          <w:szCs w:val="22"/>
        </w:rPr>
      </w:pPr>
    </w:p>
    <w:p w:rsidR="00823C7F" w:rsidRPr="00751331" w:rsidRDefault="00BD12FA" w:rsidP="00823C7F">
      <w:pPr>
        <w:tabs>
          <w:tab w:val="left" w:pos="720"/>
          <w:tab w:val="left" w:pos="1440"/>
        </w:tabs>
        <w:ind w:left="1260"/>
        <w:rPr>
          <w:bCs/>
          <w:color w:val="000000"/>
          <w:sz w:val="22"/>
          <w:szCs w:val="22"/>
        </w:rPr>
      </w:pPr>
      <w:r w:rsidRPr="00751331">
        <w:rPr>
          <w:bCs/>
          <w:color w:val="000000"/>
          <w:sz w:val="22"/>
          <w:szCs w:val="22"/>
        </w:rPr>
        <w:t>If B6dOTH = (4)--some other way,</w:t>
      </w:r>
      <w:r w:rsidR="00823C7F" w:rsidRPr="00751331">
        <w:rPr>
          <w:bCs/>
          <w:color w:val="000000"/>
          <w:sz w:val="22"/>
          <w:szCs w:val="22"/>
        </w:rPr>
        <w:t xml:space="preserve"> GO TO </w:t>
      </w:r>
      <w:r w:rsidR="00A7288B" w:rsidRPr="00751331">
        <w:rPr>
          <w:bCs/>
          <w:color w:val="000000"/>
          <w:sz w:val="22"/>
          <w:szCs w:val="22"/>
        </w:rPr>
        <w:t>B6dSPC</w:t>
      </w:r>
      <w:r w:rsidR="00671F5C" w:rsidRPr="00751331">
        <w:rPr>
          <w:bCs/>
          <w:color w:val="000000"/>
          <w:sz w:val="22"/>
          <w:szCs w:val="22"/>
        </w:rPr>
        <w:t>;</w:t>
      </w:r>
      <w:r w:rsidR="00823C7F" w:rsidRPr="00751331">
        <w:rPr>
          <w:bCs/>
          <w:color w:val="000000"/>
          <w:sz w:val="22"/>
          <w:szCs w:val="22"/>
        </w:rPr>
        <w:t xml:space="preserve"> ELSE GO TO B6e1</w:t>
      </w:r>
    </w:p>
    <w:p w:rsidR="00823C7F" w:rsidRPr="00751331" w:rsidRDefault="00823C7F" w:rsidP="0089123D">
      <w:pPr>
        <w:tabs>
          <w:tab w:val="left" w:pos="720"/>
          <w:tab w:val="left" w:pos="1440"/>
        </w:tabs>
        <w:ind w:left="1260"/>
        <w:rPr>
          <w:b/>
          <w:bCs/>
          <w:color w:val="000000"/>
          <w:sz w:val="22"/>
          <w:szCs w:val="22"/>
        </w:rPr>
      </w:pPr>
    </w:p>
    <w:p w:rsidR="00823C7F" w:rsidRPr="00751331" w:rsidRDefault="00823C7F" w:rsidP="0089123D">
      <w:pPr>
        <w:tabs>
          <w:tab w:val="left" w:pos="720"/>
          <w:tab w:val="left" w:pos="1440"/>
        </w:tabs>
        <w:ind w:left="1260"/>
        <w:rPr>
          <w:b/>
          <w:bCs/>
          <w:color w:val="000000"/>
          <w:sz w:val="22"/>
          <w:szCs w:val="22"/>
        </w:rPr>
      </w:pPr>
    </w:p>
    <w:p w:rsidR="003B074F" w:rsidRPr="00751331" w:rsidRDefault="003B074F" w:rsidP="0089123D">
      <w:pPr>
        <w:tabs>
          <w:tab w:val="left" w:pos="720"/>
          <w:tab w:val="left" w:pos="1440"/>
        </w:tabs>
        <w:ind w:left="1260"/>
        <w:rPr>
          <w:b/>
          <w:bCs/>
          <w:color w:val="000000"/>
          <w:sz w:val="22"/>
          <w:szCs w:val="22"/>
        </w:rPr>
      </w:pPr>
      <w:r w:rsidRPr="00751331">
        <w:rPr>
          <w:b/>
          <w:bCs/>
          <w:color w:val="000000"/>
          <w:sz w:val="22"/>
          <w:szCs w:val="22"/>
        </w:rPr>
        <w:t xml:space="preserve">B6dSPC: </w:t>
      </w:r>
      <w:r w:rsidR="00BD12FA" w:rsidRPr="00751331">
        <w:rPr>
          <w:b/>
          <w:bCs/>
          <w:color w:val="000000"/>
          <w:sz w:val="22"/>
          <w:szCs w:val="22"/>
        </w:rPr>
        <w:t xml:space="preserve"> </w:t>
      </w:r>
      <w:r w:rsidR="006B2104" w:rsidRPr="00751331">
        <w:rPr>
          <w:b/>
          <w:bCs/>
          <w:color w:val="000000"/>
          <w:sz w:val="22"/>
          <w:szCs w:val="22"/>
        </w:rPr>
        <w:t xml:space="preserve">Please specify the “Other Way” </w:t>
      </w:r>
    </w:p>
    <w:p w:rsidR="003B074F" w:rsidRPr="00751331" w:rsidRDefault="003B074F" w:rsidP="0089123D">
      <w:pPr>
        <w:tabs>
          <w:tab w:val="left" w:pos="720"/>
          <w:tab w:val="left" w:pos="1440"/>
        </w:tabs>
        <w:ind w:left="1260"/>
        <w:rPr>
          <w:b/>
          <w:bCs/>
          <w:color w:val="000000"/>
          <w:sz w:val="22"/>
          <w:szCs w:val="22"/>
        </w:rPr>
      </w:pPr>
    </w:p>
    <w:p w:rsidR="005A0873" w:rsidRPr="00751331" w:rsidRDefault="004E1F9B" w:rsidP="0089123D">
      <w:pPr>
        <w:tabs>
          <w:tab w:val="left" w:pos="720"/>
          <w:tab w:val="left" w:pos="1440"/>
        </w:tabs>
        <w:ind w:left="1260"/>
        <w:rPr>
          <w:bCs/>
          <w:color w:val="000000"/>
          <w:sz w:val="22"/>
          <w:szCs w:val="22"/>
        </w:rPr>
      </w:pPr>
      <w:r w:rsidRPr="00751331">
        <w:rPr>
          <w:b/>
          <w:bCs/>
          <w:color w:val="000000"/>
          <w:sz w:val="22"/>
          <w:szCs w:val="22"/>
        </w:rPr>
        <w:t>_______________________________________________</w:t>
      </w:r>
      <w:r w:rsidR="003B074F" w:rsidRPr="00751331">
        <w:rPr>
          <w:b/>
          <w:bCs/>
          <w:color w:val="000000"/>
          <w:sz w:val="22"/>
          <w:szCs w:val="22"/>
        </w:rPr>
        <w:t xml:space="preserve">[ FR:  </w:t>
      </w:r>
      <w:r w:rsidR="003B074F" w:rsidRPr="00751331">
        <w:rPr>
          <w:bCs/>
          <w:color w:val="000000"/>
          <w:sz w:val="22"/>
          <w:szCs w:val="22"/>
        </w:rPr>
        <w:t>ENTER A TEXT OF AT MOST 60 CHARACTERS]</w:t>
      </w:r>
    </w:p>
    <w:p w:rsidR="005A0873" w:rsidRPr="00751331" w:rsidRDefault="005A0873" w:rsidP="00790776">
      <w:pPr>
        <w:rPr>
          <w:b/>
          <w:bCs/>
          <w:color w:val="000000"/>
          <w:sz w:val="22"/>
          <w:szCs w:val="22"/>
        </w:rPr>
      </w:pPr>
    </w:p>
    <w:p w:rsidR="00272826" w:rsidRPr="00751331" w:rsidRDefault="00272826" w:rsidP="00272826">
      <w:pPr>
        <w:tabs>
          <w:tab w:val="left" w:pos="720"/>
        </w:tabs>
        <w:ind w:left="720" w:hanging="720"/>
        <w:rPr>
          <w:b/>
          <w:bCs/>
          <w:color w:val="000000"/>
          <w:sz w:val="22"/>
          <w:szCs w:val="22"/>
        </w:rPr>
      </w:pPr>
    </w:p>
    <w:p w:rsidR="002744E1" w:rsidRPr="00751331" w:rsidRDefault="00272826" w:rsidP="00272826">
      <w:pPr>
        <w:tabs>
          <w:tab w:val="left" w:pos="720"/>
        </w:tabs>
        <w:ind w:left="720" w:hanging="720"/>
        <w:rPr>
          <w:b/>
          <w:bCs/>
          <w:color w:val="000000"/>
          <w:sz w:val="22"/>
          <w:szCs w:val="22"/>
        </w:rPr>
      </w:pPr>
      <w:r w:rsidRPr="00751331">
        <w:rPr>
          <w:b/>
          <w:bCs/>
          <w:color w:val="000000"/>
          <w:sz w:val="22"/>
          <w:szCs w:val="22"/>
        </w:rPr>
        <w:t>B6e1</w:t>
      </w:r>
      <w:r w:rsidRPr="00751331">
        <w:rPr>
          <w:b/>
          <w:bCs/>
          <w:color w:val="000000"/>
          <w:sz w:val="22"/>
          <w:szCs w:val="22"/>
        </w:rPr>
        <w:tab/>
        <w:t xml:space="preserve">In the LAST 2 months, have you bought </w:t>
      </w:r>
      <w:r w:rsidR="00156AB3" w:rsidRPr="00751331">
        <w:rPr>
          <w:rFonts w:ascii="Times New Roman Bold" w:hAnsi="Times New Roman Bold"/>
          <w:b/>
          <w:bCs/>
          <w:color w:val="000000"/>
        </w:rPr>
        <w:t>or traded for</w:t>
      </w:r>
      <w:r w:rsidR="00156AB3" w:rsidRPr="00751331">
        <w:rPr>
          <w:b/>
          <w:bCs/>
          <w:color w:val="000000"/>
          <w:sz w:val="22"/>
          <w:szCs w:val="22"/>
        </w:rPr>
        <w:t xml:space="preserve"> </w:t>
      </w:r>
      <w:r w:rsidRPr="00751331">
        <w:rPr>
          <w:b/>
          <w:bCs/>
          <w:color w:val="000000"/>
          <w:sz w:val="22"/>
          <w:szCs w:val="22"/>
        </w:rPr>
        <w:t>any SINGLE or INDIVIDUAL cigarettes?</w:t>
      </w:r>
    </w:p>
    <w:p w:rsidR="002744E1" w:rsidRPr="00751331" w:rsidRDefault="002744E1" w:rsidP="00272826">
      <w:pPr>
        <w:tabs>
          <w:tab w:val="left" w:pos="720"/>
        </w:tabs>
        <w:ind w:left="720" w:hanging="720"/>
        <w:rPr>
          <w:b/>
          <w:bCs/>
          <w:color w:val="000000"/>
          <w:sz w:val="22"/>
          <w:szCs w:val="22"/>
        </w:rPr>
      </w:pPr>
    </w:p>
    <w:p w:rsidR="00272826" w:rsidRPr="00751331" w:rsidRDefault="00272826" w:rsidP="00272826">
      <w:pPr>
        <w:tabs>
          <w:tab w:val="left" w:pos="720"/>
        </w:tabs>
        <w:ind w:left="720" w:hanging="720"/>
        <w:rPr>
          <w:b/>
          <w:bCs/>
          <w:color w:val="000000"/>
          <w:sz w:val="22"/>
          <w:szCs w:val="22"/>
        </w:rPr>
      </w:pPr>
      <w:r w:rsidRPr="00751331">
        <w:rPr>
          <w:b/>
          <w:bCs/>
          <w:color w:val="000000"/>
          <w:sz w:val="22"/>
          <w:szCs w:val="22"/>
        </w:rPr>
        <w:t xml:space="preserve">[FR:  </w:t>
      </w:r>
      <w:r w:rsidR="002744E1" w:rsidRPr="00751331">
        <w:rPr>
          <w:bCs/>
          <w:color w:val="000000"/>
          <w:sz w:val="22"/>
          <w:szCs w:val="22"/>
        </w:rPr>
        <w:t>RESPONDENT MAY REFER TO IT AS A “LOOSIE” OR “LOOSE OUT OF THE PACK;”  “TRADED” INCLUDES BARTER OR EXCHANGE OF SOMETHING OTHER THAN MONEY FOR CIGARETTES</w:t>
      </w:r>
      <w:r w:rsidR="00644A8F" w:rsidRPr="00751331">
        <w:rPr>
          <w:bCs/>
          <w:color w:val="000000"/>
          <w:sz w:val="22"/>
          <w:szCs w:val="22"/>
        </w:rPr>
        <w:t>.</w:t>
      </w:r>
      <w:r w:rsidRPr="00751331">
        <w:rPr>
          <w:bCs/>
          <w:color w:val="000000"/>
          <w:sz w:val="22"/>
          <w:szCs w:val="22"/>
        </w:rPr>
        <w:t>]</w:t>
      </w:r>
    </w:p>
    <w:p w:rsidR="00272826" w:rsidRPr="00751331" w:rsidRDefault="00272826" w:rsidP="00272826">
      <w:pPr>
        <w:tabs>
          <w:tab w:val="left" w:pos="720"/>
        </w:tabs>
        <w:ind w:left="720" w:hanging="720"/>
        <w:rPr>
          <w:b/>
          <w:bCs/>
          <w:color w:val="000000"/>
          <w:sz w:val="22"/>
          <w:szCs w:val="22"/>
        </w:rPr>
      </w:pPr>
    </w:p>
    <w:p w:rsidR="00272826" w:rsidRPr="00751331" w:rsidRDefault="00272826" w:rsidP="0032185D">
      <w:pPr>
        <w:numPr>
          <w:ilvl w:val="0"/>
          <w:numId w:val="2"/>
        </w:numPr>
        <w:tabs>
          <w:tab w:val="left" w:pos="720"/>
        </w:tabs>
        <w:ind w:left="1815" w:hanging="1095"/>
        <w:rPr>
          <w:bCs/>
          <w:color w:val="000000"/>
          <w:sz w:val="22"/>
          <w:szCs w:val="22"/>
        </w:rPr>
      </w:pPr>
      <w:r w:rsidRPr="00751331">
        <w:rPr>
          <w:bCs/>
          <w:color w:val="000000"/>
          <w:sz w:val="22"/>
          <w:szCs w:val="22"/>
        </w:rPr>
        <w:t>Yes</w:t>
      </w:r>
      <w:r w:rsidR="00AE28DA" w:rsidRPr="00751331">
        <w:rPr>
          <w:bCs/>
          <w:color w:val="000000"/>
          <w:sz w:val="22"/>
          <w:szCs w:val="22"/>
        </w:rPr>
        <w:t>, bought</w:t>
      </w:r>
      <w:r w:rsidR="002744E1" w:rsidRPr="00751331">
        <w:rPr>
          <w:bCs/>
          <w:color w:val="000000"/>
          <w:sz w:val="22"/>
          <w:szCs w:val="22"/>
        </w:rPr>
        <w:t xml:space="preserve"> –GO TO B6e2</w:t>
      </w:r>
    </w:p>
    <w:p w:rsidR="00272826" w:rsidRPr="00751331" w:rsidRDefault="00272826" w:rsidP="0032185D">
      <w:pPr>
        <w:numPr>
          <w:ilvl w:val="0"/>
          <w:numId w:val="2"/>
        </w:numPr>
        <w:tabs>
          <w:tab w:val="left" w:pos="720"/>
        </w:tabs>
        <w:ind w:left="1815" w:hanging="1095"/>
        <w:rPr>
          <w:bCs/>
          <w:color w:val="000000"/>
          <w:sz w:val="22"/>
          <w:szCs w:val="22"/>
        </w:rPr>
      </w:pPr>
      <w:r w:rsidRPr="00751331">
        <w:rPr>
          <w:bCs/>
          <w:color w:val="000000"/>
          <w:sz w:val="22"/>
          <w:szCs w:val="22"/>
        </w:rPr>
        <w:t xml:space="preserve">No </w:t>
      </w:r>
      <w:r w:rsidR="00AE28DA" w:rsidRPr="00751331">
        <w:rPr>
          <w:bCs/>
          <w:color w:val="000000"/>
          <w:sz w:val="22"/>
          <w:szCs w:val="22"/>
        </w:rPr>
        <w:t>, did not buy--</w:t>
      </w:r>
      <w:r w:rsidRPr="00751331">
        <w:rPr>
          <w:bCs/>
          <w:color w:val="000000"/>
          <w:sz w:val="22"/>
          <w:szCs w:val="22"/>
        </w:rPr>
        <w:t xml:space="preserve">   GO TO B7</w:t>
      </w:r>
      <w:r w:rsidR="00D24161" w:rsidRPr="00751331">
        <w:rPr>
          <w:bCs/>
          <w:color w:val="000000"/>
          <w:sz w:val="22"/>
          <w:szCs w:val="22"/>
        </w:rPr>
        <w:t>a</w:t>
      </w:r>
    </w:p>
    <w:p w:rsidR="00AE28DA" w:rsidRPr="00751331" w:rsidRDefault="002744E1" w:rsidP="0032185D">
      <w:pPr>
        <w:numPr>
          <w:ilvl w:val="0"/>
          <w:numId w:val="2"/>
        </w:numPr>
        <w:tabs>
          <w:tab w:val="left" w:pos="720"/>
        </w:tabs>
        <w:ind w:left="1815" w:hanging="1095"/>
        <w:rPr>
          <w:bCs/>
          <w:color w:val="000000"/>
          <w:sz w:val="22"/>
          <w:szCs w:val="22"/>
        </w:rPr>
      </w:pPr>
      <w:r w:rsidRPr="00751331">
        <w:rPr>
          <w:bCs/>
          <w:color w:val="000000"/>
          <w:sz w:val="22"/>
          <w:szCs w:val="22"/>
        </w:rPr>
        <w:t>Traded  --- GO TO B6e2</w:t>
      </w:r>
      <w:r w:rsidR="00AE28DA" w:rsidRPr="00751331">
        <w:rPr>
          <w:bCs/>
          <w:color w:val="000000"/>
          <w:sz w:val="22"/>
          <w:szCs w:val="22"/>
        </w:rPr>
        <w:t>sp</w:t>
      </w:r>
    </w:p>
    <w:p w:rsidR="00272826" w:rsidRPr="00751331" w:rsidRDefault="00272826" w:rsidP="00272826">
      <w:pPr>
        <w:tabs>
          <w:tab w:val="left" w:pos="720"/>
        </w:tabs>
        <w:rPr>
          <w:b/>
          <w:bCs/>
          <w:color w:val="000000"/>
          <w:sz w:val="22"/>
          <w:szCs w:val="22"/>
        </w:rPr>
      </w:pPr>
    </w:p>
    <w:p w:rsidR="00272826" w:rsidRPr="00751331" w:rsidRDefault="00272826" w:rsidP="00272826">
      <w:pPr>
        <w:tabs>
          <w:tab w:val="left" w:pos="720"/>
        </w:tabs>
        <w:rPr>
          <w:b/>
          <w:bCs/>
          <w:color w:val="000000"/>
          <w:sz w:val="22"/>
          <w:szCs w:val="22"/>
        </w:rPr>
      </w:pPr>
      <w:r w:rsidRPr="00751331">
        <w:rPr>
          <w:b/>
          <w:bCs/>
          <w:color w:val="000000"/>
          <w:sz w:val="22"/>
          <w:szCs w:val="22"/>
        </w:rPr>
        <w:tab/>
      </w:r>
      <w:r w:rsidRPr="00751331">
        <w:rPr>
          <w:color w:val="000000"/>
          <w:sz w:val="22"/>
          <w:szCs w:val="22"/>
        </w:rPr>
        <w:t>|__|</w:t>
      </w:r>
    </w:p>
    <w:p w:rsidR="00272826" w:rsidRPr="00751331" w:rsidRDefault="00272826" w:rsidP="00272826">
      <w:pPr>
        <w:tabs>
          <w:tab w:val="left" w:pos="720"/>
        </w:tabs>
        <w:rPr>
          <w:b/>
          <w:bCs/>
          <w:color w:val="000000"/>
          <w:sz w:val="22"/>
          <w:szCs w:val="22"/>
        </w:rPr>
      </w:pPr>
    </w:p>
    <w:p w:rsidR="00272826" w:rsidRPr="00751331" w:rsidRDefault="00272826" w:rsidP="00272826">
      <w:pPr>
        <w:ind w:left="1440" w:hanging="720"/>
        <w:rPr>
          <w:color w:val="000000"/>
          <w:sz w:val="22"/>
          <w:szCs w:val="22"/>
        </w:rPr>
      </w:pPr>
      <w:r w:rsidRPr="00751331">
        <w:rPr>
          <w:bCs/>
          <w:color w:val="000000"/>
          <w:sz w:val="22"/>
          <w:szCs w:val="22"/>
        </w:rPr>
        <w:t>[Don’t Know OR Refused: GO TO B7</w:t>
      </w:r>
      <w:r w:rsidR="00234D46" w:rsidRPr="00751331">
        <w:rPr>
          <w:bCs/>
          <w:color w:val="000000"/>
          <w:sz w:val="22"/>
          <w:szCs w:val="22"/>
        </w:rPr>
        <w:t>a</w:t>
      </w:r>
      <w:r w:rsidRPr="00751331">
        <w:rPr>
          <w:bCs/>
          <w:color w:val="000000"/>
          <w:sz w:val="22"/>
          <w:szCs w:val="22"/>
        </w:rPr>
        <w:t>]</w:t>
      </w:r>
    </w:p>
    <w:p w:rsidR="00272826" w:rsidRPr="00751331" w:rsidRDefault="00272826" w:rsidP="00272826">
      <w:pPr>
        <w:rPr>
          <w:color w:val="000000"/>
          <w:sz w:val="22"/>
          <w:szCs w:val="22"/>
        </w:rPr>
      </w:pPr>
    </w:p>
    <w:p w:rsidR="00272826" w:rsidRPr="00751331" w:rsidRDefault="00272826" w:rsidP="00272826">
      <w:pPr>
        <w:tabs>
          <w:tab w:val="left" w:pos="720"/>
        </w:tabs>
        <w:ind w:left="720" w:hanging="720"/>
        <w:rPr>
          <w:b/>
          <w:bCs/>
          <w:color w:val="000000"/>
          <w:sz w:val="22"/>
          <w:szCs w:val="22"/>
        </w:rPr>
      </w:pPr>
      <w:r w:rsidRPr="00751331">
        <w:rPr>
          <w:b/>
          <w:bCs/>
          <w:color w:val="000000"/>
          <w:sz w:val="22"/>
          <w:szCs w:val="22"/>
        </w:rPr>
        <w:t>B6e2</w:t>
      </w:r>
      <w:r w:rsidR="00AE28DA" w:rsidRPr="00751331">
        <w:rPr>
          <w:b/>
          <w:bCs/>
          <w:color w:val="000000"/>
          <w:sz w:val="22"/>
          <w:szCs w:val="22"/>
        </w:rPr>
        <w:t>/B6e2a</w:t>
      </w:r>
      <w:r w:rsidRPr="00751331">
        <w:rPr>
          <w:b/>
          <w:bCs/>
          <w:color w:val="000000"/>
          <w:sz w:val="22"/>
          <w:szCs w:val="22"/>
        </w:rPr>
        <w:tab/>
        <w:t>What price did you pay for the LAST “single or individual” cigarette you bought?</w:t>
      </w:r>
    </w:p>
    <w:p w:rsidR="00272826" w:rsidRPr="00751331" w:rsidRDefault="00272826" w:rsidP="00272826">
      <w:pPr>
        <w:rPr>
          <w:b/>
          <w:bCs/>
          <w:color w:val="000000"/>
          <w:sz w:val="22"/>
          <w:szCs w:val="22"/>
        </w:rPr>
      </w:pPr>
    </w:p>
    <w:p w:rsidR="002744E1" w:rsidRPr="00751331" w:rsidRDefault="002744E1" w:rsidP="002744E1">
      <w:pPr>
        <w:ind w:left="720"/>
        <w:rPr>
          <w:b/>
          <w:bCs/>
          <w:color w:val="000000"/>
          <w:sz w:val="22"/>
          <w:szCs w:val="22"/>
        </w:rPr>
      </w:pPr>
      <w:proofErr w:type="gramStart"/>
      <w:r w:rsidRPr="00751331">
        <w:rPr>
          <w:b/>
          <w:bCs/>
          <w:color w:val="000000"/>
          <w:sz w:val="22"/>
          <w:szCs w:val="22"/>
        </w:rPr>
        <w:t>[ FR</w:t>
      </w:r>
      <w:proofErr w:type="gramEnd"/>
      <w:r w:rsidRPr="00751331">
        <w:rPr>
          <w:b/>
          <w:bCs/>
          <w:color w:val="000000"/>
          <w:sz w:val="22"/>
          <w:szCs w:val="22"/>
        </w:rPr>
        <w:t xml:space="preserve">: </w:t>
      </w:r>
      <w:r w:rsidRPr="00751331">
        <w:rPr>
          <w:bCs/>
          <w:color w:val="000000"/>
          <w:sz w:val="22"/>
          <w:szCs w:val="22"/>
        </w:rPr>
        <w:t>PRICE PER INDIVIDUAL CIGARETTE; ENTER THE DOLLARS IN THIS SCREEN (</w:t>
      </w:r>
      <w:r w:rsidRPr="00751331">
        <w:rPr>
          <w:b/>
          <w:bCs/>
          <w:color w:val="000000"/>
          <w:sz w:val="22"/>
          <w:szCs w:val="22"/>
        </w:rPr>
        <w:t>B6e2</w:t>
      </w:r>
      <w:r w:rsidRPr="00751331">
        <w:rPr>
          <w:bCs/>
          <w:color w:val="000000"/>
          <w:sz w:val="22"/>
          <w:szCs w:val="22"/>
        </w:rPr>
        <w:t>) AND ENTER  THE CENTS PORTION OF COST OF A “LOOSIE” CIGARETTE IN THE NEXT SCREEN (</w:t>
      </w:r>
      <w:r w:rsidRPr="00751331">
        <w:rPr>
          <w:b/>
          <w:bCs/>
          <w:color w:val="000000"/>
          <w:sz w:val="22"/>
          <w:szCs w:val="22"/>
        </w:rPr>
        <w:t>B6e2a)]</w:t>
      </w:r>
    </w:p>
    <w:p w:rsidR="002744E1" w:rsidRPr="00751331" w:rsidRDefault="002744E1" w:rsidP="00272826">
      <w:pPr>
        <w:rPr>
          <w:b/>
          <w:bCs/>
          <w:color w:val="000000"/>
          <w:sz w:val="22"/>
          <w:szCs w:val="22"/>
        </w:rPr>
      </w:pPr>
    </w:p>
    <w:p w:rsidR="002744E1" w:rsidRPr="00751331" w:rsidRDefault="002744E1" w:rsidP="00272826">
      <w:pPr>
        <w:rPr>
          <w:b/>
          <w:bCs/>
          <w:color w:val="000000"/>
          <w:sz w:val="22"/>
          <w:szCs w:val="22"/>
        </w:rPr>
      </w:pPr>
    </w:p>
    <w:p w:rsidR="00AF5F8A" w:rsidRPr="00751331" w:rsidRDefault="00272826" w:rsidP="002744E1">
      <w:pPr>
        <w:ind w:left="720"/>
        <w:rPr>
          <w:b/>
          <w:bCs/>
          <w:color w:val="000000"/>
          <w:sz w:val="22"/>
          <w:szCs w:val="22"/>
        </w:rPr>
      </w:pPr>
      <w:r w:rsidRPr="00751331">
        <w:rPr>
          <w:b/>
          <w:bCs/>
          <w:color w:val="000000"/>
          <w:sz w:val="22"/>
          <w:szCs w:val="22"/>
        </w:rPr>
        <w:t xml:space="preserve">$ </w:t>
      </w:r>
      <w:r w:rsidRPr="00751331">
        <w:rPr>
          <w:bCs/>
          <w:color w:val="000000"/>
          <w:sz w:val="22"/>
          <w:szCs w:val="22"/>
        </w:rPr>
        <w:t xml:space="preserve">__ </w:t>
      </w:r>
      <w:r w:rsidR="00AF5F8A" w:rsidRPr="00751331">
        <w:rPr>
          <w:bCs/>
          <w:color w:val="000000"/>
          <w:sz w:val="22"/>
          <w:szCs w:val="22"/>
        </w:rPr>
        <w:t xml:space="preserve"> (0-9)</w:t>
      </w:r>
      <w:r w:rsidRPr="00751331">
        <w:rPr>
          <w:b/>
          <w:bCs/>
          <w:color w:val="000000"/>
          <w:sz w:val="22"/>
          <w:szCs w:val="22"/>
        </w:rPr>
        <w:t xml:space="preserve">   </w:t>
      </w:r>
      <w:r w:rsidR="002744E1" w:rsidRPr="00751331">
        <w:rPr>
          <w:b/>
          <w:bCs/>
          <w:color w:val="000000"/>
          <w:sz w:val="22"/>
          <w:szCs w:val="22"/>
        </w:rPr>
        <w:t>B6e2</w:t>
      </w:r>
    </w:p>
    <w:p w:rsidR="00BE3BAB" w:rsidRPr="00751331" w:rsidRDefault="00BE3BAB" w:rsidP="002744E1">
      <w:pPr>
        <w:ind w:left="720"/>
        <w:rPr>
          <w:b/>
          <w:bCs/>
          <w:color w:val="000000"/>
          <w:sz w:val="22"/>
          <w:szCs w:val="22"/>
        </w:rPr>
      </w:pPr>
    </w:p>
    <w:p w:rsidR="00AF5F8A" w:rsidRPr="00751331" w:rsidRDefault="00AF5F8A" w:rsidP="00AF5F8A">
      <w:pPr>
        <w:rPr>
          <w:b/>
          <w:bCs/>
          <w:color w:val="000000"/>
          <w:sz w:val="22"/>
          <w:szCs w:val="22"/>
        </w:rPr>
      </w:pPr>
      <w:r w:rsidRPr="00751331">
        <w:rPr>
          <w:b/>
          <w:bCs/>
          <w:color w:val="000000"/>
          <w:sz w:val="22"/>
          <w:szCs w:val="22"/>
        </w:rPr>
        <w:tab/>
        <w:t>. ____</w:t>
      </w:r>
      <w:r w:rsidR="00745398" w:rsidRPr="00751331">
        <w:rPr>
          <w:b/>
          <w:bCs/>
          <w:color w:val="000000"/>
          <w:sz w:val="22"/>
          <w:szCs w:val="22"/>
        </w:rPr>
        <w:t xml:space="preserve"> </w:t>
      </w:r>
      <w:r w:rsidR="00745398" w:rsidRPr="00751331">
        <w:rPr>
          <w:bCs/>
          <w:color w:val="000000"/>
          <w:sz w:val="22"/>
          <w:szCs w:val="22"/>
        </w:rPr>
        <w:t>(0-99)</w:t>
      </w:r>
      <w:r w:rsidR="002744E1" w:rsidRPr="00751331">
        <w:rPr>
          <w:bCs/>
          <w:color w:val="000000"/>
          <w:sz w:val="22"/>
          <w:szCs w:val="22"/>
        </w:rPr>
        <w:t xml:space="preserve"> </w:t>
      </w:r>
      <w:r w:rsidR="002744E1" w:rsidRPr="00751331">
        <w:rPr>
          <w:b/>
          <w:bCs/>
          <w:color w:val="000000"/>
          <w:sz w:val="22"/>
          <w:szCs w:val="22"/>
        </w:rPr>
        <w:t>B6e2a</w:t>
      </w:r>
    </w:p>
    <w:p w:rsidR="00745398" w:rsidRPr="00751331" w:rsidRDefault="00745398" w:rsidP="00272826">
      <w:pPr>
        <w:ind w:firstLine="720"/>
        <w:rPr>
          <w:b/>
          <w:bCs/>
          <w:color w:val="000000"/>
          <w:sz w:val="22"/>
          <w:szCs w:val="22"/>
        </w:rPr>
      </w:pPr>
    </w:p>
    <w:p w:rsidR="00952BC7" w:rsidRPr="00751331" w:rsidRDefault="00BE3BAB" w:rsidP="00BE3BAB">
      <w:pPr>
        <w:ind w:left="2160" w:firstLine="720"/>
        <w:rPr>
          <w:bCs/>
          <w:color w:val="000000"/>
          <w:sz w:val="22"/>
          <w:szCs w:val="22"/>
        </w:rPr>
      </w:pPr>
      <w:r w:rsidRPr="00751331">
        <w:rPr>
          <w:b/>
          <w:bCs/>
          <w:color w:val="000000"/>
          <w:sz w:val="22"/>
          <w:szCs w:val="22"/>
        </w:rPr>
        <w:t>GO TO B6e3</w:t>
      </w:r>
    </w:p>
    <w:p w:rsidR="00BE3BAB" w:rsidRPr="00751331" w:rsidRDefault="00BE3BAB" w:rsidP="002744E1">
      <w:pPr>
        <w:rPr>
          <w:b/>
          <w:bCs/>
          <w:color w:val="000000"/>
          <w:sz w:val="22"/>
          <w:szCs w:val="22"/>
        </w:rPr>
      </w:pPr>
    </w:p>
    <w:p w:rsidR="00296E58" w:rsidRPr="00751331" w:rsidRDefault="00296E58" w:rsidP="002744E1">
      <w:pPr>
        <w:rPr>
          <w:b/>
          <w:bCs/>
          <w:color w:val="000000"/>
          <w:sz w:val="22"/>
          <w:szCs w:val="22"/>
        </w:rPr>
      </w:pPr>
    </w:p>
    <w:p w:rsidR="00BE3BAB" w:rsidRPr="00751331" w:rsidRDefault="00952BC7" w:rsidP="00F44610">
      <w:pPr>
        <w:tabs>
          <w:tab w:val="left" w:pos="720"/>
        </w:tabs>
        <w:rPr>
          <w:b/>
          <w:bCs/>
          <w:color w:val="000000"/>
          <w:sz w:val="22"/>
          <w:szCs w:val="22"/>
        </w:rPr>
      </w:pPr>
      <w:r w:rsidRPr="00751331">
        <w:rPr>
          <w:b/>
          <w:bCs/>
          <w:color w:val="000000"/>
          <w:sz w:val="22"/>
          <w:szCs w:val="22"/>
        </w:rPr>
        <w:t>B6e2</w:t>
      </w:r>
      <w:r w:rsidR="00AE28DA" w:rsidRPr="00751331">
        <w:rPr>
          <w:b/>
          <w:bCs/>
          <w:color w:val="000000"/>
          <w:sz w:val="22"/>
          <w:szCs w:val="22"/>
        </w:rPr>
        <w:t>sp</w:t>
      </w:r>
      <w:r w:rsidR="00F44610">
        <w:rPr>
          <w:b/>
          <w:bCs/>
          <w:color w:val="000000"/>
          <w:sz w:val="22"/>
          <w:szCs w:val="22"/>
        </w:rPr>
        <w:tab/>
      </w:r>
      <w:r w:rsidR="00FA4F2D" w:rsidRPr="00751331">
        <w:rPr>
          <w:b/>
          <w:bCs/>
          <w:color w:val="000000"/>
          <w:sz w:val="22"/>
          <w:szCs w:val="22"/>
        </w:rPr>
        <w:t xml:space="preserve">Please </w:t>
      </w:r>
      <w:proofErr w:type="gramStart"/>
      <w:r w:rsidR="00FA4F2D" w:rsidRPr="00751331">
        <w:rPr>
          <w:b/>
          <w:bCs/>
          <w:color w:val="000000"/>
          <w:sz w:val="22"/>
          <w:szCs w:val="22"/>
        </w:rPr>
        <w:t>Specify</w:t>
      </w:r>
      <w:proofErr w:type="gramEnd"/>
      <w:r w:rsidR="00FA4F2D" w:rsidRPr="00751331">
        <w:rPr>
          <w:b/>
          <w:bCs/>
          <w:color w:val="000000"/>
          <w:sz w:val="22"/>
          <w:szCs w:val="22"/>
        </w:rPr>
        <w:t xml:space="preserve"> </w:t>
      </w:r>
      <w:r w:rsidRPr="00751331">
        <w:rPr>
          <w:b/>
          <w:bCs/>
          <w:color w:val="000000"/>
          <w:sz w:val="22"/>
          <w:szCs w:val="22"/>
        </w:rPr>
        <w:t>what you exchanged for cigarettes</w:t>
      </w:r>
      <w:r w:rsidR="00BE3BAB" w:rsidRPr="00751331">
        <w:rPr>
          <w:b/>
          <w:bCs/>
          <w:color w:val="000000"/>
          <w:sz w:val="22"/>
          <w:szCs w:val="22"/>
        </w:rPr>
        <w:t>.</w:t>
      </w:r>
    </w:p>
    <w:p w:rsidR="00BE3BAB" w:rsidRPr="00751331" w:rsidRDefault="00BE3BAB" w:rsidP="002744E1">
      <w:pPr>
        <w:rPr>
          <w:b/>
          <w:bCs/>
          <w:color w:val="000000"/>
          <w:sz w:val="22"/>
          <w:szCs w:val="22"/>
        </w:rPr>
      </w:pPr>
    </w:p>
    <w:p w:rsidR="00AF5F8A" w:rsidRPr="00751331" w:rsidRDefault="00952BC7" w:rsidP="00BE3BAB">
      <w:pPr>
        <w:ind w:left="720" w:firstLine="720"/>
        <w:rPr>
          <w:bCs/>
          <w:color w:val="000000"/>
          <w:sz w:val="22"/>
          <w:szCs w:val="22"/>
        </w:rPr>
      </w:pPr>
      <w:r w:rsidRPr="00751331">
        <w:rPr>
          <w:b/>
          <w:bCs/>
          <w:color w:val="000000"/>
          <w:sz w:val="22"/>
          <w:szCs w:val="22"/>
        </w:rPr>
        <w:t xml:space="preserve"> </w:t>
      </w:r>
      <w:r w:rsidR="00745398" w:rsidRPr="00751331">
        <w:rPr>
          <w:b/>
          <w:bCs/>
          <w:color w:val="000000"/>
          <w:sz w:val="22"/>
          <w:szCs w:val="22"/>
        </w:rPr>
        <w:t xml:space="preserve">[FR:  </w:t>
      </w:r>
      <w:r w:rsidR="00BE3BAB" w:rsidRPr="00751331">
        <w:rPr>
          <w:bCs/>
          <w:color w:val="000000"/>
          <w:sz w:val="22"/>
          <w:szCs w:val="22"/>
        </w:rPr>
        <w:t>ENTER A TEXT OF AT MOST 60 CHARACTERS</w:t>
      </w:r>
      <w:r w:rsidR="00745398" w:rsidRPr="00751331">
        <w:rPr>
          <w:bCs/>
          <w:color w:val="000000"/>
          <w:sz w:val="22"/>
          <w:szCs w:val="22"/>
        </w:rPr>
        <w:t>]</w:t>
      </w:r>
    </w:p>
    <w:p w:rsidR="00BE3BAB" w:rsidRPr="00751331" w:rsidRDefault="00BE3BAB" w:rsidP="00272826">
      <w:pPr>
        <w:ind w:firstLine="720"/>
        <w:rPr>
          <w:b/>
          <w:bCs/>
          <w:color w:val="000000"/>
          <w:sz w:val="22"/>
          <w:szCs w:val="22"/>
        </w:rPr>
      </w:pPr>
    </w:p>
    <w:p w:rsidR="00BE3BAB" w:rsidRPr="00751331" w:rsidRDefault="00BE3BAB" w:rsidP="00272826">
      <w:pPr>
        <w:ind w:firstLine="720"/>
        <w:rPr>
          <w:b/>
          <w:bCs/>
          <w:color w:val="000000"/>
          <w:sz w:val="22"/>
          <w:szCs w:val="22"/>
        </w:rPr>
      </w:pPr>
      <w:r w:rsidRPr="00751331">
        <w:rPr>
          <w:b/>
          <w:bCs/>
          <w:color w:val="000000"/>
          <w:sz w:val="22"/>
          <w:szCs w:val="22"/>
        </w:rPr>
        <w:lastRenderedPageBreak/>
        <w:tab/>
        <w:t>___________________________________________</w:t>
      </w:r>
    </w:p>
    <w:p w:rsidR="00BE3BAB" w:rsidRPr="00751331" w:rsidRDefault="00BE3BAB" w:rsidP="00272826">
      <w:pPr>
        <w:ind w:firstLine="720"/>
        <w:rPr>
          <w:b/>
          <w:bCs/>
          <w:color w:val="000000"/>
          <w:sz w:val="22"/>
          <w:szCs w:val="22"/>
        </w:rPr>
      </w:pPr>
    </w:p>
    <w:p w:rsidR="00272826" w:rsidRPr="00751331" w:rsidRDefault="00DC7B39" w:rsidP="00296E58">
      <w:pPr>
        <w:tabs>
          <w:tab w:val="left" w:pos="2250"/>
        </w:tabs>
        <w:rPr>
          <w:b/>
          <w:bCs/>
          <w:color w:val="000000"/>
          <w:sz w:val="28"/>
          <w:szCs w:val="28"/>
        </w:rPr>
      </w:pPr>
      <w:r w:rsidRPr="00751331">
        <w:rPr>
          <w:b/>
          <w:bCs/>
          <w:color w:val="000000"/>
          <w:sz w:val="22"/>
          <w:szCs w:val="22"/>
        </w:rPr>
        <w:tab/>
      </w:r>
      <w:r w:rsidRPr="00751331">
        <w:rPr>
          <w:b/>
          <w:bCs/>
          <w:color w:val="000000"/>
          <w:sz w:val="28"/>
          <w:szCs w:val="28"/>
        </w:rPr>
        <w:t>GO TO B7a</w:t>
      </w:r>
    </w:p>
    <w:p w:rsidR="00DC7B39" w:rsidRPr="00751331" w:rsidRDefault="00DC7B39" w:rsidP="00272826">
      <w:pPr>
        <w:rPr>
          <w:b/>
          <w:bCs/>
          <w:color w:val="000000"/>
          <w:sz w:val="22"/>
          <w:szCs w:val="22"/>
        </w:rPr>
      </w:pPr>
    </w:p>
    <w:p w:rsidR="00DC7B39" w:rsidRPr="00751331" w:rsidRDefault="00DC7B39" w:rsidP="00272826">
      <w:pPr>
        <w:rPr>
          <w:b/>
          <w:bCs/>
          <w:color w:val="000000"/>
          <w:sz w:val="22"/>
          <w:szCs w:val="22"/>
        </w:rPr>
      </w:pPr>
    </w:p>
    <w:p w:rsidR="00272826" w:rsidRPr="00751331" w:rsidRDefault="00B52FB4" w:rsidP="00F44610">
      <w:pPr>
        <w:widowControl/>
        <w:tabs>
          <w:tab w:val="left" w:pos="991"/>
        </w:tabs>
        <w:ind w:left="720" w:hanging="720"/>
        <w:rPr>
          <w:b/>
          <w:color w:val="000000"/>
        </w:rPr>
      </w:pPr>
      <w:r w:rsidRPr="00751331">
        <w:rPr>
          <w:b/>
          <w:color w:val="000000"/>
        </w:rPr>
        <w:t>B6e31</w:t>
      </w:r>
      <w:r w:rsidR="00272826" w:rsidRPr="00751331">
        <w:rPr>
          <w:b/>
          <w:color w:val="000000"/>
        </w:rPr>
        <w:tab/>
        <w:t xml:space="preserve"> </w:t>
      </w:r>
      <w:r w:rsidR="00272826" w:rsidRPr="00751331">
        <w:rPr>
          <w:b/>
          <w:bCs/>
          <w:color w:val="000000"/>
        </w:rPr>
        <w:t xml:space="preserve">Did you buy your LAST </w:t>
      </w:r>
      <w:r w:rsidR="00272826" w:rsidRPr="00751331">
        <w:rPr>
          <w:b/>
          <w:bCs/>
          <w:color w:val="000000"/>
          <w:sz w:val="22"/>
          <w:szCs w:val="22"/>
        </w:rPr>
        <w:t>“single or individual” cigarette</w:t>
      </w:r>
      <w:r w:rsidR="00272826" w:rsidRPr="00751331">
        <w:rPr>
          <w:b/>
          <w:bCs/>
          <w:color w:val="000000"/>
        </w:rPr>
        <w:t xml:space="preserve"> in </w:t>
      </w:r>
      <w:r w:rsidR="00272826" w:rsidRPr="00751331">
        <w:rPr>
          <w:b/>
          <w:color w:val="000000"/>
        </w:rPr>
        <w:t>(</w:t>
      </w:r>
      <w:r w:rsidR="00272826" w:rsidRPr="00751331">
        <w:rPr>
          <w:color w:val="000000"/>
        </w:rPr>
        <w:t>fill respondent’s state of residence</w:t>
      </w:r>
      <w:r w:rsidR="00272826" w:rsidRPr="00751331">
        <w:rPr>
          <w:b/>
          <w:color w:val="000000"/>
        </w:rPr>
        <w:t xml:space="preserve">) or in </w:t>
      </w:r>
      <w:r w:rsidR="00272826" w:rsidRPr="00751331">
        <w:rPr>
          <w:rFonts w:ascii="Times New Roman Bold" w:hAnsi="Times New Roman Bold"/>
          <w:b/>
          <w:color w:val="000000"/>
        </w:rPr>
        <w:t>some</w:t>
      </w:r>
      <w:r w:rsidR="00272826" w:rsidRPr="00751331">
        <w:rPr>
          <w:b/>
          <w:color w:val="000000"/>
        </w:rPr>
        <w:t xml:space="preserve"> other state </w:t>
      </w:r>
      <w:r w:rsidR="00272826" w:rsidRPr="00751331">
        <w:rPr>
          <w:rFonts w:ascii="Times New Roman Bold" w:hAnsi="Times New Roman Bold"/>
          <w:b/>
          <w:color w:val="000000"/>
          <w:szCs w:val="28"/>
        </w:rPr>
        <w:t>or other country</w:t>
      </w:r>
      <w:r w:rsidR="00272826" w:rsidRPr="00751331">
        <w:rPr>
          <w:b/>
          <w:color w:val="000000"/>
        </w:rPr>
        <w:t>?</w:t>
      </w:r>
    </w:p>
    <w:p w:rsidR="00272826" w:rsidRPr="00751331" w:rsidRDefault="00272826" w:rsidP="00F44610">
      <w:pPr>
        <w:widowControl/>
        <w:tabs>
          <w:tab w:val="left" w:pos="991"/>
          <w:tab w:val="left" w:pos="6750"/>
        </w:tabs>
        <w:rPr>
          <w:color w:val="000000"/>
          <w:sz w:val="22"/>
          <w:szCs w:val="22"/>
        </w:rPr>
      </w:pPr>
    </w:p>
    <w:p w:rsidR="00272826" w:rsidRPr="00751331" w:rsidRDefault="00272826" w:rsidP="00F44610">
      <w:pPr>
        <w:widowControl/>
        <w:tabs>
          <w:tab w:val="left" w:pos="6750"/>
        </w:tabs>
        <w:ind w:left="1440" w:hanging="1440"/>
        <w:rPr>
          <w:color w:val="000000"/>
          <w:sz w:val="22"/>
          <w:szCs w:val="22"/>
        </w:rPr>
      </w:pPr>
      <w:r w:rsidRPr="00751331">
        <w:rPr>
          <w:color w:val="000000"/>
          <w:sz w:val="22"/>
          <w:szCs w:val="22"/>
        </w:rPr>
        <w:tab/>
        <w:t>(1) In respondent’s state of residence</w:t>
      </w:r>
    </w:p>
    <w:p w:rsidR="00272826" w:rsidRPr="00751331" w:rsidRDefault="00272826" w:rsidP="00272826">
      <w:pPr>
        <w:widowControl/>
        <w:tabs>
          <w:tab w:val="left" w:pos="991"/>
        </w:tabs>
        <w:ind w:left="1440"/>
        <w:rPr>
          <w:color w:val="000000"/>
          <w:sz w:val="22"/>
          <w:szCs w:val="22"/>
        </w:rPr>
      </w:pPr>
      <w:r w:rsidRPr="00751331">
        <w:rPr>
          <w:color w:val="000000"/>
          <w:sz w:val="22"/>
          <w:szCs w:val="22"/>
        </w:rPr>
        <w:t>(2) In some other state (including DC)</w:t>
      </w:r>
    </w:p>
    <w:p w:rsidR="00272826" w:rsidRPr="00751331" w:rsidRDefault="00272826" w:rsidP="00272826">
      <w:pPr>
        <w:widowControl/>
        <w:tabs>
          <w:tab w:val="left" w:pos="991"/>
        </w:tabs>
        <w:ind w:left="1440"/>
        <w:rPr>
          <w:color w:val="000000"/>
        </w:rPr>
      </w:pPr>
      <w:r w:rsidRPr="00751331">
        <w:rPr>
          <w:b/>
          <w:color w:val="000000"/>
        </w:rPr>
        <w:t xml:space="preserve">(3) </w:t>
      </w:r>
      <w:r w:rsidRPr="00751331">
        <w:rPr>
          <w:color w:val="000000"/>
        </w:rPr>
        <w:t>In another country</w:t>
      </w:r>
    </w:p>
    <w:p w:rsidR="00513EA1" w:rsidRPr="00751331" w:rsidRDefault="00513EA1" w:rsidP="00272826">
      <w:pPr>
        <w:widowControl/>
        <w:tabs>
          <w:tab w:val="left" w:pos="991"/>
        </w:tabs>
        <w:ind w:left="1440"/>
        <w:rPr>
          <w:b/>
          <w:color w:val="000000"/>
          <w:sz w:val="28"/>
          <w:szCs w:val="28"/>
        </w:rPr>
      </w:pPr>
    </w:p>
    <w:p w:rsidR="00272826" w:rsidRPr="00751331" w:rsidRDefault="00272826" w:rsidP="00272826">
      <w:pPr>
        <w:widowControl/>
        <w:tabs>
          <w:tab w:val="left" w:pos="991"/>
        </w:tabs>
        <w:ind w:left="1440"/>
        <w:rPr>
          <w:color w:val="000000"/>
          <w:sz w:val="22"/>
          <w:szCs w:val="22"/>
        </w:rPr>
      </w:pPr>
      <w:r w:rsidRPr="00751331">
        <w:rPr>
          <w:color w:val="000000"/>
          <w:sz w:val="22"/>
          <w:szCs w:val="22"/>
        </w:rPr>
        <w:t>(</w:t>
      </w:r>
      <w:r w:rsidR="008604FB" w:rsidRPr="00751331">
        <w:rPr>
          <w:color w:val="000000"/>
          <w:sz w:val="22"/>
          <w:szCs w:val="22"/>
        </w:rPr>
        <w:t>4</w:t>
      </w:r>
      <w:r w:rsidRPr="00751331">
        <w:rPr>
          <w:color w:val="000000"/>
          <w:sz w:val="22"/>
          <w:szCs w:val="22"/>
        </w:rPr>
        <w:t xml:space="preserve">) BOUGHT SOME OTHER WAY (Internet, </w:t>
      </w:r>
      <w:r w:rsidRPr="00751331">
        <w:rPr>
          <w:color w:val="000000"/>
          <w:sz w:val="28"/>
          <w:szCs w:val="28"/>
        </w:rPr>
        <w:t>etc</w:t>
      </w:r>
      <w:r w:rsidRPr="00751331">
        <w:rPr>
          <w:color w:val="000000"/>
          <w:sz w:val="22"/>
          <w:szCs w:val="22"/>
        </w:rPr>
        <w:t>.)</w:t>
      </w:r>
    </w:p>
    <w:p w:rsidR="00272826" w:rsidRPr="00751331" w:rsidRDefault="00272826" w:rsidP="00272826">
      <w:pPr>
        <w:widowControl/>
        <w:tabs>
          <w:tab w:val="left" w:pos="991"/>
        </w:tabs>
        <w:rPr>
          <w:color w:val="000000"/>
          <w:sz w:val="22"/>
          <w:szCs w:val="22"/>
        </w:rPr>
      </w:pPr>
    </w:p>
    <w:p w:rsidR="00272826" w:rsidRPr="00751331" w:rsidRDefault="00362FCA" w:rsidP="00362FCA">
      <w:pPr>
        <w:widowControl/>
        <w:tabs>
          <w:tab w:val="left" w:pos="1440"/>
        </w:tabs>
        <w:ind w:left="720"/>
        <w:rPr>
          <w:color w:val="000000"/>
          <w:sz w:val="22"/>
          <w:szCs w:val="22"/>
        </w:rPr>
      </w:pPr>
      <w:r>
        <w:rPr>
          <w:color w:val="000000"/>
          <w:sz w:val="22"/>
          <w:szCs w:val="22"/>
        </w:rPr>
        <w:tab/>
      </w:r>
      <w:r w:rsidR="00272826" w:rsidRPr="00751331">
        <w:rPr>
          <w:color w:val="000000"/>
          <w:sz w:val="22"/>
          <w:szCs w:val="22"/>
        </w:rPr>
        <w:t>|__|</w:t>
      </w:r>
    </w:p>
    <w:p w:rsidR="00671F5C" w:rsidRPr="00751331" w:rsidRDefault="00671F5C" w:rsidP="00272826">
      <w:pPr>
        <w:ind w:left="720"/>
        <w:rPr>
          <w:b/>
          <w:bCs/>
          <w:color w:val="000000"/>
          <w:szCs w:val="22"/>
        </w:rPr>
      </w:pPr>
    </w:p>
    <w:p w:rsidR="00272826" w:rsidRPr="00751331" w:rsidRDefault="00272826" w:rsidP="00272826">
      <w:pPr>
        <w:ind w:left="720"/>
        <w:rPr>
          <w:b/>
          <w:color w:val="000000"/>
          <w:szCs w:val="22"/>
        </w:rPr>
      </w:pPr>
    </w:p>
    <w:p w:rsidR="00272826" w:rsidRPr="00751331" w:rsidRDefault="00272826" w:rsidP="00272826">
      <w:pPr>
        <w:pBdr>
          <w:top w:val="single" w:sz="6" w:space="0" w:color="000000"/>
          <w:left w:val="single" w:sz="6" w:space="0" w:color="000000"/>
          <w:bottom w:val="single" w:sz="6" w:space="0" w:color="000000"/>
          <w:right w:val="single" w:sz="6" w:space="0" w:color="000000"/>
        </w:pBdr>
        <w:ind w:left="1080" w:right="1080"/>
        <w:jc w:val="center"/>
        <w:rPr>
          <w:b/>
          <w:color w:val="000000"/>
          <w:szCs w:val="22"/>
        </w:rPr>
      </w:pPr>
      <w:smartTag w:uri="urn:schemas-microsoft-com:office:smarttags" w:element="address">
        <w:smartTag w:uri="urn:schemas-microsoft-com:office:smarttags" w:element="Street">
          <w:r w:rsidRPr="00751331">
            <w:rPr>
              <w:b/>
              <w:color w:val="000000"/>
              <w:szCs w:val="22"/>
            </w:rPr>
            <w:t>BOX</w:t>
          </w:r>
        </w:smartTag>
        <w:r w:rsidRPr="00751331">
          <w:rPr>
            <w:b/>
            <w:color w:val="000000"/>
            <w:szCs w:val="22"/>
          </w:rPr>
          <w:t xml:space="preserve"> 7B</w:t>
        </w:r>
      </w:smartTag>
    </w:p>
    <w:p w:rsidR="00272826" w:rsidRPr="00751331" w:rsidRDefault="00272826" w:rsidP="00272826">
      <w:pPr>
        <w:pBdr>
          <w:top w:val="single" w:sz="6" w:space="0" w:color="000000"/>
          <w:left w:val="single" w:sz="6" w:space="0" w:color="000000"/>
          <w:bottom w:val="single" w:sz="6" w:space="0" w:color="000000"/>
          <w:right w:val="single" w:sz="6" w:space="0" w:color="000000"/>
        </w:pBdr>
        <w:ind w:left="1080" w:right="1080"/>
        <w:rPr>
          <w:b/>
          <w:color w:val="000000"/>
          <w:szCs w:val="22"/>
        </w:rPr>
      </w:pPr>
      <w:r w:rsidRPr="00751331">
        <w:rPr>
          <w:b/>
          <w:color w:val="000000"/>
          <w:szCs w:val="22"/>
        </w:rPr>
        <w:t xml:space="preserve">IF B6e31 = 1, ENTER AUTOMATICALLY RESPONDENT’S STATE OF RESIDENCE IN B6e32 </w:t>
      </w:r>
      <w:r w:rsidRPr="00751331">
        <w:rPr>
          <w:rFonts w:ascii="WP IconicSymbolsA" w:hAnsi="WP IconicSymbolsA" w:cs="WP IconicSymbolsA"/>
          <w:b/>
          <w:color w:val="000000"/>
          <w:szCs w:val="22"/>
        </w:rPr>
        <w:t></w:t>
      </w:r>
      <w:r w:rsidRPr="00751331">
        <w:rPr>
          <w:b/>
          <w:color w:val="000000"/>
          <w:szCs w:val="22"/>
        </w:rPr>
        <w:t xml:space="preserve">GO TO </w:t>
      </w:r>
      <w:r w:rsidRPr="00751331">
        <w:rPr>
          <w:b/>
          <w:bCs/>
          <w:color w:val="000000"/>
          <w:szCs w:val="22"/>
        </w:rPr>
        <w:t>B7</w:t>
      </w:r>
      <w:r w:rsidR="00D24161" w:rsidRPr="00751331">
        <w:rPr>
          <w:b/>
          <w:bCs/>
          <w:color w:val="000000"/>
          <w:szCs w:val="22"/>
        </w:rPr>
        <w:t>a</w:t>
      </w:r>
    </w:p>
    <w:p w:rsidR="00272826" w:rsidRPr="00751331" w:rsidRDefault="00272826" w:rsidP="00272826">
      <w:pPr>
        <w:pBdr>
          <w:top w:val="single" w:sz="6" w:space="0" w:color="000000"/>
          <w:left w:val="single" w:sz="6" w:space="0" w:color="000000"/>
          <w:bottom w:val="single" w:sz="6" w:space="0" w:color="000000"/>
          <w:right w:val="single" w:sz="6" w:space="0" w:color="000000"/>
        </w:pBdr>
        <w:ind w:left="1080" w:right="1080"/>
        <w:rPr>
          <w:b/>
          <w:bCs/>
          <w:color w:val="000000"/>
          <w:szCs w:val="22"/>
        </w:rPr>
      </w:pPr>
      <w:r w:rsidRPr="00751331">
        <w:rPr>
          <w:b/>
          <w:color w:val="000000"/>
          <w:szCs w:val="22"/>
        </w:rPr>
        <w:t>ELSE IF B6e31= 2</w:t>
      </w:r>
      <w:r w:rsidR="0092684F" w:rsidRPr="00751331">
        <w:rPr>
          <w:b/>
          <w:color w:val="000000"/>
          <w:szCs w:val="22"/>
        </w:rPr>
        <w:t>, 3</w:t>
      </w:r>
      <w:r w:rsidRPr="00751331">
        <w:rPr>
          <w:b/>
          <w:color w:val="000000"/>
          <w:szCs w:val="22"/>
        </w:rPr>
        <w:t xml:space="preserve"> </w:t>
      </w:r>
      <w:r w:rsidRPr="00751331">
        <w:rPr>
          <w:rFonts w:ascii="WP IconicSymbolsA" w:hAnsi="WP IconicSymbolsA" w:cs="WP IconicSymbolsA"/>
          <w:b/>
          <w:color w:val="000000"/>
          <w:szCs w:val="22"/>
        </w:rPr>
        <w:t></w:t>
      </w:r>
      <w:r w:rsidRPr="00751331">
        <w:rPr>
          <w:b/>
          <w:bCs/>
          <w:color w:val="000000"/>
          <w:szCs w:val="22"/>
        </w:rPr>
        <w:t xml:space="preserve"> </w:t>
      </w:r>
      <w:r w:rsidRPr="00751331">
        <w:rPr>
          <w:b/>
          <w:color w:val="000000"/>
          <w:szCs w:val="22"/>
        </w:rPr>
        <w:t>GO TO B6e32</w:t>
      </w:r>
    </w:p>
    <w:p w:rsidR="00272826" w:rsidRPr="00751331" w:rsidRDefault="00272826" w:rsidP="00272826">
      <w:pPr>
        <w:pBdr>
          <w:top w:val="single" w:sz="6" w:space="0" w:color="000000"/>
          <w:left w:val="single" w:sz="6" w:space="0" w:color="000000"/>
          <w:bottom w:val="single" w:sz="6" w:space="0" w:color="000000"/>
          <w:right w:val="single" w:sz="6" w:space="0" w:color="000000"/>
        </w:pBdr>
        <w:ind w:left="1080" w:right="1080"/>
        <w:rPr>
          <w:b/>
          <w:color w:val="000000"/>
          <w:szCs w:val="22"/>
        </w:rPr>
      </w:pPr>
      <w:r w:rsidRPr="00751331">
        <w:rPr>
          <w:b/>
          <w:color w:val="000000"/>
          <w:szCs w:val="22"/>
        </w:rPr>
        <w:t xml:space="preserve">ELSE IF B6e31 = </w:t>
      </w:r>
      <w:r w:rsidR="00932E6A" w:rsidRPr="00751331">
        <w:rPr>
          <w:b/>
          <w:color w:val="000000"/>
          <w:szCs w:val="22"/>
        </w:rPr>
        <w:t>4</w:t>
      </w:r>
      <w:r w:rsidRPr="00751331">
        <w:rPr>
          <w:b/>
          <w:color w:val="000000"/>
          <w:szCs w:val="22"/>
        </w:rPr>
        <w:t xml:space="preserve">  </w:t>
      </w:r>
      <w:r w:rsidRPr="00751331">
        <w:rPr>
          <w:rFonts w:ascii="WP IconicSymbolsA" w:hAnsi="WP IconicSymbolsA" w:cs="WP IconicSymbolsA"/>
          <w:b/>
          <w:color w:val="000000"/>
          <w:szCs w:val="22"/>
        </w:rPr>
        <w:t></w:t>
      </w:r>
      <w:r w:rsidRPr="00751331">
        <w:rPr>
          <w:b/>
          <w:color w:val="000000"/>
          <w:szCs w:val="22"/>
        </w:rPr>
        <w:t xml:space="preserve"> GO TO B6e3SPC</w:t>
      </w:r>
    </w:p>
    <w:p w:rsidR="00272826" w:rsidRPr="00751331" w:rsidRDefault="00272826" w:rsidP="00272826">
      <w:pPr>
        <w:pBdr>
          <w:top w:val="single" w:sz="6" w:space="0" w:color="000000"/>
          <w:left w:val="single" w:sz="6" w:space="0" w:color="000000"/>
          <w:bottom w:val="single" w:sz="6" w:space="0" w:color="000000"/>
          <w:right w:val="single" w:sz="6" w:space="0" w:color="000000"/>
        </w:pBdr>
        <w:ind w:left="1080" w:right="1080"/>
        <w:rPr>
          <w:b/>
          <w:color w:val="000000"/>
          <w:szCs w:val="22"/>
        </w:rPr>
      </w:pPr>
      <w:r w:rsidRPr="00751331">
        <w:rPr>
          <w:b/>
          <w:color w:val="000000"/>
          <w:szCs w:val="22"/>
        </w:rPr>
        <w:t xml:space="preserve">ELSE  </w:t>
      </w:r>
      <w:r w:rsidRPr="00751331">
        <w:rPr>
          <w:rFonts w:ascii="WP IconicSymbolsA" w:hAnsi="WP IconicSymbolsA" w:cs="WP IconicSymbolsA"/>
          <w:b/>
          <w:color w:val="000000"/>
          <w:szCs w:val="22"/>
        </w:rPr>
        <w:t></w:t>
      </w:r>
      <w:r w:rsidRPr="00751331">
        <w:rPr>
          <w:b/>
          <w:color w:val="000000"/>
          <w:szCs w:val="22"/>
        </w:rPr>
        <w:t xml:space="preserve">GO TO </w:t>
      </w:r>
      <w:r w:rsidRPr="00751331">
        <w:rPr>
          <w:b/>
          <w:bCs/>
          <w:color w:val="000000"/>
          <w:szCs w:val="22"/>
        </w:rPr>
        <w:t>B7</w:t>
      </w:r>
      <w:r w:rsidR="00D24161" w:rsidRPr="00751331">
        <w:rPr>
          <w:b/>
          <w:bCs/>
          <w:color w:val="000000"/>
          <w:szCs w:val="22"/>
        </w:rPr>
        <w:t>a</w:t>
      </w:r>
    </w:p>
    <w:p w:rsidR="00272826" w:rsidRPr="00751331" w:rsidRDefault="00272826" w:rsidP="00272826">
      <w:pPr>
        <w:rPr>
          <w:b/>
          <w:bCs/>
          <w:i/>
          <w:iCs/>
          <w:color w:val="000000"/>
          <w:sz w:val="22"/>
          <w:szCs w:val="22"/>
        </w:rPr>
      </w:pPr>
    </w:p>
    <w:p w:rsidR="009D5467" w:rsidRPr="00751331" w:rsidRDefault="009D5467" w:rsidP="00272826">
      <w:pPr>
        <w:tabs>
          <w:tab w:val="left" w:pos="720"/>
          <w:tab w:val="left" w:pos="1440"/>
        </w:tabs>
        <w:ind w:left="1440" w:hanging="1440"/>
        <w:rPr>
          <w:b/>
          <w:bCs/>
          <w:color w:val="000000"/>
          <w:sz w:val="22"/>
          <w:szCs w:val="22"/>
        </w:rPr>
      </w:pPr>
    </w:p>
    <w:p w:rsidR="00272826" w:rsidRPr="00751331" w:rsidRDefault="00272826" w:rsidP="00272826">
      <w:pPr>
        <w:tabs>
          <w:tab w:val="left" w:pos="720"/>
          <w:tab w:val="left" w:pos="1440"/>
        </w:tabs>
        <w:ind w:left="1440" w:hanging="1440"/>
        <w:rPr>
          <w:b/>
          <w:bCs/>
          <w:color w:val="000000"/>
          <w:sz w:val="22"/>
          <w:szCs w:val="22"/>
        </w:rPr>
      </w:pPr>
      <w:r w:rsidRPr="00751331">
        <w:rPr>
          <w:b/>
          <w:bCs/>
          <w:color w:val="000000"/>
          <w:sz w:val="22"/>
          <w:szCs w:val="22"/>
        </w:rPr>
        <w:t>B6e32</w:t>
      </w:r>
      <w:r w:rsidRPr="00751331">
        <w:rPr>
          <w:b/>
          <w:bCs/>
          <w:color w:val="000000"/>
          <w:sz w:val="22"/>
          <w:szCs w:val="22"/>
        </w:rPr>
        <w:tab/>
        <w:t xml:space="preserve"> In what OTHER state</w:t>
      </w:r>
      <w:r w:rsidR="00C15191" w:rsidRPr="00751331">
        <w:rPr>
          <w:b/>
          <w:bCs/>
          <w:color w:val="000000"/>
          <w:sz w:val="22"/>
          <w:szCs w:val="22"/>
        </w:rPr>
        <w:t xml:space="preserve"> or </w:t>
      </w:r>
      <w:r w:rsidR="00513EA1" w:rsidRPr="00751331">
        <w:rPr>
          <w:b/>
          <w:bCs/>
          <w:color w:val="000000"/>
          <w:sz w:val="22"/>
          <w:szCs w:val="22"/>
        </w:rPr>
        <w:t>country</w:t>
      </w:r>
      <w:r w:rsidRPr="00751331">
        <w:rPr>
          <w:b/>
          <w:bCs/>
          <w:color w:val="000000"/>
          <w:sz w:val="22"/>
          <w:szCs w:val="22"/>
        </w:rPr>
        <w:t xml:space="preserve"> did you buy your LAST SINGLE OR INDIVIDUAL cigarette?</w:t>
      </w:r>
    </w:p>
    <w:p w:rsidR="00272826" w:rsidRPr="00751331" w:rsidRDefault="00272826" w:rsidP="00272826">
      <w:pPr>
        <w:tabs>
          <w:tab w:val="left" w:pos="720"/>
          <w:tab w:val="left" w:pos="1440"/>
        </w:tabs>
        <w:ind w:left="1440" w:hanging="1440"/>
        <w:rPr>
          <w:b/>
          <w:bCs/>
          <w:color w:val="000000"/>
          <w:sz w:val="22"/>
          <w:szCs w:val="22"/>
        </w:rPr>
      </w:pPr>
    </w:p>
    <w:p w:rsidR="00272826" w:rsidRPr="00751331" w:rsidRDefault="00272826" w:rsidP="00F117EB">
      <w:pPr>
        <w:tabs>
          <w:tab w:val="left" w:pos="720"/>
          <w:tab w:val="left" w:pos="1440"/>
        </w:tabs>
        <w:ind w:left="1440" w:hanging="1440"/>
        <w:rPr>
          <w:color w:val="000000"/>
          <w:sz w:val="22"/>
          <w:szCs w:val="22"/>
        </w:rPr>
      </w:pPr>
    </w:p>
    <w:p w:rsidR="00222911" w:rsidRPr="00751331" w:rsidRDefault="00222911" w:rsidP="00272826">
      <w:pPr>
        <w:ind w:left="1440"/>
        <w:rPr>
          <w:color w:val="000000"/>
          <w:sz w:val="22"/>
          <w:szCs w:val="22"/>
        </w:rPr>
      </w:pPr>
      <w:r w:rsidRPr="00751331">
        <w:rPr>
          <w:color w:val="000000"/>
          <w:sz w:val="22"/>
          <w:szCs w:val="22"/>
        </w:rPr>
        <w:t>_______________________   [</w:t>
      </w:r>
      <w:r w:rsidRPr="00751331">
        <w:rPr>
          <w:b/>
          <w:color w:val="000000"/>
          <w:sz w:val="22"/>
          <w:szCs w:val="22"/>
        </w:rPr>
        <w:t>FR</w:t>
      </w:r>
      <w:r w:rsidR="009D5467" w:rsidRPr="00751331">
        <w:rPr>
          <w:color w:val="000000"/>
          <w:sz w:val="22"/>
          <w:szCs w:val="22"/>
        </w:rPr>
        <w:t>: SPELL OUT THE STATE OR COUNTRY NAME.  ENTER A TEXT OF AT MOST 40 CHARACTERS</w:t>
      </w:r>
      <w:r w:rsidRPr="00751331">
        <w:rPr>
          <w:color w:val="000000"/>
          <w:sz w:val="22"/>
          <w:szCs w:val="22"/>
        </w:rPr>
        <w:t>.]</w:t>
      </w:r>
    </w:p>
    <w:p w:rsidR="00222911" w:rsidRPr="00751331" w:rsidRDefault="00222911" w:rsidP="00272826">
      <w:pPr>
        <w:ind w:left="1440"/>
        <w:rPr>
          <w:color w:val="000000"/>
          <w:sz w:val="22"/>
          <w:szCs w:val="22"/>
        </w:rPr>
      </w:pPr>
    </w:p>
    <w:p w:rsidR="00272826" w:rsidRPr="00751331" w:rsidRDefault="00272826" w:rsidP="00272826">
      <w:pPr>
        <w:ind w:left="1440"/>
        <w:rPr>
          <w:b/>
          <w:bCs/>
          <w:color w:val="000000"/>
          <w:sz w:val="28"/>
          <w:szCs w:val="28"/>
        </w:rPr>
      </w:pPr>
      <w:r w:rsidRPr="00751331">
        <w:rPr>
          <w:b/>
          <w:bCs/>
          <w:color w:val="000000"/>
          <w:sz w:val="28"/>
          <w:szCs w:val="28"/>
        </w:rPr>
        <w:t>GO TO B7</w:t>
      </w:r>
      <w:r w:rsidR="00D24161" w:rsidRPr="00751331">
        <w:rPr>
          <w:b/>
          <w:bCs/>
          <w:color w:val="000000"/>
          <w:sz w:val="28"/>
          <w:szCs w:val="28"/>
        </w:rPr>
        <w:t>a</w:t>
      </w:r>
    </w:p>
    <w:p w:rsidR="00272826" w:rsidRPr="00751331" w:rsidRDefault="00272826" w:rsidP="00272826">
      <w:pPr>
        <w:rPr>
          <w:b/>
          <w:bCs/>
          <w:color w:val="000000"/>
          <w:sz w:val="22"/>
          <w:szCs w:val="22"/>
        </w:rPr>
      </w:pPr>
    </w:p>
    <w:p w:rsidR="00272826" w:rsidRPr="00751331" w:rsidRDefault="00272826" w:rsidP="00272826">
      <w:pPr>
        <w:rPr>
          <w:b/>
          <w:bCs/>
          <w:color w:val="000000"/>
          <w:sz w:val="22"/>
          <w:szCs w:val="22"/>
        </w:rPr>
      </w:pPr>
    </w:p>
    <w:p w:rsidR="00932E6A" w:rsidRPr="00751331" w:rsidRDefault="00272826" w:rsidP="00272826">
      <w:pPr>
        <w:tabs>
          <w:tab w:val="left" w:pos="720"/>
          <w:tab w:val="left" w:pos="1440"/>
          <w:tab w:val="left" w:pos="2160"/>
          <w:tab w:val="left" w:pos="2880"/>
          <w:tab w:val="left" w:pos="3600"/>
          <w:tab w:val="left" w:pos="4320"/>
          <w:tab w:val="left" w:pos="5040"/>
        </w:tabs>
        <w:ind w:left="1440" w:hanging="1440"/>
        <w:rPr>
          <w:rFonts w:ascii="Arial" w:hAnsi="Arial"/>
          <w:b/>
          <w:bCs/>
          <w:color w:val="000000"/>
          <w:szCs w:val="22"/>
        </w:rPr>
      </w:pPr>
      <w:r w:rsidRPr="00751331">
        <w:rPr>
          <w:b/>
          <w:bCs/>
          <w:color w:val="000000"/>
          <w:sz w:val="22"/>
          <w:szCs w:val="22"/>
        </w:rPr>
        <w:t>B6e3SPC</w:t>
      </w:r>
      <w:r w:rsidRPr="00751331">
        <w:rPr>
          <w:color w:val="000000"/>
          <w:sz w:val="22"/>
          <w:szCs w:val="22"/>
        </w:rPr>
        <w:tab/>
      </w:r>
      <w:r w:rsidR="00BE3BAB" w:rsidRPr="00751331">
        <w:rPr>
          <w:b/>
          <w:color w:val="000000"/>
          <w:sz w:val="22"/>
          <w:szCs w:val="22"/>
        </w:rPr>
        <w:t>Specify other way in which last single cigarette was purchased</w:t>
      </w:r>
    </w:p>
    <w:p w:rsidR="00932E6A" w:rsidRPr="00751331" w:rsidRDefault="00932E6A" w:rsidP="00272826">
      <w:pPr>
        <w:tabs>
          <w:tab w:val="left" w:pos="720"/>
          <w:tab w:val="left" w:pos="1440"/>
          <w:tab w:val="left" w:pos="2160"/>
          <w:tab w:val="left" w:pos="2880"/>
          <w:tab w:val="left" w:pos="3600"/>
          <w:tab w:val="left" w:pos="4320"/>
          <w:tab w:val="left" w:pos="5040"/>
        </w:tabs>
        <w:ind w:left="1440" w:hanging="1440"/>
        <w:rPr>
          <w:b/>
          <w:bCs/>
          <w:color w:val="000000"/>
          <w:sz w:val="22"/>
          <w:szCs w:val="22"/>
        </w:rPr>
      </w:pPr>
    </w:p>
    <w:p w:rsidR="00272826" w:rsidRPr="00751331" w:rsidRDefault="00932E6A" w:rsidP="00F44610">
      <w:pPr>
        <w:tabs>
          <w:tab w:val="left" w:pos="1440"/>
          <w:tab w:val="left" w:pos="2160"/>
          <w:tab w:val="left" w:pos="2880"/>
          <w:tab w:val="left" w:pos="3600"/>
          <w:tab w:val="left" w:pos="4320"/>
          <w:tab w:val="left" w:pos="5040"/>
          <w:tab w:val="left" w:pos="6120"/>
        </w:tabs>
        <w:ind w:left="1440" w:hanging="1440"/>
        <w:rPr>
          <w:b/>
          <w:bCs/>
          <w:color w:val="000000"/>
          <w:sz w:val="22"/>
          <w:szCs w:val="22"/>
        </w:rPr>
      </w:pPr>
      <w:r w:rsidRPr="00751331">
        <w:rPr>
          <w:b/>
          <w:bCs/>
          <w:color w:val="000000"/>
          <w:sz w:val="22"/>
          <w:szCs w:val="22"/>
        </w:rPr>
        <w:tab/>
      </w:r>
      <w:r w:rsidR="00272826" w:rsidRPr="00751331">
        <w:rPr>
          <w:b/>
          <w:bCs/>
          <w:color w:val="000000"/>
          <w:sz w:val="22"/>
          <w:szCs w:val="22"/>
        </w:rPr>
        <w:t>____________________________________</w:t>
      </w:r>
      <w:r w:rsidR="00F44610">
        <w:rPr>
          <w:b/>
          <w:bCs/>
          <w:color w:val="000000"/>
          <w:sz w:val="22"/>
          <w:szCs w:val="22"/>
        </w:rPr>
        <w:tab/>
      </w:r>
      <w:r w:rsidR="003B472B" w:rsidRPr="00751331">
        <w:rPr>
          <w:b/>
          <w:bCs/>
          <w:color w:val="000000"/>
          <w:sz w:val="22"/>
          <w:szCs w:val="22"/>
        </w:rPr>
        <w:t>GO TO B7</w:t>
      </w:r>
      <w:r w:rsidR="00D24161" w:rsidRPr="00751331">
        <w:rPr>
          <w:b/>
          <w:bCs/>
          <w:color w:val="000000"/>
          <w:sz w:val="22"/>
          <w:szCs w:val="22"/>
        </w:rPr>
        <w:t>a</w:t>
      </w:r>
    </w:p>
    <w:p w:rsidR="00272826" w:rsidRPr="00751331" w:rsidRDefault="00272826" w:rsidP="00272826">
      <w:pPr>
        <w:rPr>
          <w:b/>
          <w:bCs/>
          <w:color w:val="000000"/>
          <w:sz w:val="22"/>
          <w:szCs w:val="22"/>
        </w:rPr>
      </w:pPr>
    </w:p>
    <w:p w:rsidR="005D3D93" w:rsidRPr="00751331" w:rsidRDefault="005D3D93">
      <w:pPr>
        <w:rPr>
          <w:b/>
          <w:bCs/>
          <w:color w:val="000000"/>
          <w:sz w:val="22"/>
          <w:szCs w:val="22"/>
        </w:rPr>
      </w:pPr>
    </w:p>
    <w:p w:rsidR="005D3D93" w:rsidRPr="00751331" w:rsidRDefault="005D3D93" w:rsidP="005D3D93">
      <w:pPr>
        <w:tabs>
          <w:tab w:val="left" w:pos="720"/>
        </w:tabs>
        <w:ind w:left="720" w:hanging="720"/>
        <w:rPr>
          <w:b/>
          <w:bCs/>
          <w:color w:val="000000"/>
          <w:sz w:val="22"/>
          <w:szCs w:val="22"/>
        </w:rPr>
      </w:pPr>
      <w:r w:rsidRPr="00751331">
        <w:rPr>
          <w:b/>
          <w:bCs/>
          <w:color w:val="000000"/>
        </w:rPr>
        <w:t>B7</w:t>
      </w:r>
      <w:r w:rsidR="000D3783" w:rsidRPr="00751331">
        <w:rPr>
          <w:b/>
          <w:bCs/>
          <w:color w:val="000000"/>
        </w:rPr>
        <w:t>a</w:t>
      </w:r>
      <w:r w:rsidRPr="00751331">
        <w:rPr>
          <w:i/>
          <w:iCs/>
          <w:color w:val="000000"/>
          <w:sz w:val="22"/>
          <w:szCs w:val="22"/>
        </w:rPr>
        <w:tab/>
      </w:r>
      <w:r w:rsidRPr="00751331">
        <w:rPr>
          <w:b/>
          <w:bCs/>
          <w:color w:val="000000"/>
          <w:sz w:val="22"/>
          <w:szCs w:val="22"/>
        </w:rPr>
        <w:t xml:space="preserve">At what age did you first start to smoke cigarettes </w:t>
      </w:r>
      <w:r w:rsidR="006564E5" w:rsidRPr="00751331">
        <w:rPr>
          <w:b/>
          <w:bCs/>
          <w:color w:val="000000"/>
          <w:sz w:val="22"/>
          <w:szCs w:val="22"/>
        </w:rPr>
        <w:t xml:space="preserve">EVERY </w:t>
      </w:r>
      <w:smartTag w:uri="urn:schemas-microsoft-com:office:smarttags" w:element="stockticker">
        <w:r w:rsidR="006564E5" w:rsidRPr="00751331">
          <w:rPr>
            <w:b/>
            <w:bCs/>
            <w:color w:val="000000"/>
            <w:sz w:val="22"/>
            <w:szCs w:val="22"/>
          </w:rPr>
          <w:t>DAY</w:t>
        </w:r>
      </w:smartTag>
      <w:r w:rsidRPr="00751331">
        <w:rPr>
          <w:b/>
          <w:bCs/>
          <w:color w:val="000000"/>
          <w:sz w:val="22"/>
          <w:szCs w:val="22"/>
        </w:rPr>
        <w:t>?</w:t>
      </w:r>
    </w:p>
    <w:p w:rsidR="005D3D93" w:rsidRPr="00751331" w:rsidRDefault="005D3D93" w:rsidP="005D3D93">
      <w:pPr>
        <w:rPr>
          <w:b/>
          <w:bCs/>
          <w:color w:val="000000"/>
          <w:sz w:val="22"/>
          <w:szCs w:val="22"/>
        </w:rPr>
      </w:pPr>
    </w:p>
    <w:p w:rsidR="000D3783" w:rsidRPr="00751331" w:rsidRDefault="005D3D93" w:rsidP="00F44610">
      <w:pPr>
        <w:tabs>
          <w:tab w:val="left" w:pos="2160"/>
        </w:tabs>
        <w:rPr>
          <w:b/>
          <w:color w:val="000000"/>
        </w:rPr>
      </w:pPr>
      <w:r w:rsidRPr="00751331">
        <w:rPr>
          <w:color w:val="000000"/>
          <w:sz w:val="22"/>
          <w:szCs w:val="22"/>
        </w:rPr>
        <w:tab/>
      </w:r>
      <w:r w:rsidR="000D3783" w:rsidRPr="00751331">
        <w:rPr>
          <w:color w:val="000000"/>
          <w:sz w:val="22"/>
          <w:szCs w:val="22"/>
        </w:rPr>
        <w:t xml:space="preserve">ENTER </w:t>
      </w:r>
      <w:proofErr w:type="gramStart"/>
      <w:r w:rsidR="000D3783" w:rsidRPr="00751331">
        <w:rPr>
          <w:color w:val="000000"/>
          <w:sz w:val="22"/>
          <w:szCs w:val="22"/>
        </w:rPr>
        <w:t>AGE  (</w:t>
      </w:r>
      <w:proofErr w:type="gramEnd"/>
      <w:r w:rsidR="000D3783" w:rsidRPr="00751331">
        <w:rPr>
          <w:color w:val="000000"/>
          <w:sz w:val="22"/>
          <w:szCs w:val="22"/>
        </w:rPr>
        <w:t>01 – AGE)</w:t>
      </w:r>
    </w:p>
    <w:p w:rsidR="000D3783" w:rsidRPr="00751331" w:rsidRDefault="000D3783" w:rsidP="000D3783">
      <w:pPr>
        <w:ind w:firstLine="720"/>
        <w:rPr>
          <w:color w:val="000000"/>
          <w:sz w:val="22"/>
          <w:szCs w:val="22"/>
        </w:rPr>
      </w:pPr>
      <w:r w:rsidRPr="00751331">
        <w:rPr>
          <w:b/>
          <w:color w:val="000000"/>
        </w:rPr>
        <w:t>|__|__|</w:t>
      </w:r>
    </w:p>
    <w:p w:rsidR="000D3783" w:rsidRPr="00751331" w:rsidRDefault="000D3783" w:rsidP="000D3783">
      <w:pPr>
        <w:rPr>
          <w:color w:val="000000"/>
          <w:sz w:val="32"/>
          <w:szCs w:val="32"/>
        </w:rPr>
      </w:pPr>
    </w:p>
    <w:p w:rsidR="000D3783" w:rsidRPr="00751331" w:rsidRDefault="000D3783" w:rsidP="000D3783">
      <w:pPr>
        <w:rPr>
          <w:color w:val="000000"/>
          <w:sz w:val="28"/>
          <w:szCs w:val="32"/>
        </w:rPr>
      </w:pPr>
      <w:r w:rsidRPr="00751331">
        <w:rPr>
          <w:color w:val="000000"/>
          <w:sz w:val="32"/>
          <w:szCs w:val="32"/>
        </w:rPr>
        <w:tab/>
        <w:t>[</w:t>
      </w:r>
      <w:r w:rsidRPr="00751331">
        <w:rPr>
          <w:color w:val="000000"/>
          <w:sz w:val="28"/>
          <w:szCs w:val="32"/>
        </w:rPr>
        <w:t xml:space="preserve">Age &gt;5:  GO TO </w:t>
      </w:r>
      <w:r w:rsidR="003458CF" w:rsidRPr="00751331">
        <w:rPr>
          <w:color w:val="000000"/>
          <w:sz w:val="28"/>
          <w:szCs w:val="32"/>
        </w:rPr>
        <w:t>B7b</w:t>
      </w:r>
      <w:r w:rsidRPr="00751331">
        <w:rPr>
          <w:color w:val="000000"/>
          <w:sz w:val="28"/>
          <w:szCs w:val="32"/>
        </w:rPr>
        <w:t>]</w:t>
      </w:r>
    </w:p>
    <w:p w:rsidR="000D3783" w:rsidRPr="00751331" w:rsidRDefault="000D3783" w:rsidP="000D3783">
      <w:pPr>
        <w:ind w:firstLine="720"/>
        <w:rPr>
          <w:color w:val="000000"/>
          <w:sz w:val="28"/>
          <w:szCs w:val="32"/>
        </w:rPr>
      </w:pPr>
      <w:r w:rsidRPr="00751331">
        <w:rPr>
          <w:color w:val="000000"/>
          <w:sz w:val="28"/>
          <w:szCs w:val="32"/>
        </w:rPr>
        <w:t>[AGE Less Than OR Equal 5:  GO TO B7a</w:t>
      </w:r>
      <w:r w:rsidR="00947E5D" w:rsidRPr="00751331">
        <w:rPr>
          <w:color w:val="000000"/>
          <w:sz w:val="28"/>
          <w:szCs w:val="32"/>
        </w:rPr>
        <w:t>v</w:t>
      </w:r>
      <w:r w:rsidRPr="00751331">
        <w:rPr>
          <w:color w:val="000000"/>
          <w:sz w:val="28"/>
          <w:szCs w:val="32"/>
        </w:rPr>
        <w:t>]</w:t>
      </w:r>
    </w:p>
    <w:p w:rsidR="000D3783" w:rsidRPr="00751331" w:rsidRDefault="000D3783" w:rsidP="000D3783">
      <w:pPr>
        <w:ind w:firstLine="720"/>
        <w:rPr>
          <w:b/>
          <w:bCs/>
          <w:color w:val="000000"/>
          <w:sz w:val="28"/>
          <w:szCs w:val="22"/>
        </w:rPr>
      </w:pPr>
      <w:r w:rsidRPr="00751331">
        <w:rPr>
          <w:color w:val="000000"/>
          <w:sz w:val="28"/>
          <w:szCs w:val="32"/>
        </w:rPr>
        <w:t>[</w:t>
      </w:r>
      <w:smartTag w:uri="urn:schemas-microsoft-com:office:smarttags" w:element="stockticker">
        <w:r w:rsidRPr="00751331">
          <w:rPr>
            <w:color w:val="000000"/>
            <w:sz w:val="28"/>
            <w:szCs w:val="22"/>
          </w:rPr>
          <w:t>DON</w:t>
        </w:r>
      </w:smartTag>
      <w:r w:rsidRPr="00751331">
        <w:rPr>
          <w:color w:val="000000"/>
          <w:sz w:val="28"/>
          <w:szCs w:val="22"/>
        </w:rPr>
        <w:t>’T KNOW OR REFUSED:  GO TO B7</w:t>
      </w:r>
      <w:r w:rsidR="003458CF" w:rsidRPr="00751331">
        <w:rPr>
          <w:color w:val="000000"/>
          <w:sz w:val="28"/>
          <w:szCs w:val="22"/>
        </w:rPr>
        <w:t>c</w:t>
      </w:r>
      <w:r w:rsidRPr="00751331">
        <w:rPr>
          <w:color w:val="000000"/>
          <w:sz w:val="28"/>
          <w:szCs w:val="22"/>
        </w:rPr>
        <w:t>]</w:t>
      </w:r>
    </w:p>
    <w:p w:rsidR="000D3783" w:rsidRPr="00751331" w:rsidRDefault="000D3783" w:rsidP="000D3783">
      <w:pPr>
        <w:ind w:left="720"/>
        <w:rPr>
          <w:color w:val="000000"/>
          <w:sz w:val="22"/>
          <w:szCs w:val="22"/>
        </w:rPr>
      </w:pPr>
    </w:p>
    <w:p w:rsidR="000D3783" w:rsidRPr="00296E58" w:rsidRDefault="000D3783" w:rsidP="000D3783">
      <w:pPr>
        <w:rPr>
          <w:rFonts w:asciiTheme="majorBidi" w:hAnsiTheme="majorBidi" w:cstheme="majorBidi"/>
          <w:b/>
          <w:bCs/>
          <w:color w:val="000000"/>
        </w:rPr>
      </w:pPr>
    </w:p>
    <w:p w:rsidR="000D3783" w:rsidRPr="00751331" w:rsidRDefault="000D3783" w:rsidP="000D3783">
      <w:pPr>
        <w:tabs>
          <w:tab w:val="left" w:pos="720"/>
          <w:tab w:val="left" w:pos="1440"/>
        </w:tabs>
        <w:ind w:left="1440" w:hanging="1440"/>
        <w:rPr>
          <w:rFonts w:ascii="Times New Roman Bold" w:hAnsi="Times New Roman Bold"/>
          <w:b/>
          <w:color w:val="000000"/>
          <w:szCs w:val="22"/>
        </w:rPr>
      </w:pPr>
      <w:r w:rsidRPr="00751331">
        <w:rPr>
          <w:rFonts w:ascii="Times New Roman Bold" w:hAnsi="Times New Roman Bold"/>
          <w:b/>
          <w:color w:val="000000"/>
          <w:szCs w:val="22"/>
        </w:rPr>
        <w:t>B7a</w:t>
      </w:r>
      <w:r w:rsidR="00947E5D" w:rsidRPr="00751331">
        <w:rPr>
          <w:rFonts w:ascii="Times New Roman Bold" w:hAnsi="Times New Roman Bold"/>
          <w:b/>
          <w:color w:val="000000"/>
          <w:szCs w:val="22"/>
        </w:rPr>
        <w:t>v</w:t>
      </w:r>
      <w:r w:rsidRPr="00751331">
        <w:rPr>
          <w:rFonts w:ascii="Times New Roman Bold" w:hAnsi="Times New Roman Bold"/>
          <w:b/>
          <w:color w:val="000000"/>
          <w:szCs w:val="22"/>
        </w:rPr>
        <w:t xml:space="preserve">  I have recorded that you</w:t>
      </w:r>
      <w:r w:rsidR="003458CF" w:rsidRPr="00751331">
        <w:rPr>
          <w:rFonts w:ascii="Times New Roman Bold" w:hAnsi="Times New Roman Bold"/>
          <w:b/>
          <w:color w:val="000000"/>
          <w:szCs w:val="22"/>
        </w:rPr>
        <w:t xml:space="preserve"> </w:t>
      </w:r>
      <w:r w:rsidRPr="00751331">
        <w:rPr>
          <w:rFonts w:ascii="Times New Roman Bold" w:hAnsi="Times New Roman Bold"/>
          <w:b/>
          <w:color w:val="000000"/>
          <w:szCs w:val="22"/>
        </w:rPr>
        <w:t>were</w:t>
      </w:r>
      <w:r w:rsidR="003458CF" w:rsidRPr="00751331">
        <w:rPr>
          <w:rFonts w:ascii="Times New Roman Bold" w:hAnsi="Times New Roman Bold"/>
          <w:b/>
          <w:color w:val="000000"/>
          <w:szCs w:val="22"/>
        </w:rPr>
        <w:t xml:space="preserve"> </w:t>
      </w:r>
      <w:r w:rsidRPr="00751331">
        <w:rPr>
          <w:rFonts w:ascii="Times New Roman Bold" w:hAnsi="Times New Roman Bold"/>
          <w:b/>
          <w:color w:val="000000"/>
          <w:szCs w:val="22"/>
        </w:rPr>
        <w:t xml:space="preserve">[fill entry </w:t>
      </w:r>
      <w:r w:rsidR="003458CF" w:rsidRPr="00751331">
        <w:rPr>
          <w:rFonts w:ascii="Times New Roman Bold" w:hAnsi="Times New Roman Bold"/>
          <w:b/>
          <w:color w:val="000000"/>
          <w:szCs w:val="22"/>
        </w:rPr>
        <w:t>B7a</w:t>
      </w:r>
      <w:r w:rsidRPr="00751331">
        <w:rPr>
          <w:rFonts w:ascii="Times New Roman Bold" w:hAnsi="Times New Roman Bold"/>
          <w:b/>
          <w:color w:val="000000"/>
          <w:szCs w:val="22"/>
        </w:rPr>
        <w:t xml:space="preserve">] years old when you started smoking cigarettes </w:t>
      </w:r>
      <w:r w:rsidR="003458CF" w:rsidRPr="00751331">
        <w:rPr>
          <w:rFonts w:ascii="Times New Roman Bold" w:hAnsi="Times New Roman Bold"/>
          <w:b/>
          <w:color w:val="000000"/>
          <w:szCs w:val="22"/>
        </w:rPr>
        <w:t>EVERY DAY</w:t>
      </w:r>
      <w:r w:rsidRPr="00751331">
        <w:rPr>
          <w:rFonts w:ascii="Times New Roman Bold" w:hAnsi="Times New Roman Bold"/>
          <w:b/>
          <w:color w:val="000000"/>
          <w:szCs w:val="22"/>
        </w:rPr>
        <w:t>.  Is that correct?</w:t>
      </w:r>
    </w:p>
    <w:p w:rsidR="000D3783" w:rsidRPr="00751331" w:rsidRDefault="000D3783" w:rsidP="000D3783">
      <w:pPr>
        <w:rPr>
          <w:color w:val="000000"/>
          <w:sz w:val="22"/>
          <w:szCs w:val="22"/>
        </w:rPr>
      </w:pPr>
    </w:p>
    <w:p w:rsidR="000D3783" w:rsidRPr="00751331" w:rsidRDefault="000D3783" w:rsidP="0032185D">
      <w:pPr>
        <w:numPr>
          <w:ilvl w:val="0"/>
          <w:numId w:val="16"/>
        </w:numPr>
        <w:tabs>
          <w:tab w:val="left" w:pos="720"/>
        </w:tabs>
        <w:rPr>
          <w:bCs/>
          <w:color w:val="000000"/>
        </w:rPr>
      </w:pPr>
      <w:r w:rsidRPr="00751331">
        <w:rPr>
          <w:bCs/>
          <w:color w:val="000000"/>
        </w:rPr>
        <w:t xml:space="preserve">Yes [GO TO </w:t>
      </w:r>
      <w:r w:rsidR="003458CF" w:rsidRPr="00751331">
        <w:rPr>
          <w:bCs/>
          <w:color w:val="000000"/>
        </w:rPr>
        <w:t>B7</w:t>
      </w:r>
      <w:r w:rsidRPr="00751331">
        <w:rPr>
          <w:bCs/>
          <w:color w:val="000000"/>
        </w:rPr>
        <w:t>b]</w:t>
      </w:r>
    </w:p>
    <w:p w:rsidR="000D3783" w:rsidRPr="00751331" w:rsidRDefault="000D3783" w:rsidP="0032185D">
      <w:pPr>
        <w:numPr>
          <w:ilvl w:val="0"/>
          <w:numId w:val="16"/>
        </w:numPr>
        <w:tabs>
          <w:tab w:val="left" w:pos="720"/>
        </w:tabs>
        <w:rPr>
          <w:bCs/>
          <w:color w:val="000000"/>
        </w:rPr>
      </w:pPr>
      <w:r w:rsidRPr="00751331">
        <w:rPr>
          <w:bCs/>
          <w:color w:val="000000"/>
        </w:rPr>
        <w:t xml:space="preserve">No  [GO TO </w:t>
      </w:r>
      <w:r w:rsidR="003458CF" w:rsidRPr="00751331">
        <w:rPr>
          <w:bCs/>
          <w:color w:val="000000"/>
        </w:rPr>
        <w:t>B7a]</w:t>
      </w:r>
    </w:p>
    <w:p w:rsidR="000D3783" w:rsidRPr="00751331" w:rsidRDefault="000D3783" w:rsidP="000D3783">
      <w:pPr>
        <w:tabs>
          <w:tab w:val="left" w:pos="720"/>
        </w:tabs>
        <w:ind w:left="720"/>
        <w:rPr>
          <w:b/>
          <w:bCs/>
          <w:color w:val="000000"/>
        </w:rPr>
      </w:pPr>
    </w:p>
    <w:p w:rsidR="000D3783" w:rsidRPr="00751331" w:rsidRDefault="000D3783" w:rsidP="000D3783">
      <w:pPr>
        <w:tabs>
          <w:tab w:val="left" w:pos="720"/>
        </w:tabs>
        <w:ind w:left="720"/>
        <w:rPr>
          <w:b/>
          <w:bCs/>
          <w:color w:val="000000"/>
        </w:rPr>
      </w:pPr>
      <w:r w:rsidRPr="00751331">
        <w:rPr>
          <w:b/>
          <w:bCs/>
          <w:color w:val="000000"/>
        </w:rPr>
        <w:t>|__|</w:t>
      </w:r>
    </w:p>
    <w:p w:rsidR="005D3D93" w:rsidRPr="00751331" w:rsidRDefault="005D3D93">
      <w:pPr>
        <w:rPr>
          <w:b/>
          <w:bCs/>
          <w:color w:val="000000"/>
          <w:sz w:val="22"/>
          <w:szCs w:val="22"/>
        </w:rPr>
      </w:pPr>
    </w:p>
    <w:p w:rsidR="002E2AA8" w:rsidRPr="00751331" w:rsidRDefault="002E2AA8">
      <w:pPr>
        <w:rPr>
          <w:b/>
          <w:bCs/>
          <w:color w:val="000000"/>
          <w:sz w:val="22"/>
          <w:szCs w:val="22"/>
        </w:rPr>
      </w:pPr>
    </w:p>
    <w:p w:rsidR="00121E49" w:rsidRPr="00751331" w:rsidRDefault="00941202">
      <w:pPr>
        <w:rPr>
          <w:b/>
          <w:bCs/>
          <w:color w:val="000000"/>
          <w:sz w:val="22"/>
          <w:szCs w:val="22"/>
        </w:rPr>
      </w:pPr>
      <w:r w:rsidRPr="00751331">
        <w:rPr>
          <w:b/>
          <w:bCs/>
          <w:color w:val="000000"/>
          <w:sz w:val="22"/>
          <w:szCs w:val="22"/>
        </w:rPr>
        <w:t>B7b</w:t>
      </w:r>
      <w:r w:rsidRPr="00751331">
        <w:rPr>
          <w:b/>
          <w:bCs/>
          <w:color w:val="000000"/>
          <w:sz w:val="22"/>
          <w:szCs w:val="22"/>
        </w:rPr>
        <w:tab/>
        <w:t>When you first started to smoke EVERY DAY, were you living</w:t>
      </w:r>
      <w:r w:rsidR="00983391" w:rsidRPr="00751331">
        <w:rPr>
          <w:b/>
          <w:bCs/>
          <w:color w:val="000000"/>
          <w:sz w:val="22"/>
          <w:szCs w:val="22"/>
        </w:rPr>
        <w:t xml:space="preserve"> in</w:t>
      </w:r>
      <w:r w:rsidRPr="00751331">
        <w:rPr>
          <w:b/>
          <w:bCs/>
          <w:color w:val="000000"/>
          <w:sz w:val="22"/>
          <w:szCs w:val="22"/>
        </w:rPr>
        <w:t xml:space="preserve"> [fill state/country from A</w:t>
      </w:r>
      <w:r w:rsidR="00983391" w:rsidRPr="00751331">
        <w:rPr>
          <w:b/>
          <w:bCs/>
          <w:color w:val="000000"/>
          <w:sz w:val="22"/>
          <w:szCs w:val="22"/>
        </w:rPr>
        <w:t>2b] or somewhere else?</w:t>
      </w:r>
    </w:p>
    <w:p w:rsidR="00983391" w:rsidRPr="00751331" w:rsidRDefault="00983391">
      <w:pPr>
        <w:rPr>
          <w:b/>
          <w:bCs/>
          <w:color w:val="000000"/>
          <w:sz w:val="22"/>
          <w:szCs w:val="22"/>
        </w:rPr>
      </w:pPr>
    </w:p>
    <w:p w:rsidR="00983391" w:rsidRPr="00751331" w:rsidRDefault="00983391" w:rsidP="0032185D">
      <w:pPr>
        <w:numPr>
          <w:ilvl w:val="0"/>
          <w:numId w:val="18"/>
        </w:numPr>
        <w:rPr>
          <w:bCs/>
          <w:color w:val="000000"/>
          <w:sz w:val="22"/>
          <w:szCs w:val="22"/>
        </w:rPr>
      </w:pPr>
      <w:r w:rsidRPr="00751331">
        <w:rPr>
          <w:bCs/>
          <w:color w:val="000000"/>
          <w:sz w:val="22"/>
          <w:szCs w:val="22"/>
        </w:rPr>
        <w:t>in state/country from A2b</w:t>
      </w:r>
    </w:p>
    <w:p w:rsidR="008219C1" w:rsidRPr="00751331" w:rsidRDefault="00983391" w:rsidP="00C62975">
      <w:pPr>
        <w:numPr>
          <w:ilvl w:val="0"/>
          <w:numId w:val="18"/>
        </w:numPr>
        <w:rPr>
          <w:b/>
          <w:bCs/>
          <w:color w:val="000000"/>
          <w:sz w:val="22"/>
          <w:szCs w:val="22"/>
        </w:rPr>
      </w:pPr>
      <w:r w:rsidRPr="00751331">
        <w:rPr>
          <w:bCs/>
          <w:color w:val="000000"/>
          <w:sz w:val="22"/>
          <w:szCs w:val="22"/>
        </w:rPr>
        <w:t>somewhere else</w:t>
      </w:r>
    </w:p>
    <w:p w:rsidR="0015064D" w:rsidRPr="00751331" w:rsidRDefault="0015064D">
      <w:pPr>
        <w:tabs>
          <w:tab w:val="left" w:pos="720"/>
        </w:tabs>
        <w:ind w:left="720" w:hanging="720"/>
        <w:rPr>
          <w:b/>
          <w:bCs/>
          <w:color w:val="000000"/>
          <w:sz w:val="22"/>
          <w:szCs w:val="22"/>
        </w:rPr>
      </w:pPr>
    </w:p>
    <w:p w:rsidR="00F72BB4" w:rsidRPr="00751331" w:rsidRDefault="00F72BB4" w:rsidP="006D071C">
      <w:pPr>
        <w:tabs>
          <w:tab w:val="left" w:pos="900"/>
          <w:tab w:val="left" w:pos="1440"/>
        </w:tabs>
        <w:ind w:left="1440" w:hanging="1440"/>
        <w:rPr>
          <w:b/>
          <w:color w:val="000000"/>
          <w:sz w:val="22"/>
          <w:szCs w:val="22"/>
        </w:rPr>
      </w:pPr>
      <w:r w:rsidRPr="00751331">
        <w:rPr>
          <w:b/>
          <w:color w:val="000000"/>
          <w:sz w:val="22"/>
          <w:szCs w:val="22"/>
        </w:rPr>
        <w:t>B7bspc</w:t>
      </w:r>
      <w:r w:rsidRPr="00751331">
        <w:rPr>
          <w:b/>
          <w:color w:val="000000"/>
          <w:sz w:val="22"/>
          <w:szCs w:val="22"/>
        </w:rPr>
        <w:tab/>
        <w:t>Specifically, which other state or country were you living in when you started to smoke every day?</w:t>
      </w:r>
    </w:p>
    <w:p w:rsidR="00F72BB4" w:rsidRPr="00751331" w:rsidRDefault="00F72BB4" w:rsidP="00983391">
      <w:pPr>
        <w:tabs>
          <w:tab w:val="left" w:pos="720"/>
          <w:tab w:val="left" w:pos="1440"/>
        </w:tabs>
        <w:ind w:left="1440" w:hanging="1440"/>
        <w:rPr>
          <w:color w:val="000000"/>
          <w:sz w:val="22"/>
          <w:szCs w:val="22"/>
          <w:u w:val="single"/>
        </w:rPr>
      </w:pPr>
    </w:p>
    <w:p w:rsidR="00983391" w:rsidRPr="00751331" w:rsidRDefault="00C62975" w:rsidP="00983391">
      <w:pPr>
        <w:tabs>
          <w:tab w:val="left" w:pos="720"/>
        </w:tabs>
        <w:ind w:left="720" w:hanging="720"/>
        <w:rPr>
          <w:b/>
          <w:bCs/>
          <w:color w:val="000000"/>
          <w:sz w:val="22"/>
          <w:szCs w:val="22"/>
        </w:rPr>
      </w:pPr>
      <w:r w:rsidRPr="00751331">
        <w:rPr>
          <w:color w:val="000000"/>
          <w:sz w:val="22"/>
          <w:szCs w:val="22"/>
        </w:rPr>
        <w:tab/>
        <w:t>_________________</w:t>
      </w:r>
      <w:r w:rsidR="00983391" w:rsidRPr="00751331">
        <w:rPr>
          <w:color w:val="000000"/>
          <w:sz w:val="22"/>
          <w:szCs w:val="22"/>
        </w:rPr>
        <w:tab/>
      </w:r>
      <w:r w:rsidRPr="00751331">
        <w:rPr>
          <w:color w:val="000000"/>
          <w:sz w:val="22"/>
          <w:szCs w:val="22"/>
        </w:rPr>
        <w:t>[FR: SPELL OUT THE STATE OR COUNTRY NAME.  ENTER A TEXT OF AT MOST 40 CHARACTERS.]</w:t>
      </w:r>
    </w:p>
    <w:p w:rsidR="0015064D" w:rsidRPr="00751331" w:rsidRDefault="0015064D">
      <w:pPr>
        <w:tabs>
          <w:tab w:val="left" w:pos="720"/>
        </w:tabs>
        <w:ind w:left="720" w:hanging="720"/>
        <w:rPr>
          <w:b/>
          <w:bCs/>
          <w:color w:val="000000"/>
          <w:sz w:val="22"/>
          <w:szCs w:val="22"/>
        </w:rPr>
      </w:pPr>
    </w:p>
    <w:p w:rsidR="006011CC" w:rsidRPr="00751331" w:rsidRDefault="0006489D" w:rsidP="0006489D">
      <w:pPr>
        <w:tabs>
          <w:tab w:val="left" w:pos="720"/>
        </w:tabs>
        <w:ind w:left="720" w:hanging="720"/>
        <w:rPr>
          <w:b/>
          <w:bCs/>
          <w:color w:val="000000"/>
          <w:sz w:val="22"/>
          <w:szCs w:val="22"/>
        </w:rPr>
      </w:pPr>
      <w:r w:rsidRPr="00751331">
        <w:rPr>
          <w:b/>
          <w:bCs/>
          <w:color w:val="000000"/>
        </w:rPr>
        <w:t>B7</w:t>
      </w:r>
      <w:r w:rsidR="00941202" w:rsidRPr="00751331">
        <w:rPr>
          <w:b/>
          <w:bCs/>
          <w:color w:val="000000"/>
        </w:rPr>
        <w:t>c</w:t>
      </w:r>
      <w:r w:rsidRPr="00751331">
        <w:rPr>
          <w:b/>
          <w:bCs/>
          <w:color w:val="000000"/>
          <w:sz w:val="22"/>
          <w:szCs w:val="22"/>
        </w:rPr>
        <w:t xml:space="preserve">  </w:t>
      </w:r>
      <w:r w:rsidR="006564E5" w:rsidRPr="00751331">
        <w:rPr>
          <w:b/>
          <w:bCs/>
          <w:color w:val="000000"/>
          <w:sz w:val="22"/>
          <w:szCs w:val="22"/>
        </w:rPr>
        <w:t>For how long have you smoked EVERY DAY</w:t>
      </w:r>
      <w:r w:rsidR="006011CC" w:rsidRPr="00751331">
        <w:rPr>
          <w:b/>
          <w:bCs/>
          <w:color w:val="000000"/>
          <w:sz w:val="22"/>
          <w:szCs w:val="22"/>
        </w:rPr>
        <w:t>?</w:t>
      </w:r>
    </w:p>
    <w:p w:rsidR="006011CC" w:rsidRPr="00751331" w:rsidRDefault="006011CC" w:rsidP="0006489D">
      <w:pPr>
        <w:tabs>
          <w:tab w:val="left" w:pos="720"/>
        </w:tabs>
        <w:ind w:left="720" w:hanging="720"/>
        <w:rPr>
          <w:b/>
          <w:bCs/>
          <w:color w:val="000000"/>
          <w:sz w:val="22"/>
          <w:szCs w:val="22"/>
        </w:rPr>
      </w:pPr>
    </w:p>
    <w:p w:rsidR="006564E5" w:rsidRPr="00751331" w:rsidRDefault="006011CC" w:rsidP="00296E58">
      <w:pPr>
        <w:tabs>
          <w:tab w:val="left" w:pos="720"/>
        </w:tabs>
        <w:ind w:left="720" w:hanging="720"/>
        <w:rPr>
          <w:b/>
          <w:bCs/>
          <w:color w:val="000000"/>
          <w:sz w:val="22"/>
          <w:szCs w:val="22"/>
        </w:rPr>
      </w:pPr>
      <w:r w:rsidRPr="00751331">
        <w:rPr>
          <w:b/>
          <w:bCs/>
          <w:color w:val="000000"/>
          <w:sz w:val="22"/>
          <w:szCs w:val="22"/>
        </w:rPr>
        <w:tab/>
      </w:r>
      <w:r w:rsidR="00941202" w:rsidRPr="00751331">
        <w:rPr>
          <w:b/>
          <w:bCs/>
          <w:color w:val="000000"/>
          <w:sz w:val="22"/>
          <w:szCs w:val="22"/>
        </w:rPr>
        <w:t>READ CHOICES 1-4</w:t>
      </w:r>
    </w:p>
    <w:p w:rsidR="0006489D" w:rsidRPr="00751331" w:rsidRDefault="0006489D" w:rsidP="0006489D">
      <w:pPr>
        <w:tabs>
          <w:tab w:val="left" w:pos="720"/>
        </w:tabs>
        <w:ind w:left="720" w:hanging="720"/>
        <w:rPr>
          <w:b/>
          <w:bCs/>
          <w:color w:val="000000"/>
          <w:sz w:val="22"/>
          <w:szCs w:val="22"/>
        </w:rPr>
      </w:pPr>
    </w:p>
    <w:p w:rsidR="0006489D" w:rsidRPr="00751331" w:rsidRDefault="0006489D" w:rsidP="0032185D">
      <w:pPr>
        <w:numPr>
          <w:ilvl w:val="0"/>
          <w:numId w:val="5"/>
        </w:numPr>
        <w:tabs>
          <w:tab w:val="left" w:pos="720"/>
        </w:tabs>
        <w:rPr>
          <w:b/>
          <w:bCs/>
          <w:color w:val="000000"/>
          <w:sz w:val="22"/>
          <w:szCs w:val="22"/>
        </w:rPr>
      </w:pPr>
      <w:r w:rsidRPr="00751331">
        <w:rPr>
          <w:b/>
          <w:bCs/>
          <w:color w:val="000000"/>
          <w:sz w:val="22"/>
          <w:szCs w:val="22"/>
        </w:rPr>
        <w:t xml:space="preserve">All  or nearly all the </w:t>
      </w:r>
      <w:r w:rsidR="007579C3" w:rsidRPr="00751331">
        <w:rPr>
          <w:b/>
          <w:bCs/>
          <w:color w:val="000000"/>
          <w:sz w:val="22"/>
          <w:szCs w:val="22"/>
        </w:rPr>
        <w:t>years</w:t>
      </w:r>
      <w:r w:rsidRPr="00751331">
        <w:rPr>
          <w:b/>
          <w:bCs/>
          <w:color w:val="000000"/>
          <w:sz w:val="22"/>
          <w:szCs w:val="22"/>
        </w:rPr>
        <w:t xml:space="preserve"> </w:t>
      </w:r>
      <w:r w:rsidR="006564E5" w:rsidRPr="00751331">
        <w:rPr>
          <w:b/>
          <w:bCs/>
          <w:color w:val="000000"/>
          <w:sz w:val="22"/>
          <w:szCs w:val="22"/>
        </w:rPr>
        <w:t>you have</w:t>
      </w:r>
      <w:r w:rsidRPr="00751331">
        <w:rPr>
          <w:b/>
          <w:bCs/>
          <w:color w:val="000000"/>
          <w:sz w:val="22"/>
          <w:szCs w:val="22"/>
        </w:rPr>
        <w:t xml:space="preserve"> smok</w:t>
      </w:r>
      <w:r w:rsidR="006564E5" w:rsidRPr="00751331">
        <w:rPr>
          <w:b/>
          <w:bCs/>
          <w:color w:val="000000"/>
          <w:sz w:val="22"/>
          <w:szCs w:val="22"/>
        </w:rPr>
        <w:t>ed</w:t>
      </w:r>
      <w:r w:rsidRPr="00751331">
        <w:rPr>
          <w:b/>
          <w:bCs/>
          <w:color w:val="000000"/>
          <w:sz w:val="22"/>
          <w:szCs w:val="22"/>
        </w:rPr>
        <w:t xml:space="preserve"> </w:t>
      </w:r>
    </w:p>
    <w:p w:rsidR="0006489D" w:rsidRPr="00751331" w:rsidRDefault="007579C3" w:rsidP="0032185D">
      <w:pPr>
        <w:numPr>
          <w:ilvl w:val="0"/>
          <w:numId w:val="5"/>
        </w:numPr>
        <w:tabs>
          <w:tab w:val="left" w:pos="720"/>
        </w:tabs>
        <w:rPr>
          <w:b/>
          <w:bCs/>
          <w:color w:val="000000"/>
          <w:sz w:val="22"/>
          <w:szCs w:val="22"/>
        </w:rPr>
      </w:pPr>
      <w:r w:rsidRPr="00751331">
        <w:rPr>
          <w:b/>
          <w:bCs/>
          <w:color w:val="000000"/>
          <w:sz w:val="22"/>
          <w:szCs w:val="22"/>
        </w:rPr>
        <w:t xml:space="preserve">Most </w:t>
      </w:r>
      <w:r w:rsidR="0006489D" w:rsidRPr="00751331">
        <w:rPr>
          <w:b/>
          <w:bCs/>
          <w:color w:val="000000"/>
          <w:sz w:val="22"/>
          <w:szCs w:val="22"/>
        </w:rPr>
        <w:t xml:space="preserve">of the </w:t>
      </w:r>
      <w:r w:rsidRPr="00751331">
        <w:rPr>
          <w:b/>
          <w:bCs/>
          <w:color w:val="000000"/>
          <w:sz w:val="22"/>
          <w:szCs w:val="22"/>
        </w:rPr>
        <w:t>years</w:t>
      </w:r>
      <w:r w:rsidR="006564E5" w:rsidRPr="00751331">
        <w:rPr>
          <w:b/>
          <w:bCs/>
          <w:color w:val="000000"/>
          <w:sz w:val="22"/>
          <w:szCs w:val="22"/>
        </w:rPr>
        <w:t xml:space="preserve"> you have </w:t>
      </w:r>
      <w:r w:rsidR="0006489D" w:rsidRPr="00751331">
        <w:rPr>
          <w:b/>
          <w:bCs/>
          <w:color w:val="000000"/>
          <w:sz w:val="22"/>
          <w:szCs w:val="22"/>
        </w:rPr>
        <w:t>smok</w:t>
      </w:r>
      <w:r w:rsidR="006564E5" w:rsidRPr="00751331">
        <w:rPr>
          <w:b/>
          <w:bCs/>
          <w:color w:val="000000"/>
          <w:sz w:val="22"/>
          <w:szCs w:val="22"/>
        </w:rPr>
        <w:t>ed</w:t>
      </w:r>
    </w:p>
    <w:p w:rsidR="0006489D" w:rsidRPr="00751331" w:rsidRDefault="007579C3" w:rsidP="0032185D">
      <w:pPr>
        <w:numPr>
          <w:ilvl w:val="0"/>
          <w:numId w:val="5"/>
        </w:numPr>
        <w:tabs>
          <w:tab w:val="left" w:pos="720"/>
        </w:tabs>
        <w:rPr>
          <w:b/>
          <w:bCs/>
          <w:color w:val="000000"/>
          <w:sz w:val="22"/>
          <w:szCs w:val="22"/>
        </w:rPr>
      </w:pPr>
      <w:r w:rsidRPr="00751331">
        <w:rPr>
          <w:b/>
          <w:bCs/>
          <w:color w:val="000000"/>
          <w:sz w:val="22"/>
          <w:szCs w:val="22"/>
        </w:rPr>
        <w:t>Half</w:t>
      </w:r>
      <w:r w:rsidR="0006489D" w:rsidRPr="00751331">
        <w:rPr>
          <w:b/>
          <w:bCs/>
          <w:color w:val="000000"/>
          <w:sz w:val="22"/>
          <w:szCs w:val="22"/>
        </w:rPr>
        <w:t xml:space="preserve"> of the </w:t>
      </w:r>
      <w:r w:rsidRPr="00751331">
        <w:rPr>
          <w:b/>
          <w:bCs/>
          <w:color w:val="000000"/>
          <w:sz w:val="22"/>
          <w:szCs w:val="22"/>
        </w:rPr>
        <w:t>years</w:t>
      </w:r>
      <w:r w:rsidR="006564E5" w:rsidRPr="00751331">
        <w:rPr>
          <w:b/>
          <w:bCs/>
          <w:color w:val="000000"/>
          <w:sz w:val="22"/>
          <w:szCs w:val="22"/>
        </w:rPr>
        <w:t xml:space="preserve"> you have smoked, OR -</w:t>
      </w:r>
    </w:p>
    <w:p w:rsidR="0006489D" w:rsidRPr="00751331" w:rsidRDefault="007579C3" w:rsidP="0032185D">
      <w:pPr>
        <w:numPr>
          <w:ilvl w:val="0"/>
          <w:numId w:val="5"/>
        </w:numPr>
        <w:tabs>
          <w:tab w:val="left" w:pos="720"/>
        </w:tabs>
        <w:rPr>
          <w:b/>
          <w:bCs/>
          <w:color w:val="000000"/>
          <w:sz w:val="22"/>
          <w:szCs w:val="22"/>
        </w:rPr>
      </w:pPr>
      <w:r w:rsidRPr="00751331">
        <w:rPr>
          <w:b/>
          <w:bCs/>
          <w:color w:val="000000"/>
          <w:sz w:val="22"/>
          <w:szCs w:val="22"/>
        </w:rPr>
        <w:t>Less than half the years</w:t>
      </w:r>
      <w:r w:rsidR="006564E5" w:rsidRPr="00751331">
        <w:rPr>
          <w:b/>
          <w:bCs/>
          <w:color w:val="000000"/>
          <w:sz w:val="22"/>
          <w:szCs w:val="22"/>
        </w:rPr>
        <w:t xml:space="preserve"> you have smoked</w:t>
      </w:r>
    </w:p>
    <w:p w:rsidR="0006489D" w:rsidRPr="00751331" w:rsidRDefault="0006489D" w:rsidP="0006489D">
      <w:pPr>
        <w:tabs>
          <w:tab w:val="left" w:pos="720"/>
        </w:tabs>
        <w:ind w:left="720" w:hanging="720"/>
        <w:rPr>
          <w:b/>
          <w:bCs/>
          <w:color w:val="000000"/>
          <w:sz w:val="22"/>
          <w:szCs w:val="22"/>
        </w:rPr>
      </w:pPr>
    </w:p>
    <w:p w:rsidR="0006489D" w:rsidRPr="00751331" w:rsidRDefault="006564E5" w:rsidP="0032185D">
      <w:pPr>
        <w:numPr>
          <w:ilvl w:val="0"/>
          <w:numId w:val="5"/>
        </w:numPr>
        <w:rPr>
          <w:bCs/>
          <w:color w:val="000000"/>
          <w:sz w:val="22"/>
          <w:szCs w:val="22"/>
        </w:rPr>
      </w:pPr>
      <w:r w:rsidRPr="00751331">
        <w:rPr>
          <w:bCs/>
          <w:color w:val="000000"/>
          <w:sz w:val="22"/>
          <w:szCs w:val="22"/>
        </w:rPr>
        <w:t xml:space="preserve">IF VOLUNTEERED:  </w:t>
      </w:r>
      <w:r w:rsidR="0042059D" w:rsidRPr="00751331">
        <w:rPr>
          <w:bCs/>
          <w:color w:val="000000"/>
          <w:sz w:val="22"/>
          <w:szCs w:val="22"/>
        </w:rPr>
        <w:t xml:space="preserve">LESS THAN </w:t>
      </w:r>
      <w:smartTag w:uri="urn:schemas-microsoft-com:office:smarttags" w:element="stockticker">
        <w:r w:rsidR="0042059D" w:rsidRPr="00751331">
          <w:rPr>
            <w:bCs/>
            <w:color w:val="000000"/>
            <w:sz w:val="22"/>
            <w:szCs w:val="22"/>
          </w:rPr>
          <w:t>ONE</w:t>
        </w:r>
      </w:smartTag>
      <w:r w:rsidR="0042059D" w:rsidRPr="00751331">
        <w:rPr>
          <w:bCs/>
          <w:color w:val="000000"/>
          <w:sz w:val="22"/>
          <w:szCs w:val="22"/>
        </w:rPr>
        <w:t xml:space="preserve"> YEAR </w:t>
      </w:r>
    </w:p>
    <w:p w:rsidR="0042059D" w:rsidRPr="00751331" w:rsidRDefault="0042059D" w:rsidP="0042059D">
      <w:pPr>
        <w:rPr>
          <w:b/>
          <w:color w:val="000000"/>
        </w:rPr>
      </w:pPr>
    </w:p>
    <w:p w:rsidR="006B6C37" w:rsidRPr="00296E58" w:rsidRDefault="00941202" w:rsidP="00941202">
      <w:pPr>
        <w:ind w:left="720"/>
        <w:rPr>
          <w:rFonts w:asciiTheme="majorBidi" w:hAnsiTheme="majorBidi" w:cstheme="majorBidi"/>
          <w:b/>
          <w:bCs/>
          <w:color w:val="000000"/>
        </w:rPr>
      </w:pPr>
      <w:r w:rsidRPr="00751331">
        <w:rPr>
          <w:rFonts w:ascii="Comic Sans MS" w:hAnsi="Comic Sans MS"/>
          <w:b/>
          <w:bCs/>
          <w:color w:val="000000"/>
        </w:rPr>
        <w:t>|__|</w:t>
      </w:r>
    </w:p>
    <w:p w:rsidR="002E2AA8" w:rsidRPr="00751331" w:rsidRDefault="002E2AA8" w:rsidP="00757760">
      <w:pPr>
        <w:rPr>
          <w:rFonts w:ascii="Times New Roman Bold" w:hAnsi="Times New Roman Bold"/>
          <w:b/>
          <w:bCs/>
          <w:color w:val="000000"/>
        </w:rPr>
      </w:pPr>
    </w:p>
    <w:p w:rsidR="00757760" w:rsidRPr="00751331" w:rsidRDefault="00757760" w:rsidP="00757760">
      <w:pPr>
        <w:rPr>
          <w:rFonts w:ascii="Times New Roman Bold" w:hAnsi="Times New Roman Bold"/>
          <w:b/>
          <w:bCs/>
          <w:color w:val="000000"/>
        </w:rPr>
      </w:pPr>
      <w:r w:rsidRPr="00751331">
        <w:rPr>
          <w:rFonts w:ascii="Times New Roman Bold" w:hAnsi="Times New Roman Bold"/>
          <w:b/>
          <w:bCs/>
          <w:color w:val="000000"/>
        </w:rPr>
        <w:t>IF B2 = 1, GO TO B7c3; ELSE IF B2 =2, 3, R, OR DK, GO TO B7c2</w:t>
      </w:r>
    </w:p>
    <w:p w:rsidR="00757760" w:rsidRPr="00296E58" w:rsidRDefault="00757760" w:rsidP="00757760">
      <w:pPr>
        <w:rPr>
          <w:rFonts w:asciiTheme="majorBidi" w:hAnsiTheme="majorBidi" w:cstheme="majorBidi"/>
          <w:b/>
          <w:bCs/>
          <w:color w:val="000000"/>
        </w:rPr>
      </w:pPr>
    </w:p>
    <w:p w:rsidR="00757760" w:rsidRPr="00751331" w:rsidRDefault="00757760" w:rsidP="00757760">
      <w:pPr>
        <w:rPr>
          <w:rFonts w:ascii="Times New Roman Bold" w:hAnsi="Times New Roman Bold"/>
          <w:b/>
          <w:bCs/>
          <w:color w:val="000000"/>
        </w:rPr>
      </w:pPr>
      <w:r w:rsidRPr="00751331">
        <w:rPr>
          <w:rFonts w:ascii="Times New Roman Bold" w:hAnsi="Times New Roman Bold"/>
          <w:b/>
          <w:bCs/>
          <w:color w:val="000000"/>
        </w:rPr>
        <w:t>B7c2  Have you EVER smoked MENTHOL cigarettes for 6 months or more?</w:t>
      </w:r>
    </w:p>
    <w:p w:rsidR="00757760" w:rsidRPr="00751331" w:rsidRDefault="00757760" w:rsidP="00757760">
      <w:pPr>
        <w:rPr>
          <w:rFonts w:ascii="Times New Roman Bold" w:hAnsi="Times New Roman Bold"/>
          <w:b/>
          <w:bCs/>
          <w:color w:val="000000"/>
        </w:rPr>
      </w:pPr>
    </w:p>
    <w:p w:rsidR="00757760" w:rsidRPr="00751331" w:rsidRDefault="00757760" w:rsidP="00757760">
      <w:pPr>
        <w:tabs>
          <w:tab w:val="left" w:pos="991"/>
        </w:tabs>
        <w:ind w:left="720"/>
        <w:rPr>
          <w:b/>
          <w:color w:val="000000"/>
          <w:sz w:val="22"/>
          <w:szCs w:val="22"/>
        </w:rPr>
      </w:pPr>
      <w:r w:rsidRPr="00751331">
        <w:rPr>
          <w:b/>
          <w:color w:val="000000"/>
          <w:sz w:val="22"/>
          <w:szCs w:val="22"/>
        </w:rPr>
        <w:t>(1) Yes</w:t>
      </w:r>
    </w:p>
    <w:p w:rsidR="00757760" w:rsidRPr="00751331" w:rsidRDefault="00757760" w:rsidP="00757760">
      <w:pPr>
        <w:tabs>
          <w:tab w:val="left" w:pos="741"/>
        </w:tabs>
        <w:rPr>
          <w:b/>
          <w:color w:val="000000"/>
          <w:sz w:val="22"/>
          <w:szCs w:val="22"/>
        </w:rPr>
      </w:pPr>
      <w:r w:rsidRPr="00751331">
        <w:rPr>
          <w:b/>
          <w:color w:val="000000"/>
          <w:sz w:val="22"/>
          <w:szCs w:val="22"/>
        </w:rPr>
        <w:tab/>
        <w:t>(2)  No</w:t>
      </w:r>
    </w:p>
    <w:p w:rsidR="006C24AF" w:rsidRPr="00751331" w:rsidRDefault="006C24AF" w:rsidP="00757760">
      <w:pPr>
        <w:tabs>
          <w:tab w:val="left" w:pos="741"/>
        </w:tabs>
        <w:rPr>
          <w:b/>
          <w:color w:val="000000"/>
          <w:sz w:val="22"/>
          <w:szCs w:val="22"/>
        </w:rPr>
      </w:pPr>
    </w:p>
    <w:p w:rsidR="006C24AF" w:rsidRPr="00296E58" w:rsidRDefault="006C24AF" w:rsidP="006C24AF">
      <w:pPr>
        <w:ind w:left="720"/>
        <w:rPr>
          <w:rFonts w:asciiTheme="majorBidi" w:hAnsiTheme="majorBidi" w:cstheme="majorBidi"/>
          <w:b/>
          <w:bCs/>
          <w:color w:val="000000"/>
        </w:rPr>
      </w:pPr>
      <w:r w:rsidRPr="00751331">
        <w:rPr>
          <w:rFonts w:ascii="Comic Sans MS" w:hAnsi="Comic Sans MS"/>
          <w:b/>
          <w:bCs/>
          <w:color w:val="000000"/>
        </w:rPr>
        <w:t>|__|</w:t>
      </w:r>
    </w:p>
    <w:p w:rsidR="00757760" w:rsidRPr="00296E58" w:rsidRDefault="00757760" w:rsidP="00757760">
      <w:pPr>
        <w:rPr>
          <w:rFonts w:asciiTheme="majorBidi" w:hAnsiTheme="majorBidi" w:cstheme="majorBidi"/>
          <w:b/>
          <w:bCs/>
          <w:color w:val="000000"/>
        </w:rPr>
      </w:pPr>
    </w:p>
    <w:p w:rsidR="00757760" w:rsidRPr="00751331" w:rsidRDefault="00757760" w:rsidP="0075776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ascii="Times New Roman Bold" w:hAnsi="Times New Roman Bold"/>
          <w:b/>
          <w:color w:val="000000"/>
        </w:rPr>
      </w:pPr>
      <w:r w:rsidRPr="00751331">
        <w:rPr>
          <w:rFonts w:ascii="Times New Roman Bold" w:hAnsi="Times New Roman Bold"/>
          <w:b/>
          <w:color w:val="000000"/>
        </w:rPr>
        <w:t>IF B7c2 = 1, THEN GO TO B7c3, ELSE GO TO B7d.</w:t>
      </w:r>
    </w:p>
    <w:p w:rsidR="00757760" w:rsidRPr="00296E58" w:rsidRDefault="00757760" w:rsidP="00757760">
      <w:pPr>
        <w:rPr>
          <w:rFonts w:asciiTheme="majorBidi" w:hAnsiTheme="majorBidi" w:cstheme="majorBidi"/>
          <w:b/>
          <w:bCs/>
          <w:color w:val="000000"/>
        </w:rPr>
      </w:pPr>
    </w:p>
    <w:p w:rsidR="006011CC" w:rsidRPr="00751331" w:rsidRDefault="00757760" w:rsidP="00757760">
      <w:pPr>
        <w:tabs>
          <w:tab w:val="left" w:pos="720"/>
        </w:tabs>
        <w:ind w:left="720" w:hanging="720"/>
        <w:rPr>
          <w:b/>
          <w:bCs/>
          <w:color w:val="000000"/>
          <w:sz w:val="22"/>
          <w:szCs w:val="22"/>
        </w:rPr>
      </w:pPr>
      <w:r w:rsidRPr="00751331">
        <w:rPr>
          <w:b/>
          <w:bCs/>
          <w:color w:val="000000"/>
        </w:rPr>
        <w:t>B7c3</w:t>
      </w:r>
      <w:r w:rsidRPr="00751331">
        <w:rPr>
          <w:b/>
          <w:bCs/>
          <w:color w:val="000000"/>
          <w:sz w:val="22"/>
          <w:szCs w:val="22"/>
        </w:rPr>
        <w:t xml:space="preserve">  For how long have you smoked MENTHOL cigarettes</w:t>
      </w:r>
      <w:r w:rsidR="006011CC" w:rsidRPr="00751331">
        <w:rPr>
          <w:b/>
          <w:bCs/>
          <w:color w:val="000000"/>
          <w:sz w:val="22"/>
          <w:szCs w:val="22"/>
        </w:rPr>
        <w:t>?</w:t>
      </w:r>
    </w:p>
    <w:p w:rsidR="006011CC" w:rsidRPr="00751331" w:rsidRDefault="006011CC" w:rsidP="00757760">
      <w:pPr>
        <w:tabs>
          <w:tab w:val="left" w:pos="720"/>
        </w:tabs>
        <w:ind w:left="720" w:hanging="720"/>
        <w:rPr>
          <w:b/>
          <w:bCs/>
          <w:color w:val="000000"/>
          <w:sz w:val="22"/>
          <w:szCs w:val="22"/>
        </w:rPr>
      </w:pPr>
    </w:p>
    <w:p w:rsidR="00757760" w:rsidRPr="00751331" w:rsidRDefault="006011CC" w:rsidP="00296E58">
      <w:pPr>
        <w:tabs>
          <w:tab w:val="left" w:pos="720"/>
        </w:tabs>
        <w:ind w:left="720" w:hanging="720"/>
        <w:rPr>
          <w:b/>
          <w:bCs/>
          <w:color w:val="000000"/>
          <w:sz w:val="22"/>
          <w:szCs w:val="22"/>
        </w:rPr>
      </w:pPr>
      <w:r w:rsidRPr="00751331">
        <w:rPr>
          <w:b/>
          <w:bCs/>
          <w:color w:val="000000"/>
          <w:sz w:val="22"/>
          <w:szCs w:val="22"/>
        </w:rPr>
        <w:tab/>
      </w:r>
      <w:r w:rsidR="00757760" w:rsidRPr="00751331">
        <w:rPr>
          <w:b/>
          <w:bCs/>
          <w:color w:val="000000"/>
          <w:sz w:val="22"/>
          <w:szCs w:val="22"/>
        </w:rPr>
        <w:t>READ CHOICES 1-4</w:t>
      </w:r>
    </w:p>
    <w:p w:rsidR="00757760" w:rsidRPr="00751331" w:rsidRDefault="00757760" w:rsidP="00757760">
      <w:pPr>
        <w:tabs>
          <w:tab w:val="left" w:pos="720"/>
        </w:tabs>
        <w:ind w:left="720" w:hanging="720"/>
        <w:rPr>
          <w:b/>
          <w:bCs/>
          <w:color w:val="000000"/>
          <w:sz w:val="22"/>
          <w:szCs w:val="22"/>
        </w:rPr>
      </w:pPr>
    </w:p>
    <w:p w:rsidR="00757760" w:rsidRPr="00751331" w:rsidRDefault="00757760" w:rsidP="00757760">
      <w:pPr>
        <w:numPr>
          <w:ilvl w:val="0"/>
          <w:numId w:val="41"/>
        </w:numPr>
        <w:tabs>
          <w:tab w:val="left" w:pos="720"/>
        </w:tabs>
        <w:rPr>
          <w:b/>
          <w:bCs/>
          <w:color w:val="000000"/>
          <w:sz w:val="22"/>
          <w:szCs w:val="22"/>
        </w:rPr>
      </w:pPr>
      <w:r w:rsidRPr="00751331">
        <w:rPr>
          <w:b/>
          <w:bCs/>
          <w:color w:val="000000"/>
          <w:sz w:val="22"/>
          <w:szCs w:val="22"/>
        </w:rPr>
        <w:t xml:space="preserve">All  or nearly all the years you have smoked </w:t>
      </w:r>
    </w:p>
    <w:p w:rsidR="00757760" w:rsidRPr="00751331" w:rsidRDefault="00757760" w:rsidP="00757760">
      <w:pPr>
        <w:numPr>
          <w:ilvl w:val="0"/>
          <w:numId w:val="41"/>
        </w:numPr>
        <w:tabs>
          <w:tab w:val="left" w:pos="720"/>
        </w:tabs>
        <w:rPr>
          <w:b/>
          <w:bCs/>
          <w:color w:val="000000"/>
          <w:sz w:val="22"/>
          <w:szCs w:val="22"/>
        </w:rPr>
      </w:pPr>
      <w:r w:rsidRPr="00751331">
        <w:rPr>
          <w:b/>
          <w:bCs/>
          <w:color w:val="000000"/>
          <w:sz w:val="22"/>
          <w:szCs w:val="22"/>
        </w:rPr>
        <w:t>Most of the years you have smoked</w:t>
      </w:r>
    </w:p>
    <w:p w:rsidR="00757760" w:rsidRPr="00751331" w:rsidRDefault="00757760" w:rsidP="00757760">
      <w:pPr>
        <w:numPr>
          <w:ilvl w:val="0"/>
          <w:numId w:val="41"/>
        </w:numPr>
        <w:tabs>
          <w:tab w:val="left" w:pos="720"/>
        </w:tabs>
        <w:rPr>
          <w:b/>
          <w:bCs/>
          <w:color w:val="000000"/>
          <w:sz w:val="22"/>
          <w:szCs w:val="22"/>
        </w:rPr>
      </w:pPr>
      <w:r w:rsidRPr="00751331">
        <w:rPr>
          <w:b/>
          <w:bCs/>
          <w:color w:val="000000"/>
          <w:sz w:val="22"/>
          <w:szCs w:val="22"/>
        </w:rPr>
        <w:t>Half of the years you have smoked, OR -</w:t>
      </w:r>
    </w:p>
    <w:p w:rsidR="00757760" w:rsidRPr="00751331" w:rsidRDefault="00757760" w:rsidP="00757760">
      <w:pPr>
        <w:numPr>
          <w:ilvl w:val="0"/>
          <w:numId w:val="41"/>
        </w:numPr>
        <w:tabs>
          <w:tab w:val="left" w:pos="720"/>
        </w:tabs>
        <w:rPr>
          <w:b/>
          <w:bCs/>
          <w:color w:val="000000"/>
          <w:sz w:val="22"/>
          <w:szCs w:val="22"/>
        </w:rPr>
      </w:pPr>
      <w:r w:rsidRPr="00751331">
        <w:rPr>
          <w:b/>
          <w:bCs/>
          <w:color w:val="000000"/>
          <w:sz w:val="22"/>
          <w:szCs w:val="22"/>
        </w:rPr>
        <w:t>Less than half the years you have smoked</w:t>
      </w:r>
    </w:p>
    <w:p w:rsidR="00757760" w:rsidRPr="00751331" w:rsidRDefault="00757760" w:rsidP="00757760">
      <w:pPr>
        <w:tabs>
          <w:tab w:val="left" w:pos="720"/>
        </w:tabs>
        <w:ind w:left="720"/>
        <w:rPr>
          <w:b/>
          <w:bCs/>
          <w:color w:val="000000"/>
          <w:sz w:val="22"/>
          <w:szCs w:val="22"/>
        </w:rPr>
      </w:pPr>
    </w:p>
    <w:p w:rsidR="00757760" w:rsidRPr="00751331" w:rsidRDefault="00757760" w:rsidP="00757760">
      <w:pPr>
        <w:numPr>
          <w:ilvl w:val="0"/>
          <w:numId w:val="41"/>
        </w:numPr>
        <w:rPr>
          <w:color w:val="000000"/>
        </w:rPr>
      </w:pPr>
      <w:r w:rsidRPr="00751331">
        <w:rPr>
          <w:bCs/>
          <w:color w:val="000000"/>
          <w:sz w:val="22"/>
          <w:szCs w:val="22"/>
        </w:rPr>
        <w:t xml:space="preserve">IF VOLUNTEERED:  LESS THAN </w:t>
      </w:r>
      <w:smartTag w:uri="urn:schemas-microsoft-com:office:smarttags" w:element="stockticker">
        <w:r w:rsidRPr="00751331">
          <w:rPr>
            <w:bCs/>
            <w:color w:val="000000"/>
            <w:sz w:val="22"/>
            <w:szCs w:val="22"/>
          </w:rPr>
          <w:t>ONE</w:t>
        </w:r>
      </w:smartTag>
      <w:r w:rsidRPr="00751331">
        <w:rPr>
          <w:bCs/>
          <w:color w:val="000000"/>
          <w:sz w:val="22"/>
          <w:szCs w:val="22"/>
        </w:rPr>
        <w:t xml:space="preserve"> YEAR </w:t>
      </w:r>
    </w:p>
    <w:p w:rsidR="006011CC" w:rsidRPr="00296E58" w:rsidRDefault="006011CC" w:rsidP="006011CC">
      <w:pPr>
        <w:ind w:firstLine="720"/>
        <w:rPr>
          <w:rFonts w:asciiTheme="majorBidi" w:hAnsiTheme="majorBidi" w:cstheme="majorBidi"/>
          <w:b/>
          <w:bCs/>
          <w:color w:val="000000"/>
        </w:rPr>
      </w:pPr>
    </w:p>
    <w:p w:rsidR="00757760" w:rsidRPr="00296E58" w:rsidRDefault="00757760" w:rsidP="006011CC">
      <w:pPr>
        <w:ind w:firstLine="720"/>
        <w:rPr>
          <w:rFonts w:asciiTheme="majorBidi" w:hAnsiTheme="majorBidi" w:cstheme="majorBidi"/>
          <w:b/>
          <w:bCs/>
          <w:color w:val="000000"/>
        </w:rPr>
      </w:pPr>
      <w:r w:rsidRPr="00751331">
        <w:rPr>
          <w:rFonts w:ascii="Comic Sans MS" w:hAnsi="Comic Sans MS"/>
          <w:b/>
          <w:bCs/>
          <w:color w:val="000000"/>
        </w:rPr>
        <w:t>|__|</w:t>
      </w:r>
    </w:p>
    <w:p w:rsidR="00757760" w:rsidRPr="00751331" w:rsidRDefault="00757760" w:rsidP="0075776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p>
    <w:p w:rsidR="002E2AA8" w:rsidRPr="00296E58" w:rsidRDefault="002E2AA8" w:rsidP="00757760">
      <w:pPr>
        <w:rPr>
          <w:rFonts w:asciiTheme="majorBidi" w:hAnsiTheme="majorBidi" w:cstheme="majorBidi"/>
          <w:b/>
          <w:bCs/>
          <w:color w:val="000000"/>
        </w:rPr>
      </w:pPr>
    </w:p>
    <w:p w:rsidR="0081249C" w:rsidRPr="00751331" w:rsidRDefault="0051478E">
      <w:pPr>
        <w:tabs>
          <w:tab w:val="left" w:pos="720"/>
        </w:tabs>
        <w:ind w:left="720" w:hanging="720"/>
        <w:rPr>
          <w:b/>
          <w:bCs/>
          <w:color w:val="000000"/>
          <w:sz w:val="22"/>
          <w:szCs w:val="22"/>
        </w:rPr>
      </w:pPr>
      <w:r w:rsidRPr="00751331">
        <w:rPr>
          <w:b/>
          <w:bCs/>
          <w:color w:val="000000"/>
        </w:rPr>
        <w:t>B7</w:t>
      </w:r>
      <w:r w:rsidR="00941202" w:rsidRPr="00751331">
        <w:rPr>
          <w:b/>
          <w:bCs/>
          <w:color w:val="000000"/>
        </w:rPr>
        <w:t>d</w:t>
      </w:r>
      <w:r w:rsidRPr="00751331">
        <w:rPr>
          <w:b/>
          <w:bCs/>
          <w:color w:val="000000"/>
        </w:rPr>
        <w:tab/>
      </w:r>
      <w:r w:rsidR="006564E5" w:rsidRPr="00751331">
        <w:rPr>
          <w:b/>
          <w:bCs/>
          <w:color w:val="000000"/>
          <w:sz w:val="22"/>
          <w:szCs w:val="22"/>
        </w:rPr>
        <w:t>Think of the time during your life when you SMOKED THE</w:t>
      </w:r>
      <w:r w:rsidR="007579C3" w:rsidRPr="00751331">
        <w:rPr>
          <w:b/>
          <w:bCs/>
          <w:color w:val="000000"/>
          <w:sz w:val="22"/>
          <w:szCs w:val="22"/>
        </w:rPr>
        <w:t xml:space="preserve"> MOST</w:t>
      </w:r>
      <w:r w:rsidR="006564E5" w:rsidRPr="00751331">
        <w:rPr>
          <w:b/>
          <w:bCs/>
          <w:color w:val="000000"/>
          <w:sz w:val="22"/>
          <w:szCs w:val="22"/>
        </w:rPr>
        <w:t>.  During that time</w:t>
      </w:r>
      <w:r w:rsidRPr="00751331">
        <w:rPr>
          <w:b/>
          <w:bCs/>
          <w:color w:val="000000"/>
          <w:sz w:val="22"/>
          <w:szCs w:val="22"/>
        </w:rPr>
        <w:t xml:space="preserve">, </w:t>
      </w:r>
      <w:r w:rsidR="007579C3" w:rsidRPr="00751331">
        <w:rPr>
          <w:b/>
          <w:bCs/>
          <w:color w:val="000000"/>
          <w:sz w:val="22"/>
          <w:szCs w:val="22"/>
        </w:rPr>
        <w:t xml:space="preserve">how many </w:t>
      </w:r>
      <w:r w:rsidRPr="00751331">
        <w:rPr>
          <w:b/>
          <w:bCs/>
          <w:color w:val="000000"/>
          <w:sz w:val="22"/>
          <w:szCs w:val="22"/>
        </w:rPr>
        <w:t xml:space="preserve">cigarettes </w:t>
      </w:r>
      <w:r w:rsidR="007579C3" w:rsidRPr="00751331">
        <w:rPr>
          <w:b/>
          <w:bCs/>
          <w:color w:val="000000"/>
          <w:sz w:val="22"/>
          <w:szCs w:val="22"/>
        </w:rPr>
        <w:t>did you smoke each day</w:t>
      </w:r>
      <w:r w:rsidRPr="00751331">
        <w:rPr>
          <w:b/>
          <w:bCs/>
          <w:color w:val="000000"/>
          <w:sz w:val="22"/>
          <w:szCs w:val="22"/>
        </w:rPr>
        <w:t>?</w:t>
      </w:r>
    </w:p>
    <w:p w:rsidR="0051478E" w:rsidRPr="00751331" w:rsidRDefault="0051478E">
      <w:pPr>
        <w:tabs>
          <w:tab w:val="left" w:pos="720"/>
        </w:tabs>
        <w:ind w:left="720" w:hanging="720"/>
        <w:rPr>
          <w:b/>
          <w:bCs/>
          <w:color w:val="000000"/>
          <w:sz w:val="22"/>
          <w:szCs w:val="22"/>
        </w:rPr>
      </w:pPr>
    </w:p>
    <w:p w:rsidR="009B712E" w:rsidRPr="00751331" w:rsidRDefault="0051478E" w:rsidP="009B712E">
      <w:pPr>
        <w:tabs>
          <w:tab w:val="left" w:pos="720"/>
        </w:tabs>
        <w:ind w:left="720" w:hanging="720"/>
        <w:rPr>
          <w:color w:val="000000"/>
          <w:sz w:val="22"/>
          <w:szCs w:val="22"/>
        </w:rPr>
      </w:pPr>
      <w:r w:rsidRPr="00751331">
        <w:rPr>
          <w:bCs/>
          <w:color w:val="000000"/>
          <w:sz w:val="22"/>
          <w:szCs w:val="22"/>
        </w:rPr>
        <w:tab/>
      </w:r>
      <w:r w:rsidR="006B6C37" w:rsidRPr="00751331">
        <w:rPr>
          <w:color w:val="000000"/>
          <w:sz w:val="22"/>
          <w:szCs w:val="22"/>
        </w:rPr>
        <w:t xml:space="preserve">[ </w:t>
      </w:r>
      <w:smartTag w:uri="urn:schemas-microsoft-com:office:smarttags" w:element="stockticker">
        <w:r w:rsidRPr="00751331">
          <w:rPr>
            <w:color w:val="000000"/>
            <w:sz w:val="22"/>
            <w:szCs w:val="22"/>
          </w:rPr>
          <w:t>ONE</w:t>
        </w:r>
      </w:smartTag>
      <w:r w:rsidRPr="00751331">
        <w:rPr>
          <w:color w:val="000000"/>
          <w:sz w:val="22"/>
          <w:szCs w:val="22"/>
        </w:rPr>
        <w:t xml:space="preserve"> </w:t>
      </w:r>
      <w:smartTag w:uri="urn:schemas-microsoft-com:office:smarttags" w:element="stockticker">
        <w:r w:rsidRPr="00751331">
          <w:rPr>
            <w:color w:val="000000"/>
            <w:sz w:val="22"/>
            <w:szCs w:val="22"/>
          </w:rPr>
          <w:t>PACK</w:t>
        </w:r>
      </w:smartTag>
      <w:r w:rsidRPr="00751331">
        <w:rPr>
          <w:color w:val="000000"/>
          <w:sz w:val="22"/>
          <w:szCs w:val="22"/>
        </w:rPr>
        <w:t xml:space="preserve"> USUALLY EQUALS 20 CIGARETTES.</w:t>
      </w:r>
      <w:r w:rsidR="009B712E" w:rsidRPr="00751331">
        <w:rPr>
          <w:color w:val="000000"/>
          <w:sz w:val="22"/>
          <w:szCs w:val="22"/>
        </w:rPr>
        <w:t xml:space="preserve">   IF CONVERTING PACKS TO CIGARETTES, ALWAYS VERI</w:t>
      </w:r>
      <w:r w:rsidR="002E2AA8" w:rsidRPr="00751331">
        <w:rPr>
          <w:color w:val="000000"/>
          <w:sz w:val="22"/>
          <w:szCs w:val="22"/>
        </w:rPr>
        <w:t>FY CALCULATION WITH RESPONDENT.]</w:t>
      </w:r>
    </w:p>
    <w:p w:rsidR="0051478E" w:rsidRPr="00751331" w:rsidRDefault="0051478E" w:rsidP="0051478E">
      <w:pPr>
        <w:tabs>
          <w:tab w:val="left" w:pos="720"/>
        </w:tabs>
        <w:ind w:left="720" w:hanging="720"/>
        <w:rPr>
          <w:color w:val="000000"/>
          <w:sz w:val="22"/>
          <w:szCs w:val="22"/>
        </w:rPr>
      </w:pPr>
    </w:p>
    <w:p w:rsidR="009B712E" w:rsidRPr="00751331" w:rsidRDefault="009B712E" w:rsidP="0051478E">
      <w:pPr>
        <w:tabs>
          <w:tab w:val="left" w:pos="720"/>
        </w:tabs>
        <w:ind w:left="720" w:hanging="720"/>
        <w:rPr>
          <w:color w:val="000000"/>
          <w:sz w:val="22"/>
          <w:szCs w:val="22"/>
        </w:rPr>
      </w:pPr>
      <w:r w:rsidRPr="00751331">
        <w:rPr>
          <w:color w:val="000000"/>
          <w:sz w:val="22"/>
          <w:szCs w:val="22"/>
        </w:rPr>
        <w:tab/>
        <w:t>ENTER NUMBER OF CIGARETTES PER DAY</w:t>
      </w:r>
    </w:p>
    <w:p w:rsidR="003643AA" w:rsidRPr="00751331" w:rsidRDefault="009B712E" w:rsidP="0051478E">
      <w:pPr>
        <w:tabs>
          <w:tab w:val="left" w:pos="720"/>
        </w:tabs>
        <w:ind w:left="720" w:hanging="720"/>
        <w:rPr>
          <w:color w:val="000000"/>
          <w:sz w:val="22"/>
          <w:szCs w:val="22"/>
        </w:rPr>
      </w:pPr>
      <w:r w:rsidRPr="00751331">
        <w:rPr>
          <w:color w:val="000000"/>
          <w:sz w:val="22"/>
          <w:szCs w:val="22"/>
        </w:rPr>
        <w:tab/>
      </w:r>
      <w:r w:rsidR="003643AA" w:rsidRPr="00751331">
        <w:rPr>
          <w:color w:val="000000"/>
          <w:sz w:val="22"/>
          <w:szCs w:val="22"/>
        </w:rPr>
        <w:t>(1-</w:t>
      </w:r>
      <w:r w:rsidR="006C24AF" w:rsidRPr="00751331">
        <w:rPr>
          <w:color w:val="000000"/>
          <w:sz w:val="22"/>
          <w:szCs w:val="22"/>
        </w:rPr>
        <w:t>9</w:t>
      </w:r>
      <w:r w:rsidR="006011CC" w:rsidRPr="00751331">
        <w:rPr>
          <w:color w:val="000000"/>
          <w:sz w:val="22"/>
          <w:szCs w:val="22"/>
        </w:rPr>
        <w:t>9</w:t>
      </w:r>
      <w:r w:rsidR="006C24AF" w:rsidRPr="00751331">
        <w:rPr>
          <w:color w:val="000000"/>
          <w:sz w:val="22"/>
          <w:szCs w:val="22"/>
        </w:rPr>
        <w:t>)</w:t>
      </w:r>
    </w:p>
    <w:p w:rsidR="0051478E" w:rsidRPr="00751331" w:rsidRDefault="0051478E" w:rsidP="0051478E">
      <w:pPr>
        <w:rPr>
          <w:b/>
          <w:color w:val="000000"/>
        </w:rPr>
      </w:pPr>
    </w:p>
    <w:p w:rsidR="00CD5B7F" w:rsidRPr="00751331" w:rsidRDefault="006B6C37"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sidRPr="00751331">
        <w:rPr>
          <w:b/>
          <w:color w:val="000000"/>
        </w:rPr>
        <w:tab/>
      </w:r>
      <w:r w:rsidR="00CD5B7F" w:rsidRPr="00751331">
        <w:rPr>
          <w:color w:val="000000"/>
          <w:sz w:val="22"/>
          <w:szCs w:val="22"/>
        </w:rPr>
        <w:t>|__|__|</w:t>
      </w:r>
      <w:r w:rsidR="00CD5B7F" w:rsidRPr="00751331">
        <w:rPr>
          <w:color w:val="000000"/>
          <w:sz w:val="22"/>
          <w:szCs w:val="22"/>
        </w:rPr>
        <w:tab/>
        <w:t xml:space="preserve"> IF </w:t>
      </w:r>
      <w:r w:rsidR="00CD5B7F" w:rsidRPr="00751331">
        <w:rPr>
          <w:rFonts w:ascii="WP MathA" w:hAnsi="WP MathA" w:cs="WP MathA"/>
          <w:color w:val="000000"/>
          <w:sz w:val="34"/>
          <w:szCs w:val="34"/>
        </w:rPr>
        <w:t></w:t>
      </w:r>
      <w:r w:rsidR="00CD5B7F" w:rsidRPr="00751331">
        <w:rPr>
          <w:color w:val="000000"/>
          <w:sz w:val="22"/>
          <w:szCs w:val="22"/>
        </w:rPr>
        <w:t xml:space="preserve"> 40: GO TO B8</w:t>
      </w:r>
    </w:p>
    <w:p w:rsidR="00CD5B7F" w:rsidRPr="00751331"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jc w:val="both"/>
        <w:rPr>
          <w:color w:val="000000"/>
          <w:sz w:val="22"/>
          <w:szCs w:val="22"/>
        </w:rPr>
      </w:pPr>
    </w:p>
    <w:p w:rsidR="00CD5B7F" w:rsidRPr="00751331"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jc w:val="both"/>
        <w:rPr>
          <w:color w:val="000000"/>
          <w:sz w:val="22"/>
          <w:szCs w:val="22"/>
        </w:rPr>
      </w:pPr>
      <w:r w:rsidRPr="00751331">
        <w:rPr>
          <w:color w:val="000000"/>
          <w:sz w:val="22"/>
          <w:szCs w:val="22"/>
        </w:rPr>
        <w:tab/>
        <w:t>[If &gt;40: GO TO B7d</w:t>
      </w:r>
      <w:r w:rsidR="00947E5D" w:rsidRPr="00751331">
        <w:rPr>
          <w:color w:val="000000"/>
          <w:sz w:val="22"/>
          <w:szCs w:val="22"/>
        </w:rPr>
        <w:t>v</w:t>
      </w:r>
      <w:r w:rsidRPr="00751331">
        <w:rPr>
          <w:color w:val="000000"/>
          <w:sz w:val="22"/>
          <w:szCs w:val="22"/>
        </w:rPr>
        <w:t>]</w:t>
      </w:r>
    </w:p>
    <w:p w:rsidR="00CD5B7F" w:rsidRPr="00751331"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jc w:val="both"/>
        <w:rPr>
          <w:color w:val="000000"/>
          <w:sz w:val="22"/>
          <w:szCs w:val="22"/>
        </w:rPr>
      </w:pPr>
      <w:r w:rsidRPr="00751331">
        <w:rPr>
          <w:color w:val="000000"/>
          <w:sz w:val="22"/>
          <w:szCs w:val="22"/>
        </w:rPr>
        <w:tab/>
        <w:t>[Don’t Know OR Refused: GO TO B8]</w:t>
      </w:r>
    </w:p>
    <w:p w:rsidR="00CD5B7F" w:rsidRPr="00751331"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b/>
          <w:bCs/>
          <w:color w:val="000000"/>
        </w:rPr>
      </w:pPr>
    </w:p>
    <w:p w:rsidR="00CD5B7F" w:rsidRPr="00751331"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b/>
          <w:bCs/>
          <w:color w:val="000000"/>
        </w:rPr>
      </w:pPr>
    </w:p>
    <w:p w:rsidR="00CD5B7F" w:rsidRPr="00751331"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b/>
          <w:bCs/>
          <w:color w:val="000000"/>
          <w:sz w:val="22"/>
          <w:szCs w:val="22"/>
        </w:rPr>
      </w:pPr>
      <w:r w:rsidRPr="00751331">
        <w:rPr>
          <w:b/>
          <w:bCs/>
          <w:color w:val="000000"/>
          <w:sz w:val="22"/>
          <w:szCs w:val="22"/>
        </w:rPr>
        <w:t>B7d</w:t>
      </w:r>
      <w:r w:rsidR="00947E5D" w:rsidRPr="00751331">
        <w:rPr>
          <w:b/>
          <w:bCs/>
          <w:color w:val="000000"/>
          <w:sz w:val="22"/>
          <w:szCs w:val="22"/>
        </w:rPr>
        <w:t>v</w:t>
      </w:r>
      <w:r w:rsidRPr="00751331">
        <w:rPr>
          <w:b/>
          <w:bCs/>
          <w:color w:val="000000"/>
          <w:sz w:val="22"/>
          <w:szCs w:val="22"/>
        </w:rPr>
        <w:t xml:space="preserve">  </w:t>
      </w:r>
      <w:r w:rsidRPr="00751331">
        <w:rPr>
          <w:b/>
          <w:bCs/>
          <w:color w:val="000000"/>
          <w:sz w:val="22"/>
          <w:szCs w:val="22"/>
        </w:rPr>
        <w:tab/>
        <w:t>I have recorded that the time during your life when you SMOKED THE MOST, you smoked [fill entry B7d] cigarettes each day.  Is that correct?</w:t>
      </w:r>
    </w:p>
    <w:p w:rsidR="00CD5B7F" w:rsidRPr="00751331"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b/>
          <w:bCs/>
          <w:color w:val="000000"/>
          <w:sz w:val="22"/>
          <w:szCs w:val="22"/>
        </w:rPr>
      </w:pPr>
    </w:p>
    <w:p w:rsidR="00CD5B7F" w:rsidRPr="00751331"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jc w:val="both"/>
        <w:rPr>
          <w:color w:val="000000"/>
          <w:sz w:val="22"/>
          <w:szCs w:val="22"/>
        </w:rPr>
      </w:pPr>
      <w:r w:rsidRPr="00751331">
        <w:rPr>
          <w:color w:val="000000"/>
          <w:sz w:val="22"/>
          <w:szCs w:val="22"/>
        </w:rPr>
        <w:tab/>
        <w:t>(1)  Yes</w:t>
      </w:r>
      <w:r w:rsidRPr="00751331">
        <w:rPr>
          <w:color w:val="000000"/>
          <w:sz w:val="22"/>
          <w:szCs w:val="22"/>
        </w:rPr>
        <w:tab/>
        <w:t xml:space="preserve">  [GO TO B8]</w:t>
      </w:r>
    </w:p>
    <w:p w:rsidR="00CD5B7F" w:rsidRPr="00751331"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jc w:val="both"/>
        <w:rPr>
          <w:color w:val="000000"/>
          <w:sz w:val="22"/>
          <w:szCs w:val="22"/>
        </w:rPr>
      </w:pPr>
      <w:r w:rsidRPr="00751331">
        <w:rPr>
          <w:color w:val="000000"/>
          <w:sz w:val="22"/>
          <w:szCs w:val="22"/>
        </w:rPr>
        <w:tab/>
        <w:t>(2)  No</w:t>
      </w:r>
      <w:r w:rsidRPr="00751331">
        <w:rPr>
          <w:color w:val="000000"/>
          <w:sz w:val="22"/>
          <w:szCs w:val="22"/>
        </w:rPr>
        <w:tab/>
        <w:t xml:space="preserve">  [GO TO B7d]</w:t>
      </w:r>
    </w:p>
    <w:p w:rsidR="00CD5B7F" w:rsidRPr="00751331"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p>
    <w:p w:rsidR="00CD5B7F" w:rsidRPr="00751331"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rPr>
          <w:color w:val="000000"/>
          <w:sz w:val="22"/>
          <w:szCs w:val="22"/>
        </w:rPr>
      </w:pPr>
      <w:r w:rsidRPr="00751331">
        <w:rPr>
          <w:color w:val="000000"/>
          <w:sz w:val="22"/>
          <w:szCs w:val="22"/>
        </w:rPr>
        <w:tab/>
        <w:t>|__|__|</w:t>
      </w:r>
    </w:p>
    <w:p w:rsidR="00CD5B7F" w:rsidRPr="00751331"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rPr>
          <w:color w:val="000000"/>
          <w:sz w:val="22"/>
          <w:szCs w:val="22"/>
        </w:rPr>
      </w:pPr>
    </w:p>
    <w:p w:rsidR="00CD5B7F" w:rsidRPr="00751331"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rPr>
          <w:color w:val="000000"/>
          <w:sz w:val="22"/>
          <w:szCs w:val="22"/>
        </w:rPr>
      </w:pPr>
      <w:r w:rsidRPr="00751331">
        <w:rPr>
          <w:color w:val="000000"/>
          <w:sz w:val="22"/>
          <w:szCs w:val="22"/>
        </w:rPr>
        <w:tab/>
        <w:t>[Don’t Know OR Refused: GO TO B8]</w:t>
      </w:r>
    </w:p>
    <w:p w:rsidR="00CD5B7F" w:rsidRPr="00296E58" w:rsidRDefault="00CD5B7F" w:rsidP="00CD5B7F">
      <w:pPr>
        <w:rPr>
          <w:rFonts w:asciiTheme="majorBidi" w:hAnsiTheme="majorBidi" w:cstheme="majorBidi"/>
          <w:b/>
          <w:bCs/>
          <w:color w:val="000000"/>
        </w:rPr>
      </w:pPr>
    </w:p>
    <w:p w:rsidR="009B712E" w:rsidRPr="00751331" w:rsidRDefault="009B712E" w:rsidP="009B712E">
      <w:pPr>
        <w:tabs>
          <w:tab w:val="left" w:pos="720"/>
        </w:tabs>
        <w:ind w:left="720" w:hanging="720"/>
        <w:rPr>
          <w:i/>
          <w:iCs/>
          <w:color w:val="000000"/>
          <w:sz w:val="22"/>
          <w:szCs w:val="22"/>
        </w:rPr>
      </w:pPr>
      <w:r w:rsidRPr="00751331">
        <w:rPr>
          <w:b/>
          <w:bCs/>
          <w:color w:val="000000"/>
        </w:rPr>
        <w:t>B8</w:t>
      </w:r>
      <w:r w:rsidRPr="00751331">
        <w:rPr>
          <w:b/>
          <w:bCs/>
          <w:color w:val="000000"/>
          <w:sz w:val="22"/>
          <w:szCs w:val="22"/>
        </w:rPr>
        <w:tab/>
        <w:t>Around this time 12 MONTHS AGO, were you smoking cigarettes every day, some days, or not at all?</w:t>
      </w:r>
    </w:p>
    <w:p w:rsidR="009B712E" w:rsidRPr="00751331" w:rsidRDefault="009B712E" w:rsidP="009B712E">
      <w:pPr>
        <w:ind w:left="720"/>
        <w:rPr>
          <w:color w:val="000000"/>
          <w:sz w:val="22"/>
          <w:szCs w:val="22"/>
        </w:rPr>
      </w:pPr>
    </w:p>
    <w:p w:rsidR="009B712E" w:rsidRPr="00751331" w:rsidRDefault="006D071C" w:rsidP="006D071C">
      <w:pPr>
        <w:tabs>
          <w:tab w:val="left" w:pos="2160"/>
        </w:tabs>
        <w:ind w:left="720"/>
        <w:rPr>
          <w:color w:val="000000"/>
          <w:sz w:val="22"/>
          <w:szCs w:val="22"/>
        </w:rPr>
      </w:pPr>
      <w:r>
        <w:rPr>
          <w:color w:val="000000"/>
          <w:sz w:val="22"/>
          <w:szCs w:val="22"/>
        </w:rPr>
        <w:t>(1) Every day</w:t>
      </w:r>
      <w:r>
        <w:rPr>
          <w:color w:val="000000"/>
          <w:sz w:val="22"/>
          <w:szCs w:val="22"/>
        </w:rPr>
        <w:tab/>
        <w:t>IF B8=1 GO TO B9</w:t>
      </w:r>
    </w:p>
    <w:p w:rsidR="009B712E" w:rsidRPr="00751331" w:rsidRDefault="009B712E" w:rsidP="006D071C">
      <w:pPr>
        <w:tabs>
          <w:tab w:val="left" w:pos="2160"/>
        </w:tabs>
        <w:ind w:left="720"/>
        <w:rPr>
          <w:color w:val="000000"/>
          <w:sz w:val="22"/>
          <w:szCs w:val="22"/>
        </w:rPr>
      </w:pPr>
      <w:r w:rsidRPr="00751331">
        <w:rPr>
          <w:color w:val="000000"/>
          <w:sz w:val="22"/>
          <w:szCs w:val="22"/>
        </w:rPr>
        <w:t>(2) Some days</w:t>
      </w:r>
      <w:r w:rsidRPr="00751331">
        <w:rPr>
          <w:color w:val="000000"/>
          <w:sz w:val="22"/>
          <w:szCs w:val="22"/>
        </w:rPr>
        <w:tab/>
        <w:t xml:space="preserve">IF B8=2 GO TO B10a </w:t>
      </w:r>
    </w:p>
    <w:p w:rsidR="009B712E" w:rsidRPr="00751331" w:rsidRDefault="009B712E" w:rsidP="006D071C">
      <w:pPr>
        <w:pStyle w:val="BodyTextIn"/>
        <w:tabs>
          <w:tab w:val="clear" w:pos="0"/>
          <w:tab w:val="clear" w:pos="720"/>
          <w:tab w:val="clear" w:pos="1440"/>
          <w:tab w:val="clear" w:pos="2880"/>
          <w:tab w:val="clear" w:pos="3600"/>
          <w:tab w:val="clear" w:pos="4320"/>
          <w:tab w:val="clear" w:pos="5040"/>
          <w:tab w:val="clear" w:pos="5760"/>
          <w:tab w:val="clear" w:pos="6480"/>
          <w:tab w:val="clear" w:pos="7200"/>
          <w:tab w:val="clear" w:pos="7920"/>
        </w:tabs>
        <w:ind w:right="-540"/>
        <w:rPr>
          <w:color w:val="000000"/>
        </w:rPr>
      </w:pPr>
      <w:r w:rsidRPr="00751331">
        <w:rPr>
          <w:color w:val="000000"/>
        </w:rPr>
        <w:t>(3) Not at all</w:t>
      </w:r>
      <w:r w:rsidR="006D071C">
        <w:rPr>
          <w:color w:val="000000"/>
        </w:rPr>
        <w:tab/>
      </w:r>
      <w:r w:rsidR="00CB1D9A" w:rsidRPr="00751331">
        <w:rPr>
          <w:color w:val="000000"/>
        </w:rPr>
        <w:t>IF B8 =</w:t>
      </w:r>
      <w:proofErr w:type="gramStart"/>
      <w:r w:rsidR="00CB1D9A" w:rsidRPr="00751331">
        <w:rPr>
          <w:color w:val="000000"/>
        </w:rPr>
        <w:t xml:space="preserve">3 </w:t>
      </w:r>
      <w:r w:rsidRPr="00751331">
        <w:rPr>
          <w:color w:val="000000"/>
        </w:rPr>
        <w:t xml:space="preserve"> </w:t>
      </w:r>
      <w:r w:rsidR="00CB1D9A" w:rsidRPr="00751331">
        <w:rPr>
          <w:rFonts w:ascii="WP IconicSymbolsA" w:hAnsi="WP IconicSymbolsA" w:cs="WP IconicSymbolsA"/>
          <w:color w:val="000000"/>
        </w:rPr>
        <w:t></w:t>
      </w:r>
      <w:proofErr w:type="gramEnd"/>
      <w:r w:rsidR="00CB1D9A" w:rsidRPr="00751331">
        <w:rPr>
          <w:b/>
          <w:bCs/>
          <w:color w:val="000000"/>
        </w:rPr>
        <w:t xml:space="preserve"> GO TO</w:t>
      </w:r>
      <w:r w:rsidR="00CB1D9A" w:rsidRPr="00751331">
        <w:rPr>
          <w:b/>
          <w:bCs/>
          <w:color w:val="000000"/>
          <w:sz w:val="26"/>
          <w:szCs w:val="26"/>
        </w:rPr>
        <w:t xml:space="preserve"> </w:t>
      </w:r>
      <w:r w:rsidR="00CB1D9A" w:rsidRPr="00751331">
        <w:rPr>
          <w:b/>
          <w:bCs/>
          <w:color w:val="000000"/>
          <w:sz w:val="28"/>
          <w:szCs w:val="28"/>
          <w:u w:val="single"/>
        </w:rPr>
        <w:t>D1R</w:t>
      </w:r>
      <w:r w:rsidR="00CB1D9A" w:rsidRPr="00751331">
        <w:rPr>
          <w:b/>
          <w:bCs/>
          <w:color w:val="000000"/>
        </w:rPr>
        <w:t xml:space="preserve"> ( </w:t>
      </w:r>
      <w:r w:rsidR="00CB1D9A" w:rsidRPr="00751331">
        <w:rPr>
          <w:b/>
          <w:bCs/>
          <w:color w:val="000000"/>
          <w:sz w:val="28"/>
          <w:szCs w:val="28"/>
        </w:rPr>
        <w:t>3rd</w:t>
      </w:r>
      <w:r w:rsidR="00CB1D9A" w:rsidRPr="00751331">
        <w:rPr>
          <w:b/>
          <w:bCs/>
          <w:color w:val="000000"/>
        </w:rPr>
        <w:t xml:space="preserve"> QUESTION IN QUIT ATTEMPT SECTION</w:t>
      </w:r>
    </w:p>
    <w:p w:rsidR="00296E58" w:rsidRPr="00751331" w:rsidRDefault="00296E58" w:rsidP="009B712E">
      <w:pPr>
        <w:pStyle w:val="BodyText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s>
        <w:rPr>
          <w:color w:val="000000"/>
        </w:rPr>
      </w:pPr>
    </w:p>
    <w:p w:rsidR="009B712E" w:rsidRPr="00751331" w:rsidRDefault="009B712E" w:rsidP="00296E58">
      <w:pPr>
        <w:rPr>
          <w:b/>
          <w:bCs/>
          <w:color w:val="000000"/>
          <w:sz w:val="22"/>
          <w:szCs w:val="22"/>
        </w:rPr>
      </w:pPr>
      <w:r w:rsidRPr="00751331">
        <w:rPr>
          <w:b/>
          <w:bCs/>
          <w:color w:val="000000"/>
          <w:sz w:val="22"/>
          <w:szCs w:val="22"/>
        </w:rPr>
        <w:tab/>
        <w:t>|__|</w:t>
      </w:r>
    </w:p>
    <w:p w:rsidR="009B712E" w:rsidRPr="00751331" w:rsidRDefault="009B712E" w:rsidP="009B712E">
      <w:pPr>
        <w:pStyle w:val="BodyText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s>
        <w:rPr>
          <w:color w:val="000000"/>
        </w:rPr>
      </w:pPr>
    </w:p>
    <w:p w:rsidR="006B6C37" w:rsidRPr="00751331" w:rsidRDefault="009B712E" w:rsidP="009B712E">
      <w:pPr>
        <w:tabs>
          <w:tab w:val="left" w:pos="720"/>
        </w:tabs>
        <w:ind w:left="720" w:hanging="720"/>
        <w:rPr>
          <w:b/>
          <w:bCs/>
          <w:color w:val="000000"/>
          <w:sz w:val="22"/>
          <w:szCs w:val="22"/>
        </w:rPr>
      </w:pPr>
      <w:r w:rsidRPr="00751331">
        <w:rPr>
          <w:b/>
          <w:bCs/>
          <w:color w:val="000000"/>
          <w:sz w:val="22"/>
          <w:szCs w:val="22"/>
        </w:rPr>
        <w:tab/>
        <w:t xml:space="preserve">IF </w:t>
      </w:r>
      <w:r w:rsidR="00CB1D9A" w:rsidRPr="00751331">
        <w:rPr>
          <w:b/>
          <w:bCs/>
          <w:color w:val="000000"/>
          <w:sz w:val="22"/>
          <w:szCs w:val="22"/>
        </w:rPr>
        <w:t>B8=</w:t>
      </w:r>
      <w:r w:rsidRPr="00751331">
        <w:rPr>
          <w:b/>
          <w:bCs/>
          <w:color w:val="000000"/>
          <w:sz w:val="22"/>
          <w:szCs w:val="22"/>
        </w:rPr>
        <w:t xml:space="preserve">DK, R GO TO </w:t>
      </w:r>
      <w:r w:rsidR="001C4280" w:rsidRPr="00751331">
        <w:rPr>
          <w:b/>
          <w:bCs/>
          <w:color w:val="000000"/>
          <w:sz w:val="28"/>
          <w:szCs w:val="28"/>
        </w:rPr>
        <w:t>B11</w:t>
      </w:r>
    </w:p>
    <w:p w:rsidR="006B6C37" w:rsidRPr="00296E58" w:rsidRDefault="006B6C37" w:rsidP="0052380C">
      <w:pPr>
        <w:rPr>
          <w:rFonts w:asciiTheme="majorBidi" w:hAnsiTheme="majorBidi" w:cstheme="majorBidi"/>
          <w:b/>
          <w:bCs/>
          <w:color w:val="000000"/>
        </w:rPr>
      </w:pPr>
    </w:p>
    <w:p w:rsidR="002E2AA8" w:rsidRPr="00296E58" w:rsidRDefault="002E2AA8" w:rsidP="0052380C">
      <w:pPr>
        <w:rPr>
          <w:rFonts w:asciiTheme="majorBidi" w:hAnsiTheme="majorBidi" w:cstheme="majorBidi"/>
          <w:b/>
          <w:bCs/>
          <w:color w:val="000000"/>
        </w:rPr>
      </w:pPr>
    </w:p>
    <w:p w:rsidR="009B712E" w:rsidRPr="00751331" w:rsidRDefault="009B712E" w:rsidP="009B712E">
      <w:pPr>
        <w:pStyle w:val="BodyText2"/>
      </w:pPr>
      <w:r w:rsidRPr="00751331">
        <w:t>B9</w:t>
      </w:r>
      <w:r w:rsidRPr="00751331">
        <w:tab/>
        <w:t xml:space="preserve">Around this time 12 MONTHS AGO, on the average, about how many cigarettes did </w:t>
      </w:r>
      <w:proofErr w:type="gramStart"/>
      <w:r w:rsidRPr="00751331">
        <w:t>you  smoke</w:t>
      </w:r>
      <w:proofErr w:type="gramEnd"/>
      <w:r w:rsidRPr="00751331">
        <w:t xml:space="preserve"> each day?</w:t>
      </w:r>
    </w:p>
    <w:p w:rsidR="009B712E" w:rsidRPr="00751331" w:rsidRDefault="009B712E" w:rsidP="009B712E">
      <w:pPr>
        <w:rPr>
          <w:b/>
          <w:bCs/>
          <w:color w:val="000000"/>
          <w:sz w:val="22"/>
          <w:szCs w:val="22"/>
        </w:rPr>
      </w:pPr>
    </w:p>
    <w:p w:rsidR="009B712E" w:rsidRPr="00751331" w:rsidRDefault="009B712E" w:rsidP="009B712E">
      <w:pPr>
        <w:tabs>
          <w:tab w:val="left" w:pos="720"/>
        </w:tabs>
        <w:ind w:left="720" w:hanging="720"/>
        <w:rPr>
          <w:color w:val="000000"/>
          <w:sz w:val="22"/>
          <w:szCs w:val="22"/>
        </w:rPr>
      </w:pPr>
      <w:r w:rsidRPr="00751331">
        <w:rPr>
          <w:color w:val="000000"/>
          <w:sz w:val="22"/>
          <w:szCs w:val="22"/>
        </w:rPr>
        <w:tab/>
        <w:t>(ONE PACK USUALLY EQUALS 20 CIGARETTES.  IF CONVERTING PACKS TO CIGARETTES, ALWAYS VERIFY CALCULATION WITH RESPONDENT.)</w:t>
      </w:r>
    </w:p>
    <w:p w:rsidR="009B712E" w:rsidRPr="00751331" w:rsidRDefault="009B712E" w:rsidP="009B712E">
      <w:pPr>
        <w:rPr>
          <w:color w:val="000000"/>
          <w:sz w:val="22"/>
          <w:szCs w:val="22"/>
        </w:rPr>
      </w:pPr>
    </w:p>
    <w:p w:rsidR="009B712E" w:rsidRPr="00751331" w:rsidRDefault="009B712E" w:rsidP="009B712E">
      <w:pPr>
        <w:ind w:left="720"/>
        <w:rPr>
          <w:color w:val="000000"/>
          <w:sz w:val="22"/>
          <w:szCs w:val="22"/>
        </w:rPr>
      </w:pPr>
      <w:r w:rsidRPr="00751331">
        <w:rPr>
          <w:color w:val="000000"/>
          <w:sz w:val="22"/>
          <w:szCs w:val="22"/>
        </w:rPr>
        <w:t>ENTER NUMBER OF CIGARETTES PER DAY</w:t>
      </w:r>
    </w:p>
    <w:p w:rsidR="009B712E" w:rsidRPr="00751331" w:rsidRDefault="009B712E" w:rsidP="009B712E">
      <w:pPr>
        <w:ind w:left="720"/>
        <w:rPr>
          <w:color w:val="000000"/>
          <w:sz w:val="22"/>
          <w:szCs w:val="22"/>
        </w:rPr>
      </w:pPr>
      <w:r w:rsidRPr="00751331">
        <w:rPr>
          <w:color w:val="000000"/>
          <w:sz w:val="22"/>
          <w:szCs w:val="22"/>
        </w:rPr>
        <w:t>(1-</w:t>
      </w:r>
      <w:r w:rsidR="006C24AF" w:rsidRPr="00751331">
        <w:rPr>
          <w:color w:val="000000"/>
          <w:sz w:val="22"/>
          <w:szCs w:val="22"/>
        </w:rPr>
        <w:t>9</w:t>
      </w:r>
      <w:r w:rsidR="009749B2" w:rsidRPr="00751331">
        <w:rPr>
          <w:color w:val="000000"/>
          <w:sz w:val="22"/>
          <w:szCs w:val="22"/>
        </w:rPr>
        <w:t>9</w:t>
      </w:r>
      <w:r w:rsidRPr="00751331">
        <w:rPr>
          <w:color w:val="000000"/>
          <w:sz w:val="22"/>
          <w:szCs w:val="22"/>
        </w:rPr>
        <w:t>)</w:t>
      </w:r>
    </w:p>
    <w:p w:rsidR="009B712E" w:rsidRPr="00751331" w:rsidRDefault="009B712E" w:rsidP="009B712E">
      <w:pPr>
        <w:rPr>
          <w:color w:val="000000"/>
          <w:sz w:val="22"/>
          <w:szCs w:val="22"/>
        </w:rPr>
      </w:pPr>
    </w:p>
    <w:p w:rsidR="009B712E" w:rsidRPr="00751331" w:rsidRDefault="009B712E" w:rsidP="009B712E">
      <w:pPr>
        <w:ind w:left="720"/>
        <w:rPr>
          <w:color w:val="000000"/>
          <w:sz w:val="22"/>
          <w:szCs w:val="22"/>
        </w:rPr>
      </w:pPr>
      <w:r w:rsidRPr="00751331">
        <w:rPr>
          <w:color w:val="000000"/>
          <w:sz w:val="22"/>
          <w:szCs w:val="22"/>
        </w:rPr>
        <w:t>|__||__|</w:t>
      </w:r>
    </w:p>
    <w:p w:rsidR="002E2AA8" w:rsidRPr="00751331" w:rsidRDefault="002E2AA8" w:rsidP="009B712E">
      <w:pPr>
        <w:ind w:left="720"/>
        <w:rPr>
          <w:color w:val="000000"/>
          <w:sz w:val="22"/>
          <w:szCs w:val="22"/>
        </w:rPr>
      </w:pPr>
    </w:p>
    <w:p w:rsidR="009B712E" w:rsidRPr="00751331" w:rsidRDefault="009B712E" w:rsidP="009B712E">
      <w:pPr>
        <w:pBdr>
          <w:top w:val="single" w:sz="6" w:space="0" w:color="000000"/>
          <w:left w:val="single" w:sz="6" w:space="0" w:color="000000"/>
          <w:bottom w:val="single" w:sz="6" w:space="0" w:color="000000"/>
          <w:right w:val="single" w:sz="6" w:space="0" w:color="000000"/>
        </w:pBdr>
        <w:ind w:left="1080" w:right="1080"/>
        <w:jc w:val="center"/>
        <w:rPr>
          <w:color w:val="000000"/>
          <w:sz w:val="22"/>
          <w:szCs w:val="22"/>
        </w:rPr>
      </w:pPr>
      <w:smartTag w:uri="urn:schemas-microsoft-com:office:smarttags" w:element="address">
        <w:smartTag w:uri="urn:schemas-microsoft-com:office:smarttags" w:element="Street">
          <w:r w:rsidRPr="00751331">
            <w:rPr>
              <w:color w:val="000000"/>
              <w:sz w:val="22"/>
              <w:szCs w:val="22"/>
            </w:rPr>
            <w:t>BOX</w:t>
          </w:r>
        </w:smartTag>
        <w:r w:rsidRPr="00751331">
          <w:rPr>
            <w:color w:val="000000"/>
            <w:sz w:val="22"/>
            <w:szCs w:val="22"/>
          </w:rPr>
          <w:t xml:space="preserve"> 7C</w:t>
        </w:r>
      </w:smartTag>
    </w:p>
    <w:p w:rsidR="009B712E" w:rsidRPr="00751331" w:rsidRDefault="009B712E" w:rsidP="009B712E">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sidRPr="00751331">
        <w:rPr>
          <w:color w:val="000000"/>
          <w:sz w:val="22"/>
          <w:szCs w:val="22"/>
        </w:rPr>
        <w:t xml:space="preserve">IF B9 = D, R </w:t>
      </w:r>
      <w:r w:rsidRPr="00751331">
        <w:rPr>
          <w:rFonts w:ascii="WP IconicSymbolsA" w:hAnsi="WP IconicSymbolsA" w:cs="WP IconicSymbolsA"/>
          <w:color w:val="000000"/>
          <w:sz w:val="22"/>
          <w:szCs w:val="22"/>
        </w:rPr>
        <w:t></w:t>
      </w:r>
      <w:r w:rsidRPr="00751331">
        <w:rPr>
          <w:color w:val="000000"/>
          <w:sz w:val="22"/>
          <w:szCs w:val="22"/>
        </w:rPr>
        <w:t xml:space="preserve"> GO TO </w:t>
      </w:r>
      <w:r w:rsidR="001C4280" w:rsidRPr="00751331">
        <w:rPr>
          <w:b/>
          <w:color w:val="000000"/>
          <w:sz w:val="28"/>
          <w:szCs w:val="28"/>
        </w:rPr>
        <w:t>B11</w:t>
      </w:r>
    </w:p>
    <w:p w:rsidR="009B712E" w:rsidRPr="00751331" w:rsidRDefault="009B712E" w:rsidP="009B712E">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sidRPr="00751331">
        <w:rPr>
          <w:color w:val="000000"/>
          <w:sz w:val="22"/>
          <w:szCs w:val="22"/>
        </w:rPr>
        <w:t xml:space="preserve">IF B9 &gt; 40 </w:t>
      </w:r>
      <w:r w:rsidRPr="00751331">
        <w:rPr>
          <w:rFonts w:ascii="WP IconicSymbolsA" w:hAnsi="WP IconicSymbolsA" w:cs="WP IconicSymbolsA"/>
          <w:color w:val="000000"/>
          <w:sz w:val="22"/>
          <w:szCs w:val="22"/>
        </w:rPr>
        <w:t></w:t>
      </w:r>
      <w:r w:rsidRPr="00751331">
        <w:rPr>
          <w:color w:val="000000"/>
          <w:sz w:val="22"/>
          <w:szCs w:val="22"/>
        </w:rPr>
        <w:t xml:space="preserve"> GO TO B9v</w:t>
      </w:r>
    </w:p>
    <w:p w:rsidR="009B712E" w:rsidRPr="00751331" w:rsidRDefault="009B712E" w:rsidP="009B712E">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sidRPr="00751331">
        <w:rPr>
          <w:color w:val="000000"/>
          <w:sz w:val="22"/>
          <w:szCs w:val="22"/>
        </w:rPr>
        <w:t xml:space="preserve">ELSE </w:t>
      </w:r>
      <w:r w:rsidRPr="00751331">
        <w:rPr>
          <w:rFonts w:ascii="WP IconicSymbolsA" w:hAnsi="WP IconicSymbolsA" w:cs="WP IconicSymbolsA"/>
          <w:color w:val="000000"/>
          <w:sz w:val="22"/>
          <w:szCs w:val="22"/>
        </w:rPr>
        <w:t></w:t>
      </w:r>
      <w:r w:rsidRPr="00751331">
        <w:rPr>
          <w:color w:val="000000"/>
          <w:sz w:val="22"/>
          <w:szCs w:val="22"/>
        </w:rPr>
        <w:t xml:space="preserve">GO TO </w:t>
      </w:r>
      <w:r w:rsidR="001C4280" w:rsidRPr="00751331">
        <w:rPr>
          <w:b/>
          <w:color w:val="000000"/>
          <w:sz w:val="28"/>
          <w:szCs w:val="28"/>
        </w:rPr>
        <w:t>B11</w:t>
      </w:r>
    </w:p>
    <w:p w:rsidR="009B712E" w:rsidRPr="00751331" w:rsidRDefault="009B712E"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u w:val="single"/>
        </w:rPr>
      </w:pPr>
    </w:p>
    <w:p w:rsidR="009B712E" w:rsidRPr="00751331" w:rsidRDefault="009B712E" w:rsidP="009B712E">
      <w:pPr>
        <w:tabs>
          <w:tab w:val="left" w:pos="720"/>
        </w:tabs>
        <w:ind w:left="720" w:hanging="720"/>
        <w:rPr>
          <w:color w:val="000000"/>
          <w:sz w:val="22"/>
          <w:szCs w:val="22"/>
        </w:rPr>
      </w:pPr>
      <w:r w:rsidRPr="00751331">
        <w:rPr>
          <w:b/>
          <w:bCs/>
          <w:color w:val="000000"/>
          <w:sz w:val="22"/>
          <w:szCs w:val="22"/>
        </w:rPr>
        <w:t xml:space="preserve">B9v </w:t>
      </w:r>
      <w:r w:rsidRPr="00751331">
        <w:rPr>
          <w:b/>
          <w:bCs/>
          <w:color w:val="000000"/>
          <w:sz w:val="22"/>
          <w:szCs w:val="22"/>
        </w:rPr>
        <w:tab/>
        <w:t>I have recorded that on the average, you smoked [fill entry B9] cigarettes a day 12 months ago.  Is that correct?</w:t>
      </w:r>
    </w:p>
    <w:p w:rsidR="009B712E" w:rsidRPr="00751331" w:rsidRDefault="009B712E" w:rsidP="009B712E">
      <w:pPr>
        <w:rPr>
          <w:color w:val="000000"/>
          <w:sz w:val="22"/>
          <w:szCs w:val="22"/>
        </w:rPr>
      </w:pPr>
    </w:p>
    <w:p w:rsidR="009B712E" w:rsidRPr="00751331" w:rsidRDefault="009B712E" w:rsidP="009B712E">
      <w:pPr>
        <w:tabs>
          <w:tab w:val="left" w:pos="720"/>
          <w:tab w:val="left" w:pos="1440"/>
        </w:tabs>
        <w:ind w:left="1440" w:hanging="1440"/>
        <w:rPr>
          <w:color w:val="000000"/>
          <w:sz w:val="22"/>
          <w:szCs w:val="22"/>
        </w:rPr>
      </w:pPr>
      <w:r w:rsidRPr="00751331">
        <w:rPr>
          <w:color w:val="000000"/>
          <w:sz w:val="22"/>
          <w:szCs w:val="22"/>
        </w:rPr>
        <w:tab/>
        <w:t>(1)  Yes</w:t>
      </w:r>
      <w:r w:rsidRPr="00751331">
        <w:rPr>
          <w:color w:val="000000"/>
          <w:sz w:val="22"/>
          <w:szCs w:val="22"/>
        </w:rPr>
        <w:tab/>
      </w:r>
    </w:p>
    <w:p w:rsidR="009B712E" w:rsidRPr="00751331" w:rsidRDefault="009B712E" w:rsidP="009B712E">
      <w:pPr>
        <w:tabs>
          <w:tab w:val="left" w:pos="720"/>
        </w:tabs>
        <w:ind w:left="720" w:hanging="720"/>
        <w:rPr>
          <w:b/>
          <w:bCs/>
          <w:color w:val="000000"/>
          <w:sz w:val="22"/>
          <w:szCs w:val="22"/>
        </w:rPr>
      </w:pPr>
      <w:r w:rsidRPr="00751331">
        <w:rPr>
          <w:color w:val="000000"/>
          <w:sz w:val="22"/>
          <w:szCs w:val="22"/>
        </w:rPr>
        <w:tab/>
        <w:t xml:space="preserve">(2)  No </w:t>
      </w:r>
      <w:r w:rsidRPr="00751331">
        <w:rPr>
          <w:rFonts w:ascii="WP IconicSymbolsA" w:hAnsi="WP IconicSymbolsA" w:cs="WP IconicSymbolsA"/>
          <w:color w:val="000000"/>
          <w:sz w:val="22"/>
          <w:szCs w:val="22"/>
        </w:rPr>
        <w:t></w:t>
      </w:r>
      <w:r w:rsidRPr="00751331">
        <w:rPr>
          <w:color w:val="000000"/>
          <w:sz w:val="22"/>
          <w:szCs w:val="22"/>
        </w:rPr>
        <w:t>GO TO B9</w:t>
      </w:r>
    </w:p>
    <w:p w:rsidR="009B712E" w:rsidRPr="00751331" w:rsidRDefault="009B712E" w:rsidP="009B712E">
      <w:pPr>
        <w:rPr>
          <w:b/>
          <w:bCs/>
          <w:color w:val="000000"/>
          <w:sz w:val="22"/>
          <w:szCs w:val="22"/>
        </w:rPr>
      </w:pPr>
    </w:p>
    <w:p w:rsidR="009B712E" w:rsidRPr="00751331" w:rsidRDefault="009B712E" w:rsidP="009B712E">
      <w:pPr>
        <w:ind w:left="1440" w:hanging="720"/>
        <w:rPr>
          <w:b/>
          <w:bCs/>
          <w:color w:val="000000"/>
          <w:sz w:val="22"/>
          <w:szCs w:val="22"/>
        </w:rPr>
      </w:pPr>
      <w:r w:rsidRPr="00751331">
        <w:rPr>
          <w:b/>
          <w:bCs/>
          <w:color w:val="000000"/>
          <w:sz w:val="22"/>
          <w:szCs w:val="22"/>
        </w:rPr>
        <w:t>|__|</w:t>
      </w:r>
      <w:r w:rsidRPr="00751331">
        <w:rPr>
          <w:b/>
          <w:bCs/>
          <w:color w:val="000000"/>
          <w:sz w:val="22"/>
          <w:szCs w:val="22"/>
        </w:rPr>
        <w:tab/>
        <w:t xml:space="preserve">IF B9v =1 OR B9v = D, R </w:t>
      </w:r>
      <w:r w:rsidRPr="00751331">
        <w:rPr>
          <w:b/>
          <w:bCs/>
          <w:color w:val="000000"/>
          <w:sz w:val="22"/>
          <w:szCs w:val="22"/>
        </w:rPr>
        <w:sym w:font="Wingdings" w:char="F0E8"/>
      </w:r>
      <w:r w:rsidRPr="00751331">
        <w:rPr>
          <w:b/>
          <w:bCs/>
          <w:color w:val="000000"/>
          <w:sz w:val="22"/>
          <w:szCs w:val="22"/>
        </w:rPr>
        <w:t xml:space="preserve"> GO TO </w:t>
      </w:r>
      <w:r w:rsidR="001C4280" w:rsidRPr="00751331">
        <w:rPr>
          <w:b/>
          <w:bCs/>
          <w:color w:val="000000"/>
          <w:sz w:val="22"/>
          <w:szCs w:val="22"/>
        </w:rPr>
        <w:t>B11</w:t>
      </w:r>
    </w:p>
    <w:p w:rsidR="009B712E" w:rsidRPr="00751331" w:rsidRDefault="009B712E"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u w:val="single"/>
        </w:rPr>
      </w:pPr>
    </w:p>
    <w:p w:rsidR="009B712E" w:rsidRPr="00751331" w:rsidRDefault="009B712E"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i/>
          <w:iCs/>
          <w:color w:val="000000"/>
          <w:sz w:val="22"/>
          <w:szCs w:val="22"/>
        </w:rPr>
      </w:pPr>
      <w:r w:rsidRPr="00751331">
        <w:rPr>
          <w:b/>
          <w:bCs/>
          <w:color w:val="000000"/>
          <w:sz w:val="22"/>
          <w:szCs w:val="22"/>
        </w:rPr>
        <w:t xml:space="preserve">B10a </w:t>
      </w:r>
      <w:r w:rsidRPr="00751331">
        <w:rPr>
          <w:color w:val="000000"/>
          <w:sz w:val="22"/>
          <w:szCs w:val="22"/>
        </w:rPr>
        <w:tab/>
      </w:r>
      <w:r w:rsidRPr="00751331">
        <w:rPr>
          <w:b/>
          <w:bCs/>
          <w:color w:val="000000"/>
          <w:sz w:val="22"/>
          <w:szCs w:val="22"/>
        </w:rPr>
        <w:t xml:space="preserve">Around this time 12 MONTHS AGO, on how many of </w:t>
      </w:r>
      <w:r w:rsidR="009749B2" w:rsidRPr="00751331">
        <w:rPr>
          <w:b/>
          <w:bCs/>
          <w:color w:val="000000"/>
          <w:sz w:val="22"/>
          <w:szCs w:val="22"/>
        </w:rPr>
        <w:t xml:space="preserve">the </w:t>
      </w:r>
      <w:r w:rsidRPr="00751331">
        <w:rPr>
          <w:b/>
          <w:bCs/>
          <w:color w:val="000000"/>
          <w:sz w:val="22"/>
          <w:szCs w:val="22"/>
        </w:rPr>
        <w:t>30 days in the month did you smoke cigarettes?</w:t>
      </w:r>
    </w:p>
    <w:p w:rsidR="009B712E" w:rsidRPr="00751331" w:rsidRDefault="009B712E"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9B712E" w:rsidRPr="00751331" w:rsidRDefault="009B712E"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sidRPr="00751331">
        <w:rPr>
          <w:color w:val="000000"/>
          <w:sz w:val="22"/>
          <w:szCs w:val="22"/>
        </w:rPr>
        <w:t>ENTER (</w:t>
      </w:r>
      <w:r w:rsidR="009749B2" w:rsidRPr="00751331">
        <w:rPr>
          <w:color w:val="000000"/>
          <w:sz w:val="22"/>
          <w:szCs w:val="22"/>
        </w:rPr>
        <w:t>0</w:t>
      </w:r>
      <w:r w:rsidRPr="00751331">
        <w:rPr>
          <w:color w:val="000000"/>
          <w:sz w:val="22"/>
          <w:szCs w:val="22"/>
        </w:rPr>
        <w:t>) FOR NONE</w:t>
      </w:r>
    </w:p>
    <w:p w:rsidR="009B712E" w:rsidRPr="00751331" w:rsidRDefault="009B712E"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p>
    <w:p w:rsidR="009B712E" w:rsidRPr="00751331" w:rsidRDefault="009B712E"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smartTag w:uri="urn:schemas-microsoft-com:office:smarttags" w:element="place">
        <w:smartTag w:uri="urn:schemas-microsoft-com:office:smarttags" w:element="PlaceName">
          <w:r w:rsidRPr="00751331">
            <w:rPr>
              <w:color w:val="000000"/>
              <w:sz w:val="22"/>
              <w:szCs w:val="22"/>
            </w:rPr>
            <w:t>|__|__|</w:t>
          </w:r>
        </w:smartTag>
        <w:r w:rsidRPr="00751331">
          <w:rPr>
            <w:color w:val="000000"/>
            <w:sz w:val="22"/>
            <w:szCs w:val="22"/>
          </w:rPr>
          <w:t xml:space="preserve">  </w:t>
        </w:r>
        <w:smartTag w:uri="urn:schemas-microsoft-com:office:smarttags" w:element="PlaceType">
          <w:r w:rsidRPr="00751331">
            <w:rPr>
              <w:color w:val="000000"/>
              <w:sz w:val="22"/>
              <w:szCs w:val="22"/>
            </w:rPr>
            <w:t>Range</w:t>
          </w:r>
        </w:smartTag>
      </w:smartTag>
      <w:r w:rsidRPr="00751331">
        <w:rPr>
          <w:color w:val="000000"/>
          <w:sz w:val="22"/>
          <w:szCs w:val="22"/>
        </w:rPr>
        <w:t xml:space="preserve"> </w:t>
      </w:r>
      <w:r w:rsidR="009749B2" w:rsidRPr="00751331">
        <w:rPr>
          <w:color w:val="000000"/>
          <w:sz w:val="22"/>
          <w:szCs w:val="22"/>
        </w:rPr>
        <w:t>0</w:t>
      </w:r>
      <w:r w:rsidRPr="00751331">
        <w:rPr>
          <w:color w:val="000000"/>
          <w:sz w:val="22"/>
          <w:szCs w:val="22"/>
        </w:rPr>
        <w:t>-30</w:t>
      </w:r>
    </w:p>
    <w:p w:rsidR="009B712E" w:rsidRPr="00751331" w:rsidRDefault="009B712E"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p>
    <w:p w:rsidR="009B712E" w:rsidRPr="00751331" w:rsidRDefault="009B712E" w:rsidP="009B712E">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rPr>
          <w:color w:val="000000"/>
          <w:sz w:val="22"/>
          <w:szCs w:val="22"/>
        </w:rPr>
      </w:pPr>
      <w:smartTag w:uri="urn:schemas-microsoft-com:office:smarttags" w:element="address">
        <w:smartTag w:uri="urn:schemas-microsoft-com:office:smarttags" w:element="Street">
          <w:r w:rsidRPr="00751331">
            <w:rPr>
              <w:color w:val="000000"/>
              <w:sz w:val="22"/>
              <w:szCs w:val="22"/>
            </w:rPr>
            <w:t>BOX</w:t>
          </w:r>
        </w:smartTag>
        <w:r w:rsidRPr="00751331">
          <w:rPr>
            <w:color w:val="000000"/>
            <w:sz w:val="22"/>
            <w:szCs w:val="22"/>
          </w:rPr>
          <w:t xml:space="preserve">  7D</w:t>
        </w:r>
      </w:smartTag>
    </w:p>
    <w:p w:rsidR="009B712E" w:rsidRPr="00751331" w:rsidRDefault="009B712E" w:rsidP="009B712E">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751331">
        <w:rPr>
          <w:color w:val="000000"/>
          <w:sz w:val="22"/>
          <w:szCs w:val="22"/>
        </w:rPr>
        <w:t xml:space="preserve">IF B10a = </w:t>
      </w:r>
      <w:r w:rsidR="009749B2" w:rsidRPr="00751331">
        <w:rPr>
          <w:color w:val="000000"/>
          <w:sz w:val="22"/>
          <w:szCs w:val="22"/>
        </w:rPr>
        <w:t>0</w:t>
      </w:r>
      <w:r w:rsidRPr="00751331">
        <w:rPr>
          <w:color w:val="000000"/>
          <w:sz w:val="22"/>
          <w:szCs w:val="22"/>
        </w:rPr>
        <w:t xml:space="preserve"> OR 30  </w:t>
      </w:r>
      <w:r w:rsidRPr="00751331">
        <w:rPr>
          <w:rFonts w:ascii="WP IconicSymbolsA" w:hAnsi="WP IconicSymbolsA" w:cs="WP IconicSymbolsA"/>
          <w:color w:val="000000"/>
          <w:sz w:val="22"/>
          <w:szCs w:val="22"/>
        </w:rPr>
        <w:t></w:t>
      </w:r>
      <w:r w:rsidRPr="00751331">
        <w:rPr>
          <w:color w:val="000000"/>
          <w:sz w:val="22"/>
          <w:szCs w:val="22"/>
        </w:rPr>
        <w:t xml:space="preserve"> GO TO B10a</w:t>
      </w:r>
      <w:r w:rsidR="009749B2" w:rsidRPr="00751331">
        <w:rPr>
          <w:color w:val="000000"/>
          <w:sz w:val="22"/>
          <w:szCs w:val="22"/>
        </w:rPr>
        <w:t>v</w:t>
      </w:r>
    </w:p>
    <w:p w:rsidR="009B712E" w:rsidRPr="00751331" w:rsidRDefault="009B712E" w:rsidP="009B712E">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751331">
        <w:rPr>
          <w:color w:val="000000"/>
          <w:sz w:val="22"/>
          <w:szCs w:val="22"/>
        </w:rPr>
        <w:t>ELSE GO TO B10b</w:t>
      </w:r>
    </w:p>
    <w:p w:rsidR="00485827" w:rsidRPr="00751331" w:rsidRDefault="00485827"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485827" w:rsidRPr="00751331" w:rsidRDefault="00485827"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9B712E" w:rsidRPr="00751331" w:rsidRDefault="009B712E" w:rsidP="009712E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sidRPr="00751331">
        <w:rPr>
          <w:b/>
          <w:bCs/>
          <w:color w:val="000000"/>
          <w:sz w:val="22"/>
          <w:szCs w:val="22"/>
        </w:rPr>
        <w:t>B10a</w:t>
      </w:r>
      <w:r w:rsidR="00947E5D" w:rsidRPr="00751331">
        <w:rPr>
          <w:b/>
          <w:bCs/>
          <w:color w:val="000000"/>
          <w:sz w:val="22"/>
          <w:szCs w:val="22"/>
        </w:rPr>
        <w:t>v</w:t>
      </w:r>
      <w:r w:rsidRPr="00751331">
        <w:rPr>
          <w:b/>
          <w:bCs/>
          <w:color w:val="000000"/>
          <w:sz w:val="22"/>
          <w:szCs w:val="22"/>
        </w:rPr>
        <w:tab/>
        <w:t>You said that you smoked cigarettes some days.  Is that correct?</w:t>
      </w:r>
    </w:p>
    <w:p w:rsidR="009B712E" w:rsidRPr="00751331" w:rsidRDefault="009B712E"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9B712E" w:rsidRPr="00751331" w:rsidRDefault="009B712E" w:rsidP="00296E58">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710" w:hanging="1710"/>
        <w:rPr>
          <w:color w:val="000000"/>
          <w:sz w:val="22"/>
          <w:szCs w:val="22"/>
        </w:rPr>
      </w:pPr>
      <w:r w:rsidRPr="00751331">
        <w:rPr>
          <w:color w:val="000000"/>
          <w:sz w:val="22"/>
          <w:szCs w:val="22"/>
        </w:rPr>
        <w:tab/>
        <w:t>(1)  Yes</w:t>
      </w:r>
      <w:r w:rsidRPr="00751331">
        <w:rPr>
          <w:color w:val="000000"/>
          <w:sz w:val="22"/>
          <w:szCs w:val="22"/>
        </w:rPr>
        <w:tab/>
      </w:r>
    </w:p>
    <w:p w:rsidR="009B712E" w:rsidRPr="00751331" w:rsidRDefault="009B712E" w:rsidP="00296E58">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710" w:hanging="1710"/>
        <w:rPr>
          <w:color w:val="000000"/>
          <w:sz w:val="22"/>
          <w:szCs w:val="22"/>
        </w:rPr>
      </w:pPr>
      <w:r w:rsidRPr="00751331">
        <w:rPr>
          <w:color w:val="000000"/>
          <w:sz w:val="22"/>
          <w:szCs w:val="22"/>
        </w:rPr>
        <w:tab/>
        <w:t>(2)  No</w:t>
      </w:r>
    </w:p>
    <w:p w:rsidR="009B712E" w:rsidRPr="00751331" w:rsidRDefault="009B712E"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rPr>
          <w:color w:val="000000"/>
          <w:sz w:val="22"/>
          <w:szCs w:val="22"/>
        </w:rPr>
      </w:pPr>
    </w:p>
    <w:p w:rsidR="009B712E" w:rsidRPr="00751331" w:rsidRDefault="009B712E"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751331">
        <w:rPr>
          <w:color w:val="000000"/>
          <w:sz w:val="22"/>
          <w:szCs w:val="22"/>
        </w:rPr>
        <w:tab/>
        <w:t>|__|</w:t>
      </w:r>
    </w:p>
    <w:p w:rsidR="009B712E" w:rsidRDefault="009B712E"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296E58" w:rsidRPr="00751331" w:rsidRDefault="00296E58"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9B712E" w:rsidRPr="00751331" w:rsidRDefault="009B712E" w:rsidP="009B712E">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rPr>
          <w:color w:val="000000"/>
          <w:sz w:val="22"/>
          <w:szCs w:val="22"/>
        </w:rPr>
      </w:pPr>
      <w:proofErr w:type="gramStart"/>
      <w:r w:rsidRPr="00751331">
        <w:rPr>
          <w:color w:val="000000"/>
          <w:sz w:val="22"/>
          <w:szCs w:val="22"/>
        </w:rPr>
        <w:t>BOX  7E</w:t>
      </w:r>
      <w:proofErr w:type="gramEnd"/>
    </w:p>
    <w:p w:rsidR="009B712E" w:rsidRPr="00751331" w:rsidRDefault="009B712E" w:rsidP="009B712E">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751331">
        <w:rPr>
          <w:color w:val="000000"/>
          <w:sz w:val="22"/>
          <w:szCs w:val="22"/>
        </w:rPr>
        <w:t>IF (B10a</w:t>
      </w:r>
      <w:r w:rsidR="00947E5D" w:rsidRPr="00751331">
        <w:rPr>
          <w:color w:val="000000"/>
          <w:sz w:val="22"/>
          <w:szCs w:val="22"/>
        </w:rPr>
        <w:t>v</w:t>
      </w:r>
      <w:r w:rsidRPr="00751331">
        <w:rPr>
          <w:color w:val="000000"/>
          <w:sz w:val="22"/>
          <w:szCs w:val="22"/>
        </w:rPr>
        <w:t xml:space="preserve"> = 1 </w:t>
      </w:r>
      <w:r w:rsidRPr="00751331">
        <w:rPr>
          <w:color w:val="000000"/>
          <w:sz w:val="22"/>
          <w:szCs w:val="22"/>
          <w:u w:val="single"/>
        </w:rPr>
        <w:t>AND</w:t>
      </w:r>
      <w:r w:rsidRPr="00751331">
        <w:rPr>
          <w:color w:val="000000"/>
          <w:sz w:val="22"/>
          <w:szCs w:val="22"/>
        </w:rPr>
        <w:t xml:space="preserve"> B10a= 30 ), OR B10</w:t>
      </w:r>
      <w:r w:rsidR="00623ED0" w:rsidRPr="00751331">
        <w:rPr>
          <w:color w:val="000000"/>
          <w:sz w:val="22"/>
          <w:szCs w:val="22"/>
        </w:rPr>
        <w:t>a</w:t>
      </w:r>
      <w:r w:rsidR="00947E5D" w:rsidRPr="00751331">
        <w:rPr>
          <w:color w:val="000000"/>
          <w:sz w:val="22"/>
          <w:szCs w:val="22"/>
        </w:rPr>
        <w:t>v</w:t>
      </w:r>
      <w:r w:rsidRPr="00751331">
        <w:rPr>
          <w:color w:val="000000"/>
          <w:sz w:val="22"/>
          <w:szCs w:val="22"/>
        </w:rPr>
        <w:t xml:space="preserve"> = DK, R  </w:t>
      </w:r>
      <w:r w:rsidRPr="00751331">
        <w:rPr>
          <w:rFonts w:ascii="WP IconicSymbolsA" w:hAnsi="WP IconicSymbolsA" w:cs="WP IconicSymbolsA"/>
          <w:color w:val="000000"/>
          <w:sz w:val="22"/>
          <w:szCs w:val="22"/>
        </w:rPr>
        <w:t></w:t>
      </w:r>
      <w:r w:rsidRPr="00751331">
        <w:rPr>
          <w:color w:val="000000"/>
          <w:sz w:val="22"/>
          <w:szCs w:val="22"/>
        </w:rPr>
        <w:t xml:space="preserve">GO TO B10b </w:t>
      </w:r>
    </w:p>
    <w:p w:rsidR="009B712E" w:rsidRPr="00751331" w:rsidRDefault="009B712E" w:rsidP="009B712E">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751331">
        <w:rPr>
          <w:color w:val="000000"/>
          <w:sz w:val="22"/>
          <w:szCs w:val="22"/>
        </w:rPr>
        <w:t>IF B10a</w:t>
      </w:r>
      <w:r w:rsidR="00947E5D" w:rsidRPr="00751331">
        <w:rPr>
          <w:color w:val="000000"/>
          <w:sz w:val="22"/>
          <w:szCs w:val="22"/>
        </w:rPr>
        <w:t>v</w:t>
      </w:r>
      <w:r w:rsidRPr="00751331">
        <w:rPr>
          <w:color w:val="000000"/>
          <w:sz w:val="22"/>
          <w:szCs w:val="22"/>
        </w:rPr>
        <w:t xml:space="preserve"> = 1 </w:t>
      </w:r>
      <w:r w:rsidRPr="00751331">
        <w:rPr>
          <w:color w:val="000000"/>
          <w:sz w:val="22"/>
          <w:szCs w:val="22"/>
          <w:u w:val="single"/>
        </w:rPr>
        <w:t>AND</w:t>
      </w:r>
      <w:r w:rsidRPr="00751331">
        <w:rPr>
          <w:color w:val="000000"/>
          <w:sz w:val="22"/>
          <w:szCs w:val="22"/>
        </w:rPr>
        <w:t xml:space="preserve"> B10a= </w:t>
      </w:r>
      <w:r w:rsidR="00612B47" w:rsidRPr="00751331">
        <w:rPr>
          <w:color w:val="000000"/>
          <w:sz w:val="22"/>
          <w:szCs w:val="22"/>
        </w:rPr>
        <w:t>0</w:t>
      </w:r>
      <w:r w:rsidRPr="00751331">
        <w:rPr>
          <w:color w:val="000000"/>
          <w:sz w:val="22"/>
          <w:szCs w:val="22"/>
        </w:rPr>
        <w:t xml:space="preserve">  </w:t>
      </w:r>
      <w:r w:rsidRPr="00751331">
        <w:rPr>
          <w:rFonts w:ascii="WP IconicSymbolsA" w:hAnsi="WP IconicSymbolsA" w:cs="WP IconicSymbolsA"/>
          <w:color w:val="000000"/>
          <w:sz w:val="22"/>
          <w:szCs w:val="22"/>
        </w:rPr>
        <w:t></w:t>
      </w:r>
      <w:r w:rsidRPr="00751331">
        <w:rPr>
          <w:color w:val="000000"/>
          <w:sz w:val="22"/>
          <w:szCs w:val="22"/>
        </w:rPr>
        <w:t xml:space="preserve">GO TO </w:t>
      </w:r>
      <w:r w:rsidR="001C4280" w:rsidRPr="00751331">
        <w:rPr>
          <w:color w:val="000000"/>
          <w:sz w:val="28"/>
          <w:szCs w:val="28"/>
        </w:rPr>
        <w:t>B11</w:t>
      </w:r>
    </w:p>
    <w:p w:rsidR="009B712E" w:rsidRPr="00751331" w:rsidRDefault="009B712E" w:rsidP="009B712E">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p>
    <w:p w:rsidR="009B712E" w:rsidRPr="00751331" w:rsidRDefault="009B712E" w:rsidP="009B712E">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751331">
        <w:rPr>
          <w:color w:val="000000"/>
          <w:sz w:val="22"/>
          <w:szCs w:val="22"/>
        </w:rPr>
        <w:t>IF B10a</w:t>
      </w:r>
      <w:r w:rsidR="00947E5D" w:rsidRPr="00751331">
        <w:rPr>
          <w:color w:val="000000"/>
          <w:sz w:val="22"/>
          <w:szCs w:val="22"/>
        </w:rPr>
        <w:t>v</w:t>
      </w:r>
      <w:r w:rsidRPr="00751331">
        <w:rPr>
          <w:color w:val="000000"/>
          <w:sz w:val="22"/>
          <w:szCs w:val="22"/>
        </w:rPr>
        <w:t xml:space="preserve"> = 2  </w:t>
      </w:r>
      <w:r w:rsidRPr="00751331">
        <w:rPr>
          <w:rFonts w:ascii="WP IconicSymbolsA" w:hAnsi="WP IconicSymbolsA" w:cs="WP IconicSymbolsA"/>
          <w:color w:val="000000"/>
          <w:sz w:val="22"/>
          <w:szCs w:val="22"/>
        </w:rPr>
        <w:t></w:t>
      </w:r>
      <w:r w:rsidRPr="00751331">
        <w:rPr>
          <w:color w:val="000000"/>
          <w:sz w:val="22"/>
          <w:szCs w:val="22"/>
        </w:rPr>
        <w:t>GO TO B8</w:t>
      </w:r>
    </w:p>
    <w:p w:rsidR="009B712E" w:rsidRPr="00751331" w:rsidRDefault="009B712E" w:rsidP="009B712E">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rPr>
        <w:sectPr w:rsidR="009B712E" w:rsidRPr="00751331">
          <w:footerReference w:type="default" r:id="rId15"/>
          <w:type w:val="continuous"/>
          <w:pgSz w:w="12240" w:h="15840"/>
          <w:pgMar w:top="1440" w:right="1440" w:bottom="720" w:left="1440" w:header="720" w:footer="720" w:gutter="0"/>
          <w:cols w:space="720"/>
        </w:sectPr>
      </w:pPr>
    </w:p>
    <w:p w:rsidR="009B712E" w:rsidRPr="00751331" w:rsidRDefault="009B712E"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485827" w:rsidRPr="00751331" w:rsidRDefault="00485827"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9B712E" w:rsidRPr="00751331" w:rsidRDefault="009B712E"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sidRPr="00751331">
        <w:rPr>
          <w:b/>
          <w:bCs/>
          <w:color w:val="000000"/>
          <w:sz w:val="22"/>
          <w:szCs w:val="22"/>
        </w:rPr>
        <w:t>B10b</w:t>
      </w:r>
      <w:r w:rsidRPr="00751331">
        <w:rPr>
          <w:b/>
          <w:bCs/>
          <w:color w:val="000000"/>
          <w:sz w:val="22"/>
          <w:szCs w:val="22"/>
        </w:rPr>
        <w:tab/>
        <w:t>On the average, on those [If B10a = 1-30 (Fill entry B10a days) If B10a=D, R (Fill days you smoked)], how many cigarettes did you usually smoke each day?</w:t>
      </w:r>
    </w:p>
    <w:p w:rsidR="009B712E" w:rsidRPr="00751331" w:rsidRDefault="009B712E"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9B712E" w:rsidRPr="00751331" w:rsidRDefault="009B712E"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rFonts w:ascii="Times New Roman Bold" w:hAnsi="Times New Roman Bold"/>
          <w:b/>
          <w:color w:val="000000"/>
          <w:sz w:val="22"/>
          <w:szCs w:val="22"/>
        </w:rPr>
      </w:pPr>
      <w:r w:rsidRPr="00751331">
        <w:rPr>
          <w:color w:val="000000"/>
          <w:sz w:val="22"/>
          <w:szCs w:val="22"/>
        </w:rPr>
        <w:tab/>
      </w:r>
      <w:r w:rsidRPr="00751331">
        <w:rPr>
          <w:rFonts w:ascii="Times New Roman Bold" w:hAnsi="Times New Roman Bold"/>
          <w:b/>
          <w:color w:val="000000"/>
          <w:sz w:val="22"/>
          <w:szCs w:val="22"/>
        </w:rPr>
        <w:t>WE ARE STILL TALKING ABOUT “AROUND THIS TIME 12 MONTHS AGO”</w:t>
      </w:r>
    </w:p>
    <w:p w:rsidR="00623ED0" w:rsidRPr="00751331" w:rsidRDefault="00623ED0"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rFonts w:ascii="Times New Roman Bold" w:hAnsi="Times New Roman Bold"/>
          <w:b/>
          <w:color w:val="000000"/>
          <w:sz w:val="22"/>
          <w:szCs w:val="22"/>
        </w:rPr>
      </w:pPr>
    </w:p>
    <w:p w:rsidR="009B712E" w:rsidRPr="00751331" w:rsidRDefault="009B712E"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sidRPr="00751331">
        <w:rPr>
          <w:color w:val="000000"/>
          <w:sz w:val="22"/>
          <w:szCs w:val="22"/>
        </w:rPr>
        <w:t xml:space="preserve">|__|__|  </w:t>
      </w:r>
      <w:r w:rsidR="0062796A" w:rsidRPr="00751331">
        <w:rPr>
          <w:color w:val="000000"/>
          <w:sz w:val="22"/>
          <w:szCs w:val="22"/>
        </w:rPr>
        <w:t>(</w:t>
      </w:r>
      <w:r w:rsidRPr="00751331">
        <w:rPr>
          <w:color w:val="000000"/>
          <w:sz w:val="22"/>
          <w:szCs w:val="22"/>
        </w:rPr>
        <w:t xml:space="preserve"> 1-9</w:t>
      </w:r>
      <w:r w:rsidR="00612B47" w:rsidRPr="00751331">
        <w:rPr>
          <w:color w:val="000000"/>
          <w:sz w:val="22"/>
          <w:szCs w:val="22"/>
        </w:rPr>
        <w:t>9</w:t>
      </w:r>
      <w:r w:rsidRPr="00751331">
        <w:rPr>
          <w:color w:val="000000"/>
          <w:sz w:val="22"/>
          <w:szCs w:val="22"/>
        </w:rPr>
        <w:t xml:space="preserve">  </w:t>
      </w:r>
      <w:r w:rsidR="0062796A" w:rsidRPr="00751331">
        <w:rPr>
          <w:color w:val="000000"/>
          <w:sz w:val="22"/>
          <w:szCs w:val="22"/>
        </w:rPr>
        <w:t>)</w:t>
      </w:r>
      <w:r w:rsidRPr="00751331">
        <w:rPr>
          <w:color w:val="000000"/>
          <w:sz w:val="22"/>
          <w:szCs w:val="22"/>
        </w:rPr>
        <w:t xml:space="preserve"> IF </w:t>
      </w:r>
      <w:r w:rsidRPr="00751331">
        <w:rPr>
          <w:rFonts w:ascii="WP MathA" w:hAnsi="WP MathA" w:cs="WP MathA"/>
          <w:color w:val="000000"/>
          <w:sz w:val="34"/>
          <w:szCs w:val="34"/>
        </w:rPr>
        <w:t></w:t>
      </w:r>
      <w:r w:rsidRPr="00751331">
        <w:rPr>
          <w:color w:val="000000"/>
          <w:sz w:val="22"/>
          <w:szCs w:val="22"/>
        </w:rPr>
        <w:t xml:space="preserve"> 40 </w:t>
      </w:r>
      <w:r w:rsidRPr="00751331">
        <w:rPr>
          <w:rFonts w:ascii="WP IconicSymbolsA" w:hAnsi="WP IconicSymbolsA" w:cs="WP IconicSymbolsA"/>
          <w:color w:val="000000"/>
          <w:sz w:val="22"/>
          <w:szCs w:val="22"/>
        </w:rPr>
        <w:t></w:t>
      </w:r>
      <w:r w:rsidRPr="00751331">
        <w:rPr>
          <w:color w:val="000000"/>
          <w:sz w:val="22"/>
          <w:szCs w:val="22"/>
        </w:rPr>
        <w:t xml:space="preserve"> GO TO </w:t>
      </w:r>
      <w:r w:rsidR="001C4280" w:rsidRPr="00751331">
        <w:rPr>
          <w:b/>
          <w:color w:val="000000"/>
          <w:sz w:val="28"/>
          <w:szCs w:val="28"/>
        </w:rPr>
        <w:t>B11</w:t>
      </w:r>
      <w:r w:rsidR="0025703B" w:rsidRPr="00751331">
        <w:rPr>
          <w:b/>
          <w:color w:val="000000"/>
          <w:sz w:val="28"/>
          <w:szCs w:val="28"/>
        </w:rPr>
        <w:t>; ELSE IF B10b = D, R</w:t>
      </w:r>
      <w:r w:rsidR="0025703B" w:rsidRPr="00751331">
        <w:rPr>
          <w:b/>
          <w:color w:val="000000"/>
          <w:sz w:val="28"/>
          <w:szCs w:val="28"/>
        </w:rPr>
        <w:sym w:font="Wingdings" w:char="F0E0"/>
      </w:r>
      <w:r w:rsidR="00623ED0" w:rsidRPr="00751331">
        <w:rPr>
          <w:b/>
          <w:color w:val="000000"/>
          <w:sz w:val="28"/>
          <w:szCs w:val="28"/>
        </w:rPr>
        <w:t>B</w:t>
      </w:r>
      <w:r w:rsidR="0025703B" w:rsidRPr="00751331">
        <w:rPr>
          <w:b/>
          <w:color w:val="000000"/>
          <w:sz w:val="28"/>
          <w:szCs w:val="28"/>
        </w:rPr>
        <w:t>11</w:t>
      </w:r>
    </w:p>
    <w:p w:rsidR="009B712E" w:rsidRPr="00751331" w:rsidRDefault="009B712E"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i/>
          <w:iCs/>
          <w:color w:val="000000"/>
          <w:sz w:val="22"/>
          <w:szCs w:val="22"/>
        </w:rPr>
      </w:pPr>
    </w:p>
    <w:p w:rsidR="009B712E" w:rsidRPr="00751331" w:rsidRDefault="009B712E"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sidRPr="00751331">
        <w:rPr>
          <w:b/>
          <w:bCs/>
          <w:color w:val="000000"/>
          <w:sz w:val="22"/>
          <w:szCs w:val="22"/>
        </w:rPr>
        <w:t>B10b</w:t>
      </w:r>
      <w:r w:rsidR="00947E5D" w:rsidRPr="00751331">
        <w:rPr>
          <w:b/>
          <w:bCs/>
          <w:color w:val="000000"/>
          <w:sz w:val="22"/>
          <w:szCs w:val="22"/>
        </w:rPr>
        <w:t>v</w:t>
      </w:r>
      <w:r w:rsidRPr="00751331">
        <w:rPr>
          <w:b/>
          <w:bCs/>
          <w:color w:val="000000"/>
          <w:sz w:val="22"/>
          <w:szCs w:val="22"/>
        </w:rPr>
        <w:t xml:space="preserve">  I have recorded that on the average, when you smoked on those [fill entry B10a] days, you smoked [fill entry B10b] cigarettes a day.  Is that correct?</w:t>
      </w:r>
    </w:p>
    <w:p w:rsidR="009B712E" w:rsidRPr="00751331" w:rsidRDefault="009B712E"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9B712E" w:rsidRPr="00751331" w:rsidRDefault="009B712E"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sidRPr="00751331">
        <w:rPr>
          <w:color w:val="000000"/>
          <w:sz w:val="22"/>
          <w:szCs w:val="22"/>
        </w:rPr>
        <w:tab/>
        <w:t>(1)  Yes</w:t>
      </w:r>
    </w:p>
    <w:p w:rsidR="009B712E" w:rsidRPr="00751331" w:rsidRDefault="009B712E"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rPr>
          <w:color w:val="000000"/>
          <w:sz w:val="22"/>
          <w:szCs w:val="22"/>
        </w:rPr>
      </w:pPr>
      <w:r w:rsidRPr="00751331">
        <w:rPr>
          <w:color w:val="000000"/>
          <w:sz w:val="22"/>
          <w:szCs w:val="22"/>
        </w:rPr>
        <w:tab/>
        <w:t>(2)  No</w:t>
      </w:r>
      <w:r w:rsidRPr="00751331">
        <w:rPr>
          <w:color w:val="000000"/>
          <w:sz w:val="22"/>
          <w:szCs w:val="22"/>
        </w:rPr>
        <w:tab/>
      </w:r>
      <w:r w:rsidRPr="00751331">
        <w:rPr>
          <w:rFonts w:ascii="WP IconicSymbolsA" w:hAnsi="WP IconicSymbolsA" w:cs="WP IconicSymbolsA"/>
          <w:color w:val="000000"/>
          <w:sz w:val="22"/>
          <w:szCs w:val="22"/>
        </w:rPr>
        <w:t></w:t>
      </w:r>
      <w:r w:rsidRPr="00751331">
        <w:rPr>
          <w:color w:val="000000"/>
          <w:sz w:val="22"/>
          <w:szCs w:val="22"/>
        </w:rPr>
        <w:t xml:space="preserve"> GO TO B10b</w:t>
      </w:r>
    </w:p>
    <w:p w:rsidR="00296E58" w:rsidRDefault="00296E58"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9B712E" w:rsidRPr="00751331" w:rsidRDefault="009B712E"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r w:rsidRPr="00751331">
        <w:rPr>
          <w:b/>
          <w:bCs/>
          <w:color w:val="000000"/>
          <w:sz w:val="22"/>
          <w:szCs w:val="22"/>
        </w:rPr>
        <w:tab/>
        <w:t>|__|</w:t>
      </w:r>
    </w:p>
    <w:p w:rsidR="009B712E" w:rsidRPr="00751331" w:rsidRDefault="009B712E"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015106" w:rsidRPr="00751331" w:rsidRDefault="00015106" w:rsidP="00015106">
      <w:pPr>
        <w:tabs>
          <w:tab w:val="left" w:pos="720"/>
        </w:tabs>
        <w:ind w:left="720" w:hanging="720"/>
        <w:rPr>
          <w:i/>
          <w:iCs/>
          <w:color w:val="000000"/>
          <w:sz w:val="22"/>
          <w:szCs w:val="22"/>
        </w:rPr>
      </w:pPr>
      <w:r w:rsidRPr="00751331">
        <w:rPr>
          <w:b/>
          <w:bCs/>
          <w:color w:val="000000"/>
        </w:rPr>
        <w:t>B11</w:t>
      </w:r>
      <w:r w:rsidRPr="00751331">
        <w:rPr>
          <w:b/>
          <w:bCs/>
          <w:color w:val="000000"/>
          <w:sz w:val="22"/>
          <w:szCs w:val="22"/>
        </w:rPr>
        <w:tab/>
        <w:t xml:space="preserve">Around this time 12 MONTHS AGO, were you usually </w:t>
      </w:r>
      <w:r w:rsidR="001C4280" w:rsidRPr="00751331">
        <w:rPr>
          <w:b/>
          <w:bCs/>
          <w:color w:val="000000"/>
          <w:sz w:val="22"/>
          <w:szCs w:val="22"/>
        </w:rPr>
        <w:t>smoking</w:t>
      </w:r>
      <w:r w:rsidRPr="00751331">
        <w:rPr>
          <w:b/>
          <w:bCs/>
          <w:color w:val="000000"/>
          <w:sz w:val="22"/>
          <w:szCs w:val="22"/>
        </w:rPr>
        <w:t xml:space="preserve"> menthol or non-menthol cigarettes?</w:t>
      </w:r>
    </w:p>
    <w:p w:rsidR="00015106" w:rsidRPr="00751331" w:rsidRDefault="00015106" w:rsidP="00015106">
      <w:pPr>
        <w:ind w:left="720"/>
        <w:rPr>
          <w:color w:val="000000"/>
          <w:sz w:val="22"/>
          <w:szCs w:val="22"/>
        </w:rPr>
      </w:pPr>
    </w:p>
    <w:p w:rsidR="00015106" w:rsidRPr="00751331" w:rsidRDefault="00296E58" w:rsidP="00015106">
      <w:pPr>
        <w:ind w:left="720"/>
        <w:rPr>
          <w:color w:val="000000"/>
          <w:sz w:val="22"/>
          <w:szCs w:val="22"/>
        </w:rPr>
      </w:pPr>
      <w:r>
        <w:rPr>
          <w:color w:val="000000"/>
          <w:sz w:val="22"/>
          <w:szCs w:val="22"/>
        </w:rPr>
        <w:t>(1) Menthol</w:t>
      </w:r>
    </w:p>
    <w:p w:rsidR="00015106" w:rsidRPr="00751331" w:rsidRDefault="00296E58" w:rsidP="00015106">
      <w:pPr>
        <w:ind w:firstLine="720"/>
        <w:rPr>
          <w:color w:val="000000"/>
          <w:sz w:val="22"/>
          <w:szCs w:val="22"/>
        </w:rPr>
      </w:pPr>
      <w:r>
        <w:rPr>
          <w:color w:val="000000"/>
          <w:sz w:val="22"/>
          <w:szCs w:val="22"/>
        </w:rPr>
        <w:t>(2) Non-menthol</w:t>
      </w:r>
    </w:p>
    <w:p w:rsidR="00015106" w:rsidRPr="00751331" w:rsidRDefault="00015106" w:rsidP="001C4280">
      <w:pPr>
        <w:ind w:firstLine="720"/>
        <w:rPr>
          <w:color w:val="000000"/>
        </w:rPr>
      </w:pPr>
      <w:r w:rsidRPr="00751331">
        <w:rPr>
          <w:color w:val="000000"/>
        </w:rPr>
        <w:t>(3) NO USUAL TYPE</w:t>
      </w:r>
    </w:p>
    <w:p w:rsidR="00015106" w:rsidRPr="00751331" w:rsidRDefault="00015106" w:rsidP="00015106">
      <w:pPr>
        <w:pStyle w:val="BodyText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s>
        <w:rPr>
          <w:color w:val="000000"/>
        </w:rPr>
      </w:pPr>
    </w:p>
    <w:p w:rsidR="00015106" w:rsidRPr="00751331" w:rsidRDefault="00015106" w:rsidP="00296E58">
      <w:pPr>
        <w:rPr>
          <w:b/>
          <w:bCs/>
          <w:color w:val="000000"/>
          <w:sz w:val="22"/>
          <w:szCs w:val="22"/>
        </w:rPr>
      </w:pPr>
      <w:r w:rsidRPr="00751331">
        <w:rPr>
          <w:b/>
          <w:bCs/>
          <w:color w:val="000000"/>
          <w:sz w:val="22"/>
          <w:szCs w:val="22"/>
        </w:rPr>
        <w:tab/>
        <w:t>|__|</w:t>
      </w:r>
    </w:p>
    <w:p w:rsidR="009B712E" w:rsidRPr="00751331" w:rsidRDefault="009B712E" w:rsidP="009B712E">
      <w:pPr>
        <w:pStyle w:val="Q11stquest"/>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rPr>
      </w:pPr>
    </w:p>
    <w:p w:rsidR="009B712E" w:rsidRPr="00751331" w:rsidRDefault="009B712E"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color w:val="000000"/>
          <w:sz w:val="22"/>
          <w:szCs w:val="22"/>
        </w:rPr>
      </w:pPr>
      <w:r w:rsidRPr="00751331">
        <w:rPr>
          <w:b/>
          <w:bCs/>
          <w:color w:val="000000"/>
          <w:sz w:val="22"/>
          <w:szCs w:val="22"/>
        </w:rPr>
        <w:t xml:space="preserve">EVERY-DAY SMOKERS  (A3=1) </w:t>
      </w:r>
      <w:r w:rsidRPr="00751331">
        <w:rPr>
          <w:rFonts w:ascii="WP IconicSymbolsA" w:hAnsi="WP IconicSymbolsA" w:cs="WP IconicSymbolsA"/>
          <w:color w:val="000000"/>
          <w:sz w:val="22"/>
          <w:szCs w:val="22"/>
        </w:rPr>
        <w:t></w:t>
      </w:r>
      <w:r w:rsidRPr="00751331">
        <w:rPr>
          <w:b/>
          <w:bCs/>
          <w:color w:val="000000"/>
          <w:sz w:val="22"/>
          <w:szCs w:val="22"/>
        </w:rPr>
        <w:t xml:space="preserve"> GO TO</w:t>
      </w:r>
      <w:r w:rsidRPr="00751331">
        <w:rPr>
          <w:b/>
          <w:bCs/>
          <w:color w:val="000000"/>
          <w:sz w:val="26"/>
          <w:szCs w:val="26"/>
        </w:rPr>
        <w:t xml:space="preserve"> </w:t>
      </w:r>
      <w:r w:rsidRPr="00751331">
        <w:rPr>
          <w:b/>
          <w:bCs/>
          <w:color w:val="000000"/>
          <w:sz w:val="28"/>
          <w:szCs w:val="28"/>
          <w:u w:val="single"/>
        </w:rPr>
        <w:t>D1R</w:t>
      </w:r>
      <w:r w:rsidRPr="00751331">
        <w:rPr>
          <w:b/>
          <w:bCs/>
          <w:color w:val="000000"/>
        </w:rPr>
        <w:t xml:space="preserve"> </w:t>
      </w:r>
      <w:r w:rsidRPr="00751331">
        <w:rPr>
          <w:b/>
          <w:bCs/>
          <w:color w:val="000000"/>
          <w:sz w:val="22"/>
          <w:szCs w:val="22"/>
        </w:rPr>
        <w:t xml:space="preserve">( </w:t>
      </w:r>
      <w:r w:rsidRPr="00751331">
        <w:rPr>
          <w:b/>
          <w:bCs/>
          <w:color w:val="000000"/>
          <w:sz w:val="28"/>
          <w:szCs w:val="28"/>
        </w:rPr>
        <w:t>3rd</w:t>
      </w:r>
      <w:r w:rsidRPr="00751331">
        <w:rPr>
          <w:b/>
          <w:bCs/>
          <w:color w:val="000000"/>
          <w:sz w:val="22"/>
          <w:szCs w:val="22"/>
        </w:rPr>
        <w:t xml:space="preserve"> QUESTION IN QUIT ATTEMPT SECTION)</w:t>
      </w:r>
    </w:p>
    <w:p w:rsidR="006A762C" w:rsidRPr="00751331" w:rsidRDefault="00AB5D91" w:rsidP="00AB5D91">
      <w:pPr>
        <w:pStyle w:val="Q11stquest"/>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iCs/>
          <w:color w:val="000000"/>
        </w:rPr>
      </w:pPr>
      <w:r w:rsidRPr="00751331">
        <w:rPr>
          <w:color w:val="000000"/>
        </w:rPr>
        <w:br w:type="page"/>
      </w:r>
    </w:p>
    <w:p w:rsidR="006A762C" w:rsidRPr="00751331" w:rsidRDefault="006A762C" w:rsidP="007E0243">
      <w:pPr>
        <w:pStyle w:val="Heading2"/>
      </w:pPr>
      <w:r w:rsidRPr="00751331">
        <w:lastRenderedPageBreak/>
        <w:t>SECTION C.  SOME-</w:t>
      </w:r>
      <w:smartTag w:uri="urn:schemas-microsoft-com:office:smarttags" w:element="stockticker">
        <w:r w:rsidRPr="00751331">
          <w:t>DAY</w:t>
        </w:r>
      </w:smartTag>
      <w:r w:rsidRPr="00751331">
        <w:t xml:space="preserve"> SMOKER SERIES</w:t>
      </w:r>
    </w:p>
    <w:p w:rsidR="006A762C" w:rsidRPr="00751331" w:rsidRDefault="006A762C"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i/>
          <w:iCs/>
          <w:color w:val="000000"/>
          <w:sz w:val="22"/>
          <w:szCs w:val="22"/>
        </w:rPr>
      </w:pPr>
      <w:r w:rsidRPr="00751331">
        <w:rPr>
          <w:b/>
          <w:bCs/>
          <w:color w:val="000000"/>
          <w:sz w:val="22"/>
          <w:szCs w:val="22"/>
        </w:rPr>
        <w:t>C1</w:t>
      </w:r>
      <w:r w:rsidRPr="00751331">
        <w:rPr>
          <w:color w:val="000000"/>
          <w:sz w:val="22"/>
          <w:szCs w:val="22"/>
        </w:rPr>
        <w:tab/>
      </w:r>
      <w:r w:rsidRPr="00751331">
        <w:rPr>
          <w:b/>
          <w:bCs/>
          <w:color w:val="000000"/>
          <w:sz w:val="22"/>
          <w:szCs w:val="22"/>
        </w:rPr>
        <w:t>On how many of the past 30 days did you smoke cigarettes?</w:t>
      </w: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sidRPr="00751331">
        <w:rPr>
          <w:color w:val="000000"/>
          <w:sz w:val="22"/>
          <w:szCs w:val="22"/>
        </w:rPr>
        <w:t>ENTER (</w:t>
      </w:r>
      <w:r w:rsidR="00CC3AC6" w:rsidRPr="00751331">
        <w:rPr>
          <w:color w:val="000000"/>
          <w:sz w:val="22"/>
          <w:szCs w:val="22"/>
        </w:rPr>
        <w:t>0</w:t>
      </w:r>
      <w:r w:rsidRPr="00751331">
        <w:rPr>
          <w:color w:val="000000"/>
          <w:sz w:val="22"/>
          <w:szCs w:val="22"/>
        </w:rPr>
        <w:t>) FOR NONE</w:t>
      </w: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sidRPr="00751331">
        <w:rPr>
          <w:color w:val="000000"/>
          <w:sz w:val="22"/>
          <w:szCs w:val="22"/>
        </w:rPr>
        <w:t xml:space="preserve">|__|__|  </w:t>
      </w:r>
      <w:r w:rsidR="00CC3AC6" w:rsidRPr="00751331">
        <w:rPr>
          <w:color w:val="000000"/>
          <w:sz w:val="22"/>
          <w:szCs w:val="22"/>
        </w:rPr>
        <w:t>(0-30)</w:t>
      </w: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p>
    <w:p w:rsidR="002F6E4D" w:rsidRPr="00751331" w:rsidRDefault="002F6E4D" w:rsidP="002F6E4D">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rPr>
          <w:color w:val="000000"/>
          <w:sz w:val="22"/>
          <w:szCs w:val="22"/>
        </w:rPr>
      </w:pPr>
      <w:smartTag w:uri="urn:schemas-microsoft-com:office:smarttags" w:element="address">
        <w:smartTag w:uri="urn:schemas-microsoft-com:office:smarttags" w:element="Street">
          <w:r w:rsidRPr="00751331">
            <w:rPr>
              <w:color w:val="000000"/>
              <w:sz w:val="22"/>
              <w:szCs w:val="22"/>
            </w:rPr>
            <w:t>BOX</w:t>
          </w:r>
        </w:smartTag>
        <w:r w:rsidRPr="00751331">
          <w:rPr>
            <w:color w:val="000000"/>
            <w:sz w:val="22"/>
            <w:szCs w:val="22"/>
          </w:rPr>
          <w:t xml:space="preserve"> 9</w:t>
        </w:r>
      </w:smartTag>
    </w:p>
    <w:p w:rsidR="002F6E4D" w:rsidRPr="00751331" w:rsidRDefault="002F6E4D" w:rsidP="002F6E4D">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751331">
        <w:rPr>
          <w:color w:val="000000"/>
          <w:sz w:val="22"/>
          <w:szCs w:val="22"/>
        </w:rPr>
        <w:t xml:space="preserve">IF C1 = </w:t>
      </w:r>
      <w:r w:rsidR="00CC3AC6" w:rsidRPr="00751331">
        <w:rPr>
          <w:color w:val="000000"/>
          <w:sz w:val="22"/>
          <w:szCs w:val="22"/>
        </w:rPr>
        <w:t>0</w:t>
      </w:r>
      <w:r w:rsidRPr="00751331">
        <w:rPr>
          <w:color w:val="000000"/>
          <w:sz w:val="22"/>
          <w:szCs w:val="22"/>
        </w:rPr>
        <w:t xml:space="preserve"> OR 30  </w:t>
      </w:r>
      <w:r w:rsidRPr="00751331">
        <w:rPr>
          <w:rFonts w:ascii="WP IconicSymbolsA" w:hAnsi="WP IconicSymbolsA" w:cs="WP IconicSymbolsA"/>
          <w:color w:val="000000"/>
          <w:sz w:val="22"/>
          <w:szCs w:val="22"/>
        </w:rPr>
        <w:t></w:t>
      </w:r>
      <w:r w:rsidRPr="00751331">
        <w:rPr>
          <w:color w:val="000000"/>
          <w:sz w:val="22"/>
          <w:szCs w:val="22"/>
        </w:rPr>
        <w:t xml:space="preserve"> GO TO</w:t>
      </w:r>
      <w:r w:rsidRPr="00751331">
        <w:rPr>
          <w:i/>
          <w:iCs/>
          <w:color w:val="000000"/>
          <w:sz w:val="22"/>
          <w:szCs w:val="22"/>
        </w:rPr>
        <w:t xml:space="preserve"> </w:t>
      </w:r>
      <w:r w:rsidRPr="00751331">
        <w:rPr>
          <w:color w:val="000000"/>
          <w:sz w:val="22"/>
          <w:szCs w:val="22"/>
        </w:rPr>
        <w:t>C1v</w:t>
      </w:r>
    </w:p>
    <w:p w:rsidR="002F6E4D" w:rsidRPr="00751331" w:rsidRDefault="002F6E4D" w:rsidP="002F6E4D">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751331">
        <w:rPr>
          <w:color w:val="000000"/>
          <w:sz w:val="22"/>
          <w:szCs w:val="22"/>
        </w:rPr>
        <w:t xml:space="preserve">ELSE IF C1=DK, R </w:t>
      </w:r>
      <w:r w:rsidRPr="00751331">
        <w:rPr>
          <w:rFonts w:ascii="WP IconicSymbolsA" w:hAnsi="WP IconicSymbolsA" w:cs="WP IconicSymbolsA"/>
          <w:color w:val="000000"/>
          <w:sz w:val="22"/>
          <w:szCs w:val="22"/>
        </w:rPr>
        <w:t></w:t>
      </w:r>
      <w:r w:rsidRPr="00751331">
        <w:rPr>
          <w:rFonts w:ascii="WP IconicSymbolsA" w:hAnsi="WP IconicSymbolsA" w:cs="WP IconicSymbolsA"/>
          <w:color w:val="000000"/>
          <w:sz w:val="22"/>
          <w:szCs w:val="22"/>
        </w:rPr>
        <w:t></w:t>
      </w:r>
      <w:r w:rsidRPr="00751331">
        <w:rPr>
          <w:color w:val="000000"/>
          <w:sz w:val="22"/>
          <w:szCs w:val="22"/>
        </w:rPr>
        <w:t>GO TO C1i</w:t>
      </w:r>
    </w:p>
    <w:p w:rsidR="002F6E4D" w:rsidRPr="00751331" w:rsidRDefault="002F6E4D" w:rsidP="002F6E4D">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751331">
        <w:rPr>
          <w:color w:val="000000"/>
          <w:sz w:val="22"/>
          <w:szCs w:val="22"/>
        </w:rPr>
        <w:t>ELSE GO TO C1a</w:t>
      </w: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sidRPr="00751331">
        <w:rPr>
          <w:b/>
          <w:bCs/>
          <w:color w:val="000000"/>
          <w:sz w:val="22"/>
          <w:szCs w:val="22"/>
        </w:rPr>
        <w:t>C1v</w:t>
      </w:r>
      <w:r w:rsidRPr="00751331">
        <w:rPr>
          <w:b/>
          <w:bCs/>
          <w:color w:val="000000"/>
          <w:sz w:val="22"/>
          <w:szCs w:val="22"/>
        </w:rPr>
        <w:tab/>
        <w:t>You said that you smoked cigarettes some days.  Is that correct?</w:t>
      </w: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2F6E4D" w:rsidRPr="00751331" w:rsidRDefault="002F6E4D" w:rsidP="0095230B">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710" w:hanging="1710"/>
        <w:rPr>
          <w:color w:val="000000"/>
          <w:sz w:val="22"/>
          <w:szCs w:val="22"/>
        </w:rPr>
      </w:pPr>
      <w:r w:rsidRPr="00751331">
        <w:rPr>
          <w:color w:val="000000"/>
          <w:sz w:val="22"/>
          <w:szCs w:val="22"/>
        </w:rPr>
        <w:tab/>
        <w:t>(1)  Yes</w:t>
      </w:r>
    </w:p>
    <w:p w:rsidR="002F6E4D" w:rsidRPr="00751331" w:rsidRDefault="002F6E4D" w:rsidP="0095230B">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710" w:hanging="1710"/>
        <w:rPr>
          <w:color w:val="000000"/>
          <w:sz w:val="22"/>
          <w:szCs w:val="22"/>
        </w:rPr>
      </w:pPr>
      <w:r w:rsidRPr="00751331">
        <w:rPr>
          <w:color w:val="000000"/>
          <w:sz w:val="22"/>
          <w:szCs w:val="22"/>
        </w:rPr>
        <w:tab/>
        <w:t>(2)  No</w:t>
      </w: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rPr>
          <w:color w:val="000000"/>
          <w:sz w:val="22"/>
          <w:szCs w:val="22"/>
        </w:rPr>
      </w:pP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751331">
        <w:rPr>
          <w:color w:val="000000"/>
          <w:sz w:val="22"/>
          <w:szCs w:val="22"/>
        </w:rPr>
        <w:tab/>
        <w:t>|__|</w:t>
      </w: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2F6E4D" w:rsidRPr="00751331" w:rsidRDefault="002F6E4D" w:rsidP="002F6E4D">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rPr>
          <w:color w:val="000000"/>
          <w:sz w:val="22"/>
          <w:szCs w:val="22"/>
        </w:rPr>
      </w:pPr>
      <w:smartTag w:uri="urn:schemas-microsoft-com:office:smarttags" w:element="address">
        <w:smartTag w:uri="urn:schemas-microsoft-com:office:smarttags" w:element="Street">
          <w:r w:rsidRPr="00751331">
            <w:rPr>
              <w:color w:val="000000"/>
              <w:sz w:val="22"/>
              <w:szCs w:val="22"/>
            </w:rPr>
            <w:t>BOX</w:t>
          </w:r>
        </w:smartTag>
        <w:r w:rsidRPr="00751331">
          <w:rPr>
            <w:color w:val="000000"/>
            <w:sz w:val="22"/>
            <w:szCs w:val="22"/>
          </w:rPr>
          <w:t xml:space="preserve"> 10</w:t>
        </w:r>
      </w:smartTag>
    </w:p>
    <w:p w:rsidR="002F6E4D" w:rsidRPr="00751331" w:rsidRDefault="002F6E4D" w:rsidP="002F6E4D">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751331">
        <w:rPr>
          <w:color w:val="000000"/>
          <w:sz w:val="22"/>
          <w:szCs w:val="22"/>
        </w:rPr>
        <w:t xml:space="preserve">IF C1v = 1 </w:t>
      </w:r>
      <w:r w:rsidRPr="00751331">
        <w:rPr>
          <w:color w:val="000000"/>
          <w:sz w:val="22"/>
          <w:szCs w:val="22"/>
          <w:u w:val="single"/>
        </w:rPr>
        <w:t>AND</w:t>
      </w:r>
      <w:r w:rsidRPr="00751331">
        <w:rPr>
          <w:color w:val="000000"/>
          <w:sz w:val="22"/>
          <w:szCs w:val="22"/>
        </w:rPr>
        <w:t xml:space="preserve"> C1 = 30  </w:t>
      </w:r>
      <w:r w:rsidRPr="00751331">
        <w:rPr>
          <w:rFonts w:ascii="WP IconicSymbolsA" w:hAnsi="WP IconicSymbolsA" w:cs="WP IconicSymbolsA"/>
          <w:color w:val="000000"/>
          <w:sz w:val="22"/>
          <w:szCs w:val="22"/>
        </w:rPr>
        <w:t></w:t>
      </w:r>
      <w:r w:rsidRPr="00751331">
        <w:rPr>
          <w:color w:val="000000"/>
          <w:sz w:val="22"/>
          <w:szCs w:val="22"/>
        </w:rPr>
        <w:t xml:space="preserve">GO TO C1a </w:t>
      </w:r>
    </w:p>
    <w:p w:rsidR="002F6E4D" w:rsidRPr="00751331" w:rsidRDefault="002F6E4D" w:rsidP="002F6E4D">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751331">
        <w:rPr>
          <w:color w:val="000000"/>
          <w:sz w:val="22"/>
          <w:szCs w:val="22"/>
        </w:rPr>
        <w:t xml:space="preserve">IF C1v = 1 </w:t>
      </w:r>
      <w:r w:rsidRPr="00751331">
        <w:rPr>
          <w:color w:val="000000"/>
          <w:sz w:val="22"/>
          <w:szCs w:val="22"/>
          <w:u w:val="single"/>
        </w:rPr>
        <w:t>AND</w:t>
      </w:r>
      <w:r w:rsidRPr="00751331">
        <w:rPr>
          <w:color w:val="000000"/>
          <w:sz w:val="22"/>
          <w:szCs w:val="22"/>
        </w:rPr>
        <w:t xml:space="preserve"> C1 = </w:t>
      </w:r>
      <w:r w:rsidR="00CC3AC6" w:rsidRPr="00751331">
        <w:rPr>
          <w:color w:val="000000"/>
          <w:sz w:val="22"/>
          <w:szCs w:val="22"/>
        </w:rPr>
        <w:t>0</w:t>
      </w:r>
      <w:r w:rsidRPr="00751331">
        <w:rPr>
          <w:color w:val="000000"/>
          <w:sz w:val="22"/>
          <w:szCs w:val="22"/>
        </w:rPr>
        <w:t xml:space="preserve">  </w:t>
      </w:r>
      <w:r w:rsidRPr="00751331">
        <w:rPr>
          <w:rFonts w:ascii="WP IconicSymbolsA" w:hAnsi="WP IconicSymbolsA" w:cs="WP IconicSymbolsA"/>
          <w:color w:val="000000"/>
          <w:sz w:val="22"/>
          <w:szCs w:val="22"/>
        </w:rPr>
        <w:t></w:t>
      </w:r>
      <w:r w:rsidRPr="00751331">
        <w:rPr>
          <w:color w:val="000000"/>
          <w:sz w:val="22"/>
          <w:szCs w:val="22"/>
        </w:rPr>
        <w:t>GO TO C2</w:t>
      </w:r>
    </w:p>
    <w:p w:rsidR="002F6E4D" w:rsidRPr="00751331" w:rsidRDefault="002F6E4D" w:rsidP="002F6E4D">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751331">
        <w:rPr>
          <w:color w:val="000000"/>
          <w:sz w:val="22"/>
          <w:szCs w:val="22"/>
        </w:rPr>
        <w:t xml:space="preserve">IF C1v = 2  </w:t>
      </w:r>
      <w:r w:rsidRPr="00751331">
        <w:rPr>
          <w:rFonts w:ascii="WP IconicSymbolsA" w:hAnsi="WP IconicSymbolsA" w:cs="WP IconicSymbolsA"/>
          <w:color w:val="000000"/>
          <w:sz w:val="22"/>
          <w:szCs w:val="22"/>
        </w:rPr>
        <w:t></w:t>
      </w:r>
      <w:r w:rsidRPr="00751331">
        <w:rPr>
          <w:color w:val="000000"/>
          <w:sz w:val="22"/>
          <w:szCs w:val="22"/>
        </w:rPr>
        <w:t>GO TO A3</w:t>
      </w:r>
    </w:p>
    <w:p w:rsidR="002F6E4D" w:rsidRPr="00751331" w:rsidRDefault="002F6E4D" w:rsidP="002F6E4D">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sectPr w:rsidR="002F6E4D" w:rsidRPr="00751331">
          <w:type w:val="continuous"/>
          <w:pgSz w:w="12240" w:h="15840"/>
          <w:pgMar w:top="1440" w:right="1440" w:bottom="720" w:left="1440" w:header="720" w:footer="720" w:gutter="0"/>
          <w:cols w:space="720"/>
        </w:sectPr>
      </w:pPr>
      <w:r w:rsidRPr="00751331">
        <w:rPr>
          <w:color w:val="000000"/>
          <w:sz w:val="22"/>
          <w:szCs w:val="22"/>
        </w:rPr>
        <w:t xml:space="preserve">IF C1v = DK, R </w:t>
      </w:r>
      <w:r w:rsidRPr="00751331">
        <w:rPr>
          <w:rFonts w:ascii="WP IconicSymbolsA" w:hAnsi="WP IconicSymbolsA" w:cs="WP IconicSymbolsA"/>
          <w:color w:val="000000"/>
          <w:sz w:val="22"/>
          <w:szCs w:val="22"/>
        </w:rPr>
        <w:t></w:t>
      </w:r>
      <w:r w:rsidRPr="00751331">
        <w:rPr>
          <w:rFonts w:ascii="WP IconicSymbolsA" w:hAnsi="WP IconicSymbolsA" w:cs="WP IconicSymbolsA"/>
          <w:color w:val="000000"/>
          <w:sz w:val="22"/>
          <w:szCs w:val="22"/>
        </w:rPr>
        <w:t></w:t>
      </w:r>
      <w:r w:rsidRPr="00751331">
        <w:rPr>
          <w:color w:val="000000"/>
          <w:sz w:val="22"/>
          <w:szCs w:val="22"/>
        </w:rPr>
        <w:t xml:space="preserve"> GO TO  C1a</w:t>
      </w:r>
      <w:r w:rsidRPr="00751331">
        <w:rPr>
          <w:rFonts w:ascii="WP IconicSymbolsA" w:hAnsi="WP IconicSymbolsA" w:cs="WP IconicSymbolsA"/>
          <w:color w:val="000000"/>
          <w:sz w:val="22"/>
          <w:szCs w:val="22"/>
        </w:rPr>
        <w:t></w:t>
      </w: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sidRPr="00751331">
        <w:rPr>
          <w:b/>
          <w:bCs/>
          <w:color w:val="000000"/>
          <w:sz w:val="22"/>
          <w:szCs w:val="22"/>
        </w:rPr>
        <w:t>C1i</w:t>
      </w:r>
      <w:r w:rsidRPr="00751331">
        <w:rPr>
          <w:b/>
          <w:bCs/>
          <w:color w:val="000000"/>
          <w:sz w:val="22"/>
          <w:szCs w:val="22"/>
        </w:rPr>
        <w:tab/>
        <w:t>Would you say you smoked on AT LEAST 12 DAYS in the past 30 days?</w:t>
      </w:r>
    </w:p>
    <w:p w:rsidR="0005076B" w:rsidRPr="00751331" w:rsidRDefault="0005076B"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2F6E4D" w:rsidRPr="00751331" w:rsidRDefault="002F6E4D" w:rsidP="0095230B">
      <w:pPr>
        <w:numPr>
          <w:ilvl w:val="0"/>
          <w:numId w:val="44"/>
        </w:num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hanging="450"/>
        <w:rPr>
          <w:bCs/>
          <w:color w:val="000000"/>
          <w:sz w:val="22"/>
          <w:szCs w:val="22"/>
        </w:rPr>
      </w:pPr>
      <w:r w:rsidRPr="00751331">
        <w:rPr>
          <w:bCs/>
          <w:color w:val="000000"/>
          <w:sz w:val="22"/>
          <w:szCs w:val="22"/>
        </w:rPr>
        <w:t>Yes</w:t>
      </w:r>
    </w:p>
    <w:p w:rsidR="002F6E4D" w:rsidRPr="00751331" w:rsidRDefault="002F6E4D" w:rsidP="0095230B">
      <w:pPr>
        <w:tabs>
          <w:tab w:val="left" w:pos="-1080"/>
          <w:tab w:val="left" w:pos="-720"/>
          <w:tab w:val="left" w:pos="0"/>
          <w:tab w:val="left" w:pos="720"/>
          <w:tab w:val="left" w:pos="117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r w:rsidRPr="00751331">
        <w:rPr>
          <w:bCs/>
          <w:color w:val="000000"/>
          <w:sz w:val="22"/>
          <w:szCs w:val="22"/>
        </w:rPr>
        <w:tab/>
        <w:t>(2)</w:t>
      </w:r>
      <w:r w:rsidR="0095230B">
        <w:rPr>
          <w:bCs/>
          <w:color w:val="000000"/>
          <w:sz w:val="22"/>
          <w:szCs w:val="22"/>
        </w:rPr>
        <w:tab/>
      </w:r>
      <w:r w:rsidRPr="00751331">
        <w:rPr>
          <w:bCs/>
          <w:color w:val="000000"/>
          <w:sz w:val="22"/>
          <w:szCs w:val="22"/>
        </w:rPr>
        <w:t>No</w:t>
      </w: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sidRPr="00751331">
        <w:rPr>
          <w:b/>
          <w:bCs/>
          <w:color w:val="000000"/>
          <w:sz w:val="22"/>
          <w:szCs w:val="22"/>
        </w:rPr>
        <w:tab/>
      </w:r>
      <w:r w:rsidRPr="00751331">
        <w:rPr>
          <w:color w:val="000000"/>
          <w:sz w:val="22"/>
          <w:szCs w:val="22"/>
        </w:rPr>
        <w:t>|__|</w:t>
      </w: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sidRPr="00751331">
        <w:rPr>
          <w:b/>
          <w:bCs/>
          <w:color w:val="000000"/>
          <w:sz w:val="22"/>
          <w:szCs w:val="22"/>
        </w:rPr>
        <w:t>C1a</w:t>
      </w:r>
      <w:r w:rsidRPr="00751331">
        <w:rPr>
          <w:b/>
          <w:bCs/>
          <w:color w:val="000000"/>
          <w:sz w:val="22"/>
          <w:szCs w:val="22"/>
        </w:rPr>
        <w:tab/>
        <w:t>On the average, on those [C1</w:t>
      </w:r>
      <w:r w:rsidR="00854186" w:rsidRPr="00751331">
        <w:rPr>
          <w:b/>
          <w:bCs/>
          <w:color w:val="000000"/>
          <w:sz w:val="22"/>
          <w:szCs w:val="22"/>
        </w:rPr>
        <w:t xml:space="preserve"> days IF entry for C1 NE D/R. OR “AT LEAST 12 days”</w:t>
      </w:r>
      <w:r w:rsidR="00ED77C7" w:rsidRPr="00751331">
        <w:rPr>
          <w:b/>
          <w:bCs/>
          <w:color w:val="000000"/>
          <w:sz w:val="22"/>
          <w:szCs w:val="22"/>
        </w:rPr>
        <w:t xml:space="preserve"> IF C1i = 1 YES</w:t>
      </w:r>
      <w:r w:rsidRPr="00751331">
        <w:rPr>
          <w:b/>
          <w:bCs/>
          <w:color w:val="000000"/>
          <w:sz w:val="22"/>
          <w:szCs w:val="22"/>
        </w:rPr>
        <w:t>] days, how many cigarettes did you usually smoke each day?</w:t>
      </w: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751331">
        <w:rPr>
          <w:color w:val="000000"/>
          <w:sz w:val="22"/>
          <w:szCs w:val="22"/>
        </w:rPr>
        <w:tab/>
        <w:t>|__|__</w:t>
      </w:r>
      <w:proofErr w:type="gramStart"/>
      <w:r w:rsidRPr="00751331">
        <w:rPr>
          <w:color w:val="000000"/>
          <w:sz w:val="22"/>
          <w:szCs w:val="22"/>
        </w:rPr>
        <w:t>|  IF</w:t>
      </w:r>
      <w:proofErr w:type="gramEnd"/>
      <w:r w:rsidRPr="00751331">
        <w:rPr>
          <w:color w:val="000000"/>
          <w:sz w:val="22"/>
          <w:szCs w:val="22"/>
        </w:rPr>
        <w:t xml:space="preserve"> </w:t>
      </w:r>
      <w:r w:rsidRPr="00751331">
        <w:rPr>
          <w:rFonts w:ascii="WP MathA" w:hAnsi="WP MathA" w:cs="WP MathA"/>
          <w:color w:val="000000"/>
          <w:sz w:val="34"/>
          <w:szCs w:val="34"/>
        </w:rPr>
        <w:t></w:t>
      </w:r>
      <w:r w:rsidRPr="00751331">
        <w:rPr>
          <w:color w:val="000000"/>
          <w:sz w:val="22"/>
          <w:szCs w:val="22"/>
        </w:rPr>
        <w:t xml:space="preserve"> 40 </w:t>
      </w:r>
      <w:r w:rsidRPr="00751331">
        <w:rPr>
          <w:rFonts w:ascii="WP IconicSymbolsA" w:hAnsi="WP IconicSymbolsA" w:cs="WP IconicSymbolsA"/>
          <w:color w:val="000000"/>
          <w:sz w:val="22"/>
          <w:szCs w:val="22"/>
        </w:rPr>
        <w:t></w:t>
      </w:r>
      <w:r w:rsidRPr="00751331">
        <w:rPr>
          <w:color w:val="000000"/>
          <w:sz w:val="22"/>
          <w:szCs w:val="22"/>
        </w:rPr>
        <w:t xml:space="preserve"> GO TO C2</w:t>
      </w: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751331">
        <w:rPr>
          <w:color w:val="000000"/>
          <w:sz w:val="22"/>
          <w:szCs w:val="22"/>
        </w:rPr>
        <w:tab/>
        <w:t>[IF &gt;40, GO TO C1a</w:t>
      </w:r>
      <w:r w:rsidR="00947E5D" w:rsidRPr="00751331">
        <w:rPr>
          <w:color w:val="000000"/>
          <w:sz w:val="22"/>
          <w:szCs w:val="22"/>
        </w:rPr>
        <w:t>v</w:t>
      </w:r>
      <w:r w:rsidRPr="00751331">
        <w:rPr>
          <w:color w:val="000000"/>
          <w:sz w:val="22"/>
          <w:szCs w:val="22"/>
        </w:rPr>
        <w:t>]</w:t>
      </w: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751331">
        <w:rPr>
          <w:color w:val="000000"/>
          <w:sz w:val="22"/>
          <w:szCs w:val="22"/>
        </w:rPr>
        <w:tab/>
        <w:t>[Don’t Know OR Refused: GO TO C2]</w:t>
      </w: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i/>
          <w:iCs/>
          <w:color w:val="000000"/>
          <w:sz w:val="22"/>
          <w:szCs w:val="22"/>
        </w:rPr>
      </w:pPr>
    </w:p>
    <w:p w:rsidR="0095230B" w:rsidRDefault="0095230B">
      <w:pPr>
        <w:widowControl/>
        <w:autoSpaceDE/>
        <w:autoSpaceDN/>
        <w:adjustRightInd/>
        <w:rPr>
          <w:b/>
          <w:bCs/>
          <w:color w:val="000000"/>
          <w:sz w:val="22"/>
          <w:szCs w:val="22"/>
        </w:rPr>
      </w:pPr>
      <w:r>
        <w:rPr>
          <w:b/>
          <w:bCs/>
          <w:color w:val="000000"/>
          <w:sz w:val="22"/>
          <w:szCs w:val="22"/>
        </w:rPr>
        <w:br w:type="page"/>
      </w: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000"/>
          <w:tab w:val="left" w:pos="9360"/>
          <w:tab w:val="left" w:pos="10080"/>
          <w:tab w:val="left" w:pos="10800"/>
          <w:tab w:val="left" w:pos="11520"/>
        </w:tabs>
        <w:ind w:left="720" w:hanging="720"/>
        <w:rPr>
          <w:color w:val="000000"/>
          <w:sz w:val="22"/>
          <w:szCs w:val="22"/>
        </w:rPr>
      </w:pPr>
      <w:r w:rsidRPr="00751331">
        <w:rPr>
          <w:b/>
          <w:bCs/>
          <w:color w:val="000000"/>
          <w:sz w:val="22"/>
          <w:szCs w:val="22"/>
        </w:rPr>
        <w:lastRenderedPageBreak/>
        <w:t>C1a</w:t>
      </w:r>
      <w:r w:rsidR="00947E5D" w:rsidRPr="00751331">
        <w:rPr>
          <w:b/>
          <w:bCs/>
          <w:color w:val="000000"/>
          <w:sz w:val="22"/>
          <w:szCs w:val="22"/>
        </w:rPr>
        <w:t>v</w:t>
      </w:r>
      <w:r w:rsidRPr="00751331">
        <w:rPr>
          <w:b/>
          <w:bCs/>
          <w:color w:val="000000"/>
          <w:sz w:val="22"/>
          <w:szCs w:val="22"/>
        </w:rPr>
        <w:t xml:space="preserve">  </w:t>
      </w:r>
      <w:r w:rsidRPr="00751331">
        <w:rPr>
          <w:b/>
          <w:bCs/>
          <w:color w:val="000000"/>
          <w:sz w:val="22"/>
          <w:szCs w:val="22"/>
        </w:rPr>
        <w:tab/>
        <w:t>I have recorded that on the average, when you smoked on those [C1</w:t>
      </w:r>
      <w:r w:rsidR="00ED77C7" w:rsidRPr="00751331">
        <w:rPr>
          <w:b/>
          <w:bCs/>
          <w:color w:val="000000"/>
          <w:sz w:val="22"/>
          <w:szCs w:val="22"/>
        </w:rPr>
        <w:t xml:space="preserve"> / AT LEAST 12</w:t>
      </w:r>
      <w:r w:rsidRPr="00751331">
        <w:rPr>
          <w:b/>
          <w:bCs/>
          <w:color w:val="000000"/>
          <w:sz w:val="22"/>
          <w:szCs w:val="22"/>
        </w:rPr>
        <w:t>] days, you smoked [C1a] cigarettes a day.  Is that correct?</w:t>
      </w: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sidRPr="00751331">
        <w:rPr>
          <w:color w:val="000000"/>
          <w:sz w:val="22"/>
          <w:szCs w:val="22"/>
        </w:rPr>
        <w:tab/>
        <w:t xml:space="preserve">(1)  </w:t>
      </w:r>
      <w:proofErr w:type="gramStart"/>
      <w:r w:rsidRPr="00751331">
        <w:rPr>
          <w:color w:val="000000"/>
          <w:sz w:val="22"/>
          <w:szCs w:val="22"/>
        </w:rPr>
        <w:t>Yes  [</w:t>
      </w:r>
      <w:proofErr w:type="gramEnd"/>
      <w:r w:rsidRPr="00751331">
        <w:rPr>
          <w:color w:val="000000"/>
          <w:sz w:val="22"/>
          <w:szCs w:val="22"/>
        </w:rPr>
        <w:t>GO TO C2]</w:t>
      </w:r>
    </w:p>
    <w:p w:rsidR="002F6E4D" w:rsidRPr="00751331" w:rsidRDefault="0095230B"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rPr>
          <w:color w:val="000000"/>
          <w:sz w:val="22"/>
          <w:szCs w:val="22"/>
        </w:rPr>
      </w:pPr>
      <w:r>
        <w:rPr>
          <w:color w:val="000000"/>
          <w:sz w:val="22"/>
          <w:szCs w:val="22"/>
        </w:rPr>
        <w:tab/>
      </w:r>
      <w:r w:rsidR="002F6E4D" w:rsidRPr="00751331">
        <w:rPr>
          <w:color w:val="000000"/>
          <w:sz w:val="22"/>
          <w:szCs w:val="22"/>
        </w:rPr>
        <w:t>(2)  No   [GO TO C1a]</w:t>
      </w: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rPr>
          <w:b/>
          <w:bCs/>
          <w:color w:val="000000"/>
          <w:sz w:val="22"/>
          <w:szCs w:val="22"/>
        </w:rPr>
      </w:pP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r w:rsidRPr="00751331">
        <w:rPr>
          <w:b/>
          <w:bCs/>
          <w:color w:val="000000"/>
          <w:sz w:val="22"/>
          <w:szCs w:val="22"/>
        </w:rPr>
        <w:tab/>
        <w:t>|__|</w:t>
      </w: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751331">
        <w:rPr>
          <w:b/>
          <w:bCs/>
          <w:color w:val="000000"/>
          <w:sz w:val="22"/>
          <w:szCs w:val="22"/>
        </w:rPr>
        <w:tab/>
      </w:r>
      <w:r w:rsidRPr="00751331">
        <w:rPr>
          <w:color w:val="000000"/>
          <w:sz w:val="22"/>
          <w:szCs w:val="22"/>
        </w:rPr>
        <w:t>[Don’t Know OR Refused: GO TO C2]</w:t>
      </w: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2F6E4D" w:rsidRPr="00751331" w:rsidRDefault="002F6E4D" w:rsidP="0095230B">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751331">
        <w:rPr>
          <w:b/>
          <w:bCs/>
          <w:color w:val="000000"/>
          <w:sz w:val="22"/>
          <w:szCs w:val="22"/>
        </w:rPr>
        <w:t>C2</w:t>
      </w:r>
      <w:r w:rsidRPr="00751331">
        <w:rPr>
          <w:b/>
          <w:bCs/>
          <w:color w:val="000000"/>
          <w:sz w:val="22"/>
          <w:szCs w:val="22"/>
        </w:rPr>
        <w:tab/>
        <w:t xml:space="preserve"> </w:t>
      </w:r>
      <w:r w:rsidR="00931151" w:rsidRPr="00751331">
        <w:rPr>
          <w:b/>
          <w:bCs/>
          <w:color w:val="000000"/>
          <w:sz w:val="22"/>
          <w:szCs w:val="22"/>
        </w:rPr>
        <w:t xml:space="preserve">Do you usually smoke </w:t>
      </w:r>
      <w:r w:rsidRPr="00751331">
        <w:rPr>
          <w:b/>
          <w:bCs/>
          <w:color w:val="000000"/>
          <w:sz w:val="22"/>
          <w:szCs w:val="22"/>
        </w:rPr>
        <w:t>menthol or non-menthol</w:t>
      </w:r>
      <w:r w:rsidR="00931151" w:rsidRPr="00751331">
        <w:rPr>
          <w:b/>
          <w:bCs/>
          <w:color w:val="000000"/>
          <w:sz w:val="22"/>
          <w:szCs w:val="22"/>
        </w:rPr>
        <w:t xml:space="preserve"> cigarettes</w:t>
      </w:r>
      <w:r w:rsidRPr="00751331">
        <w:rPr>
          <w:b/>
          <w:bCs/>
          <w:color w:val="000000"/>
          <w:sz w:val="22"/>
          <w:szCs w:val="22"/>
        </w:rPr>
        <w:t>?</w:t>
      </w: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sidRPr="00751331">
        <w:rPr>
          <w:color w:val="000000"/>
          <w:sz w:val="22"/>
          <w:szCs w:val="22"/>
        </w:rPr>
        <w:t xml:space="preserve">(1) Menthol </w:t>
      </w: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sidRPr="00751331">
        <w:rPr>
          <w:color w:val="000000"/>
          <w:sz w:val="22"/>
          <w:szCs w:val="22"/>
        </w:rPr>
        <w:t xml:space="preserve">(2) Non-menthol </w:t>
      </w: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sidRPr="00751331">
        <w:rPr>
          <w:color w:val="000000"/>
          <w:sz w:val="22"/>
          <w:szCs w:val="22"/>
        </w:rPr>
        <w:t>(3) NO USUAL TYPE</w:t>
      </w: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751331">
        <w:rPr>
          <w:color w:val="000000"/>
          <w:sz w:val="22"/>
          <w:szCs w:val="22"/>
        </w:rPr>
        <w:tab/>
        <w:t>|__|</w:t>
      </w:r>
    </w:p>
    <w:p w:rsidR="00052E0E" w:rsidRPr="00751331" w:rsidRDefault="00052E0E" w:rsidP="00751043">
      <w:pPr>
        <w:rPr>
          <w:color w:val="000000"/>
          <w:sz w:val="22"/>
          <w:szCs w:val="22"/>
        </w:rPr>
      </w:pPr>
    </w:p>
    <w:p w:rsidR="00751043" w:rsidRPr="00751331" w:rsidRDefault="00751043" w:rsidP="00751043">
      <w:pPr>
        <w:ind w:firstLine="720"/>
        <w:rPr>
          <w:b/>
          <w:color w:val="000000"/>
          <w:sz w:val="22"/>
          <w:szCs w:val="22"/>
        </w:rPr>
      </w:pPr>
      <w:r w:rsidRPr="00751331">
        <w:rPr>
          <w:b/>
          <w:color w:val="000000"/>
          <w:sz w:val="22"/>
          <w:szCs w:val="22"/>
        </w:rPr>
        <w:t>[1 or 2: GO TO C2a]</w:t>
      </w:r>
    </w:p>
    <w:p w:rsidR="00751043" w:rsidRPr="00751331" w:rsidRDefault="00751043" w:rsidP="00751043">
      <w:pPr>
        <w:rPr>
          <w:b/>
          <w:color w:val="000000"/>
          <w:sz w:val="22"/>
          <w:szCs w:val="22"/>
        </w:rPr>
      </w:pPr>
      <w:r w:rsidRPr="00751331">
        <w:rPr>
          <w:b/>
          <w:color w:val="000000"/>
          <w:sz w:val="22"/>
          <w:szCs w:val="22"/>
        </w:rPr>
        <w:tab/>
        <w:t>[ 3, Don’t Know OR Refused: GO TO C</w:t>
      </w:r>
      <w:r w:rsidR="008C721C" w:rsidRPr="00751331">
        <w:rPr>
          <w:b/>
          <w:color w:val="000000"/>
          <w:sz w:val="22"/>
          <w:szCs w:val="22"/>
        </w:rPr>
        <w:t>5a</w:t>
      </w:r>
      <w:r w:rsidRPr="00751331">
        <w:rPr>
          <w:b/>
          <w:color w:val="000000"/>
          <w:sz w:val="22"/>
          <w:szCs w:val="22"/>
        </w:rPr>
        <w:t>]</w:t>
      </w:r>
    </w:p>
    <w:p w:rsidR="00751043" w:rsidRPr="00751331" w:rsidRDefault="00751043" w:rsidP="00751043">
      <w:pPr>
        <w:rPr>
          <w:b/>
          <w:color w:val="000000"/>
          <w:sz w:val="22"/>
          <w:szCs w:val="22"/>
        </w:rPr>
      </w:pPr>
    </w:p>
    <w:p w:rsidR="00751043" w:rsidRPr="00751331" w:rsidRDefault="00931151" w:rsidP="0095230B">
      <w:pPr>
        <w:rPr>
          <w:color w:val="000000"/>
          <w:sz w:val="22"/>
          <w:szCs w:val="22"/>
        </w:rPr>
      </w:pPr>
      <w:r w:rsidRPr="00751331">
        <w:rPr>
          <w:b/>
          <w:color w:val="000000"/>
          <w:sz w:val="22"/>
          <w:szCs w:val="22"/>
        </w:rPr>
        <w:t xml:space="preserve">C2a </w:t>
      </w:r>
      <w:r w:rsidRPr="00751331">
        <w:rPr>
          <w:b/>
          <w:color w:val="000000"/>
          <w:sz w:val="22"/>
          <w:szCs w:val="22"/>
        </w:rPr>
        <w:tab/>
        <w:t>For each of the following, please tell me whether it’s a reason you usually smoke</w:t>
      </w:r>
      <w:r w:rsidR="00AE2974" w:rsidRPr="00751331">
        <w:rPr>
          <w:b/>
          <w:color w:val="000000"/>
          <w:sz w:val="22"/>
          <w:szCs w:val="22"/>
        </w:rPr>
        <w:t xml:space="preserve"> me</w:t>
      </w:r>
      <w:r w:rsidR="002C3828" w:rsidRPr="00751331">
        <w:rPr>
          <w:b/>
          <w:color w:val="000000"/>
          <w:sz w:val="22"/>
          <w:szCs w:val="22"/>
        </w:rPr>
        <w:t>nthol</w:t>
      </w:r>
      <w:r w:rsidR="00AE2974" w:rsidRPr="00751331">
        <w:rPr>
          <w:b/>
          <w:color w:val="000000"/>
          <w:sz w:val="22"/>
          <w:szCs w:val="22"/>
        </w:rPr>
        <w:t>/non-menthol</w:t>
      </w:r>
      <w:r w:rsidR="00751043" w:rsidRPr="00751331">
        <w:rPr>
          <w:b/>
          <w:color w:val="000000"/>
          <w:sz w:val="22"/>
          <w:szCs w:val="22"/>
        </w:rPr>
        <w:t> </w:t>
      </w:r>
      <w:proofErr w:type="gramStart"/>
      <w:r w:rsidR="00751043" w:rsidRPr="00751331">
        <w:rPr>
          <w:b/>
          <w:color w:val="000000"/>
          <w:sz w:val="22"/>
          <w:szCs w:val="22"/>
        </w:rPr>
        <w:t xml:space="preserve">{ </w:t>
      </w:r>
      <w:r w:rsidR="00751043" w:rsidRPr="00751331">
        <w:rPr>
          <w:color w:val="000000"/>
          <w:sz w:val="22"/>
          <w:szCs w:val="22"/>
        </w:rPr>
        <w:t>fill</w:t>
      </w:r>
      <w:proofErr w:type="gramEnd"/>
      <w:r w:rsidR="00751043" w:rsidRPr="00751331">
        <w:rPr>
          <w:color w:val="000000"/>
          <w:sz w:val="22"/>
          <w:szCs w:val="22"/>
        </w:rPr>
        <w:t xml:space="preserve"> menthol if  C2 = 1; fill non-menthol if C2 = 2</w:t>
      </w:r>
      <w:r w:rsidR="00751043" w:rsidRPr="00751331">
        <w:rPr>
          <w:b/>
          <w:color w:val="000000"/>
          <w:sz w:val="22"/>
          <w:szCs w:val="22"/>
        </w:rPr>
        <w:t xml:space="preserve"> } cigarette</w:t>
      </w:r>
      <w:r w:rsidRPr="00751331">
        <w:rPr>
          <w:b/>
          <w:color w:val="000000"/>
          <w:sz w:val="22"/>
          <w:szCs w:val="22"/>
        </w:rPr>
        <w:t>s</w:t>
      </w:r>
      <w:r w:rsidR="00751043" w:rsidRPr="00751331">
        <w:rPr>
          <w:b/>
          <w:color w:val="000000"/>
          <w:sz w:val="22"/>
          <w:szCs w:val="22"/>
        </w:rPr>
        <w:t xml:space="preserve"> ?  ----Please answer “yes</w:t>
      </w:r>
      <w:r w:rsidR="00393942" w:rsidRPr="00751331">
        <w:rPr>
          <w:b/>
          <w:color w:val="000000"/>
          <w:sz w:val="22"/>
          <w:szCs w:val="22"/>
        </w:rPr>
        <w:t>”</w:t>
      </w:r>
      <w:r w:rsidR="00751043" w:rsidRPr="00751331">
        <w:rPr>
          <w:b/>
          <w:color w:val="000000"/>
          <w:sz w:val="22"/>
          <w:szCs w:val="22"/>
        </w:rPr>
        <w:t xml:space="preserve"> or “no” for each.</w:t>
      </w:r>
    </w:p>
    <w:p w:rsidR="00751043" w:rsidRPr="00751331" w:rsidRDefault="00751043" w:rsidP="00751043">
      <w:pPr>
        <w:rPr>
          <w:color w:val="000000"/>
          <w:sz w:val="22"/>
          <w:szCs w:val="22"/>
        </w:rPr>
      </w:pPr>
    </w:p>
    <w:p w:rsidR="00751043" w:rsidRPr="00751331" w:rsidRDefault="00751043" w:rsidP="009712E6">
      <w:pPr>
        <w:tabs>
          <w:tab w:val="left" w:pos="1440"/>
        </w:tabs>
        <w:ind w:left="720"/>
        <w:rPr>
          <w:color w:val="000000"/>
          <w:sz w:val="22"/>
          <w:szCs w:val="22"/>
        </w:rPr>
      </w:pPr>
      <w:r w:rsidRPr="00751331">
        <w:rPr>
          <w:color w:val="000000"/>
          <w:sz w:val="22"/>
          <w:szCs w:val="22"/>
        </w:rPr>
        <w:tab/>
      </w:r>
      <w:r w:rsidRPr="00751331">
        <w:rPr>
          <w:b/>
          <w:color w:val="000000"/>
          <w:sz w:val="22"/>
          <w:szCs w:val="22"/>
        </w:rPr>
        <w:t xml:space="preserve">(1) </w:t>
      </w:r>
      <w:r w:rsidRPr="00751331">
        <w:rPr>
          <w:color w:val="000000"/>
          <w:sz w:val="22"/>
          <w:szCs w:val="22"/>
        </w:rPr>
        <w:t>Yes</w:t>
      </w:r>
    </w:p>
    <w:p w:rsidR="00751043" w:rsidRPr="00751331" w:rsidRDefault="00751043" w:rsidP="009712E6">
      <w:pPr>
        <w:tabs>
          <w:tab w:val="left" w:pos="1440"/>
        </w:tabs>
        <w:ind w:left="720"/>
        <w:rPr>
          <w:color w:val="000000"/>
          <w:sz w:val="22"/>
          <w:szCs w:val="22"/>
        </w:rPr>
      </w:pPr>
      <w:r w:rsidRPr="00751331">
        <w:rPr>
          <w:color w:val="000000"/>
          <w:sz w:val="22"/>
          <w:szCs w:val="22"/>
        </w:rPr>
        <w:tab/>
        <w:t>(2)  No</w:t>
      </w:r>
    </w:p>
    <w:p w:rsidR="00751043" w:rsidRPr="00751331" w:rsidRDefault="00751043" w:rsidP="00751043">
      <w:pPr>
        <w:tabs>
          <w:tab w:val="left" w:pos="991"/>
        </w:tabs>
        <w:rPr>
          <w:b/>
          <w:color w:val="000000"/>
          <w:sz w:val="22"/>
          <w:szCs w:val="22"/>
        </w:rPr>
      </w:pPr>
    </w:p>
    <w:p w:rsidR="00751043" w:rsidRPr="00751331" w:rsidRDefault="0095230B" w:rsidP="0095230B">
      <w:pPr>
        <w:tabs>
          <w:tab w:val="left" w:pos="720"/>
          <w:tab w:val="left" w:pos="1440"/>
        </w:tabs>
        <w:ind w:left="1440" w:hanging="1440"/>
        <w:rPr>
          <w:color w:val="000000"/>
          <w:sz w:val="22"/>
          <w:szCs w:val="22"/>
        </w:rPr>
      </w:pPr>
      <w:r>
        <w:rPr>
          <w:b/>
          <w:color w:val="000000"/>
          <w:sz w:val="22"/>
          <w:szCs w:val="22"/>
        </w:rPr>
        <w:t>C2a1</w:t>
      </w:r>
      <w:r>
        <w:rPr>
          <w:b/>
          <w:color w:val="000000"/>
          <w:sz w:val="22"/>
          <w:szCs w:val="22"/>
        </w:rPr>
        <w:tab/>
      </w:r>
      <w:r w:rsidR="00751043" w:rsidRPr="00751331">
        <w:rPr>
          <w:b/>
          <w:color w:val="000000"/>
          <w:sz w:val="22"/>
          <w:szCs w:val="22"/>
        </w:rPr>
        <w:t>|__|</w:t>
      </w:r>
      <w:r>
        <w:rPr>
          <w:b/>
          <w:color w:val="000000"/>
          <w:sz w:val="22"/>
          <w:szCs w:val="22"/>
        </w:rPr>
        <w:tab/>
      </w:r>
      <w:r w:rsidR="002C3828" w:rsidRPr="00751331">
        <w:rPr>
          <w:b/>
          <w:color w:val="000000"/>
          <w:sz w:val="22"/>
          <w:szCs w:val="22"/>
        </w:rPr>
        <w:t>T</w:t>
      </w:r>
      <w:r w:rsidR="00931151" w:rsidRPr="00751331">
        <w:rPr>
          <w:b/>
          <w:color w:val="000000"/>
          <w:sz w:val="22"/>
          <w:szCs w:val="22"/>
        </w:rPr>
        <w:t>hey are</w:t>
      </w:r>
      <w:r w:rsidR="00EE7144" w:rsidRPr="00751331">
        <w:rPr>
          <w:b/>
          <w:color w:val="000000"/>
          <w:sz w:val="22"/>
          <w:szCs w:val="22"/>
        </w:rPr>
        <w:t xml:space="preserve"> less harmful than </w:t>
      </w:r>
      <w:r w:rsidR="00751043" w:rsidRPr="00751331">
        <w:rPr>
          <w:b/>
          <w:color w:val="000000"/>
          <w:sz w:val="22"/>
          <w:szCs w:val="22"/>
        </w:rPr>
        <w:t>non-menthol /menthol</w:t>
      </w:r>
      <w:r w:rsidR="00751043" w:rsidRPr="00751331">
        <w:rPr>
          <w:color w:val="000000"/>
          <w:sz w:val="22"/>
          <w:szCs w:val="22"/>
        </w:rPr>
        <w:t xml:space="preserve"> {</w:t>
      </w:r>
      <w:r w:rsidR="00751043" w:rsidRPr="00751331">
        <w:rPr>
          <w:b/>
          <w:color w:val="000000"/>
          <w:sz w:val="22"/>
          <w:szCs w:val="22"/>
        </w:rPr>
        <w:t>{</w:t>
      </w:r>
      <w:r w:rsidR="00751043" w:rsidRPr="00751331">
        <w:rPr>
          <w:color w:val="000000"/>
          <w:sz w:val="22"/>
          <w:szCs w:val="22"/>
        </w:rPr>
        <w:t xml:space="preserve">fill non-menthol if C2 = 1; </w:t>
      </w:r>
      <w:proofErr w:type="gramStart"/>
      <w:r w:rsidR="00751043" w:rsidRPr="00751331">
        <w:rPr>
          <w:color w:val="000000"/>
          <w:sz w:val="22"/>
          <w:szCs w:val="22"/>
        </w:rPr>
        <w:t>fill  menthol</w:t>
      </w:r>
      <w:proofErr w:type="gramEnd"/>
      <w:r w:rsidR="00751043" w:rsidRPr="00751331">
        <w:rPr>
          <w:color w:val="000000"/>
          <w:sz w:val="22"/>
          <w:szCs w:val="22"/>
        </w:rPr>
        <w:t xml:space="preserve"> if  C2 = 2—</w:t>
      </w:r>
      <w:r w:rsidR="00751043" w:rsidRPr="00751331">
        <w:rPr>
          <w:rFonts w:ascii="Times New Roman Bold" w:hAnsi="Times New Roman Bold"/>
          <w:color w:val="000000"/>
          <w:szCs w:val="22"/>
        </w:rPr>
        <w:t>NOTE:</w:t>
      </w:r>
      <w:r w:rsidR="00751043" w:rsidRPr="00751331">
        <w:rPr>
          <w:color w:val="000000"/>
          <w:sz w:val="22"/>
          <w:szCs w:val="22"/>
        </w:rPr>
        <w:t xml:space="preserve"> Opposite of the fill in the question</w:t>
      </w:r>
      <w:r w:rsidR="002C3828" w:rsidRPr="00751331">
        <w:rPr>
          <w:color w:val="000000"/>
          <w:sz w:val="22"/>
          <w:szCs w:val="22"/>
        </w:rPr>
        <w:t xml:space="preserve"> stem </w:t>
      </w:r>
      <w:r w:rsidR="00751043" w:rsidRPr="00751331">
        <w:rPr>
          <w:color w:val="000000"/>
          <w:sz w:val="22"/>
          <w:szCs w:val="22"/>
        </w:rPr>
        <w:t>C2a</w:t>
      </w:r>
      <w:r w:rsidR="00751043" w:rsidRPr="00751331">
        <w:rPr>
          <w:b/>
          <w:color w:val="000000"/>
          <w:sz w:val="22"/>
          <w:szCs w:val="22"/>
        </w:rPr>
        <w:t>} cigarette</w:t>
      </w:r>
      <w:r w:rsidR="00931151" w:rsidRPr="00751331">
        <w:rPr>
          <w:b/>
          <w:color w:val="000000"/>
          <w:sz w:val="22"/>
          <w:szCs w:val="22"/>
        </w:rPr>
        <w:t>s</w:t>
      </w:r>
    </w:p>
    <w:p w:rsidR="00751043" w:rsidRPr="00751331" w:rsidRDefault="00751043" w:rsidP="0095230B">
      <w:pPr>
        <w:tabs>
          <w:tab w:val="left" w:pos="720"/>
          <w:tab w:val="left" w:pos="1440"/>
        </w:tabs>
        <w:ind w:left="1440" w:hanging="1440"/>
        <w:rPr>
          <w:color w:val="000000"/>
          <w:sz w:val="22"/>
          <w:szCs w:val="22"/>
        </w:rPr>
      </w:pPr>
    </w:p>
    <w:p w:rsidR="00751043" w:rsidRPr="00751331" w:rsidRDefault="00751043" w:rsidP="0095230B">
      <w:pPr>
        <w:tabs>
          <w:tab w:val="left" w:pos="720"/>
          <w:tab w:val="left" w:pos="1440"/>
        </w:tabs>
        <w:ind w:left="1440" w:hanging="1440"/>
        <w:rPr>
          <w:color w:val="000000"/>
          <w:sz w:val="22"/>
          <w:szCs w:val="22"/>
        </w:rPr>
      </w:pPr>
      <w:r w:rsidRPr="00751331">
        <w:rPr>
          <w:b/>
          <w:color w:val="000000"/>
          <w:sz w:val="22"/>
          <w:szCs w:val="22"/>
        </w:rPr>
        <w:t>C2a2</w:t>
      </w:r>
      <w:r w:rsidR="0095230B">
        <w:rPr>
          <w:b/>
          <w:color w:val="000000"/>
          <w:sz w:val="22"/>
          <w:szCs w:val="22"/>
        </w:rPr>
        <w:tab/>
      </w:r>
      <w:r w:rsidRPr="00751331">
        <w:rPr>
          <w:b/>
          <w:color w:val="000000"/>
          <w:sz w:val="22"/>
          <w:szCs w:val="22"/>
        </w:rPr>
        <w:t>|__|</w:t>
      </w:r>
      <w:r w:rsidR="0095230B">
        <w:rPr>
          <w:b/>
          <w:color w:val="000000"/>
          <w:sz w:val="22"/>
          <w:szCs w:val="22"/>
        </w:rPr>
        <w:tab/>
      </w:r>
      <w:r w:rsidR="002C3828" w:rsidRPr="00751331">
        <w:rPr>
          <w:b/>
          <w:color w:val="000000"/>
          <w:sz w:val="22"/>
          <w:szCs w:val="22"/>
        </w:rPr>
        <w:t>T</w:t>
      </w:r>
      <w:r w:rsidR="00931151" w:rsidRPr="00751331">
        <w:rPr>
          <w:b/>
          <w:color w:val="000000"/>
          <w:sz w:val="22"/>
          <w:szCs w:val="22"/>
        </w:rPr>
        <w:t xml:space="preserve">hey </w:t>
      </w:r>
      <w:r w:rsidR="00F63B45" w:rsidRPr="00751331">
        <w:rPr>
          <w:b/>
          <w:color w:val="000000"/>
          <w:sz w:val="22"/>
          <w:szCs w:val="22"/>
        </w:rPr>
        <w:t xml:space="preserve">have a better flavor </w:t>
      </w:r>
      <w:r w:rsidR="00EE7144" w:rsidRPr="00751331">
        <w:rPr>
          <w:b/>
          <w:color w:val="000000"/>
          <w:sz w:val="22"/>
          <w:szCs w:val="22"/>
        </w:rPr>
        <w:t>than</w:t>
      </w:r>
      <w:r w:rsidRPr="00751331">
        <w:rPr>
          <w:b/>
          <w:color w:val="000000"/>
          <w:sz w:val="22"/>
          <w:szCs w:val="22"/>
        </w:rPr>
        <w:t xml:space="preserve"> non-menthol /menthol</w:t>
      </w:r>
      <w:r w:rsidRPr="00751331">
        <w:rPr>
          <w:color w:val="000000"/>
          <w:sz w:val="22"/>
          <w:szCs w:val="22"/>
        </w:rPr>
        <w:t xml:space="preserve"> {</w:t>
      </w:r>
      <w:r w:rsidRPr="00751331">
        <w:rPr>
          <w:b/>
          <w:color w:val="000000"/>
          <w:sz w:val="22"/>
          <w:szCs w:val="22"/>
        </w:rPr>
        <w:t>{</w:t>
      </w:r>
      <w:r w:rsidRPr="00751331">
        <w:rPr>
          <w:color w:val="000000"/>
          <w:sz w:val="22"/>
          <w:szCs w:val="22"/>
        </w:rPr>
        <w:t>fill non-menthol if C2 = 1; fill menthol if C2 = 2</w:t>
      </w:r>
      <w:r w:rsidRPr="00751331">
        <w:rPr>
          <w:b/>
          <w:color w:val="000000"/>
          <w:sz w:val="22"/>
          <w:szCs w:val="22"/>
        </w:rPr>
        <w:t>—</w:t>
      </w:r>
      <w:r w:rsidRPr="00751331">
        <w:rPr>
          <w:rFonts w:ascii="Times New Roman Bold" w:hAnsi="Times New Roman Bold"/>
          <w:b/>
          <w:color w:val="000000"/>
          <w:szCs w:val="22"/>
        </w:rPr>
        <w:t>NOTE:</w:t>
      </w:r>
      <w:r w:rsidRPr="00751331">
        <w:rPr>
          <w:b/>
          <w:color w:val="000000"/>
          <w:sz w:val="22"/>
          <w:szCs w:val="22"/>
        </w:rPr>
        <w:t xml:space="preserve"> </w:t>
      </w:r>
      <w:r w:rsidRPr="00751331">
        <w:rPr>
          <w:color w:val="000000"/>
          <w:sz w:val="22"/>
          <w:szCs w:val="22"/>
        </w:rPr>
        <w:t>Opposite of the fill in the question</w:t>
      </w:r>
      <w:r w:rsidR="002C3828" w:rsidRPr="00751331">
        <w:rPr>
          <w:color w:val="000000"/>
          <w:sz w:val="22"/>
          <w:szCs w:val="22"/>
        </w:rPr>
        <w:t xml:space="preserve"> </w:t>
      </w:r>
      <w:proofErr w:type="gramStart"/>
      <w:r w:rsidR="002C3828" w:rsidRPr="00751331">
        <w:rPr>
          <w:color w:val="000000"/>
          <w:sz w:val="22"/>
          <w:szCs w:val="22"/>
        </w:rPr>
        <w:t xml:space="preserve">stem </w:t>
      </w:r>
      <w:r w:rsidRPr="00751331">
        <w:rPr>
          <w:color w:val="000000"/>
          <w:sz w:val="22"/>
          <w:szCs w:val="22"/>
        </w:rPr>
        <w:t xml:space="preserve"> C2a</w:t>
      </w:r>
      <w:proofErr w:type="gramEnd"/>
      <w:r w:rsidRPr="00751331">
        <w:rPr>
          <w:b/>
          <w:color w:val="000000"/>
          <w:sz w:val="22"/>
          <w:szCs w:val="22"/>
        </w:rPr>
        <w:t>} cigarette</w:t>
      </w:r>
      <w:r w:rsidR="00931151" w:rsidRPr="00751331">
        <w:rPr>
          <w:b/>
          <w:color w:val="000000"/>
          <w:sz w:val="22"/>
          <w:szCs w:val="22"/>
        </w:rPr>
        <w:t>s</w:t>
      </w:r>
    </w:p>
    <w:p w:rsidR="00751043" w:rsidRPr="00751331" w:rsidRDefault="00751043" w:rsidP="0095230B">
      <w:pPr>
        <w:tabs>
          <w:tab w:val="left" w:pos="720"/>
          <w:tab w:val="left" w:pos="912"/>
          <w:tab w:val="left" w:pos="1440"/>
        </w:tabs>
        <w:ind w:left="1440" w:hanging="1440"/>
        <w:rPr>
          <w:b/>
          <w:color w:val="000000"/>
          <w:sz w:val="22"/>
          <w:szCs w:val="22"/>
        </w:rPr>
      </w:pPr>
    </w:p>
    <w:p w:rsidR="00751043" w:rsidRPr="00751331" w:rsidRDefault="00751043" w:rsidP="0095230B">
      <w:pPr>
        <w:tabs>
          <w:tab w:val="left" w:pos="720"/>
          <w:tab w:val="left" w:pos="1440"/>
        </w:tabs>
        <w:ind w:left="1440" w:hanging="1440"/>
        <w:rPr>
          <w:b/>
          <w:color w:val="000000"/>
          <w:sz w:val="22"/>
          <w:szCs w:val="22"/>
        </w:rPr>
      </w:pPr>
      <w:r w:rsidRPr="00751331">
        <w:rPr>
          <w:b/>
          <w:color w:val="000000"/>
          <w:sz w:val="22"/>
          <w:szCs w:val="22"/>
        </w:rPr>
        <w:t>C2a3</w:t>
      </w:r>
      <w:r w:rsidR="0095230B">
        <w:rPr>
          <w:b/>
          <w:color w:val="000000"/>
          <w:sz w:val="22"/>
          <w:szCs w:val="22"/>
        </w:rPr>
        <w:tab/>
      </w:r>
      <w:r w:rsidRPr="00751331">
        <w:rPr>
          <w:b/>
          <w:color w:val="000000"/>
          <w:sz w:val="22"/>
          <w:szCs w:val="22"/>
        </w:rPr>
        <w:t>|__|</w:t>
      </w:r>
      <w:r w:rsidR="0095230B">
        <w:rPr>
          <w:b/>
          <w:color w:val="000000"/>
          <w:sz w:val="22"/>
          <w:szCs w:val="22"/>
        </w:rPr>
        <w:tab/>
      </w:r>
      <w:proofErr w:type="gramStart"/>
      <w:r w:rsidR="002C3828" w:rsidRPr="00751331">
        <w:rPr>
          <w:b/>
          <w:color w:val="000000"/>
          <w:sz w:val="22"/>
          <w:szCs w:val="22"/>
        </w:rPr>
        <w:t>Th</w:t>
      </w:r>
      <w:r w:rsidR="00931151" w:rsidRPr="00751331">
        <w:rPr>
          <w:b/>
          <w:color w:val="000000"/>
          <w:sz w:val="22"/>
          <w:szCs w:val="22"/>
        </w:rPr>
        <w:t>ey</w:t>
      </w:r>
      <w:proofErr w:type="gramEnd"/>
      <w:r w:rsidR="00931151" w:rsidRPr="00751331">
        <w:rPr>
          <w:b/>
          <w:color w:val="000000"/>
          <w:sz w:val="22"/>
          <w:szCs w:val="22"/>
        </w:rPr>
        <w:t xml:space="preserve"> </w:t>
      </w:r>
      <w:r w:rsidR="00F63B45" w:rsidRPr="00751331">
        <w:rPr>
          <w:b/>
          <w:color w:val="000000"/>
          <w:sz w:val="22"/>
          <w:szCs w:val="22"/>
        </w:rPr>
        <w:t>are less harsh on your</w:t>
      </w:r>
      <w:r w:rsidR="00F63B45" w:rsidRPr="00751331">
        <w:rPr>
          <w:color w:val="000000"/>
          <w:sz w:val="22"/>
          <w:szCs w:val="22"/>
        </w:rPr>
        <w:t xml:space="preserve"> </w:t>
      </w:r>
      <w:r w:rsidR="00F63B45" w:rsidRPr="00751331">
        <w:rPr>
          <w:rFonts w:ascii="Times New Roman Bold" w:hAnsi="Times New Roman Bold"/>
          <w:b/>
          <w:color w:val="000000"/>
          <w:sz w:val="22"/>
          <w:szCs w:val="22"/>
        </w:rPr>
        <w:t xml:space="preserve">THROAT </w:t>
      </w:r>
      <w:r w:rsidR="00EE7144" w:rsidRPr="00751331">
        <w:rPr>
          <w:color w:val="000000"/>
          <w:sz w:val="22"/>
          <w:szCs w:val="22"/>
        </w:rPr>
        <w:t>than</w:t>
      </w:r>
      <w:r w:rsidRPr="00751331">
        <w:rPr>
          <w:color w:val="000000"/>
          <w:sz w:val="22"/>
          <w:szCs w:val="22"/>
        </w:rPr>
        <w:t xml:space="preserve"> </w:t>
      </w:r>
      <w:r w:rsidRPr="00751331">
        <w:rPr>
          <w:b/>
          <w:color w:val="000000"/>
          <w:sz w:val="22"/>
          <w:szCs w:val="22"/>
        </w:rPr>
        <w:t>non-menthol /menthol</w:t>
      </w:r>
      <w:r w:rsidRPr="00751331">
        <w:rPr>
          <w:color w:val="000000"/>
          <w:sz w:val="22"/>
          <w:szCs w:val="22"/>
        </w:rPr>
        <w:t xml:space="preserve"> {</w:t>
      </w:r>
      <w:r w:rsidRPr="00751331">
        <w:rPr>
          <w:b/>
          <w:color w:val="000000"/>
          <w:sz w:val="22"/>
          <w:szCs w:val="22"/>
        </w:rPr>
        <w:t>{</w:t>
      </w:r>
      <w:r w:rsidR="002C3828" w:rsidRPr="00751331">
        <w:rPr>
          <w:color w:val="000000"/>
          <w:sz w:val="22"/>
          <w:szCs w:val="22"/>
        </w:rPr>
        <w:t>f</w:t>
      </w:r>
      <w:r w:rsidRPr="00751331">
        <w:rPr>
          <w:color w:val="000000"/>
          <w:sz w:val="22"/>
          <w:szCs w:val="22"/>
        </w:rPr>
        <w:t xml:space="preserve">ill non-menthol if C2 = 1; fill </w:t>
      </w:r>
      <w:r w:rsidR="00BA65A8" w:rsidRPr="00751331">
        <w:rPr>
          <w:color w:val="000000"/>
          <w:sz w:val="22"/>
          <w:szCs w:val="22"/>
        </w:rPr>
        <w:t xml:space="preserve">menthol if </w:t>
      </w:r>
      <w:r w:rsidRPr="00751331">
        <w:rPr>
          <w:color w:val="000000"/>
          <w:sz w:val="22"/>
          <w:szCs w:val="22"/>
        </w:rPr>
        <w:t>C2 = 2</w:t>
      </w:r>
      <w:r w:rsidRPr="00751331">
        <w:rPr>
          <w:b/>
          <w:color w:val="000000"/>
          <w:sz w:val="22"/>
          <w:szCs w:val="22"/>
        </w:rPr>
        <w:t>—</w:t>
      </w:r>
      <w:r w:rsidRPr="00751331">
        <w:rPr>
          <w:rFonts w:ascii="Times New Roman Bold" w:hAnsi="Times New Roman Bold"/>
          <w:b/>
          <w:color w:val="000000"/>
          <w:szCs w:val="22"/>
        </w:rPr>
        <w:t>NOTE:</w:t>
      </w:r>
      <w:r w:rsidRPr="00751331">
        <w:rPr>
          <w:b/>
          <w:color w:val="000000"/>
          <w:sz w:val="22"/>
          <w:szCs w:val="22"/>
        </w:rPr>
        <w:t xml:space="preserve"> </w:t>
      </w:r>
      <w:r w:rsidRPr="00751331">
        <w:rPr>
          <w:color w:val="000000"/>
          <w:sz w:val="22"/>
          <w:szCs w:val="22"/>
        </w:rPr>
        <w:t>Opposite of the fill in the question</w:t>
      </w:r>
      <w:r w:rsidR="002C3828" w:rsidRPr="00751331">
        <w:rPr>
          <w:color w:val="000000"/>
          <w:sz w:val="22"/>
          <w:szCs w:val="22"/>
        </w:rPr>
        <w:t xml:space="preserve"> stem</w:t>
      </w:r>
      <w:r w:rsidRPr="00751331">
        <w:rPr>
          <w:color w:val="000000"/>
          <w:sz w:val="22"/>
          <w:szCs w:val="22"/>
        </w:rPr>
        <w:t xml:space="preserve"> C2a</w:t>
      </w:r>
      <w:r w:rsidRPr="00751331">
        <w:rPr>
          <w:b/>
          <w:color w:val="000000"/>
          <w:sz w:val="22"/>
          <w:szCs w:val="22"/>
        </w:rPr>
        <w:t>} cigarette</w:t>
      </w:r>
      <w:r w:rsidR="00931151" w:rsidRPr="00751331">
        <w:rPr>
          <w:b/>
          <w:color w:val="000000"/>
          <w:sz w:val="22"/>
          <w:szCs w:val="22"/>
        </w:rPr>
        <w:t>s</w:t>
      </w:r>
    </w:p>
    <w:p w:rsidR="00751043" w:rsidRPr="00751331" w:rsidRDefault="00751043" w:rsidP="0095230B">
      <w:pPr>
        <w:tabs>
          <w:tab w:val="left" w:pos="720"/>
          <w:tab w:val="left" w:pos="1440"/>
        </w:tabs>
        <w:ind w:left="1440" w:hanging="1440"/>
        <w:rPr>
          <w:color w:val="000000"/>
          <w:sz w:val="22"/>
          <w:szCs w:val="22"/>
        </w:rPr>
      </w:pPr>
    </w:p>
    <w:p w:rsidR="00751043" w:rsidRPr="00751331" w:rsidRDefault="00751043" w:rsidP="0095230B">
      <w:pPr>
        <w:tabs>
          <w:tab w:val="left" w:pos="720"/>
          <w:tab w:val="left" w:pos="1440"/>
        </w:tabs>
        <w:ind w:left="1440" w:hanging="1440"/>
        <w:rPr>
          <w:rFonts w:ascii="Calibri" w:hAnsi="Calibri"/>
          <w:color w:val="000000"/>
          <w:sz w:val="22"/>
          <w:szCs w:val="22"/>
        </w:rPr>
      </w:pPr>
      <w:r w:rsidRPr="00751331">
        <w:rPr>
          <w:b/>
          <w:color w:val="000000"/>
          <w:sz w:val="22"/>
          <w:szCs w:val="22"/>
        </w:rPr>
        <w:t>C2a4</w:t>
      </w:r>
      <w:r w:rsidR="0095230B">
        <w:rPr>
          <w:b/>
          <w:color w:val="000000"/>
          <w:sz w:val="22"/>
          <w:szCs w:val="22"/>
        </w:rPr>
        <w:tab/>
      </w:r>
      <w:r w:rsidRPr="00751331">
        <w:rPr>
          <w:b/>
          <w:color w:val="000000"/>
          <w:sz w:val="22"/>
          <w:szCs w:val="22"/>
        </w:rPr>
        <w:t>|__|</w:t>
      </w:r>
      <w:r w:rsidR="0095230B">
        <w:rPr>
          <w:b/>
          <w:color w:val="000000"/>
          <w:sz w:val="22"/>
          <w:szCs w:val="22"/>
        </w:rPr>
        <w:tab/>
      </w:r>
      <w:r w:rsidR="002C3828" w:rsidRPr="00751331">
        <w:rPr>
          <w:b/>
          <w:color w:val="000000"/>
          <w:sz w:val="22"/>
          <w:szCs w:val="22"/>
        </w:rPr>
        <w:t>T</w:t>
      </w:r>
      <w:r w:rsidR="00931151" w:rsidRPr="00751331">
        <w:rPr>
          <w:b/>
          <w:color w:val="000000"/>
          <w:sz w:val="22"/>
          <w:szCs w:val="22"/>
        </w:rPr>
        <w:t xml:space="preserve">hey </w:t>
      </w:r>
      <w:r w:rsidR="002C3828" w:rsidRPr="00751331">
        <w:rPr>
          <w:b/>
          <w:color w:val="000000"/>
          <w:sz w:val="22"/>
          <w:szCs w:val="22"/>
        </w:rPr>
        <w:t>are less harsh on your</w:t>
      </w:r>
      <w:r w:rsidR="002C3828" w:rsidRPr="00751331">
        <w:rPr>
          <w:color w:val="000000"/>
          <w:sz w:val="22"/>
          <w:szCs w:val="22"/>
        </w:rPr>
        <w:t xml:space="preserve"> </w:t>
      </w:r>
      <w:r w:rsidR="002C3828" w:rsidRPr="00751331">
        <w:rPr>
          <w:rFonts w:ascii="Times New Roman Bold" w:hAnsi="Times New Roman Bold"/>
          <w:b/>
          <w:color w:val="000000"/>
          <w:sz w:val="22"/>
          <w:szCs w:val="22"/>
        </w:rPr>
        <w:t>CHEST</w:t>
      </w:r>
      <w:r w:rsidRPr="00751331">
        <w:rPr>
          <w:rFonts w:ascii="Times New Roman Bold" w:hAnsi="Times New Roman Bold"/>
          <w:b/>
          <w:bCs/>
          <w:color w:val="000000"/>
          <w:sz w:val="22"/>
          <w:szCs w:val="22"/>
        </w:rPr>
        <w:t xml:space="preserve"> </w:t>
      </w:r>
      <w:r w:rsidR="002C3828" w:rsidRPr="00751331">
        <w:rPr>
          <w:b/>
          <w:bCs/>
          <w:color w:val="000000"/>
          <w:sz w:val="22"/>
          <w:szCs w:val="22"/>
        </w:rPr>
        <w:t xml:space="preserve">than </w:t>
      </w:r>
      <w:r w:rsidR="00BA65A8" w:rsidRPr="00751331">
        <w:rPr>
          <w:b/>
          <w:bCs/>
          <w:color w:val="000000"/>
          <w:sz w:val="22"/>
          <w:szCs w:val="22"/>
        </w:rPr>
        <w:t>non-</w:t>
      </w:r>
      <w:r w:rsidRPr="00751331">
        <w:rPr>
          <w:b/>
          <w:bCs/>
          <w:color w:val="000000"/>
          <w:sz w:val="22"/>
          <w:szCs w:val="22"/>
        </w:rPr>
        <w:t>menthol/menthol </w:t>
      </w:r>
      <w:proofErr w:type="gramStart"/>
      <w:r w:rsidRPr="00751331">
        <w:rPr>
          <w:b/>
          <w:bCs/>
          <w:color w:val="000000"/>
          <w:sz w:val="22"/>
          <w:szCs w:val="22"/>
        </w:rPr>
        <w:t xml:space="preserve">{ </w:t>
      </w:r>
      <w:r w:rsidRPr="00751331">
        <w:rPr>
          <w:bCs/>
          <w:color w:val="000000"/>
          <w:sz w:val="22"/>
          <w:szCs w:val="22"/>
        </w:rPr>
        <w:t>fill</w:t>
      </w:r>
      <w:proofErr w:type="gramEnd"/>
      <w:r w:rsidRPr="00751331">
        <w:rPr>
          <w:bCs/>
          <w:color w:val="000000"/>
          <w:sz w:val="22"/>
          <w:szCs w:val="22"/>
        </w:rPr>
        <w:t xml:space="preserve"> </w:t>
      </w:r>
      <w:r w:rsidR="00BA65A8" w:rsidRPr="00751331">
        <w:rPr>
          <w:bCs/>
          <w:color w:val="000000"/>
          <w:sz w:val="22"/>
          <w:szCs w:val="22"/>
        </w:rPr>
        <w:t>non-</w:t>
      </w:r>
      <w:r w:rsidRPr="00751331">
        <w:rPr>
          <w:bCs/>
          <w:color w:val="000000"/>
          <w:sz w:val="22"/>
          <w:szCs w:val="22"/>
        </w:rPr>
        <w:t>menthol if  C2 = 1; fill menthol if C2 = 2</w:t>
      </w:r>
      <w:r w:rsidR="00BA65A8" w:rsidRPr="00751331">
        <w:rPr>
          <w:bCs/>
          <w:color w:val="000000"/>
          <w:sz w:val="22"/>
          <w:szCs w:val="22"/>
        </w:rPr>
        <w:t xml:space="preserve"> </w:t>
      </w:r>
      <w:r w:rsidR="00BA65A8" w:rsidRPr="00751331">
        <w:rPr>
          <w:b/>
          <w:color w:val="000000"/>
          <w:sz w:val="22"/>
          <w:szCs w:val="22"/>
        </w:rPr>
        <w:t>—</w:t>
      </w:r>
      <w:r w:rsidR="00BA65A8" w:rsidRPr="00751331">
        <w:rPr>
          <w:b/>
          <w:bCs/>
          <w:color w:val="000000"/>
          <w:sz w:val="22"/>
          <w:szCs w:val="22"/>
        </w:rPr>
        <w:t xml:space="preserve"> </w:t>
      </w:r>
      <w:r w:rsidR="00BA65A8" w:rsidRPr="00751331">
        <w:rPr>
          <w:rFonts w:ascii="Times New Roman Bold" w:hAnsi="Times New Roman Bold"/>
          <w:b/>
          <w:color w:val="000000"/>
          <w:szCs w:val="22"/>
        </w:rPr>
        <w:t>NOTE:</w:t>
      </w:r>
      <w:r w:rsidR="00BA65A8" w:rsidRPr="00751331">
        <w:rPr>
          <w:b/>
          <w:color w:val="000000"/>
          <w:sz w:val="22"/>
          <w:szCs w:val="22"/>
        </w:rPr>
        <w:t xml:space="preserve"> </w:t>
      </w:r>
      <w:r w:rsidR="00BA65A8" w:rsidRPr="00751331">
        <w:rPr>
          <w:color w:val="000000"/>
          <w:sz w:val="22"/>
          <w:szCs w:val="22"/>
        </w:rPr>
        <w:t>Opposite of the fill in the question stem C2a</w:t>
      </w:r>
      <w:r w:rsidR="00BA65A8" w:rsidRPr="00751331">
        <w:rPr>
          <w:b/>
          <w:color w:val="000000"/>
          <w:sz w:val="22"/>
          <w:szCs w:val="22"/>
        </w:rPr>
        <w:t>}</w:t>
      </w:r>
      <w:r w:rsidRPr="00751331">
        <w:rPr>
          <w:b/>
          <w:bCs/>
          <w:color w:val="000000"/>
          <w:sz w:val="22"/>
          <w:szCs w:val="22"/>
        </w:rPr>
        <w:t xml:space="preserve"> cigarette</w:t>
      </w:r>
      <w:r w:rsidR="00931151" w:rsidRPr="00751331">
        <w:rPr>
          <w:b/>
          <w:bCs/>
          <w:color w:val="000000"/>
          <w:sz w:val="22"/>
          <w:szCs w:val="22"/>
        </w:rPr>
        <w:t>s</w:t>
      </w:r>
    </w:p>
    <w:p w:rsidR="00751043" w:rsidRPr="00751331" w:rsidRDefault="00751043" w:rsidP="0095230B">
      <w:pPr>
        <w:widowControl/>
        <w:autoSpaceDE/>
        <w:autoSpaceDN/>
        <w:adjustRightInd/>
        <w:ind w:left="1440" w:hanging="1440"/>
        <w:rPr>
          <w:rFonts w:ascii="Calibri" w:hAnsi="Calibri"/>
          <w:color w:val="000000"/>
          <w:sz w:val="22"/>
          <w:szCs w:val="22"/>
        </w:rPr>
      </w:pPr>
    </w:p>
    <w:p w:rsidR="00F76D46" w:rsidRPr="00751331" w:rsidRDefault="00F76D46"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r w:rsidRPr="00751331">
        <w:rPr>
          <w:b/>
          <w:bCs/>
          <w:color w:val="000000"/>
          <w:sz w:val="22"/>
          <w:szCs w:val="22"/>
        </w:rPr>
        <w:t>C5a</w:t>
      </w:r>
      <w:r w:rsidR="00F478D6" w:rsidRPr="00751331">
        <w:rPr>
          <w:b/>
          <w:bCs/>
          <w:color w:val="000000"/>
          <w:sz w:val="22"/>
          <w:szCs w:val="22"/>
        </w:rPr>
        <w:t>num/</w:t>
      </w:r>
      <w:proofErr w:type="spellStart"/>
      <w:r w:rsidR="00F478D6" w:rsidRPr="00751331">
        <w:rPr>
          <w:b/>
          <w:bCs/>
          <w:color w:val="000000"/>
          <w:sz w:val="22"/>
          <w:szCs w:val="22"/>
        </w:rPr>
        <w:t>unt</w:t>
      </w:r>
      <w:proofErr w:type="spellEnd"/>
      <w:r w:rsidRPr="00751331">
        <w:rPr>
          <w:b/>
          <w:bCs/>
          <w:color w:val="000000"/>
          <w:sz w:val="22"/>
          <w:szCs w:val="22"/>
        </w:rPr>
        <w:tab/>
        <w:t>On the days that you smoke, how soon after you wake up do you typically smoke your first cigarette of the day?</w:t>
      </w: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sidRPr="00751331">
        <w:rPr>
          <w:color w:val="000000"/>
          <w:sz w:val="22"/>
          <w:szCs w:val="22"/>
        </w:rPr>
        <w:tab/>
        <w:t>(IF NECESSARY, FR ASK FOR BEST ANSWER IN MINUTES OR HOURS)</w:t>
      </w: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bCs/>
          <w:color w:val="000000"/>
          <w:sz w:val="22"/>
          <w:szCs w:val="22"/>
        </w:rPr>
      </w:pPr>
      <w:r w:rsidRPr="00751331">
        <w:rPr>
          <w:color w:val="000000"/>
          <w:sz w:val="22"/>
          <w:szCs w:val="22"/>
        </w:rPr>
        <w:t>ENTER (</w:t>
      </w:r>
      <w:r w:rsidR="00F478D6" w:rsidRPr="00751331">
        <w:rPr>
          <w:color w:val="000000"/>
          <w:sz w:val="22"/>
          <w:szCs w:val="22"/>
        </w:rPr>
        <w:t>0</w:t>
      </w:r>
      <w:r w:rsidRPr="00751331">
        <w:rPr>
          <w:color w:val="000000"/>
          <w:sz w:val="22"/>
          <w:szCs w:val="22"/>
        </w:rPr>
        <w:t>) IF RESPONDENT INSISTS IT VARIES</w:t>
      </w: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751331">
        <w:rPr>
          <w:b/>
          <w:bCs/>
          <w:color w:val="000000"/>
          <w:sz w:val="22"/>
          <w:szCs w:val="22"/>
        </w:rPr>
        <w:t>C5a</w:t>
      </w:r>
      <w:r w:rsidR="00947E5D" w:rsidRPr="00751331">
        <w:rPr>
          <w:b/>
          <w:bCs/>
          <w:color w:val="000000"/>
          <w:sz w:val="22"/>
          <w:szCs w:val="22"/>
        </w:rPr>
        <w:t>num</w:t>
      </w:r>
      <w:r w:rsidRPr="00751331">
        <w:rPr>
          <w:b/>
          <w:bCs/>
          <w:color w:val="000000"/>
          <w:sz w:val="22"/>
          <w:szCs w:val="22"/>
        </w:rPr>
        <w:tab/>
      </w:r>
      <w:r w:rsidRPr="00751331">
        <w:rPr>
          <w:color w:val="000000"/>
          <w:sz w:val="22"/>
          <w:szCs w:val="22"/>
        </w:rPr>
        <w:t>ENTER NUMBER (</w:t>
      </w:r>
      <w:r w:rsidR="00F478D6" w:rsidRPr="00751331">
        <w:rPr>
          <w:color w:val="000000"/>
          <w:sz w:val="22"/>
          <w:szCs w:val="22"/>
        </w:rPr>
        <w:t>0</w:t>
      </w:r>
      <w:r w:rsidRPr="00751331">
        <w:rPr>
          <w:color w:val="000000"/>
          <w:sz w:val="22"/>
          <w:szCs w:val="22"/>
        </w:rPr>
        <w:t xml:space="preserve"> – 90)</w:t>
      </w: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rPr>
          <w:color w:val="000000"/>
          <w:sz w:val="22"/>
          <w:szCs w:val="22"/>
        </w:rPr>
      </w:pPr>
      <w:r w:rsidRPr="00751331">
        <w:rPr>
          <w:color w:val="000000"/>
          <w:sz w:val="22"/>
          <w:szCs w:val="22"/>
        </w:rPr>
        <w:t>|__|__|</w:t>
      </w: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rPr>
          <w:color w:val="000000"/>
          <w:sz w:val="22"/>
          <w:szCs w:val="22"/>
        </w:rPr>
      </w:pPr>
      <w:r w:rsidRPr="00751331">
        <w:rPr>
          <w:b/>
          <w:bCs/>
          <w:color w:val="000000"/>
          <w:sz w:val="22"/>
          <w:szCs w:val="22"/>
        </w:rPr>
        <w:lastRenderedPageBreak/>
        <w:t>C5a</w:t>
      </w:r>
      <w:r w:rsidR="00947E5D" w:rsidRPr="00751331">
        <w:rPr>
          <w:b/>
          <w:bCs/>
          <w:color w:val="000000"/>
          <w:sz w:val="22"/>
          <w:szCs w:val="22"/>
        </w:rPr>
        <w:t>unt</w:t>
      </w:r>
      <w:r w:rsidRPr="00751331">
        <w:rPr>
          <w:color w:val="000000"/>
          <w:sz w:val="22"/>
          <w:szCs w:val="22"/>
        </w:rPr>
        <w:tab/>
      </w:r>
      <w:r w:rsidR="00F478D6" w:rsidRPr="00751331">
        <w:rPr>
          <w:color w:val="000000"/>
          <w:sz w:val="22"/>
          <w:szCs w:val="22"/>
        </w:rPr>
        <w:tab/>
      </w:r>
      <w:r w:rsidRPr="00751331">
        <w:rPr>
          <w:color w:val="000000"/>
          <w:sz w:val="22"/>
          <w:szCs w:val="22"/>
        </w:rPr>
        <w:t>ENTER UNIT REPORTED</w:t>
      </w:r>
    </w:p>
    <w:p w:rsidR="002F6E4D" w:rsidRPr="00751331" w:rsidRDefault="002F6E4D" w:rsidP="009712E6">
      <w:pPr>
        <w:tabs>
          <w:tab w:val="left" w:pos="-1080"/>
          <w:tab w:val="left" w:pos="-720"/>
          <w:tab w:val="left" w:pos="0"/>
          <w:tab w:val="left" w:pos="720"/>
          <w:tab w:val="left" w:pos="1440"/>
          <w:tab w:val="left" w:pos="171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320" w:hanging="4320"/>
        <w:rPr>
          <w:color w:val="000000"/>
          <w:sz w:val="22"/>
          <w:szCs w:val="22"/>
        </w:rPr>
      </w:pPr>
      <w:r w:rsidRPr="00751331">
        <w:rPr>
          <w:color w:val="000000"/>
          <w:sz w:val="22"/>
          <w:szCs w:val="22"/>
        </w:rPr>
        <w:tab/>
      </w:r>
      <w:r w:rsidRPr="00751331">
        <w:rPr>
          <w:color w:val="000000"/>
          <w:sz w:val="22"/>
          <w:szCs w:val="22"/>
        </w:rPr>
        <w:tab/>
        <w:t>|__|</w:t>
      </w:r>
      <w:r w:rsidRPr="00751331">
        <w:rPr>
          <w:color w:val="000000"/>
          <w:sz w:val="22"/>
          <w:szCs w:val="22"/>
        </w:rPr>
        <w:tab/>
        <w:t>(1) Minutes</w:t>
      </w:r>
      <w:r w:rsidRPr="00751331">
        <w:rPr>
          <w:color w:val="000000"/>
          <w:sz w:val="22"/>
          <w:szCs w:val="22"/>
        </w:rPr>
        <w:tab/>
        <w:t>(2) Hours</w:t>
      </w: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rPr>
          <w:color w:val="000000"/>
          <w:sz w:val="22"/>
          <w:szCs w:val="22"/>
        </w:rPr>
      </w:pPr>
    </w:p>
    <w:p w:rsidR="002F6E4D" w:rsidRPr="00751331" w:rsidRDefault="002F6E4D" w:rsidP="002F6E4D">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rPr>
          <w:color w:val="000000"/>
          <w:sz w:val="22"/>
          <w:szCs w:val="22"/>
        </w:rPr>
      </w:pPr>
      <w:smartTag w:uri="urn:schemas-microsoft-com:office:smarttags" w:element="address">
        <w:smartTag w:uri="urn:schemas-microsoft-com:office:smarttags" w:element="Street">
          <w:r w:rsidRPr="00751331">
            <w:rPr>
              <w:color w:val="000000"/>
              <w:sz w:val="22"/>
              <w:szCs w:val="22"/>
            </w:rPr>
            <w:t>BOX</w:t>
          </w:r>
        </w:smartTag>
        <w:r w:rsidRPr="00751331">
          <w:rPr>
            <w:color w:val="000000"/>
            <w:sz w:val="22"/>
            <w:szCs w:val="22"/>
          </w:rPr>
          <w:t xml:space="preserve"> 13</w:t>
        </w:r>
      </w:smartTag>
    </w:p>
    <w:p w:rsidR="002F6E4D" w:rsidRPr="00751331" w:rsidRDefault="002F6E4D" w:rsidP="002F6E4D">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751331">
        <w:rPr>
          <w:color w:val="000000"/>
          <w:sz w:val="22"/>
          <w:szCs w:val="22"/>
        </w:rPr>
        <w:t xml:space="preserve">IF C5a = </w:t>
      </w:r>
      <w:r w:rsidR="00F478D6" w:rsidRPr="00751331">
        <w:rPr>
          <w:color w:val="000000"/>
          <w:sz w:val="22"/>
          <w:szCs w:val="22"/>
        </w:rPr>
        <w:t>0</w:t>
      </w:r>
      <w:r w:rsidRPr="00751331">
        <w:rPr>
          <w:color w:val="000000"/>
          <w:sz w:val="22"/>
          <w:szCs w:val="22"/>
        </w:rPr>
        <w:t xml:space="preserve">, D, R  </w:t>
      </w:r>
      <w:r w:rsidRPr="00751331">
        <w:rPr>
          <w:rFonts w:ascii="WP IconicSymbolsA" w:hAnsi="WP IconicSymbolsA" w:cs="WP IconicSymbolsA"/>
          <w:color w:val="000000"/>
          <w:sz w:val="22"/>
          <w:szCs w:val="22"/>
        </w:rPr>
        <w:t></w:t>
      </w:r>
      <w:r w:rsidRPr="00751331">
        <w:rPr>
          <w:color w:val="000000"/>
          <w:sz w:val="22"/>
          <w:szCs w:val="22"/>
        </w:rPr>
        <w:t xml:space="preserve"> GO TO C5b</w:t>
      </w:r>
    </w:p>
    <w:p w:rsidR="002F6E4D" w:rsidRPr="00751331" w:rsidRDefault="002F6E4D" w:rsidP="002F6E4D">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b/>
          <w:bCs/>
          <w:color w:val="000000"/>
          <w:sz w:val="22"/>
          <w:szCs w:val="22"/>
        </w:rPr>
      </w:pPr>
      <w:r w:rsidRPr="00751331">
        <w:rPr>
          <w:color w:val="000000"/>
          <w:sz w:val="22"/>
          <w:szCs w:val="22"/>
        </w:rPr>
        <w:t xml:space="preserve">ELSE GO TO </w:t>
      </w:r>
      <w:r w:rsidRPr="00751331">
        <w:rPr>
          <w:b/>
          <w:bCs/>
          <w:color w:val="000000"/>
          <w:sz w:val="22"/>
          <w:szCs w:val="22"/>
        </w:rPr>
        <w:t>C</w:t>
      </w:r>
      <w:r w:rsidR="002104E9" w:rsidRPr="00751331">
        <w:rPr>
          <w:b/>
          <w:bCs/>
          <w:color w:val="000000"/>
          <w:sz w:val="22"/>
          <w:szCs w:val="22"/>
        </w:rPr>
        <w:t>5c</w:t>
      </w: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sidRPr="00751331">
        <w:rPr>
          <w:b/>
          <w:bCs/>
          <w:color w:val="000000"/>
          <w:sz w:val="22"/>
          <w:szCs w:val="22"/>
        </w:rPr>
        <w:t>C5b</w:t>
      </w:r>
      <w:r w:rsidRPr="00751331">
        <w:rPr>
          <w:b/>
          <w:bCs/>
          <w:color w:val="000000"/>
          <w:sz w:val="22"/>
          <w:szCs w:val="22"/>
        </w:rPr>
        <w:tab/>
        <w:t>On the days that you smoke, would you say you smoke your first cigarette of the day within the first 30 minutes?</w:t>
      </w: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751331">
        <w:rPr>
          <w:color w:val="000000"/>
          <w:sz w:val="22"/>
          <w:szCs w:val="22"/>
        </w:rPr>
        <w:tab/>
        <w:t>(1) Yes</w:t>
      </w: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sidRPr="00751331">
        <w:rPr>
          <w:color w:val="000000"/>
          <w:sz w:val="22"/>
          <w:szCs w:val="22"/>
        </w:rPr>
        <w:tab/>
        <w:t>(2) No</w:t>
      </w:r>
    </w:p>
    <w:p w:rsidR="002F6E4D" w:rsidRPr="00751331" w:rsidRDefault="0095230B"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0" w:hanging="3600"/>
        <w:rPr>
          <w:color w:val="000000"/>
          <w:sz w:val="22"/>
          <w:szCs w:val="22"/>
        </w:rPr>
      </w:pPr>
      <w:r>
        <w:rPr>
          <w:color w:val="000000"/>
          <w:sz w:val="22"/>
          <w:szCs w:val="22"/>
        </w:rPr>
        <w:tab/>
        <w:t>(3) Varies— DO NOT READ</w:t>
      </w: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0" w:hanging="3600"/>
        <w:rPr>
          <w:color w:val="000000"/>
          <w:sz w:val="22"/>
          <w:szCs w:val="22"/>
        </w:rPr>
      </w:pP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0" w:hanging="3600"/>
        <w:rPr>
          <w:color w:val="000000"/>
          <w:sz w:val="22"/>
          <w:szCs w:val="22"/>
        </w:rPr>
      </w:pPr>
      <w:r w:rsidRPr="00751331">
        <w:rPr>
          <w:color w:val="000000"/>
          <w:sz w:val="22"/>
          <w:szCs w:val="22"/>
        </w:rPr>
        <w:tab/>
        <w:t>|__|</w:t>
      </w: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i/>
          <w:iCs/>
          <w:color w:val="000000"/>
          <w:sz w:val="22"/>
          <w:szCs w:val="22"/>
        </w:rPr>
      </w:pPr>
    </w:p>
    <w:p w:rsidR="002F6E4D" w:rsidRPr="00751331" w:rsidRDefault="002F6E4D" w:rsidP="002F6E4D">
      <w:pPr>
        <w:pStyle w:val="Q11stquest"/>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rPr>
      </w:pPr>
      <w:r w:rsidRPr="00751331">
        <w:rPr>
          <w:color w:val="000000"/>
        </w:rPr>
        <w:tab/>
        <w:t>[GO TO C</w:t>
      </w:r>
      <w:r w:rsidR="002104E9" w:rsidRPr="00751331">
        <w:rPr>
          <w:color w:val="000000"/>
        </w:rPr>
        <w:t>5c</w:t>
      </w:r>
      <w:r w:rsidRPr="00751331">
        <w:rPr>
          <w:color w:val="000000"/>
        </w:rPr>
        <w:t>]</w:t>
      </w:r>
    </w:p>
    <w:p w:rsidR="002F6E4D" w:rsidRPr="00751331" w:rsidRDefault="002F6E4D" w:rsidP="002F6E4D">
      <w:pPr>
        <w:pStyle w:val="Q11stquest"/>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rPr>
      </w:pPr>
    </w:p>
    <w:p w:rsidR="0005076B" w:rsidRPr="00751331" w:rsidRDefault="0005076B" w:rsidP="0005076B">
      <w:pPr>
        <w:shd w:val="clear" w:color="auto" w:fill="FFFFFF"/>
        <w:rPr>
          <w:rFonts w:ascii="Times New Roman Bold" w:hAnsi="Times New Roman Bold"/>
          <w:b/>
          <w:color w:val="000000"/>
        </w:rPr>
      </w:pPr>
      <w:r w:rsidRPr="00751331">
        <w:rPr>
          <w:rFonts w:ascii="Times New Roman Bold" w:hAnsi="Times New Roman Bold"/>
          <w:b/>
          <w:color w:val="000000"/>
        </w:rPr>
        <w:t>C5c</w:t>
      </w:r>
      <w:r w:rsidRPr="00751331">
        <w:rPr>
          <w:rFonts w:ascii="Times New Roman Bold" w:hAnsi="Times New Roman Bold"/>
          <w:b/>
          <w:color w:val="000000"/>
        </w:rPr>
        <w:tab/>
      </w:r>
      <w:r w:rsidRPr="00751331">
        <w:rPr>
          <w:rFonts w:ascii="Times New Roman Bold" w:hAnsi="Times New Roman Bold" w:cs="Arial"/>
          <w:b/>
          <w:color w:val="000000"/>
        </w:rPr>
        <w:t>Do you sometimes</w:t>
      </w:r>
      <w:r w:rsidR="002104E9" w:rsidRPr="00751331">
        <w:rPr>
          <w:rFonts w:ascii="Times New Roman Bold" w:hAnsi="Times New Roman Bold" w:cs="Arial"/>
          <w:b/>
          <w:color w:val="000000"/>
        </w:rPr>
        <w:t xml:space="preserve"> </w:t>
      </w:r>
      <w:r w:rsidRPr="00751331">
        <w:rPr>
          <w:rFonts w:ascii="Times New Roman Bold" w:hAnsi="Times New Roman Bold" w:cs="Arial"/>
          <w:b/>
          <w:color w:val="000000"/>
        </w:rPr>
        <w:t>awak</w:t>
      </w:r>
      <w:r w:rsidR="002104E9" w:rsidRPr="00751331">
        <w:rPr>
          <w:rFonts w:ascii="Times New Roman Bold" w:hAnsi="Times New Roman Bold" w:cs="Arial"/>
          <w:b/>
          <w:color w:val="000000"/>
        </w:rPr>
        <w:t xml:space="preserve">en </w:t>
      </w:r>
      <w:r w:rsidR="00AE28DA" w:rsidRPr="00751331">
        <w:rPr>
          <w:rFonts w:ascii="Times New Roman Bold" w:hAnsi="Times New Roman Bold" w:cs="Arial"/>
          <w:b/>
          <w:color w:val="000000"/>
        </w:rPr>
        <w:t xml:space="preserve">during the </w:t>
      </w:r>
      <w:r w:rsidR="002104E9" w:rsidRPr="00751331">
        <w:rPr>
          <w:rFonts w:ascii="Times New Roman Bold" w:hAnsi="Times New Roman Bold" w:cs="Arial"/>
          <w:b/>
          <w:color w:val="000000"/>
        </w:rPr>
        <w:t>night to have a cigarette</w:t>
      </w:r>
      <w:r w:rsidRPr="00751331">
        <w:rPr>
          <w:rFonts w:ascii="Times New Roman Bold" w:hAnsi="Times New Roman Bold" w:cs="Arial"/>
          <w:b/>
          <w:color w:val="000000"/>
        </w:rPr>
        <w:t>?</w:t>
      </w:r>
    </w:p>
    <w:p w:rsidR="0005076B" w:rsidRPr="00751331" w:rsidRDefault="002104E9" w:rsidP="002104E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Cs/>
          <w:color w:val="000000"/>
          <w:sz w:val="22"/>
          <w:szCs w:val="22"/>
        </w:rPr>
      </w:pPr>
      <w:r w:rsidRPr="00751331">
        <w:rPr>
          <w:b/>
          <w:bCs/>
          <w:color w:val="000000"/>
          <w:sz w:val="22"/>
          <w:szCs w:val="22"/>
        </w:rPr>
        <w:tab/>
        <w:t xml:space="preserve">(1)  </w:t>
      </w:r>
      <w:r w:rsidR="0005076B" w:rsidRPr="00751331">
        <w:rPr>
          <w:bCs/>
          <w:color w:val="000000"/>
          <w:sz w:val="22"/>
          <w:szCs w:val="22"/>
        </w:rPr>
        <w:t>Yes</w:t>
      </w:r>
    </w:p>
    <w:p w:rsidR="0005076B" w:rsidRPr="00751331" w:rsidRDefault="0005076B" w:rsidP="0005076B">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r w:rsidRPr="00751331">
        <w:rPr>
          <w:bCs/>
          <w:color w:val="000000"/>
          <w:sz w:val="22"/>
          <w:szCs w:val="22"/>
        </w:rPr>
        <w:tab/>
        <w:t>(2)  No</w:t>
      </w:r>
    </w:p>
    <w:p w:rsidR="002104E9" w:rsidRPr="00751331" w:rsidRDefault="002104E9" w:rsidP="0005076B">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6E6064" w:rsidRPr="00751331" w:rsidRDefault="006E6064" w:rsidP="006E6064">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Pr>
          <w:b/>
          <w:bCs/>
          <w:color w:val="000000"/>
          <w:sz w:val="22"/>
          <w:szCs w:val="22"/>
        </w:rPr>
      </w:pPr>
      <w:r w:rsidRPr="00751331">
        <w:rPr>
          <w:b/>
          <w:bCs/>
          <w:color w:val="000000"/>
          <w:sz w:val="22"/>
          <w:szCs w:val="22"/>
        </w:rPr>
        <w:t>DO NOT READ</w:t>
      </w:r>
    </w:p>
    <w:p w:rsidR="006E6064" w:rsidRPr="00751331" w:rsidRDefault="006E6064" w:rsidP="006E6064">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Pr>
          <w:b/>
          <w:bCs/>
          <w:color w:val="000000"/>
          <w:sz w:val="22"/>
          <w:szCs w:val="22"/>
        </w:rPr>
      </w:pPr>
    </w:p>
    <w:p w:rsidR="006E6064" w:rsidRPr="00751331" w:rsidRDefault="006E6064" w:rsidP="006E6064">
      <w:pPr>
        <w:numPr>
          <w:ilvl w:val="0"/>
          <w:numId w:val="18"/>
        </w:num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Cs/>
          <w:color w:val="000000"/>
          <w:sz w:val="22"/>
          <w:szCs w:val="22"/>
        </w:rPr>
      </w:pPr>
      <w:r w:rsidRPr="00751331">
        <w:rPr>
          <w:bCs/>
          <w:color w:val="000000"/>
          <w:sz w:val="22"/>
          <w:szCs w:val="22"/>
        </w:rPr>
        <w:t>DON’T SLEEP AT NIGHT</w:t>
      </w:r>
    </w:p>
    <w:p w:rsidR="006E6064" w:rsidRPr="00751331" w:rsidRDefault="006E6064" w:rsidP="006E6064">
      <w:pPr>
        <w:numPr>
          <w:ilvl w:val="0"/>
          <w:numId w:val="18"/>
        </w:num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Cs/>
          <w:color w:val="000000"/>
          <w:sz w:val="22"/>
          <w:szCs w:val="22"/>
        </w:rPr>
      </w:pPr>
      <w:r w:rsidRPr="00751331">
        <w:rPr>
          <w:bCs/>
          <w:color w:val="000000"/>
          <w:sz w:val="22"/>
          <w:szCs w:val="22"/>
        </w:rPr>
        <w:t>USE SOME OTHER TOBACCO PRODUCT WHEN I AWAKEN DURING THE NIGHT</w:t>
      </w:r>
    </w:p>
    <w:p w:rsidR="0005076B" w:rsidRPr="00751331" w:rsidRDefault="0005076B" w:rsidP="0005076B">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sidRPr="00751331">
        <w:rPr>
          <w:b/>
          <w:bCs/>
          <w:color w:val="000000"/>
          <w:sz w:val="22"/>
          <w:szCs w:val="22"/>
        </w:rPr>
        <w:tab/>
      </w:r>
      <w:r w:rsidRPr="00751331">
        <w:rPr>
          <w:b/>
          <w:color w:val="000000"/>
          <w:sz w:val="22"/>
          <w:szCs w:val="22"/>
        </w:rPr>
        <w:t>|__|</w:t>
      </w:r>
    </w:p>
    <w:p w:rsidR="0005076B" w:rsidRPr="00751331" w:rsidRDefault="0005076B" w:rsidP="002F6E4D">
      <w:pPr>
        <w:pStyle w:val="Q11stquest"/>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rPr>
      </w:pPr>
    </w:p>
    <w:p w:rsidR="002F6E4D" w:rsidRPr="00751331" w:rsidRDefault="002F6E4D" w:rsidP="002F6E4D">
      <w:pPr>
        <w:pStyle w:val="Q11stquest"/>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rPr>
      </w:pPr>
    </w:p>
    <w:p w:rsidR="002F6E4D" w:rsidRPr="00751331" w:rsidRDefault="002F6E4D" w:rsidP="002F6E4D">
      <w:pPr>
        <w:widowControl/>
        <w:spacing w:before="100" w:after="100"/>
        <w:rPr>
          <w:color w:val="000000"/>
          <w:sz w:val="22"/>
          <w:szCs w:val="22"/>
        </w:rPr>
      </w:pPr>
      <w:r w:rsidRPr="00751331">
        <w:rPr>
          <w:b/>
          <w:bCs/>
          <w:color w:val="000000"/>
          <w:sz w:val="22"/>
          <w:szCs w:val="22"/>
        </w:rPr>
        <w:t>*CA6a</w:t>
      </w:r>
      <w:r w:rsidRPr="00751331">
        <w:rPr>
          <w:b/>
          <w:bCs/>
          <w:color w:val="000000"/>
          <w:sz w:val="22"/>
          <w:szCs w:val="22"/>
        </w:rPr>
        <w:tab/>
        <w:t xml:space="preserve"> Do you USUALLY BUY your own cigarettes?</w:t>
      </w:r>
    </w:p>
    <w:p w:rsidR="002F6E4D" w:rsidRPr="00751331" w:rsidRDefault="002F6E4D" w:rsidP="002F6E4D">
      <w:pPr>
        <w:widowControl/>
        <w:spacing w:before="100" w:after="100"/>
        <w:ind w:firstLine="720"/>
        <w:rPr>
          <w:bCs/>
          <w:color w:val="000000"/>
          <w:sz w:val="22"/>
          <w:szCs w:val="22"/>
        </w:rPr>
      </w:pPr>
      <w:r w:rsidRPr="00751331">
        <w:rPr>
          <w:bCs/>
          <w:color w:val="000000"/>
          <w:sz w:val="22"/>
          <w:szCs w:val="22"/>
        </w:rPr>
        <w:t>(1) Yes (GO TO C6a)</w:t>
      </w:r>
    </w:p>
    <w:p w:rsidR="002F6E4D" w:rsidRPr="00751331" w:rsidRDefault="002F6E4D" w:rsidP="008B22C0">
      <w:pPr>
        <w:widowControl/>
        <w:numPr>
          <w:ilvl w:val="0"/>
          <w:numId w:val="44"/>
        </w:numPr>
        <w:spacing w:before="100" w:after="100"/>
        <w:rPr>
          <w:bCs/>
          <w:color w:val="000000"/>
          <w:sz w:val="22"/>
          <w:szCs w:val="22"/>
        </w:rPr>
      </w:pPr>
      <w:r w:rsidRPr="00751331">
        <w:rPr>
          <w:bCs/>
          <w:color w:val="000000"/>
          <w:sz w:val="22"/>
          <w:szCs w:val="22"/>
        </w:rPr>
        <w:t xml:space="preserve">No (GO TO </w:t>
      </w:r>
      <w:r w:rsidR="006E6064" w:rsidRPr="00751331">
        <w:rPr>
          <w:bCs/>
          <w:color w:val="000000"/>
          <w:sz w:val="22"/>
          <w:szCs w:val="22"/>
        </w:rPr>
        <w:t>C6e1</w:t>
      </w:r>
      <w:r w:rsidRPr="00751331">
        <w:rPr>
          <w:bCs/>
          <w:color w:val="000000"/>
          <w:sz w:val="22"/>
          <w:szCs w:val="22"/>
        </w:rPr>
        <w:t>)</w:t>
      </w:r>
    </w:p>
    <w:p w:rsidR="002F6E4D" w:rsidRPr="00751331" w:rsidRDefault="002F6E4D" w:rsidP="002F6E4D">
      <w:pPr>
        <w:widowControl/>
        <w:spacing w:before="100" w:after="100"/>
        <w:ind w:left="720"/>
        <w:rPr>
          <w:b/>
          <w:bCs/>
          <w:color w:val="000000"/>
          <w:sz w:val="22"/>
          <w:szCs w:val="22"/>
        </w:rPr>
      </w:pPr>
      <w:r w:rsidRPr="00751331">
        <w:rPr>
          <w:color w:val="000000"/>
          <w:sz w:val="22"/>
          <w:szCs w:val="22"/>
        </w:rPr>
        <w:t>|__|</w:t>
      </w:r>
    </w:p>
    <w:p w:rsidR="002F6E4D" w:rsidRPr="00751331" w:rsidRDefault="002F6E4D" w:rsidP="002F6E4D">
      <w:pPr>
        <w:widowControl/>
        <w:spacing w:before="100" w:after="100"/>
        <w:rPr>
          <w:color w:val="000000"/>
          <w:sz w:val="22"/>
          <w:szCs w:val="22"/>
        </w:rPr>
      </w:pPr>
      <w:r w:rsidRPr="00751331">
        <w:rPr>
          <w:color w:val="000000"/>
          <w:sz w:val="22"/>
          <w:szCs w:val="22"/>
        </w:rPr>
        <w:tab/>
        <w:t xml:space="preserve">[Don’t Know OR Refused: </w:t>
      </w:r>
      <w:r w:rsidRPr="00751331">
        <w:rPr>
          <w:b/>
          <w:color w:val="000000"/>
          <w:sz w:val="22"/>
          <w:szCs w:val="22"/>
        </w:rPr>
        <w:t>GO TO C</w:t>
      </w:r>
      <w:r w:rsidR="006E6064" w:rsidRPr="00751331">
        <w:rPr>
          <w:b/>
          <w:color w:val="000000"/>
          <w:sz w:val="22"/>
          <w:szCs w:val="22"/>
        </w:rPr>
        <w:t>6e1</w:t>
      </w:r>
      <w:r w:rsidRPr="00751331">
        <w:rPr>
          <w:color w:val="000000"/>
          <w:sz w:val="22"/>
          <w:szCs w:val="22"/>
        </w:rPr>
        <w:t>]</w:t>
      </w:r>
    </w:p>
    <w:p w:rsidR="00F76D46" w:rsidRPr="00751331" w:rsidRDefault="00F76D46" w:rsidP="002F6E4D">
      <w:pPr>
        <w:widowControl/>
        <w:spacing w:before="100" w:after="100"/>
        <w:rPr>
          <w:b/>
          <w:bCs/>
          <w:color w:val="000000"/>
          <w:sz w:val="22"/>
          <w:szCs w:val="22"/>
        </w:rPr>
      </w:pPr>
    </w:p>
    <w:p w:rsidR="002F6E4D" w:rsidRPr="00751331" w:rsidRDefault="002F6E4D" w:rsidP="002F6E4D">
      <w:pPr>
        <w:widowControl/>
        <w:spacing w:before="100" w:after="100"/>
        <w:rPr>
          <w:color w:val="000000"/>
          <w:sz w:val="22"/>
          <w:szCs w:val="22"/>
        </w:rPr>
      </w:pPr>
      <w:r w:rsidRPr="00751331">
        <w:rPr>
          <w:b/>
          <w:bCs/>
          <w:color w:val="000000"/>
          <w:sz w:val="22"/>
          <w:szCs w:val="22"/>
        </w:rPr>
        <w:t>C6a</w:t>
      </w:r>
      <w:r w:rsidRPr="00751331">
        <w:rPr>
          <w:b/>
          <w:bCs/>
          <w:color w:val="000000"/>
          <w:sz w:val="22"/>
          <w:szCs w:val="22"/>
        </w:rPr>
        <w:tab/>
        <w:t xml:space="preserve"> Do you USUALLY buy your cigarettes by the pack or by the carton?  [FR: A CARTON HAS 10 PACKS]</w:t>
      </w:r>
    </w:p>
    <w:p w:rsidR="002F6E4D" w:rsidRPr="00751331" w:rsidRDefault="002F6E4D" w:rsidP="002F6E4D">
      <w:pPr>
        <w:rPr>
          <w:color w:val="000000"/>
          <w:sz w:val="22"/>
          <w:szCs w:val="22"/>
        </w:rPr>
      </w:pPr>
    </w:p>
    <w:p w:rsidR="002F6E4D" w:rsidRPr="00751331" w:rsidRDefault="002F6E4D" w:rsidP="002F6E4D">
      <w:pPr>
        <w:ind w:left="720"/>
        <w:rPr>
          <w:bCs/>
          <w:color w:val="000000"/>
          <w:sz w:val="22"/>
          <w:szCs w:val="22"/>
        </w:rPr>
      </w:pPr>
      <w:r w:rsidRPr="00751331">
        <w:rPr>
          <w:b/>
          <w:bCs/>
          <w:color w:val="000000"/>
          <w:sz w:val="22"/>
          <w:szCs w:val="22"/>
        </w:rPr>
        <w:t xml:space="preserve">(1) </w:t>
      </w:r>
      <w:r w:rsidRPr="00751331">
        <w:rPr>
          <w:bCs/>
          <w:color w:val="000000"/>
          <w:sz w:val="22"/>
          <w:szCs w:val="22"/>
        </w:rPr>
        <w:t xml:space="preserve">Pack </w:t>
      </w:r>
    </w:p>
    <w:p w:rsidR="002F6E4D" w:rsidRPr="00751331" w:rsidRDefault="002F6E4D" w:rsidP="002F6E4D">
      <w:pPr>
        <w:ind w:left="720"/>
        <w:rPr>
          <w:bCs/>
          <w:color w:val="000000"/>
          <w:sz w:val="22"/>
          <w:szCs w:val="22"/>
        </w:rPr>
      </w:pPr>
      <w:r w:rsidRPr="00751331">
        <w:rPr>
          <w:bCs/>
          <w:color w:val="000000"/>
          <w:sz w:val="22"/>
          <w:szCs w:val="22"/>
        </w:rPr>
        <w:t xml:space="preserve">(2) Carton </w:t>
      </w:r>
    </w:p>
    <w:p w:rsidR="002F6E4D" w:rsidRPr="00751331" w:rsidRDefault="002F6E4D" w:rsidP="002F6E4D">
      <w:pPr>
        <w:rPr>
          <w:bCs/>
          <w:color w:val="000000"/>
          <w:sz w:val="22"/>
          <w:szCs w:val="22"/>
        </w:rPr>
      </w:pPr>
      <w:r w:rsidRPr="00751331">
        <w:rPr>
          <w:bCs/>
          <w:color w:val="000000"/>
          <w:sz w:val="22"/>
          <w:szCs w:val="22"/>
        </w:rPr>
        <w:tab/>
        <w:t>(3) Buy both packs and cartons</w:t>
      </w:r>
    </w:p>
    <w:p w:rsidR="002F6E4D" w:rsidRPr="00751331" w:rsidRDefault="002F6E4D" w:rsidP="002F6E4D">
      <w:pPr>
        <w:rPr>
          <w:color w:val="000000"/>
          <w:sz w:val="22"/>
          <w:szCs w:val="22"/>
        </w:rPr>
      </w:pPr>
    </w:p>
    <w:p w:rsidR="002F6E4D" w:rsidRPr="00751331" w:rsidRDefault="0095230B" w:rsidP="002F6E4D">
      <w:pPr>
        <w:tabs>
          <w:tab w:val="left" w:pos="720"/>
          <w:tab w:val="left" w:pos="1440"/>
        </w:tabs>
        <w:ind w:left="1440" w:hanging="1440"/>
        <w:rPr>
          <w:color w:val="000000"/>
          <w:sz w:val="22"/>
          <w:szCs w:val="22"/>
        </w:rPr>
      </w:pPr>
      <w:r>
        <w:rPr>
          <w:color w:val="000000"/>
          <w:sz w:val="22"/>
          <w:szCs w:val="22"/>
        </w:rPr>
        <w:tab/>
        <w:t>|__|</w:t>
      </w:r>
    </w:p>
    <w:p w:rsidR="008B22C0" w:rsidRPr="00751331" w:rsidRDefault="008B22C0" w:rsidP="002F6E4D">
      <w:pPr>
        <w:tabs>
          <w:tab w:val="left" w:pos="720"/>
          <w:tab w:val="left" w:pos="1440"/>
        </w:tabs>
        <w:ind w:left="1440" w:hanging="1440"/>
        <w:rPr>
          <w:color w:val="000000"/>
          <w:sz w:val="22"/>
          <w:szCs w:val="22"/>
        </w:rPr>
      </w:pPr>
    </w:p>
    <w:p w:rsidR="009712E6" w:rsidRDefault="009712E6">
      <w:pPr>
        <w:widowControl/>
        <w:autoSpaceDE/>
        <w:autoSpaceDN/>
        <w:adjustRightInd/>
        <w:rPr>
          <w:color w:val="000000"/>
          <w:sz w:val="22"/>
          <w:szCs w:val="22"/>
        </w:rPr>
      </w:pPr>
      <w:r>
        <w:rPr>
          <w:color w:val="000000"/>
          <w:sz w:val="22"/>
          <w:szCs w:val="22"/>
        </w:rPr>
        <w:br w:type="page"/>
      </w:r>
    </w:p>
    <w:p w:rsidR="002F6E4D" w:rsidRPr="00751331" w:rsidRDefault="002F6E4D" w:rsidP="002F6E4D">
      <w:pPr>
        <w:pBdr>
          <w:top w:val="single" w:sz="6" w:space="0" w:color="000000"/>
          <w:left w:val="single" w:sz="6" w:space="0" w:color="000000"/>
          <w:bottom w:val="single" w:sz="6" w:space="0" w:color="000000"/>
          <w:right w:val="single" w:sz="6" w:space="0" w:color="000000"/>
        </w:pBdr>
        <w:ind w:left="1080" w:right="1080"/>
        <w:jc w:val="center"/>
        <w:rPr>
          <w:color w:val="000000"/>
          <w:sz w:val="22"/>
          <w:szCs w:val="22"/>
        </w:rPr>
      </w:pPr>
      <w:r w:rsidRPr="00751331">
        <w:rPr>
          <w:color w:val="000000"/>
          <w:sz w:val="22"/>
          <w:szCs w:val="22"/>
        </w:rPr>
        <w:lastRenderedPageBreak/>
        <w:t>BOX 14</w:t>
      </w:r>
    </w:p>
    <w:p w:rsidR="002F6E4D" w:rsidRPr="00751331" w:rsidRDefault="002F6E4D" w:rsidP="002F6E4D">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sidRPr="00751331">
        <w:rPr>
          <w:color w:val="000000"/>
          <w:sz w:val="22"/>
          <w:szCs w:val="22"/>
        </w:rPr>
        <w:t xml:space="preserve">IF C6a = (1) </w:t>
      </w:r>
      <w:r w:rsidRPr="00751331">
        <w:rPr>
          <w:color w:val="000000"/>
          <w:sz w:val="22"/>
          <w:szCs w:val="22"/>
          <w:u w:val="single"/>
        </w:rPr>
        <w:t>OR</w:t>
      </w:r>
      <w:r w:rsidRPr="00751331">
        <w:rPr>
          <w:color w:val="000000"/>
          <w:sz w:val="22"/>
          <w:szCs w:val="22"/>
        </w:rPr>
        <w:t xml:space="preserve"> (3) </w:t>
      </w:r>
      <w:r w:rsidRPr="00751331">
        <w:rPr>
          <w:color w:val="000000"/>
          <w:sz w:val="22"/>
          <w:szCs w:val="22"/>
          <w:u w:val="single"/>
        </w:rPr>
        <w:t xml:space="preserve">OR </w:t>
      </w:r>
      <w:r w:rsidRPr="00751331">
        <w:rPr>
          <w:color w:val="000000"/>
          <w:sz w:val="22"/>
          <w:szCs w:val="22"/>
        </w:rPr>
        <w:t xml:space="preserve">DK, R </w:t>
      </w:r>
      <w:r w:rsidRPr="00751331">
        <w:rPr>
          <w:rFonts w:ascii="WP IconicSymbolsA" w:hAnsi="WP IconicSymbolsA" w:cs="WP IconicSymbolsA"/>
          <w:color w:val="000000"/>
          <w:sz w:val="22"/>
          <w:szCs w:val="22"/>
        </w:rPr>
        <w:t></w:t>
      </w:r>
      <w:r w:rsidRPr="00751331">
        <w:rPr>
          <w:color w:val="000000"/>
          <w:sz w:val="22"/>
          <w:szCs w:val="22"/>
        </w:rPr>
        <w:t>GO TO C6b</w:t>
      </w:r>
    </w:p>
    <w:p w:rsidR="002F6E4D" w:rsidRPr="00751331" w:rsidRDefault="002F6E4D" w:rsidP="002F6E4D">
      <w:pPr>
        <w:pBdr>
          <w:top w:val="single" w:sz="6" w:space="0" w:color="000000"/>
          <w:left w:val="single" w:sz="6" w:space="0" w:color="000000"/>
          <w:bottom w:val="single" w:sz="6" w:space="0" w:color="000000"/>
          <w:right w:val="single" w:sz="6" w:space="0" w:color="000000"/>
        </w:pBdr>
        <w:ind w:left="1080" w:right="1080"/>
        <w:rPr>
          <w:b/>
          <w:bCs/>
          <w:color w:val="000000"/>
          <w:sz w:val="22"/>
          <w:szCs w:val="22"/>
        </w:rPr>
      </w:pPr>
      <w:r w:rsidRPr="00751331">
        <w:rPr>
          <w:b/>
          <w:bCs/>
          <w:color w:val="000000"/>
          <w:sz w:val="22"/>
          <w:szCs w:val="22"/>
        </w:rPr>
        <w:t xml:space="preserve">IF C6a = (2) </w:t>
      </w:r>
      <w:r w:rsidRPr="00751331">
        <w:rPr>
          <w:rFonts w:ascii="WP IconicSymbolsA" w:hAnsi="WP IconicSymbolsA" w:cs="WP IconicSymbolsA"/>
          <w:b/>
          <w:bCs/>
          <w:color w:val="000000"/>
          <w:sz w:val="22"/>
          <w:szCs w:val="22"/>
        </w:rPr>
        <w:t></w:t>
      </w:r>
      <w:r w:rsidRPr="00751331">
        <w:rPr>
          <w:b/>
          <w:bCs/>
          <w:color w:val="000000"/>
          <w:sz w:val="22"/>
          <w:szCs w:val="22"/>
        </w:rPr>
        <w:t>GO TO C6c</w:t>
      </w:r>
    </w:p>
    <w:p w:rsidR="002F6E4D" w:rsidRPr="00751331" w:rsidRDefault="002F6E4D" w:rsidP="002F6E4D">
      <w:pPr>
        <w:rPr>
          <w:b/>
          <w:bCs/>
          <w:color w:val="000000"/>
          <w:sz w:val="22"/>
          <w:szCs w:val="22"/>
        </w:rPr>
      </w:pPr>
    </w:p>
    <w:p w:rsidR="00BE3BAB" w:rsidRPr="00751331" w:rsidRDefault="00BE3BAB" w:rsidP="002F6E4D">
      <w:pPr>
        <w:tabs>
          <w:tab w:val="left" w:pos="720"/>
        </w:tabs>
        <w:ind w:left="720" w:hanging="720"/>
        <w:rPr>
          <w:b/>
          <w:bCs/>
          <w:color w:val="000000"/>
          <w:sz w:val="22"/>
          <w:szCs w:val="22"/>
        </w:rPr>
      </w:pPr>
    </w:p>
    <w:p w:rsidR="002F6E4D" w:rsidRPr="00751331" w:rsidRDefault="002F6E4D" w:rsidP="002F6E4D">
      <w:pPr>
        <w:tabs>
          <w:tab w:val="left" w:pos="720"/>
        </w:tabs>
        <w:ind w:left="720" w:hanging="720"/>
        <w:rPr>
          <w:b/>
          <w:bCs/>
          <w:color w:val="000000"/>
          <w:sz w:val="22"/>
          <w:szCs w:val="22"/>
        </w:rPr>
      </w:pPr>
      <w:r w:rsidRPr="00751331">
        <w:rPr>
          <w:b/>
          <w:bCs/>
          <w:color w:val="000000"/>
          <w:sz w:val="22"/>
          <w:szCs w:val="22"/>
        </w:rPr>
        <w:t>C6b</w:t>
      </w:r>
      <w:r w:rsidR="00DF261B" w:rsidRPr="00751331">
        <w:rPr>
          <w:b/>
          <w:bCs/>
          <w:color w:val="000000"/>
          <w:sz w:val="22"/>
          <w:szCs w:val="22"/>
        </w:rPr>
        <w:t>/C6b2</w:t>
      </w:r>
      <w:r w:rsidRPr="00751331">
        <w:rPr>
          <w:b/>
          <w:bCs/>
          <w:color w:val="000000"/>
          <w:sz w:val="22"/>
          <w:szCs w:val="22"/>
        </w:rPr>
        <w:tab/>
        <w:t>What price did you pay for the LAST PACK of cigarettes you bought?  Please report the cost after using discounts or coupons.  [FR:  PRICE PER PACK]</w:t>
      </w:r>
    </w:p>
    <w:p w:rsidR="002F6E4D" w:rsidRPr="00751331" w:rsidRDefault="002F6E4D" w:rsidP="002F6E4D">
      <w:pPr>
        <w:rPr>
          <w:color w:val="000000"/>
          <w:sz w:val="22"/>
          <w:szCs w:val="22"/>
        </w:rPr>
      </w:pPr>
    </w:p>
    <w:p w:rsidR="008B22C0" w:rsidRPr="00751331" w:rsidRDefault="002F6E4D" w:rsidP="002F6E4D">
      <w:pPr>
        <w:rPr>
          <w:color w:val="000000"/>
          <w:sz w:val="22"/>
          <w:szCs w:val="22"/>
        </w:rPr>
      </w:pPr>
      <w:r w:rsidRPr="00751331">
        <w:rPr>
          <w:color w:val="000000"/>
          <w:sz w:val="22"/>
          <w:szCs w:val="22"/>
        </w:rPr>
        <w:tab/>
        <w:t>$</w:t>
      </w:r>
      <w:r w:rsidRPr="00751331">
        <w:rPr>
          <w:b/>
          <w:bCs/>
          <w:color w:val="000000"/>
          <w:sz w:val="22"/>
          <w:szCs w:val="22"/>
        </w:rPr>
        <w:t>___</w:t>
      </w:r>
      <w:r w:rsidRPr="00751331">
        <w:rPr>
          <w:color w:val="000000"/>
          <w:sz w:val="22"/>
          <w:szCs w:val="22"/>
        </w:rPr>
        <w:t xml:space="preserve"> ___</w:t>
      </w:r>
      <w:r w:rsidR="008B22C0" w:rsidRPr="00751331">
        <w:rPr>
          <w:color w:val="000000"/>
          <w:sz w:val="22"/>
          <w:szCs w:val="22"/>
        </w:rPr>
        <w:t xml:space="preserve"> C6b (0-99)  ENTER DOLLARS PORTION OF THE PRICE PER PACK</w:t>
      </w:r>
    </w:p>
    <w:p w:rsidR="008B22C0" w:rsidRPr="00751331" w:rsidRDefault="008B22C0" w:rsidP="002F6E4D">
      <w:pPr>
        <w:rPr>
          <w:color w:val="000000"/>
          <w:sz w:val="22"/>
          <w:szCs w:val="22"/>
        </w:rPr>
      </w:pPr>
    </w:p>
    <w:p w:rsidR="008B22C0" w:rsidRPr="00751331" w:rsidRDefault="002F6E4D" w:rsidP="008B22C0">
      <w:pPr>
        <w:ind w:firstLine="720"/>
        <w:rPr>
          <w:color w:val="000000"/>
          <w:sz w:val="22"/>
          <w:szCs w:val="22"/>
        </w:rPr>
      </w:pPr>
      <w:r w:rsidRPr="00751331">
        <w:rPr>
          <w:b/>
          <w:bCs/>
          <w:color w:val="000000"/>
          <w:sz w:val="22"/>
          <w:szCs w:val="22"/>
        </w:rPr>
        <w:t>.</w:t>
      </w:r>
      <w:r w:rsidRPr="00751331">
        <w:rPr>
          <w:color w:val="000000"/>
          <w:sz w:val="22"/>
          <w:szCs w:val="22"/>
        </w:rPr>
        <w:t>___ ___</w:t>
      </w:r>
      <w:r w:rsidR="008B22C0" w:rsidRPr="00751331">
        <w:rPr>
          <w:color w:val="000000"/>
          <w:sz w:val="22"/>
          <w:szCs w:val="22"/>
        </w:rPr>
        <w:t xml:space="preserve"> C6b2 (0-99) ENTER THE CENTS PORTION OF THE PRICE PER PACK</w:t>
      </w:r>
    </w:p>
    <w:p w:rsidR="008B22C0" w:rsidRPr="00751331" w:rsidRDefault="008B22C0" w:rsidP="008B22C0">
      <w:pPr>
        <w:ind w:firstLine="720"/>
        <w:rPr>
          <w:color w:val="000000"/>
          <w:sz w:val="22"/>
          <w:szCs w:val="22"/>
        </w:rPr>
      </w:pPr>
    </w:p>
    <w:p w:rsidR="002F6E4D" w:rsidRPr="00751331" w:rsidRDefault="002F6E4D" w:rsidP="008B22C0">
      <w:pPr>
        <w:ind w:firstLine="720"/>
        <w:rPr>
          <w:color w:val="000000"/>
          <w:sz w:val="22"/>
          <w:szCs w:val="22"/>
        </w:rPr>
      </w:pPr>
      <w:r w:rsidRPr="00751331">
        <w:rPr>
          <w:color w:val="000000"/>
          <w:sz w:val="22"/>
          <w:szCs w:val="22"/>
        </w:rPr>
        <w:t xml:space="preserve">GO TO </w:t>
      </w:r>
      <w:r w:rsidRPr="00751331">
        <w:rPr>
          <w:b/>
          <w:bCs/>
          <w:color w:val="000000"/>
          <w:sz w:val="22"/>
          <w:szCs w:val="22"/>
        </w:rPr>
        <w:t>C6d</w:t>
      </w:r>
    </w:p>
    <w:p w:rsidR="002F6E4D" w:rsidRPr="00751331" w:rsidRDefault="002F6E4D" w:rsidP="002F6E4D">
      <w:pPr>
        <w:ind w:left="720"/>
        <w:rPr>
          <w:color w:val="000000"/>
          <w:sz w:val="22"/>
          <w:szCs w:val="22"/>
        </w:rPr>
      </w:pPr>
    </w:p>
    <w:p w:rsidR="002F6E4D" w:rsidRPr="00751331" w:rsidRDefault="002F6E4D" w:rsidP="002F6E4D">
      <w:pPr>
        <w:pStyle w:val="Q11stquest"/>
        <w:rPr>
          <w:color w:val="000000"/>
        </w:rPr>
      </w:pPr>
      <w:r w:rsidRPr="00751331">
        <w:rPr>
          <w:color w:val="000000"/>
        </w:rPr>
        <w:tab/>
        <w:t>[Don’t Know OR Refused: GO TO C6d]</w:t>
      </w:r>
    </w:p>
    <w:p w:rsidR="002F6E4D" w:rsidRPr="00751331" w:rsidRDefault="002F6E4D" w:rsidP="002F6E4D">
      <w:pPr>
        <w:rPr>
          <w:b/>
          <w:bCs/>
          <w:color w:val="000000"/>
          <w:sz w:val="22"/>
          <w:szCs w:val="22"/>
        </w:rPr>
      </w:pPr>
    </w:p>
    <w:p w:rsidR="00BE3BAB" w:rsidRPr="00751331" w:rsidRDefault="00BE3BAB" w:rsidP="002F6E4D">
      <w:pPr>
        <w:tabs>
          <w:tab w:val="left" w:pos="720"/>
        </w:tabs>
        <w:ind w:left="720" w:hanging="720"/>
        <w:rPr>
          <w:b/>
          <w:bCs/>
          <w:color w:val="000000"/>
          <w:sz w:val="22"/>
          <w:szCs w:val="22"/>
        </w:rPr>
      </w:pPr>
    </w:p>
    <w:p w:rsidR="002F6E4D" w:rsidRPr="00751331" w:rsidRDefault="002F6E4D" w:rsidP="002F6E4D">
      <w:pPr>
        <w:tabs>
          <w:tab w:val="left" w:pos="720"/>
        </w:tabs>
        <w:ind w:left="720" w:hanging="720"/>
        <w:rPr>
          <w:b/>
          <w:bCs/>
          <w:color w:val="000000"/>
          <w:sz w:val="22"/>
          <w:szCs w:val="22"/>
        </w:rPr>
      </w:pPr>
      <w:r w:rsidRPr="00751331">
        <w:rPr>
          <w:b/>
          <w:bCs/>
          <w:color w:val="000000"/>
          <w:sz w:val="22"/>
          <w:szCs w:val="22"/>
        </w:rPr>
        <w:t>C6c</w:t>
      </w:r>
      <w:r w:rsidR="00C75E40" w:rsidRPr="00751331">
        <w:rPr>
          <w:b/>
          <w:bCs/>
          <w:color w:val="000000"/>
          <w:sz w:val="22"/>
          <w:szCs w:val="22"/>
        </w:rPr>
        <w:t>/C6c2</w:t>
      </w:r>
      <w:r w:rsidRPr="00751331">
        <w:rPr>
          <w:b/>
          <w:bCs/>
          <w:color w:val="000000"/>
          <w:sz w:val="22"/>
          <w:szCs w:val="22"/>
        </w:rPr>
        <w:tab/>
        <w:t>What price did you pay for the LAST carton of cigarettes you bought?  Please report the cost after using discounts or coupons.  [FR:  PRICE PER CARTON]</w:t>
      </w:r>
    </w:p>
    <w:p w:rsidR="002F6E4D" w:rsidRPr="00751331" w:rsidRDefault="002F6E4D" w:rsidP="002F6E4D">
      <w:pPr>
        <w:tabs>
          <w:tab w:val="left" w:pos="720"/>
        </w:tabs>
        <w:ind w:left="720" w:hanging="720"/>
        <w:rPr>
          <w:b/>
          <w:bCs/>
          <w:color w:val="000000"/>
          <w:sz w:val="22"/>
          <w:szCs w:val="22"/>
        </w:rPr>
      </w:pPr>
    </w:p>
    <w:p w:rsidR="008B22C0" w:rsidRPr="00751331" w:rsidRDefault="002F6E4D" w:rsidP="0095230B">
      <w:pPr>
        <w:tabs>
          <w:tab w:val="left" w:pos="1800"/>
        </w:tabs>
        <w:ind w:left="720"/>
        <w:rPr>
          <w:color w:val="000000"/>
          <w:sz w:val="22"/>
          <w:szCs w:val="22"/>
        </w:rPr>
      </w:pPr>
      <w:r w:rsidRPr="00751331">
        <w:rPr>
          <w:color w:val="000000"/>
          <w:sz w:val="22"/>
          <w:szCs w:val="22"/>
        </w:rPr>
        <w:t>$__ __ __</w:t>
      </w:r>
      <w:r w:rsidR="0095230B">
        <w:rPr>
          <w:color w:val="000000"/>
          <w:sz w:val="22"/>
          <w:szCs w:val="22"/>
        </w:rPr>
        <w:tab/>
      </w:r>
      <w:r w:rsidR="008B22C0" w:rsidRPr="00751331">
        <w:rPr>
          <w:color w:val="000000"/>
          <w:sz w:val="22"/>
          <w:szCs w:val="22"/>
        </w:rPr>
        <w:t>C6c (0-999</w:t>
      </w:r>
      <w:proofErr w:type="gramStart"/>
      <w:r w:rsidR="008B22C0" w:rsidRPr="00751331">
        <w:rPr>
          <w:color w:val="000000"/>
          <w:sz w:val="22"/>
          <w:szCs w:val="22"/>
        </w:rPr>
        <w:t>)  ENTER</w:t>
      </w:r>
      <w:proofErr w:type="gramEnd"/>
      <w:r w:rsidR="008B22C0" w:rsidRPr="00751331">
        <w:rPr>
          <w:color w:val="000000"/>
          <w:sz w:val="22"/>
          <w:szCs w:val="22"/>
        </w:rPr>
        <w:t xml:space="preserve"> THE DOLLARS PORTION OF THE PRICE PER CARTON</w:t>
      </w:r>
    </w:p>
    <w:p w:rsidR="008B22C0" w:rsidRPr="00751331" w:rsidRDefault="008B22C0" w:rsidP="0095230B">
      <w:pPr>
        <w:tabs>
          <w:tab w:val="left" w:pos="1800"/>
        </w:tabs>
        <w:ind w:left="720"/>
        <w:rPr>
          <w:color w:val="000000"/>
          <w:sz w:val="22"/>
          <w:szCs w:val="22"/>
        </w:rPr>
      </w:pPr>
    </w:p>
    <w:p w:rsidR="008B22C0" w:rsidRPr="00751331" w:rsidRDefault="002F6E4D" w:rsidP="0095230B">
      <w:pPr>
        <w:tabs>
          <w:tab w:val="left" w:pos="1800"/>
        </w:tabs>
        <w:ind w:left="720"/>
        <w:rPr>
          <w:color w:val="000000"/>
          <w:sz w:val="22"/>
          <w:szCs w:val="22"/>
        </w:rPr>
      </w:pPr>
      <w:r w:rsidRPr="00751331">
        <w:rPr>
          <w:b/>
          <w:bCs/>
          <w:color w:val="000000"/>
          <w:sz w:val="22"/>
          <w:szCs w:val="22"/>
        </w:rPr>
        <w:t>.</w:t>
      </w:r>
      <w:r w:rsidRPr="00751331">
        <w:rPr>
          <w:color w:val="000000"/>
          <w:sz w:val="22"/>
          <w:szCs w:val="22"/>
        </w:rPr>
        <w:t>__ __</w:t>
      </w:r>
      <w:r w:rsidR="0095230B">
        <w:rPr>
          <w:color w:val="000000"/>
          <w:sz w:val="22"/>
          <w:szCs w:val="22"/>
        </w:rPr>
        <w:tab/>
      </w:r>
      <w:proofErr w:type="gramStart"/>
      <w:r w:rsidR="008B22C0" w:rsidRPr="00751331">
        <w:rPr>
          <w:color w:val="000000"/>
          <w:sz w:val="22"/>
          <w:szCs w:val="22"/>
        </w:rPr>
        <w:t>C6c</w:t>
      </w:r>
      <w:r w:rsidR="00C75E40" w:rsidRPr="00751331">
        <w:rPr>
          <w:color w:val="000000"/>
          <w:sz w:val="22"/>
          <w:szCs w:val="22"/>
        </w:rPr>
        <w:t xml:space="preserve">  (</w:t>
      </w:r>
      <w:proofErr w:type="gramEnd"/>
      <w:r w:rsidR="00C75E40" w:rsidRPr="00751331">
        <w:rPr>
          <w:color w:val="000000"/>
          <w:sz w:val="22"/>
          <w:szCs w:val="22"/>
        </w:rPr>
        <w:t>0-99)  ENTER THE CENTS PORTION OF THE PRICE PER CARTON</w:t>
      </w:r>
    </w:p>
    <w:p w:rsidR="008B22C0" w:rsidRPr="00751331" w:rsidRDefault="008B22C0" w:rsidP="002F6E4D">
      <w:pPr>
        <w:ind w:left="720"/>
        <w:rPr>
          <w:color w:val="000000"/>
          <w:sz w:val="22"/>
          <w:szCs w:val="22"/>
        </w:rPr>
      </w:pPr>
    </w:p>
    <w:p w:rsidR="002F6E4D" w:rsidRPr="00751331" w:rsidRDefault="002F6E4D" w:rsidP="002F6E4D">
      <w:pPr>
        <w:ind w:left="720"/>
        <w:rPr>
          <w:color w:val="000000"/>
          <w:sz w:val="22"/>
          <w:szCs w:val="22"/>
        </w:rPr>
      </w:pPr>
      <w:r w:rsidRPr="00751331">
        <w:rPr>
          <w:color w:val="000000"/>
          <w:sz w:val="22"/>
          <w:szCs w:val="22"/>
        </w:rPr>
        <w:t>GO TO C</w:t>
      </w:r>
      <w:r w:rsidRPr="00751331">
        <w:rPr>
          <w:b/>
          <w:bCs/>
          <w:color w:val="000000"/>
          <w:sz w:val="22"/>
          <w:szCs w:val="22"/>
        </w:rPr>
        <w:t>6d</w:t>
      </w:r>
    </w:p>
    <w:p w:rsidR="002F6E4D" w:rsidRPr="00751331" w:rsidRDefault="002F6E4D" w:rsidP="002F6E4D">
      <w:pPr>
        <w:tabs>
          <w:tab w:val="left" w:pos="720"/>
        </w:tabs>
        <w:ind w:left="720" w:hanging="720"/>
        <w:rPr>
          <w:b/>
          <w:bCs/>
          <w:color w:val="000000"/>
          <w:sz w:val="22"/>
          <w:szCs w:val="22"/>
        </w:rPr>
      </w:pPr>
    </w:p>
    <w:p w:rsidR="002F6E4D" w:rsidRPr="00751331" w:rsidRDefault="002F6E4D" w:rsidP="002F6E4D">
      <w:pPr>
        <w:tabs>
          <w:tab w:val="left" w:pos="720"/>
        </w:tabs>
        <w:ind w:left="720" w:hanging="720"/>
        <w:rPr>
          <w:color w:val="000000"/>
        </w:rPr>
      </w:pPr>
      <w:r w:rsidRPr="00751331">
        <w:rPr>
          <w:b/>
          <w:bCs/>
          <w:color w:val="000000"/>
          <w:sz w:val="22"/>
          <w:szCs w:val="22"/>
        </w:rPr>
        <w:tab/>
      </w:r>
      <w:r w:rsidRPr="00751331">
        <w:rPr>
          <w:color w:val="000000"/>
        </w:rPr>
        <w:t>[Don’t Know OR Refused: GO TO C6d]</w:t>
      </w:r>
    </w:p>
    <w:p w:rsidR="002F6E4D" w:rsidRPr="00751331" w:rsidRDefault="002F6E4D" w:rsidP="002F6E4D">
      <w:pPr>
        <w:tabs>
          <w:tab w:val="left" w:pos="720"/>
        </w:tabs>
        <w:ind w:left="720" w:hanging="720"/>
        <w:rPr>
          <w:b/>
          <w:bCs/>
          <w:color w:val="000000"/>
          <w:sz w:val="22"/>
          <w:szCs w:val="22"/>
        </w:rPr>
      </w:pPr>
    </w:p>
    <w:p w:rsidR="002F6E4D" w:rsidRPr="00751331" w:rsidRDefault="002F6E4D" w:rsidP="002F6E4D">
      <w:pPr>
        <w:tabs>
          <w:tab w:val="left" w:pos="720"/>
        </w:tabs>
        <w:ind w:left="720" w:hanging="720"/>
        <w:rPr>
          <w:color w:val="000000"/>
          <w:sz w:val="22"/>
          <w:szCs w:val="22"/>
        </w:rPr>
      </w:pPr>
    </w:p>
    <w:p w:rsidR="002F6E4D" w:rsidRPr="00751331" w:rsidRDefault="002F6E4D" w:rsidP="002F6E4D">
      <w:pPr>
        <w:tabs>
          <w:tab w:val="left" w:pos="720"/>
        </w:tabs>
        <w:ind w:left="720" w:hanging="720"/>
        <w:rPr>
          <w:b/>
          <w:bCs/>
          <w:color w:val="000000"/>
          <w:sz w:val="22"/>
          <w:szCs w:val="22"/>
        </w:rPr>
      </w:pPr>
      <w:r w:rsidRPr="00751331">
        <w:rPr>
          <w:b/>
          <w:bCs/>
          <w:color w:val="000000"/>
          <w:sz w:val="22"/>
          <w:szCs w:val="22"/>
        </w:rPr>
        <w:t>C6d</w:t>
      </w:r>
      <w:r w:rsidR="00DF261B" w:rsidRPr="00751331">
        <w:rPr>
          <w:b/>
          <w:bCs/>
          <w:color w:val="000000"/>
          <w:sz w:val="22"/>
          <w:szCs w:val="22"/>
        </w:rPr>
        <w:t>1</w:t>
      </w:r>
      <w:r w:rsidRPr="00751331">
        <w:rPr>
          <w:b/>
          <w:bCs/>
          <w:color w:val="000000"/>
          <w:sz w:val="22"/>
          <w:szCs w:val="22"/>
        </w:rPr>
        <w:tab/>
        <w:t>Did you buy your LAST (</w:t>
      </w:r>
      <w:r w:rsidRPr="00751331">
        <w:rPr>
          <w:bCs/>
          <w:color w:val="000000"/>
          <w:sz w:val="22"/>
          <w:szCs w:val="22"/>
        </w:rPr>
        <w:t>fill appropriate term here from C6a responses (=1, 3, DK or R fill “pack”; =</w:t>
      </w:r>
      <w:proofErr w:type="gramStart"/>
      <w:r w:rsidRPr="00751331">
        <w:rPr>
          <w:bCs/>
          <w:color w:val="000000"/>
          <w:sz w:val="22"/>
          <w:szCs w:val="22"/>
        </w:rPr>
        <w:t>2  fill</w:t>
      </w:r>
      <w:proofErr w:type="gramEnd"/>
      <w:r w:rsidRPr="00751331">
        <w:rPr>
          <w:bCs/>
          <w:color w:val="000000"/>
          <w:sz w:val="22"/>
          <w:szCs w:val="22"/>
        </w:rPr>
        <w:t xml:space="preserve"> “carton</w:t>
      </w:r>
      <w:r w:rsidRPr="00751331">
        <w:rPr>
          <w:b/>
          <w:bCs/>
          <w:color w:val="000000"/>
          <w:sz w:val="22"/>
          <w:szCs w:val="22"/>
        </w:rPr>
        <w:t>”) of cigarettes in [</w:t>
      </w:r>
      <w:r w:rsidRPr="00751331">
        <w:rPr>
          <w:bCs/>
          <w:color w:val="000000"/>
          <w:sz w:val="22"/>
          <w:szCs w:val="22"/>
        </w:rPr>
        <w:t>fill respondent’s state of residence</w:t>
      </w:r>
      <w:r w:rsidRPr="00751331">
        <w:rPr>
          <w:b/>
          <w:bCs/>
          <w:color w:val="000000"/>
          <w:sz w:val="22"/>
          <w:szCs w:val="22"/>
        </w:rPr>
        <w:t>] or in some other state?</w:t>
      </w:r>
    </w:p>
    <w:p w:rsidR="002F6E4D" w:rsidRPr="00751331" w:rsidRDefault="002F6E4D" w:rsidP="002F6E4D">
      <w:pPr>
        <w:rPr>
          <w:b/>
          <w:bCs/>
          <w:color w:val="000000"/>
          <w:sz w:val="22"/>
          <w:szCs w:val="22"/>
        </w:rPr>
      </w:pPr>
    </w:p>
    <w:p w:rsidR="002F6E4D" w:rsidRPr="00751331" w:rsidRDefault="002F6E4D" w:rsidP="009712E6">
      <w:pPr>
        <w:tabs>
          <w:tab w:val="left" w:pos="1440"/>
        </w:tabs>
        <w:ind w:left="1440" w:hanging="1440"/>
        <w:rPr>
          <w:color w:val="000000"/>
          <w:sz w:val="22"/>
          <w:szCs w:val="22"/>
        </w:rPr>
      </w:pPr>
      <w:r w:rsidRPr="00751331">
        <w:rPr>
          <w:b/>
          <w:bCs/>
          <w:color w:val="000000"/>
          <w:sz w:val="22"/>
          <w:szCs w:val="22"/>
        </w:rPr>
        <w:tab/>
      </w:r>
      <w:r w:rsidRPr="00751331">
        <w:rPr>
          <w:color w:val="000000"/>
          <w:sz w:val="22"/>
          <w:szCs w:val="22"/>
        </w:rPr>
        <w:t>(1) In respondent’s state of residence</w:t>
      </w:r>
    </w:p>
    <w:p w:rsidR="002F6E4D" w:rsidRPr="00751331" w:rsidRDefault="002F6E4D" w:rsidP="002F6E4D">
      <w:pPr>
        <w:ind w:left="1440"/>
        <w:rPr>
          <w:color w:val="000000"/>
          <w:sz w:val="22"/>
          <w:szCs w:val="22"/>
        </w:rPr>
      </w:pPr>
      <w:r w:rsidRPr="00751331">
        <w:rPr>
          <w:color w:val="000000"/>
          <w:sz w:val="22"/>
          <w:szCs w:val="22"/>
        </w:rPr>
        <w:t>(2) In some other state (including DC)</w:t>
      </w:r>
    </w:p>
    <w:p w:rsidR="002F6E4D" w:rsidRPr="00751331" w:rsidRDefault="00C75E40" w:rsidP="002F6E4D">
      <w:pPr>
        <w:ind w:left="1440"/>
        <w:rPr>
          <w:b/>
          <w:bCs/>
          <w:color w:val="000000"/>
          <w:sz w:val="22"/>
          <w:szCs w:val="22"/>
        </w:rPr>
      </w:pPr>
      <w:r w:rsidRPr="00751331">
        <w:rPr>
          <w:color w:val="000000"/>
          <w:sz w:val="22"/>
          <w:szCs w:val="22"/>
        </w:rPr>
        <w:t>(3)</w:t>
      </w:r>
      <w:r w:rsidR="002F6E4D" w:rsidRPr="00751331">
        <w:rPr>
          <w:color w:val="000000"/>
          <w:sz w:val="22"/>
          <w:szCs w:val="22"/>
        </w:rPr>
        <w:t xml:space="preserve"> BOUGHT SOME OTHER WAY (Internet, other country, ...)</w:t>
      </w:r>
    </w:p>
    <w:p w:rsidR="002F6E4D" w:rsidRPr="00751331" w:rsidRDefault="002F6E4D" w:rsidP="002F6E4D">
      <w:pPr>
        <w:rPr>
          <w:b/>
          <w:bCs/>
          <w:color w:val="000000"/>
          <w:sz w:val="22"/>
          <w:szCs w:val="22"/>
        </w:rPr>
      </w:pPr>
    </w:p>
    <w:p w:rsidR="002F6E4D" w:rsidRPr="00751331" w:rsidRDefault="002F6E4D" w:rsidP="002F6E4D">
      <w:pPr>
        <w:ind w:left="720"/>
        <w:rPr>
          <w:b/>
          <w:bCs/>
          <w:color w:val="000000"/>
          <w:sz w:val="22"/>
          <w:szCs w:val="22"/>
        </w:rPr>
      </w:pPr>
      <w:r w:rsidRPr="00751331">
        <w:rPr>
          <w:b/>
          <w:bCs/>
          <w:color w:val="000000"/>
          <w:sz w:val="22"/>
          <w:szCs w:val="22"/>
        </w:rPr>
        <w:tab/>
      </w:r>
      <w:r w:rsidRPr="00751331">
        <w:rPr>
          <w:color w:val="000000"/>
          <w:sz w:val="22"/>
          <w:szCs w:val="22"/>
        </w:rPr>
        <w:t>|__|</w:t>
      </w:r>
    </w:p>
    <w:p w:rsidR="002F6E4D" w:rsidRPr="00751331" w:rsidRDefault="002F6E4D" w:rsidP="002F6E4D">
      <w:pPr>
        <w:ind w:left="720"/>
        <w:rPr>
          <w:b/>
          <w:bCs/>
          <w:color w:val="000000"/>
          <w:sz w:val="22"/>
          <w:szCs w:val="22"/>
        </w:rPr>
      </w:pPr>
    </w:p>
    <w:p w:rsidR="002F6E4D" w:rsidRPr="00751331" w:rsidRDefault="002F6E4D" w:rsidP="002F6E4D">
      <w:pPr>
        <w:ind w:left="720"/>
        <w:rPr>
          <w:color w:val="000000"/>
          <w:sz w:val="22"/>
          <w:szCs w:val="22"/>
        </w:rPr>
      </w:pPr>
    </w:p>
    <w:p w:rsidR="002F6E4D" w:rsidRPr="00751331" w:rsidRDefault="002F6E4D" w:rsidP="002F6E4D">
      <w:pPr>
        <w:pBdr>
          <w:top w:val="single" w:sz="6" w:space="0" w:color="000000"/>
          <w:left w:val="single" w:sz="6" w:space="0" w:color="000000"/>
          <w:bottom w:val="single" w:sz="6" w:space="0" w:color="000000"/>
          <w:right w:val="single" w:sz="6" w:space="0" w:color="000000"/>
        </w:pBdr>
        <w:ind w:left="1080" w:right="1080"/>
        <w:jc w:val="center"/>
        <w:rPr>
          <w:color w:val="000000"/>
          <w:sz w:val="22"/>
          <w:szCs w:val="22"/>
        </w:rPr>
      </w:pPr>
      <w:smartTag w:uri="urn:schemas-microsoft-com:office:smarttags" w:element="address">
        <w:smartTag w:uri="urn:schemas-microsoft-com:office:smarttags" w:element="Street">
          <w:r w:rsidRPr="00751331">
            <w:rPr>
              <w:color w:val="000000"/>
              <w:sz w:val="22"/>
              <w:szCs w:val="22"/>
            </w:rPr>
            <w:t>BOX</w:t>
          </w:r>
        </w:smartTag>
        <w:r w:rsidRPr="00751331">
          <w:rPr>
            <w:color w:val="000000"/>
            <w:sz w:val="22"/>
            <w:szCs w:val="22"/>
          </w:rPr>
          <w:t xml:space="preserve"> 15</w:t>
        </w:r>
      </w:smartTag>
    </w:p>
    <w:p w:rsidR="002F6E4D" w:rsidRPr="00751331" w:rsidRDefault="002F6E4D" w:rsidP="002F6E4D">
      <w:pPr>
        <w:pBdr>
          <w:top w:val="single" w:sz="6" w:space="0" w:color="000000"/>
          <w:left w:val="single" w:sz="6" w:space="0" w:color="000000"/>
          <w:bottom w:val="single" w:sz="6" w:space="0" w:color="000000"/>
          <w:right w:val="single" w:sz="6" w:space="0" w:color="000000"/>
        </w:pBdr>
        <w:ind w:left="1080" w:right="1080"/>
        <w:rPr>
          <w:b/>
          <w:color w:val="000000"/>
          <w:sz w:val="28"/>
          <w:szCs w:val="28"/>
        </w:rPr>
      </w:pPr>
      <w:r w:rsidRPr="00751331">
        <w:rPr>
          <w:color w:val="000000"/>
          <w:sz w:val="22"/>
          <w:szCs w:val="22"/>
        </w:rPr>
        <w:t xml:space="preserve">IF C6d1 =1, ENTER AUTOMATICALLY RESPONDENT’S STATE OF </w:t>
      </w:r>
      <w:r w:rsidRPr="00751331">
        <w:rPr>
          <w:color w:val="000000"/>
          <w:sz w:val="22"/>
          <w:szCs w:val="22"/>
        </w:rPr>
        <w:tab/>
      </w:r>
      <w:smartTag w:uri="urn:schemas-microsoft-com:office:smarttags" w:element="place">
        <w:smartTag w:uri="urn:schemas-microsoft-com:office:smarttags" w:element="State">
          <w:r w:rsidRPr="00751331">
            <w:rPr>
              <w:color w:val="000000"/>
              <w:sz w:val="22"/>
              <w:szCs w:val="22"/>
            </w:rPr>
            <w:t>RESIDENCE IN C6d2</w:t>
          </w:r>
        </w:smartTag>
      </w:smartTag>
      <w:r w:rsidRPr="00751331">
        <w:rPr>
          <w:color w:val="000000"/>
          <w:sz w:val="22"/>
          <w:szCs w:val="22"/>
        </w:rPr>
        <w:t xml:space="preserve"> </w:t>
      </w:r>
      <w:r w:rsidRPr="00751331">
        <w:rPr>
          <w:rFonts w:ascii="WP IconicSymbolsA" w:hAnsi="WP IconicSymbolsA" w:cs="WP IconicSymbolsA"/>
          <w:color w:val="000000"/>
          <w:sz w:val="22"/>
          <w:szCs w:val="22"/>
        </w:rPr>
        <w:t></w:t>
      </w:r>
      <w:r w:rsidRPr="00751331">
        <w:rPr>
          <w:b/>
          <w:color w:val="000000"/>
          <w:sz w:val="28"/>
          <w:szCs w:val="28"/>
        </w:rPr>
        <w:t xml:space="preserve">GO TO </w:t>
      </w:r>
      <w:r w:rsidRPr="00751331">
        <w:rPr>
          <w:b/>
          <w:bCs/>
          <w:color w:val="000000"/>
          <w:sz w:val="28"/>
          <w:szCs w:val="28"/>
        </w:rPr>
        <w:t>C6d3</w:t>
      </w:r>
    </w:p>
    <w:p w:rsidR="002F6E4D" w:rsidRPr="00751331" w:rsidRDefault="002F6E4D" w:rsidP="002F6E4D">
      <w:pPr>
        <w:pBdr>
          <w:top w:val="single" w:sz="6" w:space="0" w:color="000000"/>
          <w:left w:val="single" w:sz="6" w:space="0" w:color="000000"/>
          <w:bottom w:val="single" w:sz="6" w:space="0" w:color="000000"/>
          <w:right w:val="single" w:sz="6" w:space="0" w:color="000000"/>
        </w:pBdr>
        <w:ind w:left="1080" w:right="1080"/>
        <w:rPr>
          <w:b/>
          <w:bCs/>
          <w:color w:val="000000"/>
          <w:sz w:val="22"/>
          <w:szCs w:val="22"/>
        </w:rPr>
      </w:pPr>
      <w:r w:rsidRPr="00751331">
        <w:rPr>
          <w:color w:val="000000"/>
          <w:sz w:val="22"/>
          <w:szCs w:val="22"/>
        </w:rPr>
        <w:t>ELSE IF C6d1 = 2</w:t>
      </w:r>
      <w:r w:rsidRPr="00751331">
        <w:rPr>
          <w:b/>
          <w:bCs/>
          <w:color w:val="000000"/>
          <w:sz w:val="22"/>
          <w:szCs w:val="22"/>
        </w:rPr>
        <w:t xml:space="preserve"> </w:t>
      </w:r>
      <w:r w:rsidRPr="00751331">
        <w:rPr>
          <w:color w:val="000000"/>
          <w:sz w:val="22"/>
          <w:szCs w:val="22"/>
        </w:rPr>
        <w:t xml:space="preserve"> </w:t>
      </w:r>
      <w:r w:rsidRPr="00751331">
        <w:rPr>
          <w:rFonts w:ascii="WP IconicSymbolsA" w:hAnsi="WP IconicSymbolsA" w:cs="WP IconicSymbolsA"/>
          <w:b/>
          <w:color w:val="000000"/>
          <w:sz w:val="22"/>
          <w:szCs w:val="22"/>
        </w:rPr>
        <w:t></w:t>
      </w:r>
      <w:r w:rsidRPr="00751331">
        <w:rPr>
          <w:b/>
          <w:bCs/>
          <w:color w:val="000000"/>
          <w:sz w:val="22"/>
          <w:szCs w:val="22"/>
        </w:rPr>
        <w:t xml:space="preserve"> </w:t>
      </w:r>
      <w:r w:rsidRPr="00751331">
        <w:rPr>
          <w:b/>
          <w:color w:val="000000"/>
          <w:sz w:val="22"/>
          <w:szCs w:val="22"/>
        </w:rPr>
        <w:t>GO TO C6d2</w:t>
      </w:r>
    </w:p>
    <w:p w:rsidR="002F6E4D" w:rsidRPr="00751331" w:rsidRDefault="002F6E4D" w:rsidP="002F6E4D">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sidRPr="00751331">
        <w:rPr>
          <w:color w:val="000000"/>
          <w:sz w:val="22"/>
          <w:szCs w:val="22"/>
        </w:rPr>
        <w:t>ELSE IF C6d1 =</w:t>
      </w:r>
      <w:r w:rsidR="00C75E40" w:rsidRPr="00751331">
        <w:rPr>
          <w:color w:val="000000"/>
          <w:sz w:val="22"/>
          <w:szCs w:val="22"/>
        </w:rPr>
        <w:t xml:space="preserve"> 3</w:t>
      </w:r>
      <w:r w:rsidRPr="00751331">
        <w:rPr>
          <w:b/>
          <w:bCs/>
          <w:color w:val="000000"/>
          <w:sz w:val="22"/>
          <w:szCs w:val="22"/>
        </w:rPr>
        <w:t xml:space="preserve"> </w:t>
      </w:r>
      <w:r w:rsidRPr="00751331">
        <w:rPr>
          <w:color w:val="000000"/>
          <w:sz w:val="22"/>
          <w:szCs w:val="22"/>
        </w:rPr>
        <w:t xml:space="preserve"> </w:t>
      </w:r>
      <w:r w:rsidRPr="00751331">
        <w:rPr>
          <w:rFonts w:ascii="WP IconicSymbolsA" w:hAnsi="WP IconicSymbolsA" w:cs="WP IconicSymbolsA"/>
          <w:color w:val="000000"/>
          <w:sz w:val="22"/>
          <w:szCs w:val="22"/>
        </w:rPr>
        <w:t></w:t>
      </w:r>
      <w:r w:rsidRPr="00751331">
        <w:rPr>
          <w:color w:val="000000"/>
          <w:sz w:val="22"/>
          <w:szCs w:val="22"/>
        </w:rPr>
        <w:t xml:space="preserve"> </w:t>
      </w:r>
      <w:r w:rsidRPr="00751331">
        <w:rPr>
          <w:b/>
          <w:color w:val="000000"/>
          <w:sz w:val="28"/>
          <w:szCs w:val="28"/>
        </w:rPr>
        <w:t>GO TO C6dOTH</w:t>
      </w:r>
    </w:p>
    <w:p w:rsidR="002F6E4D" w:rsidRPr="00751331" w:rsidRDefault="002F6E4D" w:rsidP="002F6E4D">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sidRPr="00751331">
        <w:rPr>
          <w:color w:val="000000"/>
          <w:sz w:val="22"/>
          <w:szCs w:val="22"/>
        </w:rPr>
        <w:t xml:space="preserve">ELSE  </w:t>
      </w:r>
      <w:r w:rsidRPr="00751331">
        <w:rPr>
          <w:rFonts w:ascii="WP IconicSymbolsA" w:hAnsi="WP IconicSymbolsA" w:cs="WP IconicSymbolsA"/>
          <w:color w:val="000000"/>
          <w:sz w:val="22"/>
          <w:szCs w:val="22"/>
        </w:rPr>
        <w:t></w:t>
      </w:r>
      <w:r w:rsidRPr="00751331">
        <w:rPr>
          <w:color w:val="000000"/>
          <w:sz w:val="22"/>
          <w:szCs w:val="22"/>
        </w:rPr>
        <w:t xml:space="preserve">GO TO </w:t>
      </w:r>
      <w:r w:rsidRPr="00751331">
        <w:rPr>
          <w:b/>
          <w:bCs/>
          <w:color w:val="000000"/>
          <w:sz w:val="22"/>
          <w:szCs w:val="22"/>
        </w:rPr>
        <w:t>C6e1</w:t>
      </w:r>
    </w:p>
    <w:p w:rsidR="002F6E4D" w:rsidRPr="00751331" w:rsidRDefault="002F6E4D" w:rsidP="002F6E4D">
      <w:pPr>
        <w:rPr>
          <w:b/>
          <w:bCs/>
          <w:i/>
          <w:iCs/>
          <w:color w:val="000000"/>
          <w:sz w:val="22"/>
          <w:szCs w:val="22"/>
        </w:rPr>
      </w:pPr>
    </w:p>
    <w:p w:rsidR="009712E6" w:rsidRDefault="009712E6">
      <w:pPr>
        <w:widowControl/>
        <w:autoSpaceDE/>
        <w:autoSpaceDN/>
        <w:adjustRightInd/>
        <w:rPr>
          <w:b/>
          <w:bCs/>
          <w:color w:val="000000"/>
          <w:sz w:val="22"/>
          <w:szCs w:val="22"/>
        </w:rPr>
      </w:pPr>
      <w:r>
        <w:rPr>
          <w:b/>
          <w:bCs/>
          <w:color w:val="000000"/>
          <w:sz w:val="22"/>
          <w:szCs w:val="22"/>
        </w:rPr>
        <w:br w:type="page"/>
      </w:r>
    </w:p>
    <w:p w:rsidR="002F6E4D" w:rsidRPr="00751331" w:rsidRDefault="002F6E4D" w:rsidP="009712E6">
      <w:pPr>
        <w:tabs>
          <w:tab w:val="left" w:pos="720"/>
          <w:tab w:val="left" w:pos="1440"/>
        </w:tabs>
        <w:ind w:left="1440" w:hanging="1440"/>
        <w:rPr>
          <w:b/>
          <w:bCs/>
          <w:color w:val="000000"/>
          <w:sz w:val="22"/>
          <w:szCs w:val="22"/>
        </w:rPr>
      </w:pPr>
      <w:r w:rsidRPr="00751331">
        <w:rPr>
          <w:b/>
          <w:bCs/>
          <w:color w:val="000000"/>
          <w:sz w:val="22"/>
          <w:szCs w:val="22"/>
        </w:rPr>
        <w:lastRenderedPageBreak/>
        <w:t>C6d2</w:t>
      </w:r>
      <w:r w:rsidRPr="00751331">
        <w:rPr>
          <w:b/>
          <w:bCs/>
          <w:color w:val="000000"/>
          <w:sz w:val="22"/>
          <w:szCs w:val="22"/>
        </w:rPr>
        <w:tab/>
        <w:t>In what other state did you buy your LAST (</w:t>
      </w:r>
      <w:r w:rsidRPr="00751331">
        <w:rPr>
          <w:bCs/>
          <w:color w:val="000000"/>
          <w:sz w:val="22"/>
          <w:szCs w:val="22"/>
        </w:rPr>
        <w:t xml:space="preserve">fill appropriate term here: </w:t>
      </w:r>
      <w:r w:rsidRPr="00751331">
        <w:rPr>
          <w:b/>
          <w:bCs/>
          <w:color w:val="000000"/>
          <w:sz w:val="22"/>
          <w:szCs w:val="22"/>
        </w:rPr>
        <w:t>pack/carton</w:t>
      </w:r>
      <w:r w:rsidR="00107D2A" w:rsidRPr="00751331">
        <w:rPr>
          <w:bCs/>
          <w:color w:val="000000"/>
          <w:sz w:val="22"/>
          <w:szCs w:val="22"/>
        </w:rPr>
        <w:t xml:space="preserve"> from C6a responses (=1, 3, DK or R fill “pack”; =</w:t>
      </w:r>
      <w:proofErr w:type="gramStart"/>
      <w:r w:rsidR="00107D2A" w:rsidRPr="00751331">
        <w:rPr>
          <w:bCs/>
          <w:color w:val="000000"/>
          <w:sz w:val="22"/>
          <w:szCs w:val="22"/>
        </w:rPr>
        <w:t>2  fill</w:t>
      </w:r>
      <w:proofErr w:type="gramEnd"/>
      <w:r w:rsidR="00107D2A" w:rsidRPr="00751331">
        <w:rPr>
          <w:bCs/>
          <w:color w:val="000000"/>
          <w:sz w:val="22"/>
          <w:szCs w:val="22"/>
        </w:rPr>
        <w:t xml:space="preserve"> “carton</w:t>
      </w:r>
      <w:r w:rsidR="00107D2A" w:rsidRPr="00751331">
        <w:rPr>
          <w:b/>
          <w:bCs/>
          <w:color w:val="000000"/>
          <w:sz w:val="22"/>
          <w:szCs w:val="22"/>
        </w:rPr>
        <w:t>”)</w:t>
      </w:r>
      <w:r w:rsidRPr="00751331">
        <w:rPr>
          <w:b/>
          <w:bCs/>
          <w:color w:val="000000"/>
          <w:sz w:val="22"/>
          <w:szCs w:val="22"/>
        </w:rPr>
        <w:t xml:space="preserve"> of cigarettes?</w:t>
      </w:r>
    </w:p>
    <w:p w:rsidR="002F6E4D" w:rsidRPr="00751331" w:rsidRDefault="002F6E4D" w:rsidP="002F6E4D">
      <w:pPr>
        <w:tabs>
          <w:tab w:val="left" w:pos="720"/>
          <w:tab w:val="left" w:pos="1440"/>
        </w:tabs>
        <w:ind w:left="1440" w:hanging="1440"/>
        <w:rPr>
          <w:b/>
          <w:bCs/>
          <w:color w:val="000000"/>
          <w:sz w:val="22"/>
          <w:szCs w:val="22"/>
        </w:rPr>
      </w:pPr>
    </w:p>
    <w:p w:rsidR="002F6E4D" w:rsidRPr="00751331" w:rsidRDefault="002F6E4D" w:rsidP="009712E6">
      <w:pPr>
        <w:tabs>
          <w:tab w:val="left" w:pos="1440"/>
        </w:tabs>
        <w:ind w:left="1440" w:hanging="1440"/>
        <w:rPr>
          <w:b/>
          <w:bCs/>
          <w:color w:val="000000"/>
          <w:sz w:val="22"/>
          <w:szCs w:val="22"/>
        </w:rPr>
      </w:pPr>
      <w:r w:rsidRPr="00751331">
        <w:rPr>
          <w:b/>
          <w:bCs/>
          <w:color w:val="000000"/>
          <w:sz w:val="22"/>
          <w:szCs w:val="22"/>
        </w:rPr>
        <w:tab/>
      </w:r>
      <w:r w:rsidRPr="00751331">
        <w:rPr>
          <w:color w:val="000000"/>
          <w:sz w:val="22"/>
          <w:szCs w:val="22"/>
        </w:rPr>
        <w:t>|__|__|</w:t>
      </w:r>
      <w:r w:rsidRPr="00751331">
        <w:rPr>
          <w:color w:val="000000"/>
          <w:sz w:val="22"/>
          <w:szCs w:val="22"/>
        </w:rPr>
        <w:tab/>
        <w:t xml:space="preserve">ENTER </w:t>
      </w:r>
      <w:r w:rsidR="00107D2A" w:rsidRPr="00751331">
        <w:rPr>
          <w:color w:val="000000"/>
          <w:sz w:val="22"/>
          <w:szCs w:val="22"/>
        </w:rPr>
        <w:t xml:space="preserve">2 CHARACTER </w:t>
      </w:r>
      <w:r w:rsidRPr="00751331">
        <w:rPr>
          <w:color w:val="000000"/>
          <w:sz w:val="22"/>
          <w:szCs w:val="22"/>
        </w:rPr>
        <w:t>STATE ABBREVIATION</w:t>
      </w:r>
      <w:r w:rsidRPr="00751331">
        <w:rPr>
          <w:color w:val="000000"/>
          <w:sz w:val="22"/>
          <w:szCs w:val="22"/>
        </w:rPr>
        <w:tab/>
      </w:r>
      <w:r w:rsidRPr="00751331">
        <w:rPr>
          <w:b/>
          <w:bCs/>
          <w:color w:val="000000"/>
          <w:sz w:val="28"/>
          <w:szCs w:val="28"/>
        </w:rPr>
        <w:t>GO TO C6d3</w:t>
      </w:r>
    </w:p>
    <w:p w:rsidR="002F6E4D" w:rsidRPr="00751331" w:rsidRDefault="002F6E4D" w:rsidP="002F6E4D">
      <w:pPr>
        <w:tabs>
          <w:tab w:val="left" w:pos="720"/>
          <w:tab w:val="left" w:pos="1440"/>
          <w:tab w:val="left" w:pos="2160"/>
        </w:tabs>
        <w:ind w:left="2160" w:hanging="1440"/>
        <w:rPr>
          <w:color w:val="000000"/>
          <w:sz w:val="22"/>
          <w:szCs w:val="22"/>
        </w:rPr>
      </w:pPr>
    </w:p>
    <w:p w:rsidR="00AA1F69" w:rsidRPr="00751331" w:rsidRDefault="00AA1F69" w:rsidP="00AA1F69">
      <w:pPr>
        <w:rPr>
          <w:b/>
          <w:bCs/>
          <w:color w:val="000000"/>
        </w:rPr>
      </w:pPr>
      <w:r w:rsidRPr="00751331">
        <w:rPr>
          <w:b/>
          <w:bCs/>
          <w:color w:val="000000"/>
        </w:rPr>
        <w:t>C6d3</w:t>
      </w:r>
      <w:r w:rsidRPr="00751331">
        <w:rPr>
          <w:b/>
          <w:bCs/>
          <w:color w:val="000000"/>
        </w:rPr>
        <w:tab/>
      </w:r>
      <w:r w:rsidRPr="00751331">
        <w:rPr>
          <w:b/>
          <w:bCs/>
          <w:color w:val="000000"/>
        </w:rPr>
        <w:tab/>
        <w:t xml:space="preserve">Did you buy your LAST (fill appropriate term here from </w:t>
      </w:r>
      <w:r w:rsidR="006E6064" w:rsidRPr="00751331">
        <w:rPr>
          <w:b/>
          <w:bCs/>
          <w:color w:val="000000"/>
        </w:rPr>
        <w:t>C6a</w:t>
      </w:r>
      <w:r w:rsidRPr="00751331">
        <w:rPr>
          <w:b/>
          <w:bCs/>
          <w:color w:val="000000"/>
        </w:rPr>
        <w:t xml:space="preserve"> responses (=1, </w:t>
      </w:r>
    </w:p>
    <w:p w:rsidR="00AA1F69" w:rsidRPr="00751331" w:rsidRDefault="00AA1F69" w:rsidP="001C1FF1">
      <w:pPr>
        <w:ind w:left="1440"/>
        <w:rPr>
          <w:b/>
          <w:bCs/>
          <w:color w:val="000000"/>
        </w:rPr>
      </w:pPr>
      <w:r w:rsidRPr="00751331">
        <w:rPr>
          <w:b/>
          <w:bCs/>
          <w:color w:val="000000"/>
        </w:rPr>
        <w:t>3, DK or R fill “pack”; =</w:t>
      </w:r>
      <w:r w:rsidR="00FC4B73" w:rsidRPr="00751331">
        <w:rPr>
          <w:b/>
          <w:bCs/>
          <w:color w:val="000000"/>
        </w:rPr>
        <w:t xml:space="preserve"> </w:t>
      </w:r>
      <w:r w:rsidRPr="00751331">
        <w:rPr>
          <w:b/>
          <w:bCs/>
          <w:color w:val="000000"/>
        </w:rPr>
        <w:t xml:space="preserve">2 fill “carton”) of cigarettes </w:t>
      </w:r>
      <w:r w:rsidR="001C1FF1" w:rsidRPr="00751331">
        <w:rPr>
          <w:b/>
          <w:bCs/>
          <w:color w:val="000000"/>
        </w:rPr>
        <w:t xml:space="preserve">from </w:t>
      </w:r>
      <w:r w:rsidRPr="00751331">
        <w:rPr>
          <w:b/>
          <w:bCs/>
          <w:color w:val="000000"/>
        </w:rPr>
        <w:t>an Indian</w:t>
      </w:r>
      <w:r w:rsidR="001C1FF1" w:rsidRPr="00751331">
        <w:rPr>
          <w:b/>
          <w:bCs/>
          <w:color w:val="000000"/>
        </w:rPr>
        <w:t xml:space="preserve"> </w:t>
      </w:r>
      <w:r w:rsidRPr="00751331">
        <w:rPr>
          <w:b/>
          <w:bCs/>
          <w:color w:val="000000"/>
        </w:rPr>
        <w:t>reservation?</w:t>
      </w:r>
    </w:p>
    <w:p w:rsidR="00AA1F69" w:rsidRPr="00751331" w:rsidRDefault="00AA1F69" w:rsidP="00AA1F69">
      <w:pPr>
        <w:rPr>
          <w:b/>
          <w:bCs/>
          <w:color w:val="000000"/>
        </w:rPr>
      </w:pPr>
    </w:p>
    <w:p w:rsidR="00AA1F69" w:rsidRPr="00751331" w:rsidRDefault="00AA1F69" w:rsidP="009712E6">
      <w:pPr>
        <w:tabs>
          <w:tab w:val="left" w:pos="3240"/>
        </w:tabs>
        <w:ind w:left="2160"/>
        <w:rPr>
          <w:bCs/>
          <w:color w:val="000000"/>
        </w:rPr>
      </w:pPr>
      <w:r w:rsidRPr="00751331">
        <w:rPr>
          <w:bCs/>
          <w:color w:val="000000"/>
        </w:rPr>
        <w:t>(1)YES-</w:t>
      </w:r>
      <w:r w:rsidR="009712E6">
        <w:rPr>
          <w:bCs/>
          <w:color w:val="000000"/>
        </w:rPr>
        <w:tab/>
      </w:r>
      <w:r w:rsidRPr="00751331">
        <w:rPr>
          <w:bCs/>
          <w:color w:val="000000"/>
        </w:rPr>
        <w:t xml:space="preserve">GO TO </w:t>
      </w:r>
      <w:r w:rsidR="001C1FF1" w:rsidRPr="00751331">
        <w:rPr>
          <w:bCs/>
          <w:color w:val="000000"/>
        </w:rPr>
        <w:t>C6e1</w:t>
      </w:r>
    </w:p>
    <w:p w:rsidR="00AA1F69" w:rsidRPr="00751331" w:rsidRDefault="00AA1F69" w:rsidP="009712E6">
      <w:pPr>
        <w:tabs>
          <w:tab w:val="left" w:pos="3240"/>
        </w:tabs>
        <w:ind w:left="2160"/>
        <w:rPr>
          <w:bCs/>
          <w:color w:val="000000"/>
        </w:rPr>
      </w:pPr>
      <w:r w:rsidRPr="00751331">
        <w:rPr>
          <w:bCs/>
          <w:color w:val="000000"/>
        </w:rPr>
        <w:t>(2)NO</w:t>
      </w:r>
      <w:r w:rsidR="009712E6">
        <w:rPr>
          <w:bCs/>
          <w:color w:val="000000"/>
        </w:rPr>
        <w:tab/>
      </w:r>
      <w:r w:rsidRPr="00751331">
        <w:rPr>
          <w:bCs/>
          <w:color w:val="000000"/>
        </w:rPr>
        <w:t>GO TO C6e1</w:t>
      </w:r>
    </w:p>
    <w:p w:rsidR="00AA1F69" w:rsidRPr="00751331" w:rsidRDefault="00AA1F69" w:rsidP="00AA1F69">
      <w:pPr>
        <w:rPr>
          <w:b/>
          <w:bCs/>
          <w:color w:val="000000"/>
        </w:rPr>
      </w:pPr>
    </w:p>
    <w:p w:rsidR="00AA1F69" w:rsidRPr="00751331" w:rsidRDefault="00AA1F69" w:rsidP="00AA1F69">
      <w:pPr>
        <w:ind w:left="1440"/>
        <w:rPr>
          <w:b/>
          <w:bCs/>
          <w:color w:val="000000"/>
        </w:rPr>
      </w:pPr>
      <w:r w:rsidRPr="00751331">
        <w:rPr>
          <w:b/>
          <w:bCs/>
          <w:color w:val="000000"/>
        </w:rPr>
        <w:t>[DON’T KNOW OR REFUSED, GO TO C6e1]</w:t>
      </w:r>
    </w:p>
    <w:p w:rsidR="00AA1F69" w:rsidRPr="00751331" w:rsidRDefault="00AA1F69" w:rsidP="00AA1F69">
      <w:pPr>
        <w:rPr>
          <w:b/>
          <w:bCs/>
          <w:color w:val="000000"/>
        </w:rPr>
      </w:pPr>
    </w:p>
    <w:p w:rsidR="00F44610" w:rsidRPr="00751331" w:rsidRDefault="00F44610" w:rsidP="00F44610">
      <w:pPr>
        <w:tabs>
          <w:tab w:val="left" w:pos="720"/>
          <w:tab w:val="left" w:pos="1440"/>
        </w:tabs>
        <w:ind w:left="1440" w:hanging="1440"/>
        <w:rPr>
          <w:color w:val="000000"/>
          <w:sz w:val="22"/>
          <w:szCs w:val="22"/>
        </w:rPr>
      </w:pPr>
      <w:r w:rsidRPr="00751331">
        <w:rPr>
          <w:color w:val="000000"/>
          <w:sz w:val="22"/>
          <w:szCs w:val="22"/>
        </w:rPr>
        <w:tab/>
        <w:t>|__|</w:t>
      </w:r>
    </w:p>
    <w:p w:rsidR="00AA1F69" w:rsidRPr="00751331" w:rsidRDefault="00AA1F69" w:rsidP="00FC7FA4">
      <w:pPr>
        <w:rPr>
          <w:b/>
          <w:bCs/>
          <w:strike/>
          <w:color w:val="000000"/>
        </w:rPr>
      </w:pPr>
    </w:p>
    <w:p w:rsidR="00AA1F69" w:rsidRPr="00751331" w:rsidRDefault="00AA1F69" w:rsidP="00AA1F69">
      <w:pPr>
        <w:ind w:left="2160"/>
        <w:rPr>
          <w:b/>
          <w:bCs/>
          <w:color w:val="000000"/>
          <w:sz w:val="28"/>
          <w:szCs w:val="28"/>
        </w:rPr>
      </w:pPr>
      <w:r w:rsidRPr="00751331">
        <w:rPr>
          <w:b/>
          <w:bCs/>
          <w:color w:val="000000"/>
          <w:sz w:val="28"/>
          <w:szCs w:val="28"/>
        </w:rPr>
        <w:t>ALL GO TO C6e1</w:t>
      </w:r>
    </w:p>
    <w:p w:rsidR="00AA1F69" w:rsidRPr="00751331" w:rsidRDefault="00AA1F69" w:rsidP="00AA1F69">
      <w:pPr>
        <w:rPr>
          <w:b/>
          <w:bCs/>
          <w:color w:val="000000"/>
          <w:sz w:val="28"/>
          <w:szCs w:val="28"/>
        </w:rPr>
      </w:pPr>
    </w:p>
    <w:p w:rsidR="00AA1F69" w:rsidRPr="00751331" w:rsidRDefault="00AA1F69" w:rsidP="00AA1F69">
      <w:pPr>
        <w:tabs>
          <w:tab w:val="left" w:pos="9000"/>
        </w:tabs>
        <w:rPr>
          <w:b/>
          <w:bCs/>
          <w:color w:val="000000"/>
          <w:sz w:val="22"/>
          <w:szCs w:val="22"/>
        </w:rPr>
      </w:pPr>
      <w:r w:rsidRPr="00751331">
        <w:rPr>
          <w:b/>
          <w:bCs/>
          <w:color w:val="000000"/>
        </w:rPr>
        <w:t xml:space="preserve">C6dOTH   </w:t>
      </w:r>
      <w:r w:rsidRPr="00751331">
        <w:rPr>
          <w:b/>
          <w:bCs/>
          <w:color w:val="000000"/>
          <w:sz w:val="22"/>
          <w:szCs w:val="22"/>
        </w:rPr>
        <w:t>Was the “Other Way” in which you purchased your LAST (</w:t>
      </w:r>
      <w:r w:rsidRPr="00751331">
        <w:rPr>
          <w:bCs/>
          <w:color w:val="000000"/>
          <w:sz w:val="22"/>
          <w:szCs w:val="22"/>
        </w:rPr>
        <w:t>fill appropriate term here from C6a responses (=1, 3, DK or R fill “</w:t>
      </w:r>
      <w:r w:rsidRPr="00751331">
        <w:rPr>
          <w:b/>
          <w:bCs/>
          <w:color w:val="000000"/>
          <w:sz w:val="22"/>
          <w:szCs w:val="22"/>
        </w:rPr>
        <w:t>pack</w:t>
      </w:r>
      <w:r w:rsidRPr="00751331">
        <w:rPr>
          <w:bCs/>
          <w:color w:val="000000"/>
          <w:sz w:val="22"/>
          <w:szCs w:val="22"/>
        </w:rPr>
        <w:t>”; =2  fill “</w:t>
      </w:r>
      <w:r w:rsidRPr="00751331">
        <w:rPr>
          <w:b/>
          <w:bCs/>
          <w:color w:val="000000"/>
          <w:sz w:val="22"/>
          <w:szCs w:val="22"/>
        </w:rPr>
        <w:t>carton”)  of cigarettes:</w:t>
      </w:r>
    </w:p>
    <w:p w:rsidR="00AA1F69" w:rsidRPr="00751331" w:rsidRDefault="00AA1F69" w:rsidP="00AA1F69">
      <w:pPr>
        <w:tabs>
          <w:tab w:val="left" w:pos="9000"/>
        </w:tabs>
        <w:rPr>
          <w:b/>
          <w:bCs/>
          <w:color w:val="000000"/>
          <w:sz w:val="22"/>
          <w:szCs w:val="22"/>
        </w:rPr>
      </w:pPr>
    </w:p>
    <w:p w:rsidR="00AA1F69" w:rsidRPr="00751331" w:rsidRDefault="00AA1F69" w:rsidP="00AA1F69">
      <w:pPr>
        <w:tabs>
          <w:tab w:val="left" w:pos="9000"/>
        </w:tabs>
        <w:rPr>
          <w:b/>
          <w:bCs/>
          <w:color w:val="000000"/>
          <w:sz w:val="22"/>
          <w:szCs w:val="22"/>
        </w:rPr>
      </w:pPr>
      <w:r w:rsidRPr="00751331">
        <w:rPr>
          <w:b/>
          <w:bCs/>
          <w:color w:val="000000"/>
          <w:sz w:val="22"/>
          <w:szCs w:val="22"/>
        </w:rPr>
        <w:t>READ</w:t>
      </w:r>
      <w:r w:rsidR="00107D2A" w:rsidRPr="00751331">
        <w:rPr>
          <w:b/>
          <w:bCs/>
          <w:color w:val="000000"/>
          <w:sz w:val="22"/>
          <w:szCs w:val="22"/>
        </w:rPr>
        <w:t xml:space="preserve"> THE</w:t>
      </w:r>
      <w:r w:rsidRPr="00751331">
        <w:rPr>
          <w:b/>
          <w:bCs/>
          <w:color w:val="000000"/>
          <w:sz w:val="22"/>
          <w:szCs w:val="22"/>
        </w:rPr>
        <w:t xml:space="preserve"> FIRST THREE CHOICES</w:t>
      </w:r>
    </w:p>
    <w:p w:rsidR="00AA1F69" w:rsidRPr="00751331" w:rsidRDefault="00AA1F69" w:rsidP="00AA1F69">
      <w:pPr>
        <w:rPr>
          <w:b/>
          <w:bCs/>
          <w:color w:val="000000"/>
        </w:rPr>
      </w:pPr>
    </w:p>
    <w:p w:rsidR="00AA1F69" w:rsidRPr="00751331" w:rsidRDefault="00AA1F69" w:rsidP="00AA1F69">
      <w:pPr>
        <w:tabs>
          <w:tab w:val="left" w:pos="720"/>
          <w:tab w:val="left" w:pos="1440"/>
        </w:tabs>
        <w:ind w:left="1260"/>
        <w:rPr>
          <w:b/>
          <w:bCs/>
          <w:color w:val="000000"/>
          <w:sz w:val="22"/>
          <w:szCs w:val="22"/>
        </w:rPr>
      </w:pPr>
      <w:r w:rsidRPr="00751331">
        <w:rPr>
          <w:rFonts w:ascii="Times New Roman Bold" w:hAnsi="Times New Roman Bold"/>
          <w:b/>
          <w:snapToGrid w:val="0"/>
          <w:color w:val="000000"/>
          <w:sz w:val="22"/>
          <w:szCs w:val="22"/>
        </w:rPr>
        <w:t>(1)</w:t>
      </w:r>
      <w:r w:rsidRPr="00751331">
        <w:rPr>
          <w:snapToGrid w:val="0"/>
          <w:color w:val="000000"/>
          <w:sz w:val="32"/>
          <w:szCs w:val="32"/>
        </w:rPr>
        <w:t xml:space="preserve"> </w:t>
      </w:r>
      <w:r w:rsidRPr="00751331">
        <w:rPr>
          <w:b/>
          <w:bCs/>
          <w:color w:val="000000"/>
          <w:sz w:val="22"/>
          <w:szCs w:val="22"/>
        </w:rPr>
        <w:t>In a foreign country or a duty-free shop</w:t>
      </w:r>
    </w:p>
    <w:p w:rsidR="00AA1F69" w:rsidRPr="00751331" w:rsidRDefault="00AA1F69" w:rsidP="00AA1F69">
      <w:pPr>
        <w:tabs>
          <w:tab w:val="left" w:pos="720"/>
          <w:tab w:val="left" w:pos="1440"/>
        </w:tabs>
        <w:ind w:left="1260"/>
        <w:rPr>
          <w:color w:val="000000"/>
          <w:sz w:val="22"/>
          <w:szCs w:val="22"/>
        </w:rPr>
      </w:pPr>
      <w:r w:rsidRPr="00751331">
        <w:rPr>
          <w:b/>
          <w:bCs/>
          <w:color w:val="000000"/>
          <w:sz w:val="22"/>
          <w:szCs w:val="22"/>
        </w:rPr>
        <w:t>(2) From an Indian reservation OR</w:t>
      </w:r>
    </w:p>
    <w:p w:rsidR="00AA1F69" w:rsidRPr="00751331" w:rsidRDefault="00AA1F69" w:rsidP="00AA1F69">
      <w:pPr>
        <w:tabs>
          <w:tab w:val="left" w:pos="720"/>
          <w:tab w:val="left" w:pos="1440"/>
        </w:tabs>
        <w:ind w:left="1260"/>
        <w:rPr>
          <w:b/>
          <w:bCs/>
          <w:color w:val="000000"/>
          <w:sz w:val="22"/>
          <w:szCs w:val="22"/>
        </w:rPr>
      </w:pPr>
      <w:r w:rsidRPr="00751331">
        <w:rPr>
          <w:b/>
          <w:bCs/>
          <w:color w:val="000000"/>
          <w:sz w:val="22"/>
          <w:szCs w:val="22"/>
        </w:rPr>
        <w:t xml:space="preserve">(3) By mail-order, phone or internet </w:t>
      </w:r>
    </w:p>
    <w:p w:rsidR="00AA1F69" w:rsidRPr="00751331" w:rsidRDefault="00AA1F69" w:rsidP="00AA1F69">
      <w:pPr>
        <w:tabs>
          <w:tab w:val="left" w:pos="720"/>
          <w:tab w:val="left" w:pos="1440"/>
        </w:tabs>
        <w:ind w:left="1260"/>
        <w:rPr>
          <w:color w:val="000000"/>
          <w:sz w:val="22"/>
          <w:szCs w:val="22"/>
        </w:rPr>
      </w:pPr>
    </w:p>
    <w:p w:rsidR="00AA1F69" w:rsidRPr="00751331" w:rsidRDefault="00AA1F69" w:rsidP="00AA1F69">
      <w:pPr>
        <w:tabs>
          <w:tab w:val="left" w:pos="720"/>
          <w:tab w:val="left" w:pos="1440"/>
        </w:tabs>
        <w:ind w:left="1260"/>
        <w:rPr>
          <w:b/>
          <w:bCs/>
          <w:color w:val="000000"/>
          <w:sz w:val="22"/>
          <w:szCs w:val="22"/>
        </w:rPr>
      </w:pPr>
      <w:r w:rsidRPr="00751331">
        <w:rPr>
          <w:b/>
          <w:bCs/>
          <w:color w:val="000000"/>
          <w:sz w:val="22"/>
          <w:szCs w:val="22"/>
        </w:rPr>
        <w:t>(4</w:t>
      </w:r>
      <w:r w:rsidRPr="00751331">
        <w:rPr>
          <w:bCs/>
          <w:color w:val="000000"/>
          <w:sz w:val="22"/>
          <w:szCs w:val="22"/>
        </w:rPr>
        <w:t>) Some other way</w:t>
      </w:r>
      <w:r w:rsidRPr="00751331">
        <w:rPr>
          <w:b/>
          <w:bCs/>
          <w:color w:val="000000"/>
          <w:sz w:val="22"/>
          <w:szCs w:val="22"/>
        </w:rPr>
        <w:t xml:space="preserve"> (NOT READ)</w:t>
      </w:r>
    </w:p>
    <w:p w:rsidR="00AA1F69" w:rsidRPr="00751331" w:rsidRDefault="00AA1F69" w:rsidP="00AA1F69">
      <w:pPr>
        <w:tabs>
          <w:tab w:val="left" w:pos="720"/>
          <w:tab w:val="left" w:pos="1440"/>
        </w:tabs>
        <w:ind w:left="1260"/>
        <w:rPr>
          <w:b/>
          <w:bCs/>
          <w:color w:val="000000"/>
          <w:sz w:val="22"/>
          <w:szCs w:val="22"/>
        </w:rPr>
      </w:pPr>
    </w:p>
    <w:p w:rsidR="00AA1F69" w:rsidRPr="00751331" w:rsidRDefault="00AA1F69" w:rsidP="00AA1F69">
      <w:pPr>
        <w:tabs>
          <w:tab w:val="left" w:pos="720"/>
          <w:tab w:val="left" w:pos="1440"/>
        </w:tabs>
        <w:ind w:left="1260"/>
        <w:rPr>
          <w:b/>
          <w:bCs/>
          <w:color w:val="000000"/>
          <w:sz w:val="22"/>
          <w:szCs w:val="22"/>
        </w:rPr>
      </w:pPr>
      <w:r w:rsidRPr="00751331">
        <w:rPr>
          <w:b/>
          <w:bCs/>
          <w:color w:val="000000"/>
          <w:sz w:val="22"/>
          <w:szCs w:val="22"/>
        </w:rPr>
        <w:t>|__|</w:t>
      </w:r>
    </w:p>
    <w:p w:rsidR="00AA1F69" w:rsidRPr="00751331" w:rsidRDefault="00AA1F69" w:rsidP="00AA1F69">
      <w:pPr>
        <w:tabs>
          <w:tab w:val="left" w:pos="720"/>
          <w:tab w:val="left" w:pos="1440"/>
        </w:tabs>
        <w:ind w:left="1260"/>
        <w:rPr>
          <w:b/>
          <w:bCs/>
          <w:color w:val="000000"/>
          <w:sz w:val="22"/>
          <w:szCs w:val="22"/>
        </w:rPr>
      </w:pPr>
    </w:p>
    <w:p w:rsidR="00FB6FAB" w:rsidRPr="00751331" w:rsidRDefault="00AA1F69" w:rsidP="00AA1F69">
      <w:pPr>
        <w:tabs>
          <w:tab w:val="left" w:pos="720"/>
          <w:tab w:val="left" w:pos="1440"/>
          <w:tab w:val="left" w:pos="2160"/>
        </w:tabs>
        <w:ind w:left="2160" w:hanging="1440"/>
        <w:rPr>
          <w:b/>
          <w:bCs/>
          <w:color w:val="000000"/>
          <w:sz w:val="22"/>
          <w:szCs w:val="22"/>
        </w:rPr>
      </w:pPr>
      <w:r w:rsidRPr="00751331">
        <w:rPr>
          <w:b/>
          <w:bCs/>
          <w:color w:val="000000"/>
          <w:sz w:val="22"/>
          <w:szCs w:val="22"/>
        </w:rPr>
        <w:t>If C6dOTH</w:t>
      </w:r>
      <w:r w:rsidR="00107D2A" w:rsidRPr="00751331">
        <w:rPr>
          <w:b/>
          <w:bCs/>
          <w:color w:val="000000"/>
          <w:sz w:val="22"/>
          <w:szCs w:val="22"/>
        </w:rPr>
        <w:t xml:space="preserve"> = (4)--So</w:t>
      </w:r>
      <w:r w:rsidRPr="00751331">
        <w:rPr>
          <w:b/>
          <w:bCs/>
          <w:color w:val="000000"/>
          <w:sz w:val="22"/>
          <w:szCs w:val="22"/>
        </w:rPr>
        <w:t>me other way</w:t>
      </w:r>
      <w:r w:rsidR="00FB6FAB" w:rsidRPr="00751331">
        <w:rPr>
          <w:b/>
          <w:bCs/>
          <w:color w:val="000000"/>
          <w:sz w:val="22"/>
          <w:szCs w:val="22"/>
        </w:rPr>
        <w:t xml:space="preserve"> GO TO C6d</w:t>
      </w:r>
      <w:r w:rsidRPr="00751331">
        <w:rPr>
          <w:b/>
          <w:bCs/>
          <w:color w:val="000000"/>
          <w:sz w:val="22"/>
          <w:szCs w:val="22"/>
        </w:rPr>
        <w:t>SPC</w:t>
      </w:r>
      <w:r w:rsidR="00A7288B" w:rsidRPr="00751331">
        <w:rPr>
          <w:b/>
          <w:bCs/>
          <w:color w:val="000000"/>
          <w:sz w:val="22"/>
          <w:szCs w:val="22"/>
        </w:rPr>
        <w:t>; ELSE GO TO C</w:t>
      </w:r>
      <w:r w:rsidR="00BD2465" w:rsidRPr="00751331">
        <w:rPr>
          <w:b/>
          <w:bCs/>
          <w:color w:val="000000"/>
          <w:sz w:val="22"/>
          <w:szCs w:val="22"/>
        </w:rPr>
        <w:t>6</w:t>
      </w:r>
      <w:r w:rsidR="00A7288B" w:rsidRPr="00751331">
        <w:rPr>
          <w:b/>
          <w:bCs/>
          <w:color w:val="000000"/>
          <w:sz w:val="22"/>
          <w:szCs w:val="22"/>
        </w:rPr>
        <w:t>e1</w:t>
      </w:r>
    </w:p>
    <w:p w:rsidR="00107D2A" w:rsidRPr="00751331" w:rsidRDefault="00107D2A" w:rsidP="00107D2A">
      <w:pPr>
        <w:tabs>
          <w:tab w:val="left" w:pos="720"/>
          <w:tab w:val="left" w:pos="1440"/>
          <w:tab w:val="left" w:pos="2160"/>
        </w:tabs>
        <w:rPr>
          <w:b/>
          <w:bCs/>
          <w:color w:val="000000"/>
          <w:sz w:val="22"/>
          <w:szCs w:val="22"/>
        </w:rPr>
      </w:pPr>
    </w:p>
    <w:p w:rsidR="00F36F47" w:rsidRPr="00751331" w:rsidRDefault="00F36F47" w:rsidP="00107D2A">
      <w:pPr>
        <w:tabs>
          <w:tab w:val="left" w:pos="720"/>
          <w:tab w:val="left" w:pos="1440"/>
          <w:tab w:val="left" w:pos="2160"/>
        </w:tabs>
        <w:rPr>
          <w:b/>
          <w:bCs/>
          <w:color w:val="000000"/>
          <w:sz w:val="22"/>
          <w:szCs w:val="22"/>
        </w:rPr>
      </w:pPr>
    </w:p>
    <w:p w:rsidR="00F36F47" w:rsidRPr="00751331" w:rsidRDefault="00FB6FAB" w:rsidP="00107D2A">
      <w:pPr>
        <w:tabs>
          <w:tab w:val="left" w:pos="720"/>
          <w:tab w:val="left" w:pos="1440"/>
          <w:tab w:val="left" w:pos="2160"/>
        </w:tabs>
        <w:rPr>
          <w:b/>
          <w:bCs/>
          <w:color w:val="000000"/>
          <w:sz w:val="22"/>
          <w:szCs w:val="22"/>
        </w:rPr>
      </w:pPr>
      <w:proofErr w:type="gramStart"/>
      <w:r w:rsidRPr="00751331">
        <w:rPr>
          <w:b/>
          <w:bCs/>
          <w:color w:val="000000"/>
          <w:sz w:val="22"/>
          <w:szCs w:val="22"/>
        </w:rPr>
        <w:t>C6dSPC  -</w:t>
      </w:r>
      <w:proofErr w:type="gramEnd"/>
      <w:r w:rsidRPr="00751331">
        <w:rPr>
          <w:b/>
          <w:bCs/>
          <w:color w:val="000000"/>
          <w:sz w:val="22"/>
          <w:szCs w:val="22"/>
        </w:rPr>
        <w:t xml:space="preserve"> </w:t>
      </w:r>
      <w:r w:rsidR="00DF261B" w:rsidRPr="00751331">
        <w:rPr>
          <w:b/>
          <w:bCs/>
          <w:color w:val="000000"/>
          <w:sz w:val="22"/>
          <w:szCs w:val="22"/>
        </w:rPr>
        <w:t>Please speci</w:t>
      </w:r>
      <w:r w:rsidR="00107D2A" w:rsidRPr="00751331">
        <w:rPr>
          <w:b/>
          <w:bCs/>
          <w:color w:val="000000"/>
          <w:sz w:val="22"/>
          <w:szCs w:val="22"/>
        </w:rPr>
        <w:t>fy the “Other Way” in which your LAST cigarettes were purchased</w:t>
      </w:r>
    </w:p>
    <w:p w:rsidR="00F36F47" w:rsidRPr="00751331" w:rsidRDefault="00F36F47" w:rsidP="00107D2A">
      <w:pPr>
        <w:tabs>
          <w:tab w:val="left" w:pos="720"/>
          <w:tab w:val="left" w:pos="1440"/>
          <w:tab w:val="left" w:pos="2160"/>
        </w:tabs>
        <w:rPr>
          <w:b/>
          <w:bCs/>
          <w:color w:val="000000"/>
          <w:sz w:val="22"/>
          <w:szCs w:val="22"/>
        </w:rPr>
      </w:pPr>
    </w:p>
    <w:p w:rsidR="002F6E4D" w:rsidRPr="00751331" w:rsidRDefault="00AA1F69" w:rsidP="00107D2A">
      <w:pPr>
        <w:tabs>
          <w:tab w:val="left" w:pos="720"/>
          <w:tab w:val="left" w:pos="1440"/>
          <w:tab w:val="left" w:pos="2160"/>
        </w:tabs>
        <w:rPr>
          <w:color w:val="000000"/>
          <w:sz w:val="22"/>
          <w:szCs w:val="22"/>
        </w:rPr>
      </w:pPr>
      <w:r w:rsidRPr="00751331">
        <w:rPr>
          <w:b/>
          <w:bCs/>
          <w:color w:val="000000"/>
          <w:sz w:val="22"/>
          <w:szCs w:val="22"/>
        </w:rPr>
        <w:t>_____________________________________</w:t>
      </w:r>
      <w:proofErr w:type="gramStart"/>
      <w:r w:rsidRPr="00751331">
        <w:rPr>
          <w:b/>
          <w:bCs/>
          <w:color w:val="000000"/>
          <w:sz w:val="22"/>
          <w:szCs w:val="22"/>
        </w:rPr>
        <w:t>_</w:t>
      </w:r>
      <w:r w:rsidR="00F36F47" w:rsidRPr="00751331">
        <w:rPr>
          <w:b/>
          <w:bCs/>
          <w:color w:val="000000"/>
          <w:sz w:val="22"/>
          <w:szCs w:val="22"/>
        </w:rPr>
        <w:t xml:space="preserve">  </w:t>
      </w:r>
      <w:r w:rsidR="00F36F47" w:rsidRPr="00751331">
        <w:rPr>
          <w:bCs/>
          <w:color w:val="000000"/>
          <w:sz w:val="22"/>
          <w:szCs w:val="22"/>
        </w:rPr>
        <w:t>ENTER</w:t>
      </w:r>
      <w:proofErr w:type="gramEnd"/>
      <w:r w:rsidR="00F36F47" w:rsidRPr="00751331">
        <w:rPr>
          <w:bCs/>
          <w:color w:val="000000"/>
          <w:sz w:val="22"/>
          <w:szCs w:val="22"/>
        </w:rPr>
        <w:t xml:space="preserve"> A TEXT OF AT MOST 60 CHARACTERS</w:t>
      </w:r>
    </w:p>
    <w:p w:rsidR="002F6E4D" w:rsidRPr="00751331" w:rsidRDefault="002F6E4D" w:rsidP="002F6E4D">
      <w:pPr>
        <w:tabs>
          <w:tab w:val="left" w:pos="720"/>
          <w:tab w:val="left" w:pos="1440"/>
          <w:tab w:val="left" w:pos="2160"/>
        </w:tabs>
        <w:ind w:left="2160" w:hanging="1440"/>
        <w:rPr>
          <w:b/>
          <w:bCs/>
          <w:color w:val="000000"/>
          <w:sz w:val="22"/>
          <w:szCs w:val="22"/>
        </w:rPr>
      </w:pPr>
    </w:p>
    <w:p w:rsidR="002F6E4D" w:rsidRPr="00751331" w:rsidRDefault="002F6E4D" w:rsidP="002F6E4D">
      <w:pPr>
        <w:rPr>
          <w:b/>
          <w:bCs/>
          <w:color w:val="000000"/>
          <w:sz w:val="22"/>
          <w:szCs w:val="22"/>
        </w:rPr>
      </w:pPr>
    </w:p>
    <w:p w:rsidR="00F36F47" w:rsidRPr="00751331" w:rsidRDefault="002F6E4D" w:rsidP="002F6E4D">
      <w:pPr>
        <w:tabs>
          <w:tab w:val="left" w:pos="720"/>
        </w:tabs>
        <w:ind w:left="720" w:hanging="720"/>
        <w:rPr>
          <w:b/>
          <w:bCs/>
          <w:color w:val="000000"/>
          <w:sz w:val="22"/>
          <w:szCs w:val="22"/>
        </w:rPr>
      </w:pPr>
      <w:r w:rsidRPr="00751331">
        <w:rPr>
          <w:b/>
          <w:bCs/>
          <w:color w:val="000000"/>
          <w:sz w:val="22"/>
          <w:szCs w:val="22"/>
        </w:rPr>
        <w:t>C6e1</w:t>
      </w:r>
      <w:r w:rsidRPr="00751331">
        <w:rPr>
          <w:b/>
          <w:bCs/>
          <w:color w:val="000000"/>
          <w:sz w:val="22"/>
          <w:szCs w:val="22"/>
        </w:rPr>
        <w:tab/>
        <w:t>In the LAST 2 months, have you bough</w:t>
      </w:r>
      <w:r w:rsidR="00861A58" w:rsidRPr="00751331">
        <w:rPr>
          <w:b/>
          <w:bCs/>
          <w:color w:val="000000"/>
          <w:sz w:val="22"/>
          <w:szCs w:val="22"/>
        </w:rPr>
        <w:t>t</w:t>
      </w:r>
      <w:r w:rsidR="00156AB3" w:rsidRPr="00751331">
        <w:rPr>
          <w:b/>
          <w:bCs/>
          <w:color w:val="000000"/>
          <w:sz w:val="22"/>
          <w:szCs w:val="22"/>
        </w:rPr>
        <w:t xml:space="preserve"> </w:t>
      </w:r>
      <w:r w:rsidR="00156AB3" w:rsidRPr="00751331">
        <w:rPr>
          <w:b/>
          <w:bCs/>
          <w:color w:val="000000"/>
        </w:rPr>
        <w:t>or traded for</w:t>
      </w:r>
      <w:r w:rsidR="00156AB3" w:rsidRPr="00751331">
        <w:rPr>
          <w:b/>
          <w:bCs/>
          <w:color w:val="000000"/>
          <w:sz w:val="22"/>
          <w:szCs w:val="22"/>
        </w:rPr>
        <w:t xml:space="preserve"> </w:t>
      </w:r>
      <w:r w:rsidRPr="00751331">
        <w:rPr>
          <w:b/>
          <w:bCs/>
          <w:color w:val="000000"/>
          <w:sz w:val="22"/>
          <w:szCs w:val="22"/>
        </w:rPr>
        <w:t>any SINGLE or INDIVIDUAL cigarettes?</w:t>
      </w:r>
    </w:p>
    <w:p w:rsidR="00F36F47" w:rsidRPr="00751331" w:rsidRDefault="00F36F47" w:rsidP="002F6E4D">
      <w:pPr>
        <w:tabs>
          <w:tab w:val="left" w:pos="720"/>
        </w:tabs>
        <w:ind w:left="720" w:hanging="720"/>
        <w:rPr>
          <w:b/>
          <w:bCs/>
          <w:color w:val="000000"/>
          <w:sz w:val="22"/>
          <w:szCs w:val="22"/>
        </w:rPr>
      </w:pPr>
    </w:p>
    <w:p w:rsidR="002F6E4D" w:rsidRPr="00751331" w:rsidRDefault="002F6E4D" w:rsidP="002F6E4D">
      <w:pPr>
        <w:tabs>
          <w:tab w:val="left" w:pos="720"/>
        </w:tabs>
        <w:ind w:left="720" w:hanging="720"/>
        <w:rPr>
          <w:b/>
          <w:bCs/>
          <w:color w:val="000000"/>
          <w:sz w:val="22"/>
          <w:szCs w:val="22"/>
        </w:rPr>
      </w:pPr>
      <w:r w:rsidRPr="00751331">
        <w:rPr>
          <w:b/>
          <w:bCs/>
          <w:color w:val="000000"/>
          <w:sz w:val="22"/>
          <w:szCs w:val="22"/>
        </w:rPr>
        <w:t xml:space="preserve">[FR:  </w:t>
      </w:r>
      <w:r w:rsidR="00F36F47" w:rsidRPr="00751331">
        <w:rPr>
          <w:bCs/>
          <w:color w:val="000000"/>
          <w:sz w:val="22"/>
          <w:szCs w:val="22"/>
        </w:rPr>
        <w:t>RESPONDENT MAY REFER TO IT AS A “LOOSIE” OR “LOOSE OUT OF THE PACK.”  TRADED INCLUDES BARTER OR EXCHANGE OF SOMETHING OTHER THAN MONEY FOR CIGARETTES</w:t>
      </w:r>
      <w:r w:rsidR="00F36F47" w:rsidRPr="00751331">
        <w:rPr>
          <w:b/>
          <w:bCs/>
          <w:color w:val="000000"/>
          <w:sz w:val="22"/>
          <w:szCs w:val="22"/>
        </w:rPr>
        <w:t>.</w:t>
      </w:r>
      <w:r w:rsidRPr="00751331">
        <w:rPr>
          <w:b/>
          <w:bCs/>
          <w:color w:val="000000"/>
          <w:sz w:val="22"/>
          <w:szCs w:val="22"/>
        </w:rPr>
        <w:t>]</w:t>
      </w:r>
    </w:p>
    <w:p w:rsidR="002F6E4D" w:rsidRPr="00751331" w:rsidRDefault="002F6E4D" w:rsidP="002F6E4D">
      <w:pPr>
        <w:tabs>
          <w:tab w:val="left" w:pos="720"/>
        </w:tabs>
        <w:ind w:left="720" w:hanging="720"/>
        <w:rPr>
          <w:b/>
          <w:bCs/>
          <w:color w:val="000000"/>
          <w:sz w:val="22"/>
          <w:szCs w:val="22"/>
        </w:rPr>
      </w:pPr>
    </w:p>
    <w:p w:rsidR="002F6E4D" w:rsidRPr="00751331" w:rsidRDefault="002F6E4D" w:rsidP="0095230B">
      <w:pPr>
        <w:numPr>
          <w:ilvl w:val="0"/>
          <w:numId w:val="4"/>
        </w:numPr>
        <w:tabs>
          <w:tab w:val="clear" w:pos="1980"/>
          <w:tab w:val="left" w:pos="720"/>
        </w:tabs>
        <w:rPr>
          <w:bCs/>
          <w:color w:val="000000"/>
          <w:sz w:val="22"/>
          <w:szCs w:val="22"/>
        </w:rPr>
      </w:pPr>
      <w:r w:rsidRPr="00751331">
        <w:rPr>
          <w:bCs/>
          <w:color w:val="000000"/>
          <w:sz w:val="22"/>
          <w:szCs w:val="22"/>
        </w:rPr>
        <w:t xml:space="preserve"> Yes</w:t>
      </w:r>
      <w:r w:rsidR="00AE28DA" w:rsidRPr="00751331">
        <w:rPr>
          <w:bCs/>
          <w:color w:val="000000"/>
          <w:sz w:val="22"/>
          <w:szCs w:val="22"/>
        </w:rPr>
        <w:t>,  bought</w:t>
      </w:r>
      <w:r w:rsidR="003C3360" w:rsidRPr="00751331">
        <w:rPr>
          <w:bCs/>
          <w:color w:val="000000"/>
          <w:sz w:val="22"/>
          <w:szCs w:val="22"/>
        </w:rPr>
        <w:tab/>
        <w:t>GO TO C6e2</w:t>
      </w:r>
    </w:p>
    <w:p w:rsidR="002F6E4D" w:rsidRPr="00751331" w:rsidRDefault="002F6E4D" w:rsidP="0095230B">
      <w:pPr>
        <w:tabs>
          <w:tab w:val="left" w:pos="720"/>
          <w:tab w:val="num" w:pos="1815"/>
        </w:tabs>
        <w:ind w:left="1980" w:hanging="360"/>
        <w:rPr>
          <w:bCs/>
          <w:color w:val="000000"/>
          <w:sz w:val="22"/>
          <w:szCs w:val="22"/>
        </w:rPr>
      </w:pPr>
      <w:r w:rsidRPr="00751331">
        <w:rPr>
          <w:bCs/>
          <w:color w:val="000000"/>
          <w:sz w:val="22"/>
          <w:szCs w:val="22"/>
        </w:rPr>
        <w:t>(2)  No</w:t>
      </w:r>
      <w:r w:rsidR="00AE28DA" w:rsidRPr="00751331">
        <w:rPr>
          <w:bCs/>
          <w:color w:val="000000"/>
          <w:sz w:val="22"/>
          <w:szCs w:val="22"/>
        </w:rPr>
        <w:t>, did not buy</w:t>
      </w:r>
      <w:r w:rsidR="0095230B">
        <w:rPr>
          <w:bCs/>
          <w:color w:val="000000"/>
          <w:sz w:val="22"/>
          <w:szCs w:val="22"/>
        </w:rPr>
        <w:tab/>
      </w:r>
      <w:r w:rsidRPr="00751331">
        <w:rPr>
          <w:bCs/>
          <w:color w:val="000000"/>
          <w:sz w:val="22"/>
          <w:szCs w:val="22"/>
        </w:rPr>
        <w:t>GO TO C7a</w:t>
      </w:r>
    </w:p>
    <w:p w:rsidR="00AE28DA" w:rsidRPr="00751331" w:rsidRDefault="0095230B" w:rsidP="0095230B">
      <w:pPr>
        <w:tabs>
          <w:tab w:val="left" w:pos="720"/>
          <w:tab w:val="num" w:pos="1815"/>
        </w:tabs>
        <w:ind w:left="1980" w:hanging="360"/>
        <w:rPr>
          <w:b/>
          <w:bCs/>
          <w:color w:val="000000"/>
          <w:sz w:val="22"/>
          <w:szCs w:val="22"/>
        </w:rPr>
      </w:pPr>
      <w:r>
        <w:rPr>
          <w:bCs/>
          <w:color w:val="000000"/>
          <w:sz w:val="22"/>
          <w:szCs w:val="22"/>
        </w:rPr>
        <w:t>(3)  Traded</w:t>
      </w:r>
      <w:r>
        <w:rPr>
          <w:bCs/>
          <w:color w:val="000000"/>
          <w:sz w:val="22"/>
          <w:szCs w:val="22"/>
        </w:rPr>
        <w:tab/>
      </w:r>
      <w:r w:rsidR="003C3360" w:rsidRPr="00751331">
        <w:rPr>
          <w:bCs/>
          <w:color w:val="000000"/>
          <w:sz w:val="22"/>
          <w:szCs w:val="22"/>
        </w:rPr>
        <w:tab/>
      </w:r>
      <w:r w:rsidR="00AE28DA" w:rsidRPr="00751331">
        <w:rPr>
          <w:bCs/>
          <w:color w:val="000000"/>
          <w:sz w:val="22"/>
          <w:szCs w:val="22"/>
        </w:rPr>
        <w:t xml:space="preserve">GO TO </w:t>
      </w:r>
      <w:r w:rsidR="00861A58" w:rsidRPr="00751331">
        <w:rPr>
          <w:bCs/>
          <w:color w:val="000000"/>
          <w:sz w:val="22"/>
          <w:szCs w:val="22"/>
        </w:rPr>
        <w:t>C6e2</w:t>
      </w:r>
      <w:r w:rsidR="001E15B5" w:rsidRPr="00751331">
        <w:rPr>
          <w:bCs/>
          <w:color w:val="000000"/>
          <w:sz w:val="22"/>
          <w:szCs w:val="22"/>
        </w:rPr>
        <w:t>a1</w:t>
      </w:r>
    </w:p>
    <w:p w:rsidR="002F6E4D" w:rsidRPr="00751331" w:rsidRDefault="002F6E4D" w:rsidP="002F6E4D">
      <w:pPr>
        <w:rPr>
          <w:color w:val="000000"/>
          <w:sz w:val="22"/>
          <w:szCs w:val="22"/>
        </w:rPr>
      </w:pPr>
    </w:p>
    <w:p w:rsidR="002F6E4D" w:rsidRPr="00751331" w:rsidRDefault="002F6E4D" w:rsidP="002F6E4D">
      <w:pPr>
        <w:ind w:left="720"/>
        <w:rPr>
          <w:color w:val="000000"/>
          <w:sz w:val="22"/>
          <w:szCs w:val="22"/>
        </w:rPr>
      </w:pPr>
      <w:r w:rsidRPr="00751331">
        <w:rPr>
          <w:color w:val="000000"/>
          <w:sz w:val="22"/>
          <w:szCs w:val="22"/>
        </w:rPr>
        <w:lastRenderedPageBreak/>
        <w:t>[Don’t K</w:t>
      </w:r>
      <w:r w:rsidR="00A7288B" w:rsidRPr="00751331">
        <w:rPr>
          <w:color w:val="000000"/>
          <w:sz w:val="22"/>
          <w:szCs w:val="22"/>
        </w:rPr>
        <w:t>now OR</w:t>
      </w:r>
      <w:r w:rsidRPr="00751331">
        <w:rPr>
          <w:color w:val="000000"/>
          <w:sz w:val="22"/>
          <w:szCs w:val="22"/>
        </w:rPr>
        <w:t xml:space="preserve"> Refused: GO TO C7a]</w:t>
      </w:r>
    </w:p>
    <w:p w:rsidR="002F6E4D" w:rsidRPr="00751331" w:rsidRDefault="002F6E4D" w:rsidP="002F6E4D">
      <w:pPr>
        <w:rPr>
          <w:color w:val="000000"/>
          <w:sz w:val="22"/>
          <w:szCs w:val="22"/>
        </w:rPr>
      </w:pPr>
    </w:p>
    <w:p w:rsidR="00AF2689" w:rsidRDefault="00AF2689" w:rsidP="009712E6">
      <w:pPr>
        <w:pBdr>
          <w:bottom w:val="single" w:sz="12" w:space="1" w:color="auto"/>
        </w:pBdr>
        <w:tabs>
          <w:tab w:val="left" w:pos="900"/>
        </w:tabs>
        <w:rPr>
          <w:rFonts w:ascii="Times New Roman Bold" w:hAnsi="Times New Roman Bold"/>
          <w:b/>
          <w:bCs/>
          <w:color w:val="000000"/>
          <w:sz w:val="22"/>
          <w:szCs w:val="22"/>
        </w:rPr>
      </w:pPr>
      <w:r w:rsidRPr="00AF2689">
        <w:rPr>
          <w:rFonts w:ascii="Times New Roman Bold" w:hAnsi="Times New Roman Bold"/>
          <w:b/>
          <w:bCs/>
          <w:color w:val="000000"/>
          <w:sz w:val="28"/>
          <w:szCs w:val="28"/>
        </w:rPr>
        <w:t>C</w:t>
      </w:r>
      <w:r w:rsidRPr="00AF2689">
        <w:rPr>
          <w:rFonts w:ascii="Times New Roman Bold" w:hAnsi="Times New Roman Bold"/>
          <w:b/>
          <w:bCs/>
          <w:color w:val="000000"/>
          <w:sz w:val="22"/>
          <w:szCs w:val="22"/>
        </w:rPr>
        <w:t>6e2a1</w:t>
      </w:r>
      <w:r w:rsidR="009712E6">
        <w:rPr>
          <w:rFonts w:ascii="Times New Roman Bold" w:hAnsi="Times New Roman Bold"/>
          <w:b/>
          <w:bCs/>
          <w:color w:val="000000"/>
          <w:sz w:val="22"/>
          <w:szCs w:val="22"/>
        </w:rPr>
        <w:tab/>
      </w:r>
      <w:r w:rsidRPr="00AF2689">
        <w:rPr>
          <w:rFonts w:ascii="Times New Roman Bold" w:hAnsi="Times New Roman Bold"/>
          <w:b/>
          <w:bCs/>
          <w:color w:val="000000"/>
          <w:sz w:val="22"/>
          <w:szCs w:val="22"/>
        </w:rPr>
        <w:t xml:space="preserve">Please </w:t>
      </w:r>
      <w:proofErr w:type="gramStart"/>
      <w:r w:rsidRPr="00AF2689">
        <w:rPr>
          <w:rFonts w:ascii="Times New Roman Bold" w:hAnsi="Times New Roman Bold"/>
          <w:b/>
          <w:bCs/>
          <w:color w:val="000000"/>
          <w:sz w:val="22"/>
          <w:szCs w:val="22"/>
        </w:rPr>
        <w:t>Specify</w:t>
      </w:r>
      <w:proofErr w:type="gramEnd"/>
      <w:r w:rsidRPr="00AF2689">
        <w:rPr>
          <w:rFonts w:ascii="Times New Roman Bold" w:hAnsi="Times New Roman Bold"/>
          <w:b/>
          <w:bCs/>
          <w:color w:val="000000"/>
          <w:sz w:val="22"/>
          <w:szCs w:val="22"/>
        </w:rPr>
        <w:t xml:space="preserve"> what you exchanged for a cigarette. </w:t>
      </w:r>
    </w:p>
    <w:p w:rsidR="00AF2689" w:rsidRDefault="00AF2689" w:rsidP="00AF2689">
      <w:pPr>
        <w:pBdr>
          <w:bottom w:val="single" w:sz="12" w:space="1" w:color="auto"/>
        </w:pBdr>
        <w:rPr>
          <w:rFonts w:ascii="Times New Roman Bold" w:hAnsi="Times New Roman Bold"/>
          <w:b/>
          <w:bCs/>
          <w:color w:val="000000"/>
          <w:sz w:val="22"/>
          <w:szCs w:val="22"/>
        </w:rPr>
      </w:pPr>
    </w:p>
    <w:p w:rsidR="00AF2689" w:rsidRDefault="00AF2689" w:rsidP="00AF2689">
      <w:pPr>
        <w:pBdr>
          <w:bottom w:val="single" w:sz="12" w:space="1" w:color="auto"/>
        </w:pBdr>
        <w:rPr>
          <w:bCs/>
          <w:color w:val="000000"/>
          <w:sz w:val="22"/>
          <w:szCs w:val="22"/>
        </w:rPr>
      </w:pPr>
      <w:r>
        <w:rPr>
          <w:rFonts w:ascii="Times New Roman Bold" w:hAnsi="Times New Roman Bold"/>
          <w:b/>
          <w:bCs/>
          <w:color w:val="000000"/>
          <w:sz w:val="22"/>
          <w:szCs w:val="22"/>
        </w:rPr>
        <w:t xml:space="preserve">___________________________________ </w:t>
      </w:r>
      <w:r w:rsidRPr="00751331">
        <w:rPr>
          <w:b/>
          <w:bCs/>
          <w:color w:val="000000"/>
          <w:sz w:val="22"/>
          <w:szCs w:val="22"/>
        </w:rPr>
        <w:t xml:space="preserve">[FR: </w:t>
      </w:r>
      <w:r w:rsidRPr="00751331">
        <w:rPr>
          <w:bCs/>
          <w:color w:val="000000"/>
          <w:sz w:val="22"/>
          <w:szCs w:val="22"/>
        </w:rPr>
        <w:t>ENTER A TEXT OF AT MOST</w:t>
      </w:r>
      <w:r>
        <w:rPr>
          <w:bCs/>
          <w:color w:val="000000"/>
          <w:sz w:val="22"/>
          <w:szCs w:val="22"/>
        </w:rPr>
        <w:t xml:space="preserve"> </w:t>
      </w:r>
      <w:r w:rsidRPr="00751331">
        <w:rPr>
          <w:bCs/>
          <w:color w:val="000000"/>
          <w:sz w:val="22"/>
          <w:szCs w:val="22"/>
        </w:rPr>
        <w:t>60 CHARACTERS].</w:t>
      </w:r>
    </w:p>
    <w:p w:rsidR="00AF2689" w:rsidRDefault="00AF2689" w:rsidP="00AF2689">
      <w:pPr>
        <w:pBdr>
          <w:bottom w:val="single" w:sz="12" w:space="1" w:color="auto"/>
        </w:pBdr>
        <w:rPr>
          <w:bCs/>
          <w:color w:val="000000"/>
          <w:sz w:val="22"/>
          <w:szCs w:val="22"/>
        </w:rPr>
      </w:pPr>
    </w:p>
    <w:p w:rsidR="00AF2689" w:rsidRDefault="00AF2689" w:rsidP="003C3360">
      <w:pPr>
        <w:ind w:firstLine="720"/>
        <w:rPr>
          <w:rFonts w:ascii="Times New Roman Bold" w:hAnsi="Times New Roman Bold"/>
          <w:b/>
          <w:bCs/>
          <w:color w:val="000000"/>
          <w:sz w:val="22"/>
          <w:szCs w:val="22"/>
        </w:rPr>
      </w:pPr>
    </w:p>
    <w:p w:rsidR="003C3360" w:rsidRPr="00751331" w:rsidRDefault="002F6E4D" w:rsidP="009712E6">
      <w:pPr>
        <w:ind w:left="1440" w:hanging="720"/>
        <w:rPr>
          <w:b/>
          <w:bCs/>
          <w:color w:val="000000"/>
        </w:rPr>
      </w:pPr>
      <w:r w:rsidRPr="00751331">
        <w:rPr>
          <w:b/>
          <w:bCs/>
          <w:color w:val="000000"/>
        </w:rPr>
        <w:t>C6e2</w:t>
      </w:r>
      <w:r w:rsidR="00861A58" w:rsidRPr="00751331">
        <w:rPr>
          <w:b/>
          <w:bCs/>
          <w:color w:val="000000"/>
        </w:rPr>
        <w:t>/C6e2</w:t>
      </w:r>
      <w:r w:rsidR="00024CBE" w:rsidRPr="00751331">
        <w:rPr>
          <w:b/>
          <w:bCs/>
          <w:color w:val="000000"/>
        </w:rPr>
        <w:t>b</w:t>
      </w:r>
      <w:r w:rsidRPr="00751331">
        <w:rPr>
          <w:b/>
          <w:bCs/>
          <w:color w:val="000000"/>
        </w:rPr>
        <w:tab/>
        <w:t xml:space="preserve">What price did you pay for the LAST “single or individual” cigarette </w:t>
      </w:r>
      <w:r w:rsidR="0095230B">
        <w:rPr>
          <w:b/>
          <w:bCs/>
          <w:color w:val="000000"/>
        </w:rPr>
        <w:t>you bought?</w:t>
      </w:r>
    </w:p>
    <w:p w:rsidR="003C3360" w:rsidRPr="00751331" w:rsidRDefault="003C3360" w:rsidP="003C3360">
      <w:pPr>
        <w:ind w:firstLine="720"/>
        <w:rPr>
          <w:b/>
          <w:bCs/>
          <w:color w:val="000000"/>
        </w:rPr>
      </w:pPr>
    </w:p>
    <w:p w:rsidR="008527A8" w:rsidRPr="00751331" w:rsidRDefault="00F459D8" w:rsidP="003C3360">
      <w:pPr>
        <w:ind w:firstLine="720"/>
        <w:rPr>
          <w:bCs/>
          <w:color w:val="000000"/>
        </w:rPr>
      </w:pPr>
      <w:r w:rsidRPr="00751331">
        <w:rPr>
          <w:b/>
          <w:bCs/>
          <w:color w:val="000000"/>
        </w:rPr>
        <w:t xml:space="preserve">[FR: </w:t>
      </w:r>
      <w:r w:rsidR="003C3360" w:rsidRPr="00751331">
        <w:rPr>
          <w:b/>
          <w:bCs/>
          <w:color w:val="000000"/>
        </w:rPr>
        <w:t xml:space="preserve"> </w:t>
      </w:r>
      <w:r w:rsidR="003C3360" w:rsidRPr="00751331">
        <w:rPr>
          <w:bCs/>
          <w:color w:val="000000"/>
        </w:rPr>
        <w:t xml:space="preserve">ENTER THE DOLLAR PORTION </w:t>
      </w:r>
      <w:r w:rsidR="0062796A" w:rsidRPr="00751331">
        <w:rPr>
          <w:bCs/>
          <w:color w:val="000000"/>
        </w:rPr>
        <w:t>OF THE PRICE</w:t>
      </w:r>
      <w:r w:rsidR="003C3360" w:rsidRPr="00751331">
        <w:rPr>
          <w:bCs/>
          <w:color w:val="000000"/>
        </w:rPr>
        <w:t xml:space="preserve"> ON THIS SCREEN (C6e2).; </w:t>
      </w:r>
    </w:p>
    <w:p w:rsidR="008527A8" w:rsidRPr="00751331" w:rsidRDefault="003C3360" w:rsidP="003C3360">
      <w:pPr>
        <w:ind w:firstLine="720"/>
        <w:rPr>
          <w:bCs/>
          <w:color w:val="000000"/>
        </w:rPr>
      </w:pPr>
      <w:r w:rsidRPr="00751331">
        <w:rPr>
          <w:bCs/>
          <w:color w:val="000000"/>
        </w:rPr>
        <w:t>ENTER THE CENTS PORTION OF THE PRICE PER LOOSIE ON THE NEXT</w:t>
      </w:r>
    </w:p>
    <w:p w:rsidR="003C3360" w:rsidRPr="00751331" w:rsidRDefault="003C3360" w:rsidP="003C3360">
      <w:pPr>
        <w:ind w:firstLine="720"/>
        <w:rPr>
          <w:bCs/>
          <w:color w:val="000000"/>
        </w:rPr>
      </w:pPr>
      <w:r w:rsidRPr="00751331">
        <w:rPr>
          <w:bCs/>
          <w:color w:val="000000"/>
        </w:rPr>
        <w:t xml:space="preserve"> SCREEN (C6e2b)]</w:t>
      </w:r>
    </w:p>
    <w:p w:rsidR="003C3360" w:rsidRPr="00751331" w:rsidRDefault="003C3360" w:rsidP="003C3360">
      <w:pPr>
        <w:ind w:firstLine="720"/>
        <w:rPr>
          <w:b/>
          <w:bCs/>
          <w:color w:val="000000"/>
        </w:rPr>
      </w:pPr>
    </w:p>
    <w:p w:rsidR="00F36F47" w:rsidRPr="00751331" w:rsidRDefault="002F6E4D" w:rsidP="0095230B">
      <w:pPr>
        <w:tabs>
          <w:tab w:val="left" w:pos="1530"/>
        </w:tabs>
        <w:ind w:firstLine="720"/>
        <w:rPr>
          <w:bCs/>
          <w:color w:val="000000"/>
        </w:rPr>
      </w:pPr>
      <w:r w:rsidRPr="00751331">
        <w:rPr>
          <w:b/>
          <w:bCs/>
          <w:color w:val="000000"/>
        </w:rPr>
        <w:t>$__</w:t>
      </w:r>
      <w:r w:rsidR="0095230B">
        <w:rPr>
          <w:b/>
          <w:bCs/>
          <w:color w:val="000000"/>
        </w:rPr>
        <w:tab/>
      </w:r>
      <w:r w:rsidR="00F459D8" w:rsidRPr="00751331">
        <w:rPr>
          <w:b/>
          <w:bCs/>
          <w:color w:val="000000"/>
        </w:rPr>
        <w:t>C6e2   (</w:t>
      </w:r>
      <w:r w:rsidR="00F459D8" w:rsidRPr="00751331">
        <w:rPr>
          <w:bCs/>
          <w:color w:val="000000"/>
        </w:rPr>
        <w:t>0-9)</w:t>
      </w:r>
    </w:p>
    <w:p w:rsidR="00F459D8" w:rsidRPr="00751331" w:rsidRDefault="00F459D8" w:rsidP="0095230B">
      <w:pPr>
        <w:tabs>
          <w:tab w:val="left" w:pos="1530"/>
        </w:tabs>
        <w:ind w:firstLine="720"/>
        <w:rPr>
          <w:b/>
          <w:bCs/>
          <w:color w:val="000000"/>
        </w:rPr>
      </w:pPr>
    </w:p>
    <w:p w:rsidR="00F459D8" w:rsidRPr="00751331" w:rsidRDefault="0095230B" w:rsidP="0095230B">
      <w:pPr>
        <w:tabs>
          <w:tab w:val="left" w:pos="1530"/>
        </w:tabs>
        <w:ind w:firstLine="720"/>
        <w:rPr>
          <w:b/>
          <w:bCs/>
          <w:color w:val="000000"/>
        </w:rPr>
      </w:pPr>
      <w:r>
        <w:rPr>
          <w:b/>
          <w:bCs/>
          <w:color w:val="000000"/>
        </w:rPr>
        <w:t>.__ __</w:t>
      </w:r>
      <w:r>
        <w:rPr>
          <w:b/>
          <w:bCs/>
          <w:color w:val="000000"/>
        </w:rPr>
        <w:tab/>
      </w:r>
      <w:r w:rsidR="00F459D8" w:rsidRPr="00751331">
        <w:rPr>
          <w:b/>
          <w:bCs/>
          <w:color w:val="000000"/>
        </w:rPr>
        <w:t>C6e2b</w:t>
      </w:r>
      <w:r w:rsidR="002F6E4D" w:rsidRPr="00751331">
        <w:rPr>
          <w:b/>
          <w:bCs/>
          <w:color w:val="000000"/>
        </w:rPr>
        <w:t xml:space="preserve"> </w:t>
      </w:r>
      <w:r w:rsidR="00F459D8" w:rsidRPr="00751331">
        <w:rPr>
          <w:b/>
          <w:bCs/>
          <w:color w:val="000000"/>
        </w:rPr>
        <w:t>(</w:t>
      </w:r>
      <w:r w:rsidR="00F459D8" w:rsidRPr="00751331">
        <w:rPr>
          <w:bCs/>
          <w:color w:val="000000"/>
        </w:rPr>
        <w:t>0-99</w:t>
      </w:r>
      <w:r w:rsidR="00F459D8" w:rsidRPr="00751331">
        <w:rPr>
          <w:b/>
          <w:bCs/>
          <w:color w:val="000000"/>
        </w:rPr>
        <w:t>)</w:t>
      </w:r>
    </w:p>
    <w:p w:rsidR="003C3360" w:rsidRPr="00751331" w:rsidRDefault="003C3360" w:rsidP="00BD2465">
      <w:pPr>
        <w:ind w:firstLine="720"/>
        <w:rPr>
          <w:b/>
          <w:bCs/>
          <w:color w:val="000000"/>
        </w:rPr>
      </w:pPr>
    </w:p>
    <w:p w:rsidR="003C3360" w:rsidRPr="00751331" w:rsidRDefault="003C3360" w:rsidP="00BD2465">
      <w:pPr>
        <w:ind w:firstLine="720"/>
        <w:rPr>
          <w:b/>
          <w:bCs/>
          <w:color w:val="000000"/>
        </w:rPr>
      </w:pPr>
    </w:p>
    <w:p w:rsidR="00F459D8" w:rsidRPr="00751331" w:rsidRDefault="00F459D8" w:rsidP="00F459D8">
      <w:pPr>
        <w:ind w:left="1440" w:firstLine="720"/>
        <w:rPr>
          <w:b/>
          <w:bCs/>
          <w:color w:val="000000"/>
          <w:sz w:val="22"/>
          <w:szCs w:val="22"/>
        </w:rPr>
      </w:pPr>
      <w:r w:rsidRPr="00751331">
        <w:rPr>
          <w:b/>
          <w:bCs/>
          <w:color w:val="000000"/>
          <w:sz w:val="22"/>
          <w:szCs w:val="22"/>
        </w:rPr>
        <w:t>GO TO C6e3</w:t>
      </w:r>
      <w:r w:rsidR="000538F5" w:rsidRPr="00751331">
        <w:rPr>
          <w:b/>
          <w:bCs/>
          <w:color w:val="000000"/>
          <w:sz w:val="22"/>
          <w:szCs w:val="22"/>
        </w:rPr>
        <w:t>1</w:t>
      </w:r>
    </w:p>
    <w:p w:rsidR="00E30000" w:rsidRPr="00751331" w:rsidRDefault="00E30000" w:rsidP="00E30000">
      <w:pPr>
        <w:rPr>
          <w:b/>
          <w:bCs/>
          <w:color w:val="000000"/>
          <w:sz w:val="22"/>
          <w:szCs w:val="22"/>
        </w:rPr>
      </w:pPr>
    </w:p>
    <w:p w:rsidR="002F6E4D" w:rsidRPr="00751331" w:rsidRDefault="002F6E4D" w:rsidP="002F6E4D">
      <w:pPr>
        <w:rPr>
          <w:b/>
          <w:bCs/>
          <w:color w:val="000000"/>
          <w:sz w:val="22"/>
          <w:szCs w:val="22"/>
        </w:rPr>
      </w:pPr>
    </w:p>
    <w:p w:rsidR="002F6E4D" w:rsidRPr="00751331" w:rsidRDefault="00024CBE" w:rsidP="00414864">
      <w:pPr>
        <w:tabs>
          <w:tab w:val="left" w:pos="720"/>
        </w:tabs>
        <w:rPr>
          <w:b/>
          <w:bCs/>
          <w:color w:val="000000"/>
          <w:sz w:val="22"/>
          <w:szCs w:val="22"/>
        </w:rPr>
      </w:pPr>
      <w:r w:rsidRPr="00751331">
        <w:rPr>
          <w:b/>
          <w:bCs/>
          <w:color w:val="000000"/>
          <w:sz w:val="22"/>
          <w:szCs w:val="22"/>
        </w:rPr>
        <w:t>C6e31</w:t>
      </w:r>
      <w:r w:rsidR="002F6E4D" w:rsidRPr="00751331">
        <w:rPr>
          <w:b/>
          <w:bCs/>
          <w:color w:val="000000"/>
          <w:sz w:val="22"/>
          <w:szCs w:val="22"/>
        </w:rPr>
        <w:tab/>
        <w:t xml:space="preserve">Did you buy your LAST SINGLE or INDIVIDUAL cigarette in [fill respondent’s state of residence] or in some other state </w:t>
      </w:r>
      <w:r w:rsidR="002F6E4D" w:rsidRPr="00751331">
        <w:rPr>
          <w:b/>
          <w:bCs/>
          <w:color w:val="000000"/>
        </w:rPr>
        <w:t>or other country</w:t>
      </w:r>
      <w:r w:rsidR="002F6E4D" w:rsidRPr="00751331">
        <w:rPr>
          <w:b/>
          <w:bCs/>
          <w:color w:val="000000"/>
          <w:sz w:val="22"/>
          <w:szCs w:val="22"/>
        </w:rPr>
        <w:t>?</w:t>
      </w:r>
    </w:p>
    <w:p w:rsidR="002F6E4D" w:rsidRPr="00751331" w:rsidRDefault="002F6E4D" w:rsidP="002F6E4D">
      <w:pPr>
        <w:rPr>
          <w:b/>
          <w:bCs/>
          <w:color w:val="000000"/>
          <w:sz w:val="22"/>
          <w:szCs w:val="22"/>
        </w:rPr>
      </w:pPr>
    </w:p>
    <w:p w:rsidR="002F6E4D" w:rsidRPr="00751331" w:rsidRDefault="002F6E4D" w:rsidP="0095230B">
      <w:pPr>
        <w:tabs>
          <w:tab w:val="left" w:pos="720"/>
        </w:tabs>
        <w:ind w:left="1440"/>
        <w:rPr>
          <w:color w:val="000000"/>
          <w:sz w:val="22"/>
          <w:szCs w:val="22"/>
        </w:rPr>
      </w:pPr>
      <w:r w:rsidRPr="00751331">
        <w:rPr>
          <w:color w:val="000000"/>
          <w:sz w:val="22"/>
          <w:szCs w:val="22"/>
        </w:rPr>
        <w:t>(1) In respondent’s state of residence</w:t>
      </w:r>
    </w:p>
    <w:p w:rsidR="002F6E4D" w:rsidRPr="0095230B" w:rsidRDefault="0095230B" w:rsidP="0095230B">
      <w:pPr>
        <w:ind w:left="1440"/>
        <w:rPr>
          <w:color w:val="000000"/>
          <w:sz w:val="22"/>
          <w:szCs w:val="22"/>
        </w:rPr>
      </w:pPr>
      <w:r>
        <w:rPr>
          <w:color w:val="000000"/>
          <w:sz w:val="22"/>
          <w:szCs w:val="22"/>
        </w:rPr>
        <w:t xml:space="preserve">(2) </w:t>
      </w:r>
      <w:r w:rsidR="002F6E4D" w:rsidRPr="0095230B">
        <w:rPr>
          <w:color w:val="000000"/>
          <w:sz w:val="22"/>
          <w:szCs w:val="22"/>
        </w:rPr>
        <w:t>In some other state (including DC)</w:t>
      </w:r>
    </w:p>
    <w:p w:rsidR="002F6E4D" w:rsidRPr="00751331" w:rsidRDefault="0095230B" w:rsidP="0095230B">
      <w:pPr>
        <w:ind w:left="1440"/>
        <w:rPr>
          <w:color w:val="000000"/>
          <w:sz w:val="22"/>
          <w:szCs w:val="22"/>
        </w:rPr>
      </w:pPr>
      <w:r>
        <w:rPr>
          <w:color w:val="000000"/>
          <w:sz w:val="22"/>
          <w:szCs w:val="22"/>
        </w:rPr>
        <w:t xml:space="preserve">(3) </w:t>
      </w:r>
      <w:r w:rsidR="002F6E4D" w:rsidRPr="00751331">
        <w:rPr>
          <w:color w:val="000000"/>
          <w:sz w:val="22"/>
          <w:szCs w:val="22"/>
        </w:rPr>
        <w:t>In another country</w:t>
      </w:r>
    </w:p>
    <w:p w:rsidR="009D5467" w:rsidRPr="00751331" w:rsidRDefault="009D5467" w:rsidP="0095230B">
      <w:pPr>
        <w:ind w:left="1440"/>
        <w:rPr>
          <w:color w:val="000000"/>
          <w:sz w:val="22"/>
          <w:szCs w:val="22"/>
        </w:rPr>
      </w:pPr>
    </w:p>
    <w:p w:rsidR="002F6E4D" w:rsidRPr="00751331" w:rsidRDefault="00414864" w:rsidP="0095230B">
      <w:pPr>
        <w:ind w:left="1440"/>
        <w:rPr>
          <w:b/>
          <w:bCs/>
          <w:color w:val="000000"/>
          <w:sz w:val="22"/>
          <w:szCs w:val="22"/>
        </w:rPr>
      </w:pPr>
      <w:r w:rsidRPr="00751331">
        <w:rPr>
          <w:color w:val="000000"/>
          <w:sz w:val="22"/>
          <w:szCs w:val="22"/>
        </w:rPr>
        <w:t>(4)</w:t>
      </w:r>
      <w:r w:rsidR="002F6E4D" w:rsidRPr="00751331">
        <w:rPr>
          <w:color w:val="000000"/>
          <w:sz w:val="22"/>
          <w:szCs w:val="22"/>
        </w:rPr>
        <w:t xml:space="preserve"> BOUGHT SOME OTHER WAY (Internet, etc</w:t>
      </w:r>
      <w:proofErr w:type="gramStart"/>
      <w:r w:rsidR="002F6E4D" w:rsidRPr="00751331">
        <w:rPr>
          <w:color w:val="000000"/>
          <w:sz w:val="22"/>
          <w:szCs w:val="22"/>
        </w:rPr>
        <w:t>..)</w:t>
      </w:r>
      <w:proofErr w:type="gramEnd"/>
    </w:p>
    <w:p w:rsidR="002F6E4D" w:rsidRPr="00751331" w:rsidRDefault="002F6E4D" w:rsidP="002F6E4D">
      <w:pPr>
        <w:rPr>
          <w:b/>
          <w:bCs/>
          <w:color w:val="000000"/>
          <w:sz w:val="22"/>
          <w:szCs w:val="22"/>
        </w:rPr>
      </w:pPr>
    </w:p>
    <w:p w:rsidR="002F6E4D" w:rsidRPr="00751331" w:rsidRDefault="002F6E4D" w:rsidP="0095230B">
      <w:pPr>
        <w:ind w:left="720"/>
        <w:rPr>
          <w:b/>
          <w:bCs/>
          <w:color w:val="000000"/>
          <w:sz w:val="22"/>
          <w:szCs w:val="22"/>
        </w:rPr>
      </w:pPr>
      <w:r w:rsidRPr="00751331">
        <w:rPr>
          <w:b/>
          <w:bCs/>
          <w:color w:val="000000"/>
          <w:sz w:val="22"/>
          <w:szCs w:val="22"/>
        </w:rPr>
        <w:tab/>
      </w:r>
      <w:r w:rsidRPr="00751331">
        <w:rPr>
          <w:color w:val="000000"/>
          <w:sz w:val="22"/>
          <w:szCs w:val="22"/>
        </w:rPr>
        <w:t>|__|</w:t>
      </w:r>
    </w:p>
    <w:p w:rsidR="002F6E4D" w:rsidRPr="00751331" w:rsidRDefault="002F6E4D" w:rsidP="002F6E4D">
      <w:pPr>
        <w:ind w:left="720"/>
        <w:rPr>
          <w:b/>
          <w:bCs/>
          <w:color w:val="000000"/>
          <w:sz w:val="22"/>
          <w:szCs w:val="22"/>
        </w:rPr>
      </w:pPr>
    </w:p>
    <w:p w:rsidR="002F6E4D" w:rsidRPr="00751331" w:rsidRDefault="002F6E4D" w:rsidP="002F6E4D">
      <w:pPr>
        <w:ind w:left="720"/>
        <w:rPr>
          <w:color w:val="000000"/>
          <w:sz w:val="22"/>
          <w:szCs w:val="22"/>
        </w:rPr>
      </w:pPr>
    </w:p>
    <w:p w:rsidR="002F6E4D" w:rsidRPr="00751331" w:rsidRDefault="002F6E4D" w:rsidP="002F6E4D">
      <w:pPr>
        <w:pBdr>
          <w:top w:val="single" w:sz="6" w:space="0" w:color="000000"/>
          <w:left w:val="single" w:sz="6" w:space="0" w:color="000000"/>
          <w:bottom w:val="single" w:sz="6" w:space="0" w:color="000000"/>
          <w:right w:val="single" w:sz="6" w:space="0" w:color="000000"/>
        </w:pBdr>
        <w:ind w:left="1080" w:right="1080"/>
        <w:jc w:val="center"/>
        <w:rPr>
          <w:color w:val="000000"/>
          <w:sz w:val="22"/>
          <w:szCs w:val="22"/>
        </w:rPr>
      </w:pPr>
      <w:smartTag w:uri="urn:schemas-microsoft-com:office:smarttags" w:element="address">
        <w:smartTag w:uri="urn:schemas-microsoft-com:office:smarttags" w:element="Street">
          <w:r w:rsidRPr="00751331">
            <w:rPr>
              <w:color w:val="000000"/>
              <w:sz w:val="22"/>
              <w:szCs w:val="22"/>
            </w:rPr>
            <w:t>BOX</w:t>
          </w:r>
        </w:smartTag>
        <w:r w:rsidRPr="00751331">
          <w:rPr>
            <w:color w:val="000000"/>
            <w:sz w:val="22"/>
            <w:szCs w:val="22"/>
          </w:rPr>
          <w:t xml:space="preserve"> 15B</w:t>
        </w:r>
      </w:smartTag>
    </w:p>
    <w:p w:rsidR="002F6E4D" w:rsidRPr="00751331" w:rsidRDefault="002F6E4D" w:rsidP="002F6E4D">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sidRPr="00751331">
        <w:rPr>
          <w:color w:val="000000"/>
          <w:sz w:val="22"/>
          <w:szCs w:val="22"/>
        </w:rPr>
        <w:t>IF C6e31 =1, ENTER AUTOMATICALLY</w:t>
      </w:r>
      <w:r w:rsidR="00146EF8" w:rsidRPr="00751331">
        <w:rPr>
          <w:color w:val="000000"/>
          <w:sz w:val="22"/>
          <w:szCs w:val="22"/>
        </w:rPr>
        <w:t xml:space="preserve"> RESPONDENT’</w:t>
      </w:r>
      <w:r w:rsidRPr="00751331">
        <w:rPr>
          <w:color w:val="000000"/>
          <w:sz w:val="22"/>
          <w:szCs w:val="22"/>
        </w:rPr>
        <w:t xml:space="preserve">S </w:t>
      </w:r>
      <w:r w:rsidR="00146EF8" w:rsidRPr="00751331">
        <w:rPr>
          <w:color w:val="000000"/>
          <w:sz w:val="22"/>
          <w:szCs w:val="22"/>
        </w:rPr>
        <w:t xml:space="preserve"> </w:t>
      </w:r>
      <w:r w:rsidRPr="00751331">
        <w:rPr>
          <w:color w:val="000000"/>
          <w:sz w:val="22"/>
          <w:szCs w:val="22"/>
        </w:rPr>
        <w:t xml:space="preserve">STATE OF </w:t>
      </w:r>
      <w:r w:rsidRPr="00751331">
        <w:rPr>
          <w:color w:val="000000"/>
          <w:sz w:val="22"/>
          <w:szCs w:val="22"/>
        </w:rPr>
        <w:tab/>
      </w:r>
      <w:smartTag w:uri="urn:schemas-microsoft-com:office:smarttags" w:element="place">
        <w:smartTag w:uri="urn:schemas-microsoft-com:office:smarttags" w:element="State">
          <w:r w:rsidRPr="00751331">
            <w:rPr>
              <w:color w:val="000000"/>
              <w:sz w:val="22"/>
              <w:szCs w:val="22"/>
            </w:rPr>
            <w:t>RESIDENCE IN C6e32</w:t>
          </w:r>
        </w:smartTag>
      </w:smartTag>
      <w:r w:rsidRPr="00751331">
        <w:rPr>
          <w:color w:val="000000"/>
          <w:sz w:val="22"/>
          <w:szCs w:val="22"/>
        </w:rPr>
        <w:t xml:space="preserve"> </w:t>
      </w:r>
      <w:r w:rsidRPr="00751331">
        <w:rPr>
          <w:rFonts w:ascii="WP IconicSymbolsA" w:hAnsi="WP IconicSymbolsA" w:cs="WP IconicSymbolsA"/>
          <w:color w:val="000000"/>
          <w:sz w:val="22"/>
          <w:szCs w:val="22"/>
        </w:rPr>
        <w:t></w:t>
      </w:r>
      <w:r w:rsidRPr="00751331">
        <w:rPr>
          <w:color w:val="000000"/>
          <w:sz w:val="22"/>
          <w:szCs w:val="22"/>
        </w:rPr>
        <w:t xml:space="preserve">GO TO </w:t>
      </w:r>
      <w:r w:rsidRPr="00751331">
        <w:rPr>
          <w:b/>
          <w:bCs/>
          <w:color w:val="000000"/>
          <w:sz w:val="22"/>
          <w:szCs w:val="22"/>
        </w:rPr>
        <w:t>C7a</w:t>
      </w:r>
    </w:p>
    <w:p w:rsidR="002F6E4D" w:rsidRPr="00751331" w:rsidRDefault="002F6E4D" w:rsidP="002F6E4D">
      <w:pPr>
        <w:pBdr>
          <w:top w:val="single" w:sz="6" w:space="0" w:color="000000"/>
          <w:left w:val="single" w:sz="6" w:space="0" w:color="000000"/>
          <w:bottom w:val="single" w:sz="6" w:space="0" w:color="000000"/>
          <w:right w:val="single" w:sz="6" w:space="0" w:color="000000"/>
        </w:pBdr>
        <w:ind w:left="1080" w:right="1080"/>
        <w:rPr>
          <w:b/>
          <w:bCs/>
          <w:color w:val="000000"/>
          <w:sz w:val="22"/>
          <w:szCs w:val="22"/>
        </w:rPr>
      </w:pPr>
      <w:r w:rsidRPr="00751331">
        <w:rPr>
          <w:color w:val="000000"/>
          <w:sz w:val="22"/>
          <w:szCs w:val="22"/>
        </w:rPr>
        <w:t>ELSE IF C6e31 = 2</w:t>
      </w:r>
      <w:r w:rsidR="00FB6FAB" w:rsidRPr="00751331">
        <w:rPr>
          <w:color w:val="000000"/>
          <w:sz w:val="22"/>
          <w:szCs w:val="22"/>
        </w:rPr>
        <w:t>, 3</w:t>
      </w:r>
      <w:r w:rsidRPr="00751331">
        <w:rPr>
          <w:b/>
          <w:bCs/>
          <w:color w:val="000000"/>
          <w:sz w:val="22"/>
          <w:szCs w:val="22"/>
        </w:rPr>
        <w:t xml:space="preserve"> </w:t>
      </w:r>
      <w:r w:rsidRPr="00751331">
        <w:rPr>
          <w:color w:val="000000"/>
          <w:sz w:val="22"/>
          <w:szCs w:val="22"/>
        </w:rPr>
        <w:t xml:space="preserve"> </w:t>
      </w:r>
      <w:r w:rsidRPr="00751331">
        <w:rPr>
          <w:rFonts w:ascii="WP IconicSymbolsA" w:hAnsi="WP IconicSymbolsA" w:cs="WP IconicSymbolsA"/>
          <w:color w:val="000000"/>
          <w:sz w:val="22"/>
          <w:szCs w:val="22"/>
        </w:rPr>
        <w:t></w:t>
      </w:r>
      <w:r w:rsidRPr="00751331">
        <w:rPr>
          <w:b/>
          <w:bCs/>
          <w:color w:val="000000"/>
          <w:sz w:val="22"/>
          <w:szCs w:val="22"/>
        </w:rPr>
        <w:t xml:space="preserve"> </w:t>
      </w:r>
      <w:r w:rsidRPr="00751331">
        <w:rPr>
          <w:color w:val="000000"/>
          <w:sz w:val="22"/>
          <w:szCs w:val="22"/>
        </w:rPr>
        <w:t>GO TO C6e32</w:t>
      </w:r>
    </w:p>
    <w:p w:rsidR="002F6E4D" w:rsidRPr="00751331" w:rsidRDefault="002F6E4D" w:rsidP="002F6E4D">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sidRPr="00751331">
        <w:rPr>
          <w:color w:val="000000"/>
          <w:sz w:val="22"/>
          <w:szCs w:val="22"/>
        </w:rPr>
        <w:t xml:space="preserve">ELSE IF C6e31 = </w:t>
      </w:r>
      <w:r w:rsidR="00146EF8" w:rsidRPr="00751331">
        <w:rPr>
          <w:color w:val="000000"/>
          <w:sz w:val="22"/>
          <w:szCs w:val="22"/>
        </w:rPr>
        <w:t>4</w:t>
      </w:r>
      <w:r w:rsidRPr="00751331">
        <w:rPr>
          <w:b/>
          <w:bCs/>
          <w:color w:val="000000"/>
          <w:sz w:val="22"/>
          <w:szCs w:val="22"/>
        </w:rPr>
        <w:t xml:space="preserve"> </w:t>
      </w:r>
      <w:r w:rsidRPr="00751331">
        <w:rPr>
          <w:color w:val="000000"/>
          <w:sz w:val="22"/>
          <w:szCs w:val="22"/>
        </w:rPr>
        <w:t xml:space="preserve"> </w:t>
      </w:r>
      <w:r w:rsidRPr="00751331">
        <w:rPr>
          <w:rFonts w:ascii="WP IconicSymbolsA" w:hAnsi="WP IconicSymbolsA" w:cs="WP IconicSymbolsA"/>
          <w:color w:val="000000"/>
          <w:sz w:val="22"/>
          <w:szCs w:val="22"/>
        </w:rPr>
        <w:t></w:t>
      </w:r>
      <w:r w:rsidRPr="00751331">
        <w:rPr>
          <w:color w:val="000000"/>
          <w:sz w:val="22"/>
          <w:szCs w:val="22"/>
        </w:rPr>
        <w:t xml:space="preserve"> GO TO C6e3SPC</w:t>
      </w:r>
    </w:p>
    <w:p w:rsidR="002F6E4D" w:rsidRPr="00751331" w:rsidRDefault="002F6E4D" w:rsidP="002F6E4D">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sidRPr="00751331">
        <w:rPr>
          <w:color w:val="000000"/>
          <w:sz w:val="22"/>
          <w:szCs w:val="22"/>
        </w:rPr>
        <w:t xml:space="preserve">ELSE  </w:t>
      </w:r>
      <w:r w:rsidRPr="00751331">
        <w:rPr>
          <w:rFonts w:ascii="WP IconicSymbolsA" w:hAnsi="WP IconicSymbolsA" w:cs="WP IconicSymbolsA"/>
          <w:color w:val="000000"/>
          <w:sz w:val="22"/>
          <w:szCs w:val="22"/>
        </w:rPr>
        <w:t></w:t>
      </w:r>
      <w:r w:rsidRPr="00751331">
        <w:rPr>
          <w:color w:val="000000"/>
          <w:sz w:val="22"/>
          <w:szCs w:val="22"/>
        </w:rPr>
        <w:t xml:space="preserve">GO TO </w:t>
      </w:r>
      <w:r w:rsidRPr="00751331">
        <w:rPr>
          <w:b/>
          <w:bCs/>
          <w:color w:val="000000"/>
          <w:sz w:val="22"/>
          <w:szCs w:val="22"/>
        </w:rPr>
        <w:t>C7a</w:t>
      </w:r>
    </w:p>
    <w:p w:rsidR="002F6E4D" w:rsidRPr="00751331" w:rsidRDefault="002F6E4D" w:rsidP="002F6E4D">
      <w:pPr>
        <w:rPr>
          <w:b/>
          <w:bCs/>
          <w:i/>
          <w:iCs/>
          <w:color w:val="000000"/>
          <w:sz w:val="22"/>
          <w:szCs w:val="22"/>
        </w:rPr>
      </w:pPr>
    </w:p>
    <w:p w:rsidR="00146EF8" w:rsidRPr="00751331" w:rsidRDefault="00146EF8" w:rsidP="002F6E4D">
      <w:pPr>
        <w:tabs>
          <w:tab w:val="left" w:pos="720"/>
          <w:tab w:val="left" w:pos="1440"/>
        </w:tabs>
        <w:ind w:left="1440" w:hanging="1440"/>
        <w:rPr>
          <w:b/>
          <w:bCs/>
          <w:color w:val="000000"/>
          <w:sz w:val="22"/>
          <w:szCs w:val="22"/>
        </w:rPr>
      </w:pPr>
    </w:p>
    <w:p w:rsidR="002F6E4D" w:rsidRPr="00751331" w:rsidRDefault="002F6E4D" w:rsidP="002F6E4D">
      <w:pPr>
        <w:tabs>
          <w:tab w:val="left" w:pos="720"/>
          <w:tab w:val="left" w:pos="1440"/>
        </w:tabs>
        <w:ind w:left="1440" w:hanging="1440"/>
        <w:rPr>
          <w:b/>
          <w:bCs/>
          <w:color w:val="000000"/>
          <w:sz w:val="22"/>
          <w:szCs w:val="22"/>
        </w:rPr>
      </w:pPr>
      <w:r w:rsidRPr="00751331">
        <w:rPr>
          <w:b/>
          <w:bCs/>
          <w:color w:val="000000"/>
          <w:sz w:val="22"/>
          <w:szCs w:val="22"/>
        </w:rPr>
        <w:t>C6e32</w:t>
      </w:r>
      <w:r w:rsidRPr="00751331">
        <w:rPr>
          <w:b/>
          <w:bCs/>
          <w:color w:val="000000"/>
          <w:sz w:val="22"/>
          <w:szCs w:val="22"/>
        </w:rPr>
        <w:tab/>
        <w:t xml:space="preserve"> In what OTHER state</w:t>
      </w:r>
      <w:r w:rsidR="00FB6FAB" w:rsidRPr="00751331">
        <w:rPr>
          <w:b/>
          <w:bCs/>
          <w:color w:val="000000"/>
          <w:sz w:val="22"/>
          <w:szCs w:val="22"/>
        </w:rPr>
        <w:t xml:space="preserve"> or other country</w:t>
      </w:r>
      <w:r w:rsidRPr="00751331">
        <w:rPr>
          <w:b/>
          <w:bCs/>
          <w:color w:val="000000"/>
          <w:sz w:val="22"/>
          <w:szCs w:val="22"/>
        </w:rPr>
        <w:t xml:space="preserve"> did you buy your LAST SINGLE OR INDIVIDUAL cigarette?</w:t>
      </w:r>
    </w:p>
    <w:p w:rsidR="002F6E4D" w:rsidRPr="00751331" w:rsidRDefault="002F6E4D" w:rsidP="002F6E4D">
      <w:pPr>
        <w:tabs>
          <w:tab w:val="left" w:pos="720"/>
          <w:tab w:val="left" w:pos="1440"/>
        </w:tabs>
        <w:ind w:left="1440" w:hanging="1440"/>
        <w:rPr>
          <w:b/>
          <w:bCs/>
          <w:color w:val="000000"/>
          <w:sz w:val="22"/>
          <w:szCs w:val="22"/>
        </w:rPr>
      </w:pPr>
    </w:p>
    <w:p w:rsidR="002F6E4D" w:rsidRPr="00751331" w:rsidRDefault="009B54B5" w:rsidP="009712E6">
      <w:pPr>
        <w:tabs>
          <w:tab w:val="left" w:pos="720"/>
          <w:tab w:val="left" w:pos="1440"/>
          <w:tab w:val="left" w:pos="2160"/>
        </w:tabs>
        <w:ind w:left="2160" w:hanging="1440"/>
        <w:rPr>
          <w:b/>
          <w:bCs/>
          <w:color w:val="000000"/>
          <w:sz w:val="22"/>
          <w:szCs w:val="22"/>
        </w:rPr>
      </w:pPr>
      <w:proofErr w:type="gramStart"/>
      <w:r w:rsidRPr="00751331">
        <w:rPr>
          <w:b/>
          <w:bCs/>
          <w:color w:val="000000"/>
          <w:sz w:val="22"/>
          <w:szCs w:val="22"/>
        </w:rPr>
        <w:t xml:space="preserve">------------------------------------- </w:t>
      </w:r>
      <w:r w:rsidR="00146EF8" w:rsidRPr="00751331">
        <w:rPr>
          <w:color w:val="000000"/>
          <w:sz w:val="22"/>
          <w:szCs w:val="22"/>
        </w:rPr>
        <w:t xml:space="preserve"> </w:t>
      </w:r>
      <w:r w:rsidR="009D5467" w:rsidRPr="00751331">
        <w:rPr>
          <w:color w:val="000000"/>
          <w:sz w:val="22"/>
          <w:szCs w:val="22"/>
        </w:rPr>
        <w:t xml:space="preserve"> </w:t>
      </w:r>
      <w:r w:rsidR="00146EF8" w:rsidRPr="00751331">
        <w:rPr>
          <w:color w:val="000000"/>
          <w:sz w:val="22"/>
          <w:szCs w:val="22"/>
        </w:rPr>
        <w:t>[</w:t>
      </w:r>
      <w:r w:rsidR="00146EF8" w:rsidRPr="00751331">
        <w:rPr>
          <w:b/>
          <w:color w:val="000000"/>
          <w:sz w:val="22"/>
          <w:szCs w:val="22"/>
        </w:rPr>
        <w:t>FR</w:t>
      </w:r>
      <w:r w:rsidR="00146EF8" w:rsidRPr="00751331">
        <w:rPr>
          <w:color w:val="000000"/>
          <w:sz w:val="22"/>
          <w:szCs w:val="22"/>
        </w:rPr>
        <w:t>:  SPELL OUT THE STATE OR COUNTRY NAME.</w:t>
      </w:r>
      <w:proofErr w:type="gramEnd"/>
      <w:r w:rsidR="00146EF8" w:rsidRPr="00751331">
        <w:rPr>
          <w:color w:val="000000"/>
          <w:sz w:val="22"/>
          <w:szCs w:val="22"/>
        </w:rPr>
        <w:t xml:space="preserve">  ENTER A TEXT OF AT MOST 40 CHARACTERS]</w:t>
      </w:r>
    </w:p>
    <w:p w:rsidR="002F6E4D" w:rsidRPr="00751331" w:rsidRDefault="002F6E4D" w:rsidP="002F6E4D">
      <w:pPr>
        <w:tabs>
          <w:tab w:val="left" w:pos="720"/>
          <w:tab w:val="left" w:pos="1440"/>
        </w:tabs>
        <w:ind w:left="1440" w:hanging="1440"/>
        <w:rPr>
          <w:color w:val="000000"/>
          <w:sz w:val="22"/>
          <w:szCs w:val="22"/>
        </w:rPr>
      </w:pPr>
    </w:p>
    <w:p w:rsidR="002F6E4D" w:rsidRPr="00751331" w:rsidRDefault="002F6E4D" w:rsidP="002F6E4D">
      <w:pPr>
        <w:ind w:left="1440"/>
        <w:rPr>
          <w:b/>
          <w:bCs/>
          <w:color w:val="000000"/>
          <w:sz w:val="28"/>
          <w:szCs w:val="28"/>
        </w:rPr>
      </w:pPr>
      <w:r w:rsidRPr="00751331">
        <w:rPr>
          <w:color w:val="000000"/>
          <w:sz w:val="22"/>
          <w:szCs w:val="22"/>
        </w:rPr>
        <w:tab/>
      </w:r>
      <w:r w:rsidRPr="00751331">
        <w:rPr>
          <w:b/>
          <w:bCs/>
          <w:color w:val="000000"/>
          <w:sz w:val="28"/>
          <w:szCs w:val="28"/>
        </w:rPr>
        <w:t>GO TO C7a</w:t>
      </w:r>
    </w:p>
    <w:p w:rsidR="002F6E4D" w:rsidRPr="00751331" w:rsidRDefault="002F6E4D" w:rsidP="002F6E4D">
      <w:pPr>
        <w:rPr>
          <w:b/>
          <w:bCs/>
          <w:color w:val="000000"/>
          <w:sz w:val="22"/>
          <w:szCs w:val="22"/>
        </w:rPr>
      </w:pPr>
    </w:p>
    <w:p w:rsidR="000538F5" w:rsidRPr="00751331" w:rsidRDefault="002F6E4D" w:rsidP="00DC7B39">
      <w:pPr>
        <w:pBdr>
          <w:bottom w:val="single" w:sz="12" w:space="1" w:color="auto"/>
        </w:pBdr>
        <w:rPr>
          <w:b/>
          <w:color w:val="000000"/>
          <w:sz w:val="22"/>
          <w:szCs w:val="22"/>
        </w:rPr>
      </w:pPr>
      <w:r w:rsidRPr="00751331">
        <w:rPr>
          <w:b/>
          <w:bCs/>
          <w:color w:val="000000"/>
          <w:sz w:val="22"/>
          <w:szCs w:val="22"/>
        </w:rPr>
        <w:lastRenderedPageBreak/>
        <w:t>C6e3SPC</w:t>
      </w:r>
      <w:r w:rsidRPr="00751331">
        <w:rPr>
          <w:color w:val="000000"/>
          <w:sz w:val="22"/>
          <w:szCs w:val="22"/>
        </w:rPr>
        <w:t xml:space="preserve"> </w:t>
      </w:r>
      <w:r w:rsidR="009D5467" w:rsidRPr="00751331">
        <w:rPr>
          <w:color w:val="000000"/>
          <w:sz w:val="22"/>
          <w:szCs w:val="22"/>
        </w:rPr>
        <w:tab/>
      </w:r>
      <w:r w:rsidRPr="00751331">
        <w:rPr>
          <w:b/>
          <w:color w:val="000000"/>
          <w:sz w:val="22"/>
          <w:szCs w:val="22"/>
        </w:rPr>
        <w:t xml:space="preserve">SPECIFY </w:t>
      </w:r>
      <w:r w:rsidR="009D5467" w:rsidRPr="00751331">
        <w:rPr>
          <w:b/>
          <w:color w:val="000000"/>
          <w:sz w:val="22"/>
          <w:szCs w:val="22"/>
        </w:rPr>
        <w:t>o</w:t>
      </w:r>
      <w:r w:rsidRPr="00751331">
        <w:rPr>
          <w:b/>
          <w:color w:val="000000"/>
          <w:sz w:val="22"/>
          <w:szCs w:val="22"/>
        </w:rPr>
        <w:t>ther way in which last</w:t>
      </w:r>
      <w:r w:rsidR="00DC7B39" w:rsidRPr="00751331">
        <w:rPr>
          <w:b/>
          <w:color w:val="000000"/>
          <w:sz w:val="22"/>
          <w:szCs w:val="22"/>
        </w:rPr>
        <w:t xml:space="preserve"> single cigarette was purchased:</w:t>
      </w:r>
    </w:p>
    <w:p w:rsidR="00462C8E" w:rsidRPr="00751331" w:rsidRDefault="00462C8E" w:rsidP="00DC7B39">
      <w:pPr>
        <w:pBdr>
          <w:bottom w:val="single" w:sz="12" w:space="1" w:color="auto"/>
        </w:pBdr>
        <w:rPr>
          <w:b/>
          <w:color w:val="000000"/>
          <w:sz w:val="22"/>
          <w:szCs w:val="22"/>
        </w:rPr>
      </w:pPr>
    </w:p>
    <w:p w:rsidR="00462C8E" w:rsidRPr="00751331" w:rsidRDefault="00462C8E" w:rsidP="009712E6">
      <w:pPr>
        <w:pBdr>
          <w:bottom w:val="single" w:sz="12" w:space="1" w:color="auto"/>
        </w:pBdr>
        <w:tabs>
          <w:tab w:val="left" w:pos="1440"/>
        </w:tabs>
        <w:rPr>
          <w:color w:val="000000"/>
          <w:sz w:val="22"/>
          <w:szCs w:val="22"/>
        </w:rPr>
      </w:pPr>
      <w:r w:rsidRPr="00751331">
        <w:rPr>
          <w:b/>
          <w:color w:val="000000"/>
          <w:sz w:val="22"/>
          <w:szCs w:val="22"/>
        </w:rPr>
        <w:tab/>
        <w:t>______________________</w:t>
      </w:r>
      <w:proofErr w:type="gramStart"/>
      <w:r w:rsidRPr="00751331">
        <w:rPr>
          <w:b/>
          <w:color w:val="000000"/>
          <w:sz w:val="22"/>
          <w:szCs w:val="22"/>
        </w:rPr>
        <w:t>_  [</w:t>
      </w:r>
      <w:proofErr w:type="gramEnd"/>
      <w:r w:rsidRPr="00751331">
        <w:rPr>
          <w:b/>
          <w:color w:val="000000"/>
          <w:sz w:val="22"/>
          <w:szCs w:val="22"/>
        </w:rPr>
        <w:t>FR</w:t>
      </w:r>
      <w:r w:rsidRPr="00751331">
        <w:rPr>
          <w:color w:val="000000"/>
          <w:sz w:val="22"/>
          <w:szCs w:val="22"/>
        </w:rPr>
        <w:t>: ENTER A TEXT OF AT MOST 60 CHARACTERS]</w:t>
      </w:r>
    </w:p>
    <w:p w:rsidR="00462C8E" w:rsidRPr="00751331" w:rsidRDefault="00462C8E" w:rsidP="00DC7B39">
      <w:pPr>
        <w:pBdr>
          <w:bottom w:val="single" w:sz="12" w:space="1" w:color="auto"/>
        </w:pBdr>
        <w:rPr>
          <w:b/>
          <w:color w:val="000000"/>
          <w:sz w:val="22"/>
          <w:szCs w:val="22"/>
        </w:rPr>
      </w:pPr>
    </w:p>
    <w:p w:rsidR="00462C8E" w:rsidRPr="00751331" w:rsidRDefault="00462C8E" w:rsidP="009712E6">
      <w:pPr>
        <w:pBdr>
          <w:bottom w:val="single" w:sz="12" w:space="1" w:color="auto"/>
        </w:pBdr>
        <w:tabs>
          <w:tab w:val="left" w:pos="2160"/>
        </w:tabs>
        <w:rPr>
          <w:b/>
          <w:color w:val="000000"/>
          <w:sz w:val="28"/>
          <w:szCs w:val="28"/>
        </w:rPr>
      </w:pPr>
      <w:r w:rsidRPr="00751331">
        <w:rPr>
          <w:b/>
          <w:color w:val="000000"/>
          <w:sz w:val="22"/>
          <w:szCs w:val="22"/>
        </w:rPr>
        <w:tab/>
      </w:r>
      <w:r w:rsidRPr="00751331">
        <w:rPr>
          <w:b/>
          <w:color w:val="000000"/>
          <w:sz w:val="28"/>
          <w:szCs w:val="28"/>
        </w:rPr>
        <w:t>GO TO C7a</w:t>
      </w:r>
    </w:p>
    <w:p w:rsidR="009B54B5" w:rsidRPr="00751331" w:rsidRDefault="009B54B5"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b/>
          <w:bCs/>
          <w:color w:val="000000"/>
          <w:sz w:val="22"/>
          <w:szCs w:val="22"/>
          <w:u w:val="single"/>
        </w:rPr>
      </w:pPr>
    </w:p>
    <w:p w:rsidR="000538F5" w:rsidRPr="00751331" w:rsidRDefault="000538F5"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b/>
          <w:bCs/>
          <w:color w:val="000000"/>
          <w:sz w:val="22"/>
          <w:szCs w:val="22"/>
          <w:u w:val="single"/>
        </w:rPr>
      </w:pP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r w:rsidRPr="00751331">
        <w:rPr>
          <w:b/>
          <w:bCs/>
          <w:color w:val="000000"/>
          <w:sz w:val="22"/>
          <w:szCs w:val="22"/>
          <w:u w:val="single"/>
        </w:rPr>
        <w:t>Past Smoking Behavior for Some-Day Smokers</w:t>
      </w: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rPr>
          <w:color w:val="000000"/>
          <w:sz w:val="22"/>
          <w:szCs w:val="22"/>
        </w:rPr>
      </w:pPr>
      <w:r w:rsidRPr="00751331">
        <w:rPr>
          <w:b/>
          <w:bCs/>
          <w:color w:val="000000"/>
          <w:sz w:val="22"/>
          <w:szCs w:val="22"/>
        </w:rPr>
        <w:t>C7a</w:t>
      </w:r>
      <w:r w:rsidRPr="00751331">
        <w:rPr>
          <w:b/>
          <w:bCs/>
          <w:color w:val="000000"/>
          <w:sz w:val="22"/>
          <w:szCs w:val="22"/>
        </w:rPr>
        <w:tab/>
        <w:t>Have you EVER smoked cigarettes EVERY DAY for at least 6 months?</w:t>
      </w: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p>
    <w:p w:rsidR="002F6E4D" w:rsidRPr="00751331" w:rsidRDefault="002F6E4D" w:rsidP="0095230B">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jc w:val="both"/>
        <w:rPr>
          <w:color w:val="000000"/>
          <w:sz w:val="22"/>
          <w:szCs w:val="22"/>
        </w:rPr>
      </w:pPr>
      <w:r w:rsidRPr="00751331">
        <w:rPr>
          <w:color w:val="000000"/>
          <w:sz w:val="22"/>
          <w:szCs w:val="22"/>
        </w:rPr>
        <w:t>(1) Yes</w:t>
      </w:r>
      <w:r w:rsidRPr="00751331">
        <w:rPr>
          <w:color w:val="000000"/>
          <w:sz w:val="22"/>
          <w:szCs w:val="22"/>
        </w:rPr>
        <w:tab/>
      </w:r>
      <w:r w:rsidRPr="00751331">
        <w:rPr>
          <w:color w:val="000000"/>
          <w:sz w:val="22"/>
          <w:szCs w:val="22"/>
        </w:rPr>
        <w:tab/>
        <w:t xml:space="preserve">[GO TO </w:t>
      </w:r>
      <w:r w:rsidRPr="00751331">
        <w:rPr>
          <w:b/>
          <w:color w:val="000000"/>
          <w:sz w:val="28"/>
          <w:szCs w:val="28"/>
        </w:rPr>
        <w:t>C7</w:t>
      </w:r>
      <w:r w:rsidR="0000693C" w:rsidRPr="00751331">
        <w:rPr>
          <w:b/>
          <w:color w:val="000000"/>
          <w:sz w:val="28"/>
          <w:szCs w:val="28"/>
        </w:rPr>
        <w:t>a2</w:t>
      </w:r>
      <w:r w:rsidRPr="00751331">
        <w:rPr>
          <w:color w:val="000000"/>
          <w:sz w:val="22"/>
          <w:szCs w:val="22"/>
        </w:rPr>
        <w:t>]</w:t>
      </w: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jc w:val="both"/>
        <w:rPr>
          <w:b/>
          <w:bCs/>
          <w:color w:val="000000"/>
          <w:sz w:val="22"/>
          <w:szCs w:val="22"/>
        </w:rPr>
      </w:pPr>
      <w:r w:rsidRPr="00751331">
        <w:rPr>
          <w:color w:val="000000"/>
          <w:sz w:val="22"/>
          <w:szCs w:val="22"/>
        </w:rPr>
        <w:t>(2)  No</w:t>
      </w:r>
      <w:r w:rsidRPr="00751331">
        <w:rPr>
          <w:color w:val="000000"/>
          <w:sz w:val="22"/>
          <w:szCs w:val="22"/>
        </w:rPr>
        <w:tab/>
      </w:r>
      <w:r w:rsidRPr="00751331">
        <w:rPr>
          <w:color w:val="000000"/>
          <w:sz w:val="22"/>
          <w:szCs w:val="22"/>
        </w:rPr>
        <w:tab/>
        <w:t>[</w:t>
      </w:r>
      <w:proofErr w:type="gramStart"/>
      <w:r w:rsidR="007E0450" w:rsidRPr="00751331">
        <w:rPr>
          <w:color w:val="000000"/>
          <w:sz w:val="22"/>
          <w:szCs w:val="22"/>
        </w:rPr>
        <w:t xml:space="preserve">If </w:t>
      </w:r>
      <w:r w:rsidR="0069484C" w:rsidRPr="00751331">
        <w:rPr>
          <w:color w:val="000000"/>
          <w:sz w:val="22"/>
          <w:szCs w:val="22"/>
        </w:rPr>
        <w:t xml:space="preserve"> </w:t>
      </w:r>
      <w:r w:rsidR="00FC4B73" w:rsidRPr="00751331">
        <w:rPr>
          <w:b/>
          <w:color w:val="000000"/>
          <w:sz w:val="22"/>
          <w:szCs w:val="22"/>
        </w:rPr>
        <w:t>C7a</w:t>
      </w:r>
      <w:proofErr w:type="gramEnd"/>
      <w:r w:rsidR="00FC4B73" w:rsidRPr="00751331">
        <w:rPr>
          <w:b/>
          <w:color w:val="000000"/>
          <w:sz w:val="22"/>
          <w:szCs w:val="22"/>
        </w:rPr>
        <w:t xml:space="preserve"> = 2 AND </w:t>
      </w:r>
      <w:r w:rsidR="007E0450" w:rsidRPr="00751331">
        <w:rPr>
          <w:b/>
          <w:color w:val="000000"/>
          <w:sz w:val="22"/>
          <w:szCs w:val="22"/>
        </w:rPr>
        <w:t>C2=1</w:t>
      </w:r>
      <w:r w:rsidR="007E0450" w:rsidRPr="00751331">
        <w:rPr>
          <w:color w:val="000000"/>
          <w:sz w:val="22"/>
          <w:szCs w:val="22"/>
        </w:rPr>
        <w:t xml:space="preserve">, </w:t>
      </w:r>
      <w:r w:rsidRPr="00751331">
        <w:rPr>
          <w:color w:val="000000"/>
          <w:sz w:val="22"/>
          <w:szCs w:val="22"/>
        </w:rPr>
        <w:t>GO TO</w:t>
      </w:r>
      <w:r w:rsidRPr="00751331">
        <w:rPr>
          <w:b/>
          <w:color w:val="000000"/>
          <w:sz w:val="28"/>
          <w:szCs w:val="28"/>
        </w:rPr>
        <w:t xml:space="preserve"> C</w:t>
      </w:r>
      <w:r w:rsidR="007E0450" w:rsidRPr="00751331">
        <w:rPr>
          <w:b/>
          <w:color w:val="000000"/>
          <w:sz w:val="28"/>
          <w:szCs w:val="28"/>
        </w:rPr>
        <w:t>7</w:t>
      </w:r>
      <w:r w:rsidR="0040247A" w:rsidRPr="00751331">
        <w:rPr>
          <w:b/>
          <w:color w:val="000000"/>
          <w:sz w:val="28"/>
          <w:szCs w:val="28"/>
        </w:rPr>
        <w:t>d</w:t>
      </w:r>
      <w:r w:rsidR="007E0450" w:rsidRPr="00751331">
        <w:rPr>
          <w:b/>
          <w:color w:val="000000"/>
          <w:sz w:val="28"/>
          <w:szCs w:val="28"/>
        </w:rPr>
        <w:t>3</w:t>
      </w:r>
      <w:r w:rsidR="007E0450" w:rsidRPr="00751331">
        <w:rPr>
          <w:color w:val="000000"/>
          <w:sz w:val="22"/>
          <w:szCs w:val="22"/>
        </w:rPr>
        <w:t xml:space="preserve">; </w:t>
      </w:r>
      <w:r w:rsidR="00FC4B73" w:rsidRPr="00751331">
        <w:rPr>
          <w:color w:val="000000"/>
          <w:sz w:val="22"/>
          <w:szCs w:val="22"/>
        </w:rPr>
        <w:t>E</w:t>
      </w:r>
      <w:r w:rsidR="00D40631" w:rsidRPr="00751331">
        <w:rPr>
          <w:color w:val="000000"/>
          <w:sz w:val="22"/>
          <w:szCs w:val="22"/>
        </w:rPr>
        <w:t>lse</w:t>
      </w:r>
      <w:r w:rsidR="00034EB7" w:rsidRPr="00751331">
        <w:rPr>
          <w:color w:val="000000"/>
          <w:sz w:val="22"/>
          <w:szCs w:val="22"/>
        </w:rPr>
        <w:t xml:space="preserve"> if</w:t>
      </w:r>
      <w:r w:rsidR="00D40631" w:rsidRPr="00751331">
        <w:rPr>
          <w:b/>
          <w:color w:val="000000"/>
          <w:sz w:val="28"/>
          <w:szCs w:val="28"/>
        </w:rPr>
        <w:t xml:space="preserve"> </w:t>
      </w:r>
      <w:r w:rsidR="00FC4B73" w:rsidRPr="00751331">
        <w:rPr>
          <w:b/>
          <w:color w:val="000000"/>
          <w:sz w:val="28"/>
          <w:szCs w:val="28"/>
        </w:rPr>
        <w:t xml:space="preserve">C7a =2 AND </w:t>
      </w:r>
      <w:r w:rsidR="00D40631" w:rsidRPr="00751331">
        <w:rPr>
          <w:b/>
          <w:color w:val="000000"/>
          <w:sz w:val="28"/>
          <w:szCs w:val="28"/>
        </w:rPr>
        <w:t>C2=2, 3</w:t>
      </w:r>
      <w:r w:rsidR="00034EB7" w:rsidRPr="00751331">
        <w:rPr>
          <w:b/>
          <w:color w:val="000000"/>
          <w:sz w:val="28"/>
          <w:szCs w:val="28"/>
        </w:rPr>
        <w:t xml:space="preserve">, </w:t>
      </w:r>
      <w:r w:rsidR="00FC4B73" w:rsidRPr="00751331">
        <w:rPr>
          <w:b/>
          <w:color w:val="000000"/>
          <w:sz w:val="28"/>
          <w:szCs w:val="28"/>
        </w:rPr>
        <w:t xml:space="preserve">DK, or </w:t>
      </w:r>
      <w:r w:rsidR="00034EB7" w:rsidRPr="00751331">
        <w:rPr>
          <w:b/>
          <w:color w:val="000000"/>
          <w:sz w:val="28"/>
          <w:szCs w:val="28"/>
        </w:rPr>
        <w:t>R</w:t>
      </w:r>
      <w:r w:rsidR="00D40631" w:rsidRPr="00751331">
        <w:rPr>
          <w:color w:val="000000"/>
          <w:sz w:val="22"/>
          <w:szCs w:val="22"/>
        </w:rPr>
        <w:t>, Go to</w:t>
      </w:r>
      <w:r w:rsidR="00D40631" w:rsidRPr="00751331">
        <w:rPr>
          <w:b/>
          <w:color w:val="000000"/>
          <w:sz w:val="28"/>
          <w:szCs w:val="28"/>
        </w:rPr>
        <w:t xml:space="preserve"> C7</w:t>
      </w:r>
      <w:r w:rsidR="0040247A" w:rsidRPr="00751331">
        <w:rPr>
          <w:b/>
          <w:color w:val="000000"/>
          <w:sz w:val="28"/>
          <w:szCs w:val="28"/>
        </w:rPr>
        <w:t>d</w:t>
      </w:r>
      <w:r w:rsidR="00D40631" w:rsidRPr="00751331">
        <w:rPr>
          <w:b/>
          <w:color w:val="000000"/>
          <w:sz w:val="28"/>
          <w:szCs w:val="28"/>
        </w:rPr>
        <w:t>2</w:t>
      </w:r>
      <w:r w:rsidRPr="00751331">
        <w:rPr>
          <w:color w:val="000000"/>
          <w:sz w:val="22"/>
          <w:szCs w:val="22"/>
        </w:rPr>
        <w:t>]</w:t>
      </w: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b/>
          <w:bCs/>
          <w:color w:val="000000"/>
          <w:sz w:val="22"/>
          <w:szCs w:val="22"/>
        </w:rPr>
      </w:pP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r w:rsidRPr="00751331">
        <w:rPr>
          <w:b/>
          <w:bCs/>
          <w:color w:val="000000"/>
          <w:sz w:val="22"/>
          <w:szCs w:val="22"/>
        </w:rPr>
        <w:tab/>
        <w:t>|__|</w:t>
      </w: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p>
    <w:p w:rsidR="0069484C" w:rsidRPr="00751331" w:rsidRDefault="002F6E4D" w:rsidP="0069484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jc w:val="both"/>
        <w:rPr>
          <w:b/>
          <w:color w:val="000000"/>
        </w:rPr>
      </w:pPr>
      <w:r w:rsidRPr="00751331">
        <w:rPr>
          <w:color w:val="000000"/>
        </w:rPr>
        <w:t>[</w:t>
      </w:r>
      <w:r w:rsidR="00FC4B73" w:rsidRPr="00751331">
        <w:rPr>
          <w:color w:val="000000"/>
        </w:rPr>
        <w:t xml:space="preserve">If </w:t>
      </w:r>
      <w:r w:rsidR="0069484C" w:rsidRPr="00751331">
        <w:rPr>
          <w:color w:val="000000"/>
        </w:rPr>
        <w:t xml:space="preserve"> </w:t>
      </w:r>
      <w:r w:rsidR="00FC4B73" w:rsidRPr="00751331">
        <w:rPr>
          <w:b/>
          <w:color w:val="000000"/>
        </w:rPr>
        <w:t xml:space="preserve">C7a = </w:t>
      </w:r>
      <w:r w:rsidRPr="00751331">
        <w:rPr>
          <w:b/>
          <w:color w:val="000000"/>
        </w:rPr>
        <w:t>DK</w:t>
      </w:r>
      <w:r w:rsidR="0069484C" w:rsidRPr="00751331">
        <w:rPr>
          <w:b/>
          <w:color w:val="000000"/>
        </w:rPr>
        <w:t xml:space="preserve"> or</w:t>
      </w:r>
      <w:r w:rsidRPr="00751331">
        <w:rPr>
          <w:b/>
          <w:color w:val="000000"/>
        </w:rPr>
        <w:t xml:space="preserve"> R</w:t>
      </w:r>
      <w:r w:rsidR="00ED36B9" w:rsidRPr="00751331">
        <w:rPr>
          <w:b/>
          <w:color w:val="000000"/>
        </w:rPr>
        <w:t xml:space="preserve"> </w:t>
      </w:r>
      <w:r w:rsidR="00FC4B73" w:rsidRPr="00751331">
        <w:rPr>
          <w:b/>
          <w:color w:val="000000"/>
        </w:rPr>
        <w:t>AND</w:t>
      </w:r>
      <w:r w:rsidRPr="00751331">
        <w:rPr>
          <w:b/>
          <w:color w:val="000000"/>
        </w:rPr>
        <w:t xml:space="preserve"> </w:t>
      </w:r>
      <w:r w:rsidR="00BF75A2" w:rsidRPr="00751331">
        <w:rPr>
          <w:b/>
          <w:color w:val="000000"/>
        </w:rPr>
        <w:t>If C2=1</w:t>
      </w:r>
      <w:r w:rsidR="00BF75A2" w:rsidRPr="00751331">
        <w:rPr>
          <w:color w:val="000000"/>
        </w:rPr>
        <w:t>, GO TO</w:t>
      </w:r>
      <w:r w:rsidR="00BF75A2" w:rsidRPr="00751331">
        <w:rPr>
          <w:b/>
          <w:color w:val="000000"/>
        </w:rPr>
        <w:t xml:space="preserve"> C7</w:t>
      </w:r>
      <w:r w:rsidR="0040247A" w:rsidRPr="00751331">
        <w:rPr>
          <w:b/>
          <w:color w:val="000000"/>
        </w:rPr>
        <w:t>d</w:t>
      </w:r>
      <w:r w:rsidR="00BF75A2" w:rsidRPr="00751331">
        <w:rPr>
          <w:b/>
          <w:color w:val="000000"/>
        </w:rPr>
        <w:t>3</w:t>
      </w:r>
      <w:r w:rsidR="00BF75A2" w:rsidRPr="00751331">
        <w:rPr>
          <w:color w:val="000000"/>
        </w:rPr>
        <w:t xml:space="preserve">; </w:t>
      </w:r>
      <w:r w:rsidR="00ED36B9" w:rsidRPr="00751331">
        <w:rPr>
          <w:color w:val="000000"/>
        </w:rPr>
        <w:t>E</w:t>
      </w:r>
      <w:r w:rsidR="00BF75A2" w:rsidRPr="00751331">
        <w:rPr>
          <w:color w:val="000000"/>
        </w:rPr>
        <w:t>lse</w:t>
      </w:r>
      <w:r w:rsidR="00BF75A2" w:rsidRPr="00751331">
        <w:rPr>
          <w:b/>
          <w:color w:val="000000"/>
        </w:rPr>
        <w:t xml:space="preserve"> </w:t>
      </w:r>
      <w:r w:rsidR="00ED36B9" w:rsidRPr="00751331">
        <w:rPr>
          <w:b/>
          <w:color w:val="000000"/>
        </w:rPr>
        <w:t xml:space="preserve">If C7a = DK or R AND </w:t>
      </w:r>
    </w:p>
    <w:p w:rsidR="002F6E4D" w:rsidRPr="00751331" w:rsidRDefault="00BF75A2" w:rsidP="0069484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jc w:val="both"/>
        <w:rPr>
          <w:color w:val="000000"/>
        </w:rPr>
      </w:pPr>
      <w:r w:rsidRPr="00751331">
        <w:rPr>
          <w:b/>
          <w:color w:val="000000"/>
        </w:rPr>
        <w:t>C2=2, 3</w:t>
      </w:r>
      <w:r w:rsidR="00ED36B9" w:rsidRPr="00751331">
        <w:rPr>
          <w:b/>
          <w:color w:val="000000"/>
        </w:rPr>
        <w:t>,</w:t>
      </w:r>
      <w:r w:rsidRPr="00751331">
        <w:rPr>
          <w:color w:val="000000"/>
        </w:rPr>
        <w:t xml:space="preserve"> </w:t>
      </w:r>
      <w:r w:rsidRPr="00751331">
        <w:rPr>
          <w:rFonts w:ascii="Times New Roman Bold" w:hAnsi="Times New Roman Bold"/>
          <w:b/>
          <w:color w:val="000000"/>
        </w:rPr>
        <w:t xml:space="preserve">DK, </w:t>
      </w:r>
      <w:r w:rsidR="00ED36B9" w:rsidRPr="00751331">
        <w:rPr>
          <w:rFonts w:ascii="Times New Roman Bold" w:hAnsi="Times New Roman Bold"/>
          <w:b/>
          <w:color w:val="000000"/>
        </w:rPr>
        <w:t>or R</w:t>
      </w:r>
      <w:r w:rsidR="00ED36B9" w:rsidRPr="00751331">
        <w:rPr>
          <w:color w:val="000000"/>
        </w:rPr>
        <w:t xml:space="preserve">, GO TO </w:t>
      </w:r>
      <w:r w:rsidRPr="00751331">
        <w:rPr>
          <w:b/>
          <w:color w:val="000000"/>
        </w:rPr>
        <w:t>C7</w:t>
      </w:r>
      <w:r w:rsidR="0040247A" w:rsidRPr="00751331">
        <w:rPr>
          <w:b/>
          <w:color w:val="000000"/>
        </w:rPr>
        <w:t>d</w:t>
      </w:r>
      <w:r w:rsidRPr="00751331">
        <w:rPr>
          <w:b/>
          <w:color w:val="000000"/>
        </w:rPr>
        <w:t>2</w:t>
      </w:r>
      <w:r w:rsidR="002F6E4D" w:rsidRPr="00751331">
        <w:rPr>
          <w:color w:val="000000"/>
        </w:rPr>
        <w:t>]</w:t>
      </w: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BF75A2" w:rsidRPr="00751331" w:rsidRDefault="00BF75A2" w:rsidP="009A572A">
      <w:pPr>
        <w:tabs>
          <w:tab w:val="left" w:pos="720"/>
        </w:tabs>
        <w:ind w:left="720" w:hanging="720"/>
        <w:rPr>
          <w:b/>
          <w:bCs/>
          <w:color w:val="000000"/>
        </w:rPr>
      </w:pPr>
    </w:p>
    <w:p w:rsidR="009A572A" w:rsidRPr="00751331" w:rsidRDefault="009A572A" w:rsidP="009A572A">
      <w:pPr>
        <w:tabs>
          <w:tab w:val="left" w:pos="720"/>
        </w:tabs>
        <w:ind w:left="720" w:hanging="720"/>
        <w:rPr>
          <w:b/>
          <w:bCs/>
          <w:color w:val="000000"/>
          <w:sz w:val="22"/>
          <w:szCs w:val="22"/>
        </w:rPr>
      </w:pPr>
      <w:r w:rsidRPr="00751331">
        <w:rPr>
          <w:b/>
          <w:bCs/>
          <w:color w:val="000000"/>
        </w:rPr>
        <w:t>C7a2</w:t>
      </w:r>
      <w:r w:rsidRPr="00751331">
        <w:rPr>
          <w:i/>
          <w:iCs/>
          <w:color w:val="000000"/>
          <w:sz w:val="22"/>
          <w:szCs w:val="22"/>
        </w:rPr>
        <w:tab/>
      </w:r>
      <w:r w:rsidRPr="00751331">
        <w:rPr>
          <w:b/>
          <w:bCs/>
          <w:color w:val="000000"/>
          <w:sz w:val="22"/>
          <w:szCs w:val="22"/>
        </w:rPr>
        <w:t xml:space="preserve">At what age did you first start to smoke cigarettes EVERY </w:t>
      </w:r>
      <w:smartTag w:uri="urn:schemas-microsoft-com:office:smarttags" w:element="stockticker">
        <w:r w:rsidRPr="00751331">
          <w:rPr>
            <w:b/>
            <w:bCs/>
            <w:color w:val="000000"/>
            <w:sz w:val="22"/>
            <w:szCs w:val="22"/>
          </w:rPr>
          <w:t>DAY</w:t>
        </w:r>
      </w:smartTag>
      <w:r w:rsidRPr="00751331">
        <w:rPr>
          <w:b/>
          <w:bCs/>
          <w:color w:val="000000"/>
          <w:sz w:val="22"/>
          <w:szCs w:val="22"/>
        </w:rPr>
        <w:t>?</w:t>
      </w:r>
    </w:p>
    <w:p w:rsidR="009A572A" w:rsidRPr="00751331" w:rsidRDefault="009A572A" w:rsidP="009A572A">
      <w:pPr>
        <w:rPr>
          <w:b/>
          <w:bCs/>
          <w:color w:val="000000"/>
          <w:sz w:val="22"/>
          <w:szCs w:val="22"/>
        </w:rPr>
      </w:pPr>
    </w:p>
    <w:p w:rsidR="009A572A" w:rsidRPr="00751331" w:rsidRDefault="009A572A" w:rsidP="0095230B">
      <w:pPr>
        <w:tabs>
          <w:tab w:val="left" w:pos="2160"/>
        </w:tabs>
        <w:rPr>
          <w:b/>
          <w:color w:val="000000"/>
        </w:rPr>
      </w:pPr>
      <w:r w:rsidRPr="00751331">
        <w:rPr>
          <w:color w:val="000000"/>
          <w:sz w:val="22"/>
          <w:szCs w:val="22"/>
        </w:rPr>
        <w:tab/>
        <w:t xml:space="preserve">ENTER </w:t>
      </w:r>
      <w:proofErr w:type="gramStart"/>
      <w:r w:rsidRPr="00751331">
        <w:rPr>
          <w:color w:val="000000"/>
          <w:sz w:val="22"/>
          <w:szCs w:val="22"/>
        </w:rPr>
        <w:t>AGE  (</w:t>
      </w:r>
      <w:proofErr w:type="gramEnd"/>
      <w:r w:rsidRPr="00751331">
        <w:rPr>
          <w:color w:val="000000"/>
          <w:sz w:val="22"/>
          <w:szCs w:val="22"/>
        </w:rPr>
        <w:t>01 – AGE)</w:t>
      </w:r>
    </w:p>
    <w:p w:rsidR="009A572A" w:rsidRPr="00751331" w:rsidRDefault="009A572A" w:rsidP="009A572A">
      <w:pPr>
        <w:ind w:firstLine="720"/>
        <w:rPr>
          <w:b/>
          <w:color w:val="000000"/>
        </w:rPr>
      </w:pPr>
    </w:p>
    <w:p w:rsidR="009A572A" w:rsidRPr="00751331" w:rsidRDefault="009A572A" w:rsidP="009A572A">
      <w:pPr>
        <w:ind w:firstLine="720"/>
        <w:rPr>
          <w:color w:val="000000"/>
          <w:sz w:val="22"/>
          <w:szCs w:val="22"/>
        </w:rPr>
      </w:pPr>
      <w:r w:rsidRPr="00751331">
        <w:rPr>
          <w:b/>
          <w:color w:val="000000"/>
        </w:rPr>
        <w:t>|__|__|</w:t>
      </w:r>
    </w:p>
    <w:p w:rsidR="009A572A" w:rsidRPr="00751331" w:rsidRDefault="009A572A" w:rsidP="009A572A">
      <w:pPr>
        <w:rPr>
          <w:color w:val="000000"/>
          <w:sz w:val="32"/>
          <w:szCs w:val="32"/>
        </w:rPr>
      </w:pPr>
    </w:p>
    <w:p w:rsidR="009A572A" w:rsidRPr="00751331" w:rsidRDefault="009A572A" w:rsidP="009A572A">
      <w:pPr>
        <w:rPr>
          <w:color w:val="000000"/>
          <w:sz w:val="28"/>
          <w:szCs w:val="32"/>
        </w:rPr>
      </w:pPr>
      <w:r w:rsidRPr="00751331">
        <w:rPr>
          <w:color w:val="000000"/>
          <w:sz w:val="32"/>
          <w:szCs w:val="32"/>
        </w:rPr>
        <w:tab/>
        <w:t>[</w:t>
      </w:r>
      <w:r w:rsidRPr="00751331">
        <w:rPr>
          <w:color w:val="000000"/>
          <w:sz w:val="28"/>
          <w:szCs w:val="32"/>
        </w:rPr>
        <w:t>Age &gt;5:  GO TO C7a3]</w:t>
      </w:r>
    </w:p>
    <w:p w:rsidR="009A572A" w:rsidRPr="00751331" w:rsidRDefault="009A572A" w:rsidP="009A572A">
      <w:pPr>
        <w:ind w:firstLine="720"/>
        <w:rPr>
          <w:color w:val="000000"/>
          <w:sz w:val="28"/>
          <w:szCs w:val="32"/>
        </w:rPr>
      </w:pPr>
      <w:r w:rsidRPr="00751331">
        <w:rPr>
          <w:color w:val="000000"/>
          <w:sz w:val="28"/>
          <w:szCs w:val="32"/>
        </w:rPr>
        <w:t>[AGE Less Than OR Equal 5:  GO TO C7a2</w:t>
      </w:r>
      <w:r w:rsidR="004F2D3F" w:rsidRPr="00751331">
        <w:rPr>
          <w:color w:val="000000"/>
          <w:sz w:val="28"/>
          <w:szCs w:val="32"/>
        </w:rPr>
        <w:t>v</w:t>
      </w:r>
      <w:r w:rsidRPr="00751331">
        <w:rPr>
          <w:color w:val="000000"/>
          <w:sz w:val="28"/>
          <w:szCs w:val="32"/>
        </w:rPr>
        <w:t>]</w:t>
      </w:r>
    </w:p>
    <w:p w:rsidR="009A572A" w:rsidRPr="00751331" w:rsidRDefault="009A572A" w:rsidP="009A572A">
      <w:pPr>
        <w:ind w:firstLine="720"/>
        <w:rPr>
          <w:b/>
          <w:bCs/>
          <w:color w:val="000000"/>
          <w:sz w:val="28"/>
          <w:szCs w:val="22"/>
        </w:rPr>
      </w:pPr>
      <w:r w:rsidRPr="00751331">
        <w:rPr>
          <w:color w:val="000000"/>
          <w:sz w:val="28"/>
          <w:szCs w:val="32"/>
        </w:rPr>
        <w:t>[</w:t>
      </w:r>
      <w:smartTag w:uri="urn:schemas-microsoft-com:office:smarttags" w:element="stockticker">
        <w:r w:rsidRPr="00751331">
          <w:rPr>
            <w:color w:val="000000"/>
            <w:sz w:val="28"/>
            <w:szCs w:val="22"/>
          </w:rPr>
          <w:t>DON</w:t>
        </w:r>
      </w:smartTag>
      <w:r w:rsidRPr="00751331">
        <w:rPr>
          <w:color w:val="000000"/>
          <w:sz w:val="28"/>
          <w:szCs w:val="22"/>
        </w:rPr>
        <w:t>’T KNOW OR REFUSED:  GO TO C7d]</w:t>
      </w:r>
    </w:p>
    <w:p w:rsidR="009A572A" w:rsidRPr="00751331" w:rsidRDefault="009A572A" w:rsidP="009A572A">
      <w:pPr>
        <w:ind w:left="720"/>
        <w:rPr>
          <w:color w:val="000000"/>
          <w:sz w:val="22"/>
          <w:szCs w:val="22"/>
        </w:rPr>
      </w:pPr>
    </w:p>
    <w:p w:rsidR="009A572A" w:rsidRPr="0095230B" w:rsidRDefault="009A572A" w:rsidP="009A572A">
      <w:pPr>
        <w:rPr>
          <w:rFonts w:asciiTheme="majorBidi" w:hAnsiTheme="majorBidi" w:cstheme="majorBidi"/>
          <w:b/>
          <w:bCs/>
          <w:color w:val="000000"/>
        </w:rPr>
      </w:pPr>
    </w:p>
    <w:p w:rsidR="009A572A" w:rsidRPr="00751331" w:rsidRDefault="009A572A" w:rsidP="009A572A">
      <w:pPr>
        <w:tabs>
          <w:tab w:val="left" w:pos="720"/>
          <w:tab w:val="left" w:pos="1440"/>
        </w:tabs>
        <w:ind w:left="1440" w:hanging="1440"/>
        <w:rPr>
          <w:rFonts w:ascii="Times New Roman Bold" w:hAnsi="Times New Roman Bold"/>
          <w:b/>
          <w:color w:val="000000"/>
          <w:szCs w:val="22"/>
        </w:rPr>
      </w:pPr>
      <w:r w:rsidRPr="00751331">
        <w:rPr>
          <w:rFonts w:ascii="Times New Roman Bold" w:hAnsi="Times New Roman Bold"/>
          <w:b/>
          <w:color w:val="000000"/>
          <w:szCs w:val="22"/>
        </w:rPr>
        <w:t>C7a2</w:t>
      </w:r>
      <w:r w:rsidR="00947E5D" w:rsidRPr="00751331">
        <w:rPr>
          <w:rFonts w:ascii="Times New Roman Bold" w:hAnsi="Times New Roman Bold"/>
          <w:b/>
          <w:color w:val="000000"/>
          <w:szCs w:val="22"/>
        </w:rPr>
        <w:t>v</w:t>
      </w:r>
      <w:r w:rsidRPr="00751331">
        <w:rPr>
          <w:rFonts w:ascii="Times New Roman Bold" w:hAnsi="Times New Roman Bold"/>
          <w:b/>
          <w:color w:val="000000"/>
          <w:szCs w:val="22"/>
        </w:rPr>
        <w:t xml:space="preserve">  I have recorded that you were [fill entry C7a2] years old when you started smoking cigarettes EVERY DAY.  Is that correct?</w:t>
      </w:r>
    </w:p>
    <w:p w:rsidR="009A572A" w:rsidRPr="00751331" w:rsidRDefault="009A572A" w:rsidP="009A572A">
      <w:pPr>
        <w:rPr>
          <w:color w:val="000000"/>
          <w:sz w:val="22"/>
          <w:szCs w:val="22"/>
        </w:rPr>
      </w:pPr>
    </w:p>
    <w:p w:rsidR="009A572A" w:rsidRPr="00751331" w:rsidRDefault="009A572A" w:rsidP="009A572A">
      <w:pPr>
        <w:rPr>
          <w:color w:val="000000"/>
          <w:sz w:val="22"/>
          <w:szCs w:val="22"/>
        </w:rPr>
      </w:pPr>
    </w:p>
    <w:p w:rsidR="009A572A" w:rsidRPr="00751331" w:rsidRDefault="009A572A" w:rsidP="009712E6">
      <w:pPr>
        <w:tabs>
          <w:tab w:val="left" w:pos="720"/>
          <w:tab w:val="left" w:pos="1620"/>
        </w:tabs>
        <w:ind w:left="720"/>
        <w:rPr>
          <w:bCs/>
          <w:color w:val="000000"/>
        </w:rPr>
      </w:pPr>
      <w:r w:rsidRPr="00751331">
        <w:rPr>
          <w:bCs/>
          <w:color w:val="000000"/>
        </w:rPr>
        <w:t>(1)Yes</w:t>
      </w:r>
      <w:r w:rsidR="009712E6">
        <w:rPr>
          <w:bCs/>
          <w:color w:val="000000"/>
        </w:rPr>
        <w:tab/>
      </w:r>
      <w:r w:rsidRPr="00751331">
        <w:rPr>
          <w:bCs/>
          <w:color w:val="000000"/>
        </w:rPr>
        <w:t>[GO TO C7a3]</w:t>
      </w:r>
    </w:p>
    <w:p w:rsidR="009A572A" w:rsidRPr="00751331" w:rsidRDefault="009A572A" w:rsidP="009712E6">
      <w:pPr>
        <w:tabs>
          <w:tab w:val="left" w:pos="720"/>
          <w:tab w:val="left" w:pos="1620"/>
        </w:tabs>
        <w:ind w:left="720"/>
        <w:rPr>
          <w:bCs/>
          <w:color w:val="000000"/>
        </w:rPr>
      </w:pPr>
      <w:r w:rsidRPr="00751331">
        <w:rPr>
          <w:bCs/>
          <w:color w:val="000000"/>
        </w:rPr>
        <w:t>(2)No</w:t>
      </w:r>
      <w:r w:rsidR="009712E6">
        <w:rPr>
          <w:bCs/>
          <w:color w:val="000000"/>
        </w:rPr>
        <w:tab/>
      </w:r>
      <w:r w:rsidRPr="00751331">
        <w:rPr>
          <w:bCs/>
          <w:color w:val="000000"/>
        </w:rPr>
        <w:t>[GO TO C7a2]</w:t>
      </w:r>
    </w:p>
    <w:p w:rsidR="009A572A" w:rsidRPr="00751331" w:rsidRDefault="009A572A" w:rsidP="009A572A">
      <w:pPr>
        <w:tabs>
          <w:tab w:val="left" w:pos="720"/>
        </w:tabs>
        <w:ind w:left="720"/>
        <w:rPr>
          <w:bCs/>
          <w:color w:val="000000"/>
        </w:rPr>
      </w:pPr>
    </w:p>
    <w:p w:rsidR="009A572A" w:rsidRPr="00751331" w:rsidRDefault="009A572A" w:rsidP="009A572A">
      <w:pPr>
        <w:tabs>
          <w:tab w:val="left" w:pos="720"/>
        </w:tabs>
        <w:ind w:left="720"/>
        <w:rPr>
          <w:b/>
          <w:bCs/>
          <w:color w:val="000000"/>
        </w:rPr>
      </w:pPr>
      <w:r w:rsidRPr="00751331">
        <w:rPr>
          <w:b/>
          <w:bCs/>
          <w:color w:val="000000"/>
        </w:rPr>
        <w:t>|__|</w:t>
      </w:r>
    </w:p>
    <w:p w:rsidR="009A572A" w:rsidRPr="00751331" w:rsidRDefault="009A572A" w:rsidP="009A572A">
      <w:pPr>
        <w:rPr>
          <w:b/>
          <w:bCs/>
          <w:color w:val="000000"/>
          <w:sz w:val="22"/>
          <w:szCs w:val="22"/>
        </w:rPr>
      </w:pPr>
    </w:p>
    <w:p w:rsidR="009A572A" w:rsidRPr="00751331" w:rsidRDefault="009A572A" w:rsidP="009A572A">
      <w:pPr>
        <w:rPr>
          <w:b/>
          <w:bCs/>
          <w:color w:val="000000"/>
          <w:sz w:val="22"/>
          <w:szCs w:val="22"/>
        </w:rPr>
      </w:pPr>
      <w:r w:rsidRPr="00751331">
        <w:rPr>
          <w:b/>
          <w:bCs/>
          <w:color w:val="000000"/>
          <w:sz w:val="22"/>
          <w:szCs w:val="22"/>
        </w:rPr>
        <w:t>C7a3</w:t>
      </w:r>
      <w:r w:rsidRPr="00751331">
        <w:rPr>
          <w:b/>
          <w:bCs/>
          <w:color w:val="000000"/>
          <w:sz w:val="22"/>
          <w:szCs w:val="22"/>
        </w:rPr>
        <w:tab/>
        <w:t>When you first started to smoke EVERY DAY, were you living in [fill state/country from A2b] or somewhere else?</w:t>
      </w:r>
    </w:p>
    <w:p w:rsidR="009A572A" w:rsidRPr="00751331" w:rsidRDefault="009A572A" w:rsidP="009A572A">
      <w:pPr>
        <w:rPr>
          <w:b/>
          <w:bCs/>
          <w:color w:val="000000"/>
          <w:sz w:val="22"/>
          <w:szCs w:val="22"/>
        </w:rPr>
      </w:pPr>
    </w:p>
    <w:p w:rsidR="009A572A" w:rsidRPr="00751331" w:rsidRDefault="009A572A" w:rsidP="0095230B">
      <w:pPr>
        <w:numPr>
          <w:ilvl w:val="0"/>
          <w:numId w:val="19"/>
        </w:numPr>
        <w:tabs>
          <w:tab w:val="left" w:pos="3870"/>
        </w:tabs>
        <w:rPr>
          <w:b/>
          <w:bCs/>
          <w:color w:val="000000"/>
          <w:sz w:val="22"/>
          <w:szCs w:val="22"/>
        </w:rPr>
      </w:pPr>
      <w:r w:rsidRPr="00751331">
        <w:rPr>
          <w:bCs/>
          <w:color w:val="000000"/>
          <w:sz w:val="22"/>
          <w:szCs w:val="22"/>
        </w:rPr>
        <w:t>in state/country from A2b</w:t>
      </w:r>
      <w:r w:rsidR="0095230B">
        <w:rPr>
          <w:bCs/>
          <w:color w:val="000000"/>
          <w:sz w:val="22"/>
          <w:szCs w:val="22"/>
        </w:rPr>
        <w:tab/>
      </w:r>
      <w:r w:rsidR="00E958CA" w:rsidRPr="00751331">
        <w:rPr>
          <w:b/>
          <w:bCs/>
          <w:color w:val="000000"/>
          <w:sz w:val="22"/>
          <w:szCs w:val="22"/>
        </w:rPr>
        <w:t>GO TO C7d</w:t>
      </w:r>
    </w:p>
    <w:p w:rsidR="0069484C" w:rsidRPr="00751331" w:rsidRDefault="0069484C" w:rsidP="0095230B">
      <w:pPr>
        <w:numPr>
          <w:ilvl w:val="0"/>
          <w:numId w:val="19"/>
        </w:numPr>
        <w:tabs>
          <w:tab w:val="left" w:pos="3870"/>
        </w:tabs>
        <w:rPr>
          <w:b/>
          <w:bCs/>
          <w:color w:val="000000"/>
          <w:sz w:val="22"/>
          <w:szCs w:val="22"/>
        </w:rPr>
      </w:pPr>
      <w:r w:rsidRPr="00751331">
        <w:rPr>
          <w:bCs/>
          <w:color w:val="000000"/>
          <w:sz w:val="22"/>
          <w:szCs w:val="22"/>
        </w:rPr>
        <w:t>somewhere  else</w:t>
      </w:r>
      <w:r w:rsidR="00E958CA" w:rsidRPr="00751331">
        <w:rPr>
          <w:bCs/>
          <w:color w:val="000000"/>
          <w:sz w:val="22"/>
          <w:szCs w:val="22"/>
        </w:rPr>
        <w:tab/>
      </w:r>
      <w:r w:rsidR="00E958CA" w:rsidRPr="00751331">
        <w:rPr>
          <w:b/>
          <w:bCs/>
          <w:color w:val="000000"/>
          <w:sz w:val="22"/>
          <w:szCs w:val="22"/>
        </w:rPr>
        <w:t>GO TO C7a3SP</w:t>
      </w:r>
    </w:p>
    <w:p w:rsidR="0069484C" w:rsidRPr="00751331" w:rsidRDefault="0069484C" w:rsidP="009A572A">
      <w:pPr>
        <w:tabs>
          <w:tab w:val="left" w:pos="720"/>
        </w:tabs>
        <w:ind w:left="720" w:hanging="720"/>
        <w:rPr>
          <w:b/>
          <w:bCs/>
          <w:color w:val="000000"/>
          <w:sz w:val="22"/>
          <w:szCs w:val="22"/>
        </w:rPr>
      </w:pPr>
    </w:p>
    <w:p w:rsidR="0069484C" w:rsidRPr="00751331" w:rsidRDefault="0069484C" w:rsidP="009A572A">
      <w:pPr>
        <w:tabs>
          <w:tab w:val="left" w:pos="720"/>
        </w:tabs>
        <w:ind w:left="720" w:hanging="720"/>
        <w:rPr>
          <w:b/>
          <w:bCs/>
          <w:color w:val="000000"/>
          <w:sz w:val="22"/>
          <w:szCs w:val="22"/>
        </w:rPr>
      </w:pPr>
    </w:p>
    <w:p w:rsidR="00AF453C" w:rsidRPr="00751331" w:rsidRDefault="00E958CA" w:rsidP="009712E6">
      <w:pPr>
        <w:tabs>
          <w:tab w:val="left" w:pos="900"/>
        </w:tabs>
        <w:ind w:left="900" w:hanging="900"/>
        <w:rPr>
          <w:b/>
          <w:bCs/>
          <w:color w:val="000000"/>
          <w:sz w:val="22"/>
          <w:szCs w:val="22"/>
        </w:rPr>
      </w:pPr>
      <w:r w:rsidRPr="00751331">
        <w:rPr>
          <w:b/>
          <w:bCs/>
          <w:color w:val="000000"/>
          <w:sz w:val="22"/>
          <w:szCs w:val="22"/>
        </w:rPr>
        <w:t>C7a3SP</w:t>
      </w:r>
      <w:r w:rsidR="009712E6">
        <w:rPr>
          <w:b/>
          <w:bCs/>
          <w:color w:val="000000"/>
          <w:sz w:val="22"/>
          <w:szCs w:val="22"/>
        </w:rPr>
        <w:tab/>
      </w:r>
      <w:r w:rsidR="00AF453C" w:rsidRPr="00751331">
        <w:rPr>
          <w:b/>
          <w:bCs/>
          <w:color w:val="000000"/>
          <w:sz w:val="22"/>
          <w:szCs w:val="22"/>
        </w:rPr>
        <w:t xml:space="preserve">Please specify the other state or country you were living in when you started to smoke </w:t>
      </w:r>
      <w:r w:rsidR="00055E2D" w:rsidRPr="00751331">
        <w:rPr>
          <w:b/>
          <w:bCs/>
          <w:color w:val="000000"/>
          <w:sz w:val="22"/>
          <w:szCs w:val="22"/>
        </w:rPr>
        <w:t xml:space="preserve">  </w:t>
      </w:r>
      <w:r w:rsidR="00AF453C" w:rsidRPr="00751331">
        <w:rPr>
          <w:b/>
          <w:bCs/>
          <w:color w:val="000000"/>
          <w:sz w:val="22"/>
          <w:szCs w:val="22"/>
        </w:rPr>
        <w:lastRenderedPageBreak/>
        <w:t>EVERY DAY</w:t>
      </w:r>
    </w:p>
    <w:p w:rsidR="009A572A" w:rsidRPr="00751331" w:rsidRDefault="009A572A" w:rsidP="009A572A">
      <w:pPr>
        <w:tabs>
          <w:tab w:val="left" w:pos="720"/>
          <w:tab w:val="left" w:pos="1440"/>
        </w:tabs>
        <w:ind w:left="1440" w:hanging="1440"/>
        <w:rPr>
          <w:color w:val="000000"/>
          <w:sz w:val="22"/>
          <w:szCs w:val="22"/>
        </w:rPr>
      </w:pPr>
    </w:p>
    <w:p w:rsidR="009A572A" w:rsidRPr="00751331" w:rsidRDefault="009A572A" w:rsidP="009A572A">
      <w:pPr>
        <w:rPr>
          <w:color w:val="000000"/>
          <w:sz w:val="22"/>
          <w:szCs w:val="22"/>
        </w:rPr>
      </w:pPr>
    </w:p>
    <w:p w:rsidR="009A572A" w:rsidRPr="00751331" w:rsidRDefault="00E958CA" w:rsidP="009712E6">
      <w:pPr>
        <w:tabs>
          <w:tab w:val="left" w:pos="720"/>
        </w:tabs>
        <w:ind w:left="1440" w:hanging="1440"/>
        <w:rPr>
          <w:b/>
          <w:bCs/>
          <w:color w:val="000000"/>
          <w:sz w:val="22"/>
          <w:szCs w:val="22"/>
        </w:rPr>
      </w:pPr>
      <w:r w:rsidRPr="00751331">
        <w:rPr>
          <w:color w:val="000000"/>
          <w:sz w:val="22"/>
          <w:szCs w:val="22"/>
        </w:rPr>
        <w:t>-------------</w:t>
      </w:r>
      <w:r w:rsidR="009A572A" w:rsidRPr="00751331">
        <w:rPr>
          <w:color w:val="000000"/>
          <w:sz w:val="22"/>
          <w:szCs w:val="22"/>
        </w:rPr>
        <w:tab/>
      </w:r>
      <w:r w:rsidRPr="00751331">
        <w:rPr>
          <w:color w:val="000000"/>
          <w:sz w:val="22"/>
          <w:szCs w:val="22"/>
        </w:rPr>
        <w:t>[</w:t>
      </w:r>
      <w:r w:rsidRPr="00751331">
        <w:rPr>
          <w:b/>
          <w:color w:val="000000"/>
          <w:sz w:val="22"/>
          <w:szCs w:val="22"/>
        </w:rPr>
        <w:t>FR</w:t>
      </w:r>
      <w:r w:rsidRPr="00751331">
        <w:rPr>
          <w:color w:val="000000"/>
          <w:sz w:val="22"/>
          <w:szCs w:val="22"/>
        </w:rPr>
        <w:t xml:space="preserve">: SPELL OUT </w:t>
      </w:r>
      <w:proofErr w:type="gramStart"/>
      <w:r w:rsidRPr="00751331">
        <w:rPr>
          <w:color w:val="000000"/>
          <w:sz w:val="22"/>
          <w:szCs w:val="22"/>
        </w:rPr>
        <w:t>THE  FULL</w:t>
      </w:r>
      <w:proofErr w:type="gramEnd"/>
      <w:r w:rsidRPr="00751331">
        <w:rPr>
          <w:color w:val="000000"/>
          <w:sz w:val="22"/>
          <w:szCs w:val="22"/>
        </w:rPr>
        <w:t xml:space="preserve"> NAME.  ENTER A TEXT OF AT MOST 40 CHARACTERS]</w:t>
      </w:r>
    </w:p>
    <w:p w:rsidR="009A572A" w:rsidRPr="00751331" w:rsidRDefault="009A572A"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2F6E4D" w:rsidRPr="00751331"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E958CA" w:rsidRPr="00751331" w:rsidRDefault="00806132" w:rsidP="00806132">
      <w:pPr>
        <w:tabs>
          <w:tab w:val="left" w:pos="720"/>
        </w:tabs>
        <w:ind w:left="720" w:hanging="720"/>
        <w:rPr>
          <w:b/>
          <w:bCs/>
          <w:color w:val="000000"/>
          <w:sz w:val="22"/>
          <w:szCs w:val="22"/>
        </w:rPr>
      </w:pPr>
      <w:proofErr w:type="gramStart"/>
      <w:r w:rsidRPr="00751331">
        <w:rPr>
          <w:b/>
          <w:bCs/>
          <w:color w:val="000000"/>
        </w:rPr>
        <w:t>C7d</w:t>
      </w:r>
      <w:r w:rsidRPr="00751331">
        <w:rPr>
          <w:b/>
          <w:bCs/>
          <w:color w:val="000000"/>
          <w:sz w:val="22"/>
          <w:szCs w:val="22"/>
        </w:rPr>
        <w:t xml:space="preserve">  For</w:t>
      </w:r>
      <w:proofErr w:type="gramEnd"/>
      <w:r w:rsidRPr="00751331">
        <w:rPr>
          <w:b/>
          <w:bCs/>
          <w:color w:val="000000"/>
          <w:sz w:val="22"/>
          <w:szCs w:val="22"/>
        </w:rPr>
        <w:t xml:space="preserve"> how long have you smoked EVERY </w:t>
      </w:r>
      <w:smartTag w:uri="urn:schemas-microsoft-com:office:smarttags" w:element="stockticker">
        <w:r w:rsidRPr="00751331">
          <w:rPr>
            <w:b/>
            <w:bCs/>
            <w:color w:val="000000"/>
            <w:sz w:val="22"/>
            <w:szCs w:val="22"/>
          </w:rPr>
          <w:t>DAY</w:t>
        </w:r>
      </w:smartTag>
    </w:p>
    <w:p w:rsidR="00E958CA" w:rsidRPr="00751331" w:rsidRDefault="00E958CA" w:rsidP="00806132">
      <w:pPr>
        <w:tabs>
          <w:tab w:val="left" w:pos="720"/>
        </w:tabs>
        <w:ind w:left="720" w:hanging="720"/>
        <w:rPr>
          <w:b/>
          <w:bCs/>
          <w:color w:val="000000"/>
          <w:sz w:val="22"/>
          <w:szCs w:val="22"/>
        </w:rPr>
      </w:pPr>
    </w:p>
    <w:p w:rsidR="00806132" w:rsidRPr="00751331" w:rsidRDefault="00E958CA" w:rsidP="0095230B">
      <w:pPr>
        <w:tabs>
          <w:tab w:val="left" w:pos="720"/>
        </w:tabs>
        <w:ind w:left="720" w:hanging="720"/>
        <w:rPr>
          <w:b/>
          <w:bCs/>
          <w:color w:val="000000"/>
          <w:sz w:val="22"/>
          <w:szCs w:val="22"/>
        </w:rPr>
      </w:pPr>
      <w:r w:rsidRPr="00751331">
        <w:rPr>
          <w:b/>
          <w:bCs/>
          <w:color w:val="000000"/>
          <w:sz w:val="22"/>
          <w:szCs w:val="22"/>
        </w:rPr>
        <w:tab/>
      </w:r>
      <w:r w:rsidR="00806132" w:rsidRPr="00751331">
        <w:rPr>
          <w:b/>
          <w:bCs/>
          <w:color w:val="000000"/>
          <w:sz w:val="22"/>
          <w:szCs w:val="22"/>
        </w:rPr>
        <w:t>READ CHOICES 1-4</w:t>
      </w:r>
    </w:p>
    <w:p w:rsidR="00806132" w:rsidRPr="00751331" w:rsidRDefault="00806132" w:rsidP="00806132">
      <w:pPr>
        <w:tabs>
          <w:tab w:val="left" w:pos="720"/>
        </w:tabs>
        <w:ind w:left="720" w:hanging="720"/>
        <w:rPr>
          <w:b/>
          <w:bCs/>
          <w:color w:val="000000"/>
          <w:sz w:val="22"/>
          <w:szCs w:val="22"/>
        </w:rPr>
      </w:pPr>
    </w:p>
    <w:p w:rsidR="00806132" w:rsidRPr="00751331" w:rsidRDefault="00806132" w:rsidP="0032185D">
      <w:pPr>
        <w:numPr>
          <w:ilvl w:val="0"/>
          <w:numId w:val="20"/>
        </w:numPr>
        <w:tabs>
          <w:tab w:val="left" w:pos="720"/>
        </w:tabs>
        <w:rPr>
          <w:b/>
          <w:bCs/>
          <w:color w:val="000000"/>
          <w:sz w:val="22"/>
          <w:szCs w:val="22"/>
        </w:rPr>
      </w:pPr>
      <w:r w:rsidRPr="00751331">
        <w:rPr>
          <w:b/>
          <w:bCs/>
          <w:color w:val="000000"/>
          <w:sz w:val="22"/>
          <w:szCs w:val="22"/>
        </w:rPr>
        <w:t xml:space="preserve">All  or nearly all the years you have smoked </w:t>
      </w:r>
    </w:p>
    <w:p w:rsidR="00806132" w:rsidRPr="00751331" w:rsidRDefault="00806132" w:rsidP="0032185D">
      <w:pPr>
        <w:numPr>
          <w:ilvl w:val="0"/>
          <w:numId w:val="20"/>
        </w:numPr>
        <w:tabs>
          <w:tab w:val="left" w:pos="720"/>
        </w:tabs>
        <w:rPr>
          <w:b/>
          <w:bCs/>
          <w:color w:val="000000"/>
          <w:sz w:val="22"/>
          <w:szCs w:val="22"/>
        </w:rPr>
      </w:pPr>
      <w:r w:rsidRPr="00751331">
        <w:rPr>
          <w:b/>
          <w:bCs/>
          <w:color w:val="000000"/>
          <w:sz w:val="22"/>
          <w:szCs w:val="22"/>
        </w:rPr>
        <w:t>Most of the years you have smoked</w:t>
      </w:r>
    </w:p>
    <w:p w:rsidR="00806132" w:rsidRPr="00751331" w:rsidRDefault="00806132" w:rsidP="0032185D">
      <w:pPr>
        <w:numPr>
          <w:ilvl w:val="0"/>
          <w:numId w:val="20"/>
        </w:numPr>
        <w:tabs>
          <w:tab w:val="left" w:pos="720"/>
        </w:tabs>
        <w:rPr>
          <w:b/>
          <w:bCs/>
          <w:color w:val="000000"/>
          <w:sz w:val="22"/>
          <w:szCs w:val="22"/>
        </w:rPr>
      </w:pPr>
      <w:r w:rsidRPr="00751331">
        <w:rPr>
          <w:b/>
          <w:bCs/>
          <w:color w:val="000000"/>
          <w:sz w:val="22"/>
          <w:szCs w:val="22"/>
        </w:rPr>
        <w:t>Half of the years you have smoked, OR -</w:t>
      </w:r>
    </w:p>
    <w:p w:rsidR="00806132" w:rsidRPr="00751331" w:rsidRDefault="00806132" w:rsidP="0032185D">
      <w:pPr>
        <w:numPr>
          <w:ilvl w:val="0"/>
          <w:numId w:val="20"/>
        </w:numPr>
        <w:tabs>
          <w:tab w:val="left" w:pos="720"/>
        </w:tabs>
        <w:rPr>
          <w:b/>
          <w:bCs/>
          <w:color w:val="000000"/>
          <w:sz w:val="22"/>
          <w:szCs w:val="22"/>
        </w:rPr>
      </w:pPr>
      <w:r w:rsidRPr="00751331">
        <w:rPr>
          <w:b/>
          <w:bCs/>
          <w:color w:val="000000"/>
          <w:sz w:val="22"/>
          <w:szCs w:val="22"/>
        </w:rPr>
        <w:t>Less than half the years you have smoked</w:t>
      </w:r>
    </w:p>
    <w:p w:rsidR="00806132" w:rsidRPr="00751331" w:rsidRDefault="00806132" w:rsidP="00806132">
      <w:pPr>
        <w:tabs>
          <w:tab w:val="left" w:pos="720"/>
        </w:tabs>
        <w:ind w:left="720" w:hanging="720"/>
        <w:rPr>
          <w:b/>
          <w:bCs/>
          <w:color w:val="000000"/>
          <w:sz w:val="22"/>
          <w:szCs w:val="22"/>
        </w:rPr>
      </w:pPr>
    </w:p>
    <w:p w:rsidR="00806132" w:rsidRPr="00751331" w:rsidRDefault="00806132" w:rsidP="0032185D">
      <w:pPr>
        <w:numPr>
          <w:ilvl w:val="0"/>
          <w:numId w:val="20"/>
        </w:numPr>
        <w:rPr>
          <w:bCs/>
          <w:color w:val="000000"/>
          <w:sz w:val="22"/>
          <w:szCs w:val="22"/>
        </w:rPr>
      </w:pPr>
      <w:r w:rsidRPr="00751331">
        <w:rPr>
          <w:bCs/>
          <w:color w:val="000000"/>
          <w:sz w:val="22"/>
          <w:szCs w:val="22"/>
        </w:rPr>
        <w:t xml:space="preserve">IF VOLUNTEERED:  LESS THAN </w:t>
      </w:r>
      <w:smartTag w:uri="urn:schemas-microsoft-com:office:smarttags" w:element="stockticker">
        <w:r w:rsidRPr="00751331">
          <w:rPr>
            <w:bCs/>
            <w:color w:val="000000"/>
            <w:sz w:val="22"/>
            <w:szCs w:val="22"/>
          </w:rPr>
          <w:t>ONE</w:t>
        </w:r>
      </w:smartTag>
      <w:r w:rsidRPr="00751331">
        <w:rPr>
          <w:bCs/>
          <w:color w:val="000000"/>
          <w:sz w:val="22"/>
          <w:szCs w:val="22"/>
        </w:rPr>
        <w:t xml:space="preserve"> YEAR </w:t>
      </w:r>
    </w:p>
    <w:p w:rsidR="00806132" w:rsidRPr="00751331" w:rsidRDefault="00806132" w:rsidP="00806132">
      <w:pPr>
        <w:rPr>
          <w:b/>
          <w:color w:val="000000"/>
        </w:rPr>
      </w:pPr>
    </w:p>
    <w:p w:rsidR="00806132" w:rsidRPr="0095230B" w:rsidRDefault="00806132" w:rsidP="00806132">
      <w:pPr>
        <w:ind w:left="720"/>
        <w:rPr>
          <w:rFonts w:asciiTheme="majorBidi" w:hAnsiTheme="majorBidi" w:cstheme="majorBidi"/>
          <w:b/>
          <w:bCs/>
          <w:color w:val="000000"/>
        </w:rPr>
      </w:pPr>
      <w:r w:rsidRPr="00751331">
        <w:rPr>
          <w:rFonts w:ascii="Comic Sans MS" w:hAnsi="Comic Sans MS"/>
          <w:b/>
          <w:bCs/>
          <w:color w:val="000000"/>
        </w:rPr>
        <w:t>|__|</w:t>
      </w:r>
    </w:p>
    <w:p w:rsidR="00806132" w:rsidRPr="0095230B" w:rsidRDefault="00806132" w:rsidP="00806132">
      <w:pPr>
        <w:rPr>
          <w:rFonts w:asciiTheme="majorBidi" w:hAnsiTheme="majorBidi" w:cstheme="majorBidi"/>
          <w:b/>
          <w:bCs/>
          <w:color w:val="000000"/>
        </w:rPr>
      </w:pPr>
    </w:p>
    <w:p w:rsidR="00A7288B" w:rsidRPr="00751331" w:rsidRDefault="00A7288B" w:rsidP="00A7288B">
      <w:pPr>
        <w:rPr>
          <w:rFonts w:ascii="Times New Roman Bold" w:hAnsi="Times New Roman Bold"/>
          <w:b/>
          <w:bCs/>
          <w:color w:val="000000"/>
        </w:rPr>
      </w:pPr>
      <w:r w:rsidRPr="00751331">
        <w:rPr>
          <w:rFonts w:ascii="Times New Roman Bold" w:hAnsi="Times New Roman Bold"/>
          <w:b/>
          <w:bCs/>
          <w:color w:val="000000"/>
        </w:rPr>
        <w:t>IF C2 = 1, GO TO C7</w:t>
      </w:r>
      <w:r w:rsidR="003E5590" w:rsidRPr="00751331">
        <w:rPr>
          <w:rFonts w:ascii="Times New Roman Bold" w:hAnsi="Times New Roman Bold"/>
          <w:b/>
          <w:bCs/>
          <w:color w:val="000000"/>
        </w:rPr>
        <w:t>d</w:t>
      </w:r>
      <w:r w:rsidRPr="00751331">
        <w:rPr>
          <w:rFonts w:ascii="Times New Roman Bold" w:hAnsi="Times New Roman Bold"/>
          <w:b/>
          <w:bCs/>
          <w:color w:val="000000"/>
        </w:rPr>
        <w:t>3; ELSE IF C2 =2, 3, R, OR DK, GO TO C7</w:t>
      </w:r>
      <w:r w:rsidR="003E5590" w:rsidRPr="00751331">
        <w:rPr>
          <w:rFonts w:ascii="Times New Roman Bold" w:hAnsi="Times New Roman Bold"/>
          <w:b/>
          <w:bCs/>
          <w:color w:val="000000"/>
        </w:rPr>
        <w:t>d</w:t>
      </w:r>
      <w:r w:rsidRPr="00751331">
        <w:rPr>
          <w:rFonts w:ascii="Times New Roman Bold" w:hAnsi="Times New Roman Bold"/>
          <w:b/>
          <w:bCs/>
          <w:color w:val="000000"/>
        </w:rPr>
        <w:t>2</w:t>
      </w:r>
    </w:p>
    <w:p w:rsidR="00A7288B" w:rsidRPr="0095230B" w:rsidRDefault="00A7288B" w:rsidP="00A7288B">
      <w:pPr>
        <w:rPr>
          <w:rFonts w:asciiTheme="majorBidi" w:hAnsiTheme="majorBidi" w:cstheme="majorBidi"/>
          <w:b/>
          <w:bCs/>
          <w:color w:val="000000"/>
        </w:rPr>
      </w:pPr>
    </w:p>
    <w:p w:rsidR="00A7288B" w:rsidRPr="00751331" w:rsidRDefault="00815F83" w:rsidP="00A7288B">
      <w:pPr>
        <w:rPr>
          <w:rFonts w:ascii="Times New Roman Bold" w:hAnsi="Times New Roman Bold"/>
          <w:b/>
          <w:bCs/>
          <w:color w:val="000000"/>
        </w:rPr>
      </w:pPr>
      <w:r w:rsidRPr="00751331">
        <w:rPr>
          <w:rFonts w:ascii="Times New Roman Bold" w:hAnsi="Times New Roman Bold"/>
          <w:b/>
          <w:bCs/>
          <w:color w:val="000000"/>
        </w:rPr>
        <w:t>C</w:t>
      </w:r>
      <w:r w:rsidR="00A7288B" w:rsidRPr="00751331">
        <w:rPr>
          <w:rFonts w:ascii="Times New Roman Bold" w:hAnsi="Times New Roman Bold"/>
          <w:b/>
          <w:bCs/>
          <w:color w:val="000000"/>
        </w:rPr>
        <w:t>7</w:t>
      </w:r>
      <w:r w:rsidR="003E5590" w:rsidRPr="00751331">
        <w:rPr>
          <w:rFonts w:ascii="Times New Roman Bold" w:hAnsi="Times New Roman Bold"/>
          <w:b/>
          <w:bCs/>
          <w:color w:val="000000"/>
        </w:rPr>
        <w:t>d</w:t>
      </w:r>
      <w:r w:rsidR="00A7288B" w:rsidRPr="00751331">
        <w:rPr>
          <w:rFonts w:ascii="Times New Roman Bold" w:hAnsi="Times New Roman Bold"/>
          <w:b/>
          <w:bCs/>
          <w:color w:val="000000"/>
        </w:rPr>
        <w:t>2  Have you EVER smoked MENTHOL cigarettes for 6 months or more?</w:t>
      </w:r>
    </w:p>
    <w:p w:rsidR="00A7288B" w:rsidRPr="00751331" w:rsidRDefault="00A7288B" w:rsidP="00A7288B">
      <w:pPr>
        <w:rPr>
          <w:rFonts w:ascii="Times New Roman Bold" w:hAnsi="Times New Roman Bold"/>
          <w:b/>
          <w:bCs/>
          <w:color w:val="000000"/>
        </w:rPr>
      </w:pPr>
    </w:p>
    <w:p w:rsidR="00A7288B" w:rsidRPr="00751331" w:rsidRDefault="00A7288B" w:rsidP="00A7288B">
      <w:pPr>
        <w:tabs>
          <w:tab w:val="left" w:pos="991"/>
        </w:tabs>
        <w:ind w:left="720"/>
        <w:rPr>
          <w:b/>
          <w:color w:val="000000"/>
          <w:sz w:val="22"/>
          <w:szCs w:val="22"/>
        </w:rPr>
      </w:pPr>
      <w:r w:rsidRPr="00751331">
        <w:rPr>
          <w:b/>
          <w:color w:val="000000"/>
          <w:sz w:val="22"/>
          <w:szCs w:val="22"/>
        </w:rPr>
        <w:t>(1) Yes</w:t>
      </w:r>
    </w:p>
    <w:p w:rsidR="00A7288B" w:rsidRPr="00751331" w:rsidRDefault="00A7288B" w:rsidP="00A7288B">
      <w:pPr>
        <w:tabs>
          <w:tab w:val="left" w:pos="741"/>
        </w:tabs>
        <w:rPr>
          <w:b/>
          <w:color w:val="000000"/>
          <w:sz w:val="22"/>
          <w:szCs w:val="22"/>
        </w:rPr>
      </w:pPr>
      <w:r w:rsidRPr="00751331">
        <w:rPr>
          <w:b/>
          <w:color w:val="000000"/>
          <w:sz w:val="22"/>
          <w:szCs w:val="22"/>
        </w:rPr>
        <w:tab/>
        <w:t>(2)  No</w:t>
      </w:r>
    </w:p>
    <w:p w:rsidR="00A7288B" w:rsidRPr="00751331" w:rsidRDefault="00A7288B" w:rsidP="00A7288B">
      <w:pPr>
        <w:rPr>
          <w:rFonts w:ascii="Times New Roman Bold" w:hAnsi="Times New Roman Bold"/>
          <w:b/>
          <w:bCs/>
          <w:color w:val="000000"/>
        </w:rPr>
      </w:pPr>
    </w:p>
    <w:p w:rsidR="00A7288B" w:rsidRPr="00751331" w:rsidRDefault="00A7288B" w:rsidP="00A7288B">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ascii="Times New Roman Bold" w:hAnsi="Times New Roman Bold"/>
          <w:b/>
          <w:color w:val="000000"/>
          <w:sz w:val="28"/>
          <w:szCs w:val="22"/>
        </w:rPr>
      </w:pPr>
      <w:r w:rsidRPr="00751331">
        <w:rPr>
          <w:rFonts w:ascii="Times New Roman Bold" w:hAnsi="Times New Roman Bold"/>
          <w:b/>
          <w:color w:val="000000"/>
          <w:sz w:val="28"/>
          <w:szCs w:val="22"/>
        </w:rPr>
        <w:t>IF C7</w:t>
      </w:r>
      <w:r w:rsidR="003E5590" w:rsidRPr="00751331">
        <w:rPr>
          <w:rFonts w:ascii="Times New Roman Bold" w:hAnsi="Times New Roman Bold"/>
          <w:b/>
          <w:color w:val="000000"/>
          <w:sz w:val="28"/>
          <w:szCs w:val="22"/>
        </w:rPr>
        <w:t>d</w:t>
      </w:r>
      <w:r w:rsidRPr="00751331">
        <w:rPr>
          <w:rFonts w:ascii="Times New Roman Bold" w:hAnsi="Times New Roman Bold"/>
          <w:b/>
          <w:color w:val="000000"/>
          <w:sz w:val="28"/>
          <w:szCs w:val="22"/>
        </w:rPr>
        <w:t xml:space="preserve">2 = 1, THEN GO TO </w:t>
      </w:r>
      <w:r w:rsidR="00815F83" w:rsidRPr="00751331">
        <w:rPr>
          <w:rFonts w:ascii="Times New Roman Bold" w:hAnsi="Times New Roman Bold"/>
          <w:b/>
          <w:color w:val="000000"/>
          <w:sz w:val="28"/>
          <w:szCs w:val="22"/>
        </w:rPr>
        <w:t>C</w:t>
      </w:r>
      <w:r w:rsidR="00A15956" w:rsidRPr="00751331">
        <w:rPr>
          <w:rFonts w:ascii="Times New Roman Bold" w:hAnsi="Times New Roman Bold"/>
          <w:b/>
          <w:color w:val="000000"/>
          <w:sz w:val="28"/>
          <w:szCs w:val="22"/>
        </w:rPr>
        <w:t>7d</w:t>
      </w:r>
      <w:r w:rsidRPr="00751331">
        <w:rPr>
          <w:rFonts w:ascii="Times New Roman Bold" w:hAnsi="Times New Roman Bold"/>
          <w:b/>
          <w:color w:val="000000"/>
          <w:sz w:val="28"/>
          <w:szCs w:val="22"/>
        </w:rPr>
        <w:t>3</w:t>
      </w:r>
      <w:r w:rsidR="00AD2BCF" w:rsidRPr="00751331">
        <w:rPr>
          <w:rFonts w:ascii="Times New Roman Bold" w:hAnsi="Times New Roman Bold"/>
          <w:b/>
          <w:color w:val="000000"/>
          <w:sz w:val="28"/>
          <w:szCs w:val="22"/>
        </w:rPr>
        <w:t>;</w:t>
      </w:r>
      <w:r w:rsidRPr="00751331">
        <w:rPr>
          <w:rFonts w:ascii="Times New Roman Bold" w:hAnsi="Times New Roman Bold"/>
          <w:b/>
          <w:color w:val="000000"/>
          <w:sz w:val="28"/>
          <w:szCs w:val="22"/>
        </w:rPr>
        <w:t xml:space="preserve"> ELSE </w:t>
      </w:r>
      <w:r w:rsidR="00A15956" w:rsidRPr="00751331">
        <w:rPr>
          <w:rFonts w:ascii="Times New Roman Bold" w:hAnsi="Times New Roman Bold"/>
          <w:b/>
          <w:color w:val="000000"/>
          <w:sz w:val="28"/>
          <w:szCs w:val="22"/>
        </w:rPr>
        <w:t>if C7a =2,</w:t>
      </w:r>
      <w:r w:rsidR="0097671B" w:rsidRPr="00751331">
        <w:rPr>
          <w:rFonts w:ascii="Times New Roman Bold" w:hAnsi="Times New Roman Bold"/>
          <w:b/>
          <w:color w:val="000000"/>
          <w:sz w:val="28"/>
          <w:szCs w:val="22"/>
        </w:rPr>
        <w:t xml:space="preserve"> R,</w:t>
      </w:r>
      <w:r w:rsidR="00A15956" w:rsidRPr="00751331">
        <w:rPr>
          <w:rFonts w:ascii="Times New Roman Bold" w:hAnsi="Times New Roman Bold"/>
          <w:b/>
          <w:color w:val="000000"/>
          <w:sz w:val="28"/>
          <w:szCs w:val="22"/>
        </w:rPr>
        <w:t xml:space="preserve"> or DK, </w:t>
      </w:r>
      <w:r w:rsidRPr="00751331">
        <w:rPr>
          <w:rFonts w:ascii="Times New Roman Bold" w:hAnsi="Times New Roman Bold"/>
          <w:b/>
          <w:color w:val="000000"/>
          <w:sz w:val="28"/>
          <w:szCs w:val="22"/>
        </w:rPr>
        <w:t xml:space="preserve">GO TO </w:t>
      </w:r>
      <w:r w:rsidR="00815F83" w:rsidRPr="00751331">
        <w:rPr>
          <w:rFonts w:ascii="Times New Roman Bold" w:hAnsi="Times New Roman Bold"/>
          <w:b/>
          <w:color w:val="000000"/>
          <w:sz w:val="28"/>
          <w:szCs w:val="22"/>
        </w:rPr>
        <w:t>C</w:t>
      </w:r>
      <w:r w:rsidR="00A15956" w:rsidRPr="00751331">
        <w:rPr>
          <w:rFonts w:ascii="Times New Roman Bold" w:hAnsi="Times New Roman Bold"/>
          <w:b/>
          <w:color w:val="000000"/>
          <w:sz w:val="28"/>
          <w:szCs w:val="22"/>
        </w:rPr>
        <w:t>8; E</w:t>
      </w:r>
      <w:r w:rsidR="00AD2BCF" w:rsidRPr="00751331">
        <w:rPr>
          <w:rFonts w:ascii="Times New Roman Bold" w:hAnsi="Times New Roman Bold"/>
          <w:b/>
          <w:color w:val="000000"/>
          <w:sz w:val="28"/>
          <w:szCs w:val="22"/>
        </w:rPr>
        <w:t xml:space="preserve">LSE </w:t>
      </w:r>
      <w:r w:rsidR="0097671B" w:rsidRPr="00751331">
        <w:rPr>
          <w:rFonts w:ascii="Times New Roman Bold" w:hAnsi="Times New Roman Bold"/>
          <w:b/>
          <w:color w:val="000000"/>
          <w:sz w:val="28"/>
          <w:szCs w:val="22"/>
        </w:rPr>
        <w:t>G</w:t>
      </w:r>
      <w:r w:rsidR="00AD2BCF" w:rsidRPr="00751331">
        <w:rPr>
          <w:rFonts w:ascii="Times New Roman Bold" w:hAnsi="Times New Roman Bold"/>
          <w:b/>
          <w:color w:val="000000"/>
          <w:sz w:val="28"/>
          <w:szCs w:val="22"/>
        </w:rPr>
        <w:t>O</w:t>
      </w:r>
      <w:r w:rsidR="00856171" w:rsidRPr="00751331">
        <w:rPr>
          <w:rFonts w:ascii="Times New Roman Bold" w:hAnsi="Times New Roman Bold"/>
          <w:b/>
          <w:color w:val="000000"/>
          <w:sz w:val="28"/>
          <w:szCs w:val="22"/>
        </w:rPr>
        <w:t xml:space="preserve"> </w:t>
      </w:r>
      <w:r w:rsidR="0097671B" w:rsidRPr="00751331">
        <w:rPr>
          <w:rFonts w:ascii="Times New Roman Bold" w:hAnsi="Times New Roman Bold"/>
          <w:b/>
          <w:color w:val="000000"/>
          <w:sz w:val="28"/>
          <w:szCs w:val="22"/>
        </w:rPr>
        <w:t>T</w:t>
      </w:r>
      <w:r w:rsidR="00AD2BCF" w:rsidRPr="00751331">
        <w:rPr>
          <w:rFonts w:ascii="Times New Roman Bold" w:hAnsi="Times New Roman Bold"/>
          <w:b/>
          <w:color w:val="000000"/>
          <w:sz w:val="28"/>
          <w:szCs w:val="22"/>
        </w:rPr>
        <w:t>O</w:t>
      </w:r>
      <w:r w:rsidR="0097671B" w:rsidRPr="00751331">
        <w:rPr>
          <w:rFonts w:ascii="Times New Roman Bold" w:hAnsi="Times New Roman Bold"/>
          <w:b/>
          <w:color w:val="000000"/>
          <w:sz w:val="28"/>
          <w:szCs w:val="22"/>
        </w:rPr>
        <w:t xml:space="preserve"> </w:t>
      </w:r>
      <w:r w:rsidR="00A15956" w:rsidRPr="00751331">
        <w:rPr>
          <w:rFonts w:ascii="Times New Roman Bold" w:hAnsi="Times New Roman Bold"/>
          <w:b/>
          <w:color w:val="000000"/>
          <w:sz w:val="28"/>
          <w:szCs w:val="22"/>
        </w:rPr>
        <w:t>C7e</w:t>
      </w:r>
    </w:p>
    <w:p w:rsidR="00A7288B" w:rsidRPr="0095230B" w:rsidRDefault="00A7288B" w:rsidP="00A7288B">
      <w:pPr>
        <w:rPr>
          <w:rFonts w:asciiTheme="majorBidi" w:hAnsiTheme="majorBidi" w:cstheme="majorBidi"/>
          <w:b/>
          <w:bCs/>
          <w:color w:val="000000"/>
        </w:rPr>
      </w:pPr>
    </w:p>
    <w:p w:rsidR="00E017DD" w:rsidRPr="00751331" w:rsidRDefault="00A7288B" w:rsidP="00A7288B">
      <w:pPr>
        <w:tabs>
          <w:tab w:val="left" w:pos="720"/>
        </w:tabs>
        <w:ind w:left="720" w:hanging="720"/>
        <w:rPr>
          <w:rFonts w:ascii="Arial" w:hAnsi="Arial" w:cs="Arial"/>
          <w:b/>
          <w:bCs/>
          <w:color w:val="000000"/>
          <w:sz w:val="22"/>
          <w:szCs w:val="22"/>
        </w:rPr>
      </w:pPr>
      <w:r w:rsidRPr="00751331">
        <w:rPr>
          <w:rFonts w:ascii="Arial" w:hAnsi="Arial" w:cs="Arial"/>
          <w:b/>
          <w:bCs/>
          <w:color w:val="000000"/>
        </w:rPr>
        <w:t>C7</w:t>
      </w:r>
      <w:r w:rsidR="003E5590" w:rsidRPr="00751331">
        <w:rPr>
          <w:rFonts w:ascii="Arial" w:hAnsi="Arial" w:cs="Arial"/>
          <w:b/>
          <w:bCs/>
          <w:color w:val="000000"/>
        </w:rPr>
        <w:t>d</w:t>
      </w:r>
      <w:r w:rsidRPr="00751331">
        <w:rPr>
          <w:rFonts w:ascii="Arial" w:hAnsi="Arial" w:cs="Arial"/>
          <w:b/>
          <w:bCs/>
          <w:color w:val="000000"/>
        </w:rPr>
        <w:t>3</w:t>
      </w:r>
      <w:r w:rsidRPr="00751331">
        <w:rPr>
          <w:rFonts w:ascii="Arial" w:hAnsi="Arial" w:cs="Arial"/>
          <w:b/>
          <w:bCs/>
          <w:color w:val="000000"/>
          <w:sz w:val="22"/>
          <w:szCs w:val="22"/>
        </w:rPr>
        <w:t xml:space="preserve">  For how long have you smoked MENTHOL cigarettes</w:t>
      </w:r>
    </w:p>
    <w:p w:rsidR="00E017DD" w:rsidRPr="00751331" w:rsidRDefault="00E017DD" w:rsidP="00A7288B">
      <w:pPr>
        <w:tabs>
          <w:tab w:val="left" w:pos="720"/>
        </w:tabs>
        <w:ind w:left="720" w:hanging="720"/>
        <w:rPr>
          <w:rFonts w:ascii="Arial" w:hAnsi="Arial" w:cs="Arial"/>
          <w:b/>
          <w:bCs/>
          <w:color w:val="000000"/>
          <w:sz w:val="22"/>
          <w:szCs w:val="22"/>
        </w:rPr>
      </w:pPr>
    </w:p>
    <w:p w:rsidR="00A7288B" w:rsidRPr="00751331" w:rsidRDefault="00E017DD" w:rsidP="0095230B">
      <w:pPr>
        <w:tabs>
          <w:tab w:val="left" w:pos="720"/>
        </w:tabs>
        <w:ind w:left="720" w:hanging="720"/>
        <w:rPr>
          <w:rFonts w:ascii="Arial" w:hAnsi="Arial" w:cs="Arial"/>
          <w:b/>
          <w:bCs/>
          <w:color w:val="000000"/>
          <w:sz w:val="22"/>
          <w:szCs w:val="22"/>
        </w:rPr>
      </w:pPr>
      <w:r w:rsidRPr="00751331">
        <w:rPr>
          <w:rFonts w:ascii="Arial" w:hAnsi="Arial" w:cs="Arial"/>
          <w:b/>
          <w:bCs/>
          <w:color w:val="000000"/>
          <w:sz w:val="22"/>
          <w:szCs w:val="22"/>
        </w:rPr>
        <w:tab/>
      </w:r>
      <w:r w:rsidR="00A7288B" w:rsidRPr="00751331">
        <w:rPr>
          <w:rFonts w:ascii="Arial" w:hAnsi="Arial" w:cs="Arial"/>
          <w:b/>
          <w:bCs/>
          <w:color w:val="000000"/>
          <w:sz w:val="22"/>
          <w:szCs w:val="22"/>
        </w:rPr>
        <w:t>READ CHOICES 1-4</w:t>
      </w:r>
    </w:p>
    <w:p w:rsidR="00A7288B" w:rsidRPr="00751331" w:rsidRDefault="00A7288B" w:rsidP="00A7288B">
      <w:pPr>
        <w:tabs>
          <w:tab w:val="left" w:pos="720"/>
        </w:tabs>
        <w:ind w:left="720" w:hanging="720"/>
        <w:rPr>
          <w:b/>
          <w:bCs/>
          <w:color w:val="000000"/>
          <w:sz w:val="22"/>
          <w:szCs w:val="22"/>
        </w:rPr>
      </w:pPr>
      <w:r w:rsidRPr="00751331">
        <w:rPr>
          <w:b/>
          <w:bCs/>
          <w:color w:val="000000"/>
          <w:sz w:val="22"/>
          <w:szCs w:val="22"/>
        </w:rPr>
        <w:tab/>
      </w:r>
    </w:p>
    <w:p w:rsidR="00A7288B" w:rsidRPr="00751331" w:rsidRDefault="00A7288B" w:rsidP="00A7288B">
      <w:pPr>
        <w:numPr>
          <w:ilvl w:val="0"/>
          <w:numId w:val="43"/>
        </w:numPr>
        <w:tabs>
          <w:tab w:val="left" w:pos="720"/>
        </w:tabs>
        <w:rPr>
          <w:b/>
          <w:bCs/>
          <w:color w:val="000000"/>
          <w:sz w:val="22"/>
          <w:szCs w:val="22"/>
        </w:rPr>
      </w:pPr>
      <w:r w:rsidRPr="00751331">
        <w:rPr>
          <w:b/>
          <w:bCs/>
          <w:color w:val="000000"/>
          <w:sz w:val="22"/>
          <w:szCs w:val="22"/>
        </w:rPr>
        <w:t xml:space="preserve">All  or nearly all the years you have smoked </w:t>
      </w:r>
    </w:p>
    <w:p w:rsidR="00A7288B" w:rsidRPr="00751331" w:rsidRDefault="00A7288B" w:rsidP="00A7288B">
      <w:pPr>
        <w:numPr>
          <w:ilvl w:val="0"/>
          <w:numId w:val="43"/>
        </w:numPr>
        <w:tabs>
          <w:tab w:val="left" w:pos="720"/>
        </w:tabs>
        <w:rPr>
          <w:b/>
          <w:bCs/>
          <w:color w:val="000000"/>
          <w:sz w:val="22"/>
          <w:szCs w:val="22"/>
        </w:rPr>
      </w:pPr>
      <w:r w:rsidRPr="00751331">
        <w:rPr>
          <w:b/>
          <w:bCs/>
          <w:color w:val="000000"/>
          <w:sz w:val="22"/>
          <w:szCs w:val="22"/>
        </w:rPr>
        <w:t>Most of the years you have smoked</w:t>
      </w:r>
    </w:p>
    <w:p w:rsidR="00A7288B" w:rsidRPr="00751331" w:rsidRDefault="00A7288B" w:rsidP="00A7288B">
      <w:pPr>
        <w:numPr>
          <w:ilvl w:val="0"/>
          <w:numId w:val="43"/>
        </w:numPr>
        <w:tabs>
          <w:tab w:val="left" w:pos="720"/>
        </w:tabs>
        <w:rPr>
          <w:b/>
          <w:bCs/>
          <w:color w:val="000000"/>
          <w:sz w:val="22"/>
          <w:szCs w:val="22"/>
        </w:rPr>
      </w:pPr>
      <w:r w:rsidRPr="00751331">
        <w:rPr>
          <w:b/>
          <w:bCs/>
          <w:color w:val="000000"/>
          <w:sz w:val="22"/>
          <w:szCs w:val="22"/>
        </w:rPr>
        <w:t>Half of the years you have smoked, OR -</w:t>
      </w:r>
    </w:p>
    <w:p w:rsidR="00A7288B" w:rsidRPr="00751331" w:rsidRDefault="00A7288B" w:rsidP="00A7288B">
      <w:pPr>
        <w:numPr>
          <w:ilvl w:val="0"/>
          <w:numId w:val="43"/>
        </w:numPr>
        <w:tabs>
          <w:tab w:val="left" w:pos="720"/>
        </w:tabs>
        <w:rPr>
          <w:b/>
          <w:bCs/>
          <w:color w:val="000000"/>
          <w:sz w:val="22"/>
          <w:szCs w:val="22"/>
        </w:rPr>
      </w:pPr>
      <w:r w:rsidRPr="00751331">
        <w:rPr>
          <w:b/>
          <w:bCs/>
          <w:color w:val="000000"/>
          <w:sz w:val="22"/>
          <w:szCs w:val="22"/>
        </w:rPr>
        <w:t>Less than half the years you have smoked</w:t>
      </w:r>
    </w:p>
    <w:p w:rsidR="00A7288B" w:rsidRPr="00751331" w:rsidRDefault="00A7288B" w:rsidP="00A7288B">
      <w:pPr>
        <w:tabs>
          <w:tab w:val="left" w:pos="720"/>
        </w:tabs>
        <w:ind w:left="720"/>
        <w:rPr>
          <w:b/>
          <w:bCs/>
          <w:color w:val="000000"/>
          <w:sz w:val="22"/>
          <w:szCs w:val="22"/>
        </w:rPr>
      </w:pPr>
    </w:p>
    <w:p w:rsidR="00A7288B" w:rsidRPr="00751331" w:rsidRDefault="00A7288B" w:rsidP="00A7288B">
      <w:pPr>
        <w:numPr>
          <w:ilvl w:val="0"/>
          <w:numId w:val="43"/>
        </w:numPr>
        <w:rPr>
          <w:color w:val="000000"/>
        </w:rPr>
      </w:pPr>
      <w:r w:rsidRPr="00751331">
        <w:rPr>
          <w:bCs/>
          <w:color w:val="000000"/>
          <w:sz w:val="22"/>
          <w:szCs w:val="22"/>
        </w:rPr>
        <w:t xml:space="preserve">IF VOLUNTEERED:  LESS THAN </w:t>
      </w:r>
      <w:smartTag w:uri="urn:schemas-microsoft-com:office:smarttags" w:element="stockticker">
        <w:r w:rsidRPr="00751331">
          <w:rPr>
            <w:bCs/>
            <w:color w:val="000000"/>
            <w:sz w:val="22"/>
            <w:szCs w:val="22"/>
          </w:rPr>
          <w:t>ONE</w:t>
        </w:r>
      </w:smartTag>
      <w:r w:rsidRPr="00751331">
        <w:rPr>
          <w:bCs/>
          <w:color w:val="000000"/>
          <w:sz w:val="22"/>
          <w:szCs w:val="22"/>
        </w:rPr>
        <w:t xml:space="preserve"> YEAR </w:t>
      </w:r>
    </w:p>
    <w:p w:rsidR="00A7288B" w:rsidRPr="0095230B" w:rsidRDefault="00A7288B" w:rsidP="00A7288B">
      <w:pPr>
        <w:ind w:left="720"/>
        <w:rPr>
          <w:rFonts w:asciiTheme="majorBidi" w:hAnsiTheme="majorBidi" w:cstheme="majorBidi"/>
          <w:b/>
          <w:bCs/>
          <w:color w:val="000000"/>
        </w:rPr>
      </w:pPr>
      <w:r w:rsidRPr="00751331">
        <w:rPr>
          <w:rFonts w:ascii="Comic Sans MS" w:hAnsi="Comic Sans MS"/>
          <w:b/>
          <w:bCs/>
          <w:color w:val="000000"/>
        </w:rPr>
        <w:t>|__|</w:t>
      </w:r>
    </w:p>
    <w:p w:rsidR="00A7288B" w:rsidRPr="0095230B" w:rsidRDefault="00A7288B" w:rsidP="00806132">
      <w:pPr>
        <w:rPr>
          <w:rFonts w:asciiTheme="majorBidi" w:hAnsiTheme="majorBidi" w:cstheme="majorBidi"/>
          <w:b/>
          <w:bCs/>
          <w:color w:val="000000"/>
        </w:rPr>
      </w:pPr>
    </w:p>
    <w:p w:rsidR="00A15956" w:rsidRPr="00751331" w:rsidRDefault="00A15956" w:rsidP="00806132">
      <w:pPr>
        <w:rPr>
          <w:b/>
          <w:bCs/>
          <w:color w:val="000000"/>
          <w:sz w:val="22"/>
          <w:szCs w:val="22"/>
        </w:rPr>
      </w:pPr>
      <w:r w:rsidRPr="00751331">
        <w:rPr>
          <w:b/>
          <w:bCs/>
          <w:color w:val="000000"/>
          <w:sz w:val="22"/>
          <w:szCs w:val="22"/>
        </w:rPr>
        <w:t>IF C7a = 2</w:t>
      </w:r>
      <w:r w:rsidR="00235F39" w:rsidRPr="00751331">
        <w:rPr>
          <w:b/>
          <w:bCs/>
          <w:color w:val="000000"/>
          <w:sz w:val="22"/>
          <w:szCs w:val="22"/>
        </w:rPr>
        <w:t>, R,</w:t>
      </w:r>
      <w:r w:rsidRPr="00751331">
        <w:rPr>
          <w:b/>
          <w:bCs/>
          <w:color w:val="000000"/>
          <w:sz w:val="22"/>
          <w:szCs w:val="22"/>
        </w:rPr>
        <w:t xml:space="preserve"> or DK, Go to C8</w:t>
      </w:r>
      <w:r w:rsidR="00235F39" w:rsidRPr="00751331">
        <w:rPr>
          <w:b/>
          <w:bCs/>
          <w:color w:val="000000"/>
          <w:sz w:val="22"/>
          <w:szCs w:val="22"/>
        </w:rPr>
        <w:t>; ELSE Go To C7e</w:t>
      </w:r>
    </w:p>
    <w:p w:rsidR="00A15956" w:rsidRDefault="00A15956" w:rsidP="00806132">
      <w:pPr>
        <w:rPr>
          <w:rFonts w:asciiTheme="majorBidi" w:hAnsiTheme="majorBidi" w:cstheme="majorBidi"/>
          <w:b/>
          <w:bCs/>
          <w:color w:val="000000"/>
        </w:rPr>
      </w:pPr>
    </w:p>
    <w:p w:rsidR="0095230B" w:rsidRDefault="0095230B">
      <w:pPr>
        <w:widowControl/>
        <w:autoSpaceDE/>
        <w:autoSpaceDN/>
        <w:adjustRightInd/>
        <w:rPr>
          <w:rFonts w:asciiTheme="majorBidi" w:hAnsiTheme="majorBidi" w:cstheme="majorBidi"/>
          <w:b/>
          <w:bCs/>
          <w:color w:val="000000"/>
        </w:rPr>
      </w:pPr>
      <w:r>
        <w:rPr>
          <w:rFonts w:asciiTheme="majorBidi" w:hAnsiTheme="majorBidi" w:cstheme="majorBidi"/>
          <w:b/>
          <w:bCs/>
          <w:color w:val="000000"/>
        </w:rPr>
        <w:br w:type="page"/>
      </w:r>
    </w:p>
    <w:p w:rsidR="008645F9" w:rsidRPr="00751331" w:rsidRDefault="008645F9" w:rsidP="0095230B">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rPr>
          <w:color w:val="000000"/>
          <w:sz w:val="22"/>
          <w:szCs w:val="22"/>
        </w:rPr>
      </w:pPr>
      <w:r w:rsidRPr="00751331">
        <w:rPr>
          <w:b/>
          <w:bCs/>
          <w:color w:val="000000"/>
          <w:sz w:val="22"/>
          <w:szCs w:val="22"/>
        </w:rPr>
        <w:lastRenderedPageBreak/>
        <w:t>C7e</w:t>
      </w:r>
      <w:r w:rsidRPr="00751331">
        <w:rPr>
          <w:b/>
          <w:bCs/>
          <w:color w:val="000000"/>
          <w:sz w:val="22"/>
          <w:szCs w:val="22"/>
        </w:rPr>
        <w:tab/>
        <w:t>When you last smoked every day, on average how many cigarettes did you smoke each day?</w:t>
      </w:r>
    </w:p>
    <w:p w:rsidR="008645F9" w:rsidRPr="00751331" w:rsidRDefault="008645F9" w:rsidP="008645F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p>
    <w:p w:rsidR="008645F9" w:rsidRPr="00751331" w:rsidRDefault="008645F9" w:rsidP="00E017D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jc w:val="both"/>
        <w:rPr>
          <w:color w:val="000000"/>
          <w:sz w:val="22"/>
          <w:szCs w:val="22"/>
        </w:rPr>
      </w:pPr>
      <w:r w:rsidRPr="00751331">
        <w:rPr>
          <w:color w:val="000000"/>
          <w:sz w:val="22"/>
          <w:szCs w:val="22"/>
        </w:rPr>
        <w:t xml:space="preserve">ENTER NUMBER OF CIGARETTES EACH DAY </w:t>
      </w:r>
      <w:r w:rsidR="00E017DD" w:rsidRPr="00751331">
        <w:rPr>
          <w:color w:val="000000"/>
          <w:sz w:val="22"/>
          <w:szCs w:val="22"/>
        </w:rPr>
        <w:t xml:space="preserve"> </w:t>
      </w:r>
      <w:r w:rsidRPr="00751331">
        <w:rPr>
          <w:color w:val="000000"/>
          <w:sz w:val="22"/>
          <w:szCs w:val="22"/>
        </w:rPr>
        <w:tab/>
        <w:t>(1</w:t>
      </w:r>
      <w:r w:rsidRPr="00751331">
        <w:rPr>
          <w:color w:val="000000"/>
          <w:sz w:val="22"/>
          <w:szCs w:val="22"/>
        </w:rPr>
        <w:noBreakHyphen/>
        <w:t>99)</w:t>
      </w:r>
    </w:p>
    <w:p w:rsidR="008645F9" w:rsidRPr="00751331" w:rsidRDefault="008645F9" w:rsidP="008645F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p>
    <w:p w:rsidR="008645F9" w:rsidRPr="00751331" w:rsidRDefault="0095230B" w:rsidP="008645F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jc w:val="both"/>
        <w:rPr>
          <w:color w:val="000000"/>
          <w:sz w:val="22"/>
          <w:szCs w:val="22"/>
        </w:rPr>
      </w:pPr>
      <w:r>
        <w:rPr>
          <w:color w:val="000000"/>
          <w:sz w:val="22"/>
          <w:szCs w:val="22"/>
        </w:rPr>
        <w:tab/>
      </w:r>
      <w:r w:rsidR="008645F9" w:rsidRPr="00751331">
        <w:rPr>
          <w:color w:val="000000"/>
          <w:sz w:val="22"/>
          <w:szCs w:val="22"/>
        </w:rPr>
        <w:t>|__|__|</w:t>
      </w:r>
      <w:r w:rsidR="008645F9" w:rsidRPr="00751331">
        <w:rPr>
          <w:color w:val="000000"/>
          <w:sz w:val="22"/>
          <w:szCs w:val="22"/>
        </w:rPr>
        <w:tab/>
        <w:t xml:space="preserve"> IF </w:t>
      </w:r>
      <w:r w:rsidR="008645F9" w:rsidRPr="00751331">
        <w:rPr>
          <w:rFonts w:ascii="WP MathA" w:hAnsi="WP MathA" w:cs="WP MathA"/>
          <w:color w:val="000000"/>
          <w:sz w:val="34"/>
          <w:szCs w:val="34"/>
        </w:rPr>
        <w:t></w:t>
      </w:r>
      <w:r w:rsidR="008645F9" w:rsidRPr="00751331">
        <w:rPr>
          <w:color w:val="000000"/>
          <w:sz w:val="22"/>
          <w:szCs w:val="22"/>
        </w:rPr>
        <w:t xml:space="preserve"> 40: GO TO C7f</w:t>
      </w:r>
    </w:p>
    <w:p w:rsidR="008645F9" w:rsidRPr="00751331" w:rsidRDefault="008645F9" w:rsidP="008645F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jc w:val="both"/>
        <w:rPr>
          <w:color w:val="000000"/>
          <w:sz w:val="22"/>
          <w:szCs w:val="22"/>
        </w:rPr>
      </w:pPr>
    </w:p>
    <w:p w:rsidR="008645F9" w:rsidRPr="00751331" w:rsidRDefault="008645F9" w:rsidP="008645F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jc w:val="both"/>
        <w:rPr>
          <w:color w:val="000000"/>
          <w:sz w:val="22"/>
          <w:szCs w:val="22"/>
        </w:rPr>
      </w:pPr>
      <w:r w:rsidRPr="00751331">
        <w:rPr>
          <w:color w:val="000000"/>
          <w:sz w:val="22"/>
          <w:szCs w:val="22"/>
        </w:rPr>
        <w:tab/>
        <w:t>[If &gt;40: GO TO C7e</w:t>
      </w:r>
      <w:r w:rsidR="004F2D3F" w:rsidRPr="00751331">
        <w:rPr>
          <w:color w:val="000000"/>
          <w:sz w:val="22"/>
          <w:szCs w:val="22"/>
        </w:rPr>
        <w:t>v</w:t>
      </w:r>
      <w:r w:rsidRPr="00751331">
        <w:rPr>
          <w:color w:val="000000"/>
          <w:sz w:val="22"/>
          <w:szCs w:val="22"/>
        </w:rPr>
        <w:t>]</w:t>
      </w:r>
    </w:p>
    <w:p w:rsidR="008645F9" w:rsidRPr="00751331" w:rsidRDefault="008645F9" w:rsidP="008645F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jc w:val="both"/>
        <w:rPr>
          <w:color w:val="000000"/>
          <w:sz w:val="22"/>
          <w:szCs w:val="22"/>
        </w:rPr>
      </w:pPr>
      <w:r w:rsidRPr="00751331">
        <w:rPr>
          <w:color w:val="000000"/>
          <w:sz w:val="22"/>
          <w:szCs w:val="22"/>
        </w:rPr>
        <w:tab/>
        <w:t>[Don’t Know OR Refused: GO TO C7f]</w:t>
      </w:r>
    </w:p>
    <w:p w:rsidR="001319E9" w:rsidRPr="00751331" w:rsidRDefault="001319E9" w:rsidP="001319E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b/>
          <w:bCs/>
          <w:color w:val="000000"/>
        </w:rPr>
      </w:pPr>
    </w:p>
    <w:p w:rsidR="00F76D46" w:rsidRPr="00751331" w:rsidRDefault="00F76D46" w:rsidP="001319E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p>
    <w:p w:rsidR="00E017DD" w:rsidRPr="00751331" w:rsidRDefault="008645F9" w:rsidP="001319E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b/>
          <w:bCs/>
          <w:color w:val="000000"/>
          <w:sz w:val="22"/>
          <w:szCs w:val="22"/>
        </w:rPr>
      </w:pPr>
      <w:r w:rsidRPr="00751331">
        <w:rPr>
          <w:b/>
          <w:bCs/>
          <w:color w:val="000000"/>
          <w:sz w:val="22"/>
          <w:szCs w:val="22"/>
        </w:rPr>
        <w:t>C7e</w:t>
      </w:r>
      <w:r w:rsidR="004F2D3F" w:rsidRPr="00751331">
        <w:rPr>
          <w:b/>
          <w:bCs/>
          <w:color w:val="000000"/>
          <w:sz w:val="22"/>
          <w:szCs w:val="22"/>
        </w:rPr>
        <w:t>v</w:t>
      </w:r>
      <w:r w:rsidRPr="00751331">
        <w:rPr>
          <w:b/>
          <w:bCs/>
          <w:color w:val="000000"/>
          <w:sz w:val="22"/>
          <w:szCs w:val="22"/>
        </w:rPr>
        <w:t xml:space="preserve">  </w:t>
      </w:r>
      <w:r w:rsidRPr="00751331">
        <w:rPr>
          <w:b/>
          <w:bCs/>
          <w:color w:val="000000"/>
          <w:sz w:val="22"/>
          <w:szCs w:val="22"/>
        </w:rPr>
        <w:tab/>
        <w:t>I have recorded that when you last smoked every day, on the average you smoked [fill entry</w:t>
      </w:r>
    </w:p>
    <w:p w:rsidR="008645F9" w:rsidRPr="00751331" w:rsidRDefault="00E017DD" w:rsidP="001319E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b/>
          <w:bCs/>
          <w:color w:val="000000"/>
          <w:sz w:val="22"/>
          <w:szCs w:val="22"/>
        </w:rPr>
      </w:pPr>
      <w:r w:rsidRPr="00751331">
        <w:rPr>
          <w:b/>
          <w:bCs/>
          <w:color w:val="000000"/>
          <w:sz w:val="22"/>
          <w:szCs w:val="22"/>
        </w:rPr>
        <w:tab/>
      </w:r>
      <w:r w:rsidRPr="00751331">
        <w:rPr>
          <w:b/>
          <w:bCs/>
          <w:color w:val="000000"/>
          <w:sz w:val="22"/>
          <w:szCs w:val="22"/>
        </w:rPr>
        <w:tab/>
      </w:r>
      <w:proofErr w:type="gramStart"/>
      <w:r w:rsidR="008645F9" w:rsidRPr="00751331">
        <w:rPr>
          <w:b/>
          <w:bCs/>
          <w:color w:val="000000"/>
          <w:sz w:val="22"/>
          <w:szCs w:val="22"/>
        </w:rPr>
        <w:t>C7e] cigarettes each day.</w:t>
      </w:r>
      <w:proofErr w:type="gramEnd"/>
      <w:r w:rsidR="008645F9" w:rsidRPr="00751331">
        <w:rPr>
          <w:b/>
          <w:bCs/>
          <w:color w:val="000000"/>
          <w:sz w:val="22"/>
          <w:szCs w:val="22"/>
        </w:rPr>
        <w:t xml:space="preserve">  Is that correct?</w:t>
      </w:r>
    </w:p>
    <w:p w:rsidR="008645F9" w:rsidRPr="00751331" w:rsidRDefault="008645F9" w:rsidP="008645F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b/>
          <w:bCs/>
          <w:color w:val="000000"/>
          <w:sz w:val="22"/>
          <w:szCs w:val="22"/>
        </w:rPr>
      </w:pPr>
    </w:p>
    <w:p w:rsidR="008645F9" w:rsidRPr="00751331" w:rsidRDefault="008645F9" w:rsidP="008645F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jc w:val="both"/>
        <w:rPr>
          <w:color w:val="000000"/>
          <w:sz w:val="22"/>
          <w:szCs w:val="22"/>
        </w:rPr>
      </w:pPr>
      <w:r w:rsidRPr="00751331">
        <w:rPr>
          <w:color w:val="000000"/>
          <w:sz w:val="22"/>
          <w:szCs w:val="22"/>
        </w:rPr>
        <w:tab/>
        <w:t>(1)  Yes</w:t>
      </w:r>
      <w:r w:rsidRPr="00751331">
        <w:rPr>
          <w:color w:val="000000"/>
          <w:sz w:val="22"/>
          <w:szCs w:val="22"/>
        </w:rPr>
        <w:tab/>
        <w:t xml:space="preserve">  [GO TO C7f]</w:t>
      </w:r>
    </w:p>
    <w:p w:rsidR="008645F9" w:rsidRPr="00751331" w:rsidRDefault="008645F9" w:rsidP="008645F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jc w:val="both"/>
        <w:rPr>
          <w:color w:val="000000"/>
          <w:sz w:val="22"/>
          <w:szCs w:val="22"/>
        </w:rPr>
      </w:pPr>
      <w:r w:rsidRPr="00751331">
        <w:rPr>
          <w:color w:val="000000"/>
          <w:sz w:val="22"/>
          <w:szCs w:val="22"/>
        </w:rPr>
        <w:tab/>
        <w:t>(2)  No</w:t>
      </w:r>
      <w:r w:rsidRPr="00751331">
        <w:rPr>
          <w:color w:val="000000"/>
          <w:sz w:val="22"/>
          <w:szCs w:val="22"/>
        </w:rPr>
        <w:tab/>
        <w:t xml:space="preserve">  [GO TO C7e]</w:t>
      </w:r>
    </w:p>
    <w:p w:rsidR="008645F9" w:rsidRPr="00751331" w:rsidRDefault="008645F9" w:rsidP="008645F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p>
    <w:p w:rsidR="008645F9" w:rsidRPr="00751331" w:rsidRDefault="0095230B" w:rsidP="008645F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rPr>
          <w:color w:val="000000"/>
          <w:sz w:val="22"/>
          <w:szCs w:val="22"/>
        </w:rPr>
      </w:pPr>
      <w:r>
        <w:rPr>
          <w:color w:val="000000"/>
          <w:sz w:val="22"/>
          <w:szCs w:val="22"/>
        </w:rPr>
        <w:tab/>
      </w:r>
      <w:r w:rsidR="008645F9" w:rsidRPr="00751331">
        <w:rPr>
          <w:color w:val="000000"/>
          <w:sz w:val="22"/>
          <w:szCs w:val="22"/>
        </w:rPr>
        <w:t>|__|__|</w:t>
      </w:r>
    </w:p>
    <w:p w:rsidR="008645F9" w:rsidRPr="00751331" w:rsidRDefault="008645F9" w:rsidP="008645F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rPr>
          <w:color w:val="000000"/>
          <w:sz w:val="22"/>
          <w:szCs w:val="22"/>
        </w:rPr>
      </w:pPr>
    </w:p>
    <w:p w:rsidR="008645F9" w:rsidRPr="00751331" w:rsidRDefault="008645F9" w:rsidP="008645F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rPr>
          <w:color w:val="000000"/>
          <w:sz w:val="22"/>
          <w:szCs w:val="22"/>
        </w:rPr>
      </w:pPr>
      <w:r w:rsidRPr="00751331">
        <w:rPr>
          <w:color w:val="000000"/>
          <w:sz w:val="22"/>
          <w:szCs w:val="22"/>
        </w:rPr>
        <w:tab/>
        <w:t>[Don’t Know OR Refused: GO TO C7f]</w:t>
      </w:r>
    </w:p>
    <w:p w:rsidR="006A762C" w:rsidRPr="00751331" w:rsidRDefault="006A762C" w:rsidP="008645F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C6447D" w:rsidRPr="00751331" w:rsidRDefault="00C6447D" w:rsidP="00C6447D">
      <w:pPr>
        <w:tabs>
          <w:tab w:val="left" w:pos="720"/>
        </w:tabs>
        <w:ind w:left="720" w:hanging="720"/>
        <w:rPr>
          <w:b/>
          <w:bCs/>
          <w:color w:val="000000"/>
          <w:sz w:val="22"/>
          <w:szCs w:val="22"/>
        </w:rPr>
      </w:pPr>
      <w:r w:rsidRPr="00751331">
        <w:rPr>
          <w:b/>
          <w:bCs/>
          <w:color w:val="000000"/>
          <w:sz w:val="22"/>
          <w:szCs w:val="22"/>
        </w:rPr>
        <w:t>C7f</w:t>
      </w:r>
      <w:r w:rsidRPr="00751331">
        <w:rPr>
          <w:b/>
          <w:bCs/>
          <w:color w:val="000000"/>
          <w:sz w:val="22"/>
          <w:szCs w:val="22"/>
        </w:rPr>
        <w:tab/>
        <w:t>Think of the time during your life when you SMOKED THE MOST.  During that time, how many cigarettes did you smoke each day?</w:t>
      </w:r>
    </w:p>
    <w:p w:rsidR="00C6447D" w:rsidRPr="00751331" w:rsidRDefault="00C6447D" w:rsidP="00C6447D">
      <w:pPr>
        <w:tabs>
          <w:tab w:val="left" w:pos="720"/>
        </w:tabs>
        <w:ind w:left="720" w:hanging="720"/>
        <w:rPr>
          <w:b/>
          <w:bCs/>
          <w:color w:val="000000"/>
          <w:sz w:val="22"/>
          <w:szCs w:val="22"/>
        </w:rPr>
      </w:pPr>
    </w:p>
    <w:p w:rsidR="00C6447D" w:rsidRPr="00751331" w:rsidRDefault="00C6447D" w:rsidP="00C6447D">
      <w:pPr>
        <w:tabs>
          <w:tab w:val="left" w:pos="720"/>
        </w:tabs>
        <w:ind w:left="720" w:hanging="720"/>
        <w:rPr>
          <w:color w:val="000000"/>
          <w:sz w:val="22"/>
          <w:szCs w:val="22"/>
        </w:rPr>
      </w:pPr>
      <w:r w:rsidRPr="00751331">
        <w:rPr>
          <w:bCs/>
          <w:color w:val="000000"/>
          <w:sz w:val="22"/>
          <w:szCs w:val="22"/>
        </w:rPr>
        <w:tab/>
      </w:r>
      <w:r w:rsidRPr="00751331">
        <w:rPr>
          <w:color w:val="000000"/>
          <w:sz w:val="22"/>
          <w:szCs w:val="22"/>
        </w:rPr>
        <w:t xml:space="preserve">[ </w:t>
      </w:r>
      <w:smartTag w:uri="urn:schemas-microsoft-com:office:smarttags" w:element="stockticker">
        <w:r w:rsidRPr="00751331">
          <w:rPr>
            <w:color w:val="000000"/>
            <w:sz w:val="22"/>
            <w:szCs w:val="22"/>
          </w:rPr>
          <w:t>ONE</w:t>
        </w:r>
      </w:smartTag>
      <w:r w:rsidRPr="00751331">
        <w:rPr>
          <w:color w:val="000000"/>
          <w:sz w:val="22"/>
          <w:szCs w:val="22"/>
        </w:rPr>
        <w:t xml:space="preserve"> </w:t>
      </w:r>
      <w:smartTag w:uri="urn:schemas-microsoft-com:office:smarttags" w:element="stockticker">
        <w:r w:rsidRPr="00751331">
          <w:rPr>
            <w:color w:val="000000"/>
            <w:sz w:val="22"/>
            <w:szCs w:val="22"/>
          </w:rPr>
          <w:t>PACK</w:t>
        </w:r>
      </w:smartTag>
      <w:r w:rsidRPr="00751331">
        <w:rPr>
          <w:color w:val="000000"/>
          <w:sz w:val="22"/>
          <w:szCs w:val="22"/>
        </w:rPr>
        <w:t xml:space="preserve"> USUALLY EQUALS 20 CIGARETTES.   IF CONVERTING PACKS TO CIGARETTES, ALWAYS VERIFY CALCULATION WITH RESPONDENT.]</w:t>
      </w:r>
    </w:p>
    <w:p w:rsidR="00E017DD" w:rsidRPr="00751331" w:rsidRDefault="00E017DD" w:rsidP="00C6447D">
      <w:pPr>
        <w:tabs>
          <w:tab w:val="left" w:pos="720"/>
        </w:tabs>
        <w:ind w:left="720" w:hanging="720"/>
        <w:rPr>
          <w:color w:val="000000"/>
          <w:sz w:val="22"/>
          <w:szCs w:val="22"/>
        </w:rPr>
      </w:pPr>
    </w:p>
    <w:p w:rsidR="00C6447D" w:rsidRPr="00751331" w:rsidRDefault="00C6447D" w:rsidP="00C6447D">
      <w:pPr>
        <w:tabs>
          <w:tab w:val="left" w:pos="720"/>
        </w:tabs>
        <w:ind w:left="720" w:hanging="720"/>
        <w:rPr>
          <w:color w:val="000000"/>
          <w:sz w:val="22"/>
          <w:szCs w:val="22"/>
        </w:rPr>
      </w:pPr>
      <w:r w:rsidRPr="00751331">
        <w:rPr>
          <w:color w:val="000000"/>
          <w:sz w:val="22"/>
          <w:szCs w:val="22"/>
        </w:rPr>
        <w:tab/>
        <w:t>ENTER NUMBER OF CIGARETTES PER DAY</w:t>
      </w:r>
    </w:p>
    <w:p w:rsidR="00C6447D" w:rsidRPr="00751331" w:rsidRDefault="00C6447D" w:rsidP="00C6447D">
      <w:pPr>
        <w:tabs>
          <w:tab w:val="left" w:pos="720"/>
        </w:tabs>
        <w:ind w:left="720" w:hanging="720"/>
        <w:rPr>
          <w:color w:val="000000"/>
          <w:sz w:val="22"/>
          <w:szCs w:val="22"/>
        </w:rPr>
      </w:pPr>
      <w:r w:rsidRPr="00751331">
        <w:rPr>
          <w:color w:val="000000"/>
          <w:sz w:val="22"/>
          <w:szCs w:val="22"/>
        </w:rPr>
        <w:tab/>
        <w:t>(1-9</w:t>
      </w:r>
      <w:r w:rsidR="007423EA" w:rsidRPr="00751331">
        <w:rPr>
          <w:color w:val="000000"/>
          <w:sz w:val="22"/>
          <w:szCs w:val="22"/>
        </w:rPr>
        <w:t>9</w:t>
      </w:r>
      <w:r w:rsidRPr="00751331">
        <w:rPr>
          <w:color w:val="000000"/>
          <w:sz w:val="22"/>
          <w:szCs w:val="22"/>
        </w:rPr>
        <w:t>)</w:t>
      </w:r>
    </w:p>
    <w:p w:rsidR="00C6447D" w:rsidRPr="00751331" w:rsidRDefault="00C6447D" w:rsidP="00C6447D">
      <w:pPr>
        <w:rPr>
          <w:b/>
          <w:color w:val="000000"/>
        </w:rPr>
      </w:pPr>
    </w:p>
    <w:p w:rsidR="00C6447D" w:rsidRPr="00751331" w:rsidRDefault="00C6447D" w:rsidP="00C6447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sidRPr="00751331">
        <w:rPr>
          <w:b/>
          <w:color w:val="000000"/>
        </w:rPr>
        <w:tab/>
      </w:r>
      <w:r w:rsidRPr="00751331">
        <w:rPr>
          <w:color w:val="000000"/>
          <w:sz w:val="22"/>
          <w:szCs w:val="22"/>
        </w:rPr>
        <w:t>|__|__|</w:t>
      </w:r>
      <w:r w:rsidRPr="00751331">
        <w:rPr>
          <w:color w:val="000000"/>
          <w:sz w:val="22"/>
          <w:szCs w:val="22"/>
        </w:rPr>
        <w:tab/>
        <w:t xml:space="preserve"> IF </w:t>
      </w:r>
      <w:r w:rsidRPr="00751331">
        <w:rPr>
          <w:rFonts w:ascii="WP MathA" w:hAnsi="WP MathA" w:cs="WP MathA"/>
          <w:color w:val="000000"/>
          <w:sz w:val="34"/>
          <w:szCs w:val="34"/>
        </w:rPr>
        <w:t></w:t>
      </w:r>
      <w:r w:rsidRPr="00751331">
        <w:rPr>
          <w:color w:val="000000"/>
          <w:sz w:val="22"/>
          <w:szCs w:val="22"/>
        </w:rPr>
        <w:t xml:space="preserve"> 40: GO TO C8</w:t>
      </w:r>
    </w:p>
    <w:p w:rsidR="00C6447D" w:rsidRPr="00751331" w:rsidRDefault="00C6447D" w:rsidP="00C6447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jc w:val="both"/>
        <w:rPr>
          <w:color w:val="000000"/>
          <w:sz w:val="22"/>
          <w:szCs w:val="22"/>
        </w:rPr>
      </w:pPr>
    </w:p>
    <w:p w:rsidR="00C6447D" w:rsidRPr="00751331" w:rsidRDefault="00C6447D" w:rsidP="00C6447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jc w:val="both"/>
        <w:rPr>
          <w:color w:val="000000"/>
          <w:sz w:val="22"/>
          <w:szCs w:val="22"/>
        </w:rPr>
      </w:pPr>
      <w:r w:rsidRPr="00751331">
        <w:rPr>
          <w:color w:val="000000"/>
          <w:sz w:val="22"/>
          <w:szCs w:val="22"/>
        </w:rPr>
        <w:tab/>
        <w:t>[If &gt;40: GO TO C7f</w:t>
      </w:r>
      <w:r w:rsidR="004F2D3F" w:rsidRPr="00751331">
        <w:rPr>
          <w:color w:val="000000"/>
          <w:sz w:val="22"/>
          <w:szCs w:val="22"/>
        </w:rPr>
        <w:t>v</w:t>
      </w:r>
      <w:r w:rsidRPr="00751331">
        <w:rPr>
          <w:color w:val="000000"/>
          <w:sz w:val="22"/>
          <w:szCs w:val="22"/>
        </w:rPr>
        <w:t>]</w:t>
      </w:r>
    </w:p>
    <w:p w:rsidR="00C6447D" w:rsidRPr="00751331" w:rsidRDefault="00C6447D" w:rsidP="00C6447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jc w:val="both"/>
        <w:rPr>
          <w:color w:val="000000"/>
          <w:sz w:val="22"/>
          <w:szCs w:val="22"/>
        </w:rPr>
      </w:pPr>
      <w:r w:rsidRPr="00751331">
        <w:rPr>
          <w:color w:val="000000"/>
          <w:sz w:val="22"/>
          <w:szCs w:val="22"/>
        </w:rPr>
        <w:tab/>
        <w:t>[Don’t Know OR Refused: GO TO C8]</w:t>
      </w:r>
    </w:p>
    <w:p w:rsidR="00C6447D" w:rsidRPr="00751331" w:rsidRDefault="00C6447D" w:rsidP="00C6447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b/>
          <w:bCs/>
          <w:color w:val="000000"/>
        </w:rPr>
      </w:pPr>
    </w:p>
    <w:p w:rsidR="00C6447D" w:rsidRPr="00751331" w:rsidRDefault="00C6447D" w:rsidP="00C6447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b/>
          <w:bCs/>
          <w:color w:val="000000"/>
        </w:rPr>
      </w:pPr>
    </w:p>
    <w:p w:rsidR="007423EA" w:rsidRPr="00751331" w:rsidRDefault="00C6447D" w:rsidP="00C6447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b/>
          <w:bCs/>
          <w:color w:val="000000"/>
          <w:sz w:val="22"/>
          <w:szCs w:val="22"/>
        </w:rPr>
      </w:pPr>
      <w:r w:rsidRPr="00751331">
        <w:rPr>
          <w:b/>
          <w:bCs/>
          <w:color w:val="000000"/>
          <w:sz w:val="22"/>
          <w:szCs w:val="22"/>
        </w:rPr>
        <w:t>C7f</w:t>
      </w:r>
      <w:r w:rsidR="004F2D3F" w:rsidRPr="00751331">
        <w:rPr>
          <w:b/>
          <w:bCs/>
          <w:color w:val="000000"/>
          <w:sz w:val="22"/>
          <w:szCs w:val="22"/>
        </w:rPr>
        <w:t>v</w:t>
      </w:r>
      <w:r w:rsidRPr="00751331">
        <w:rPr>
          <w:b/>
          <w:bCs/>
          <w:color w:val="000000"/>
          <w:sz w:val="22"/>
          <w:szCs w:val="22"/>
        </w:rPr>
        <w:t xml:space="preserve">  </w:t>
      </w:r>
      <w:r w:rsidRPr="00751331">
        <w:rPr>
          <w:b/>
          <w:bCs/>
          <w:color w:val="000000"/>
          <w:sz w:val="22"/>
          <w:szCs w:val="22"/>
        </w:rPr>
        <w:tab/>
        <w:t>I have recorded that the time during your life when you SMOKED THE MOST, you</w:t>
      </w:r>
    </w:p>
    <w:p w:rsidR="00C6447D" w:rsidRPr="00751331" w:rsidRDefault="007423EA" w:rsidP="00C6447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b/>
          <w:bCs/>
          <w:color w:val="000000"/>
          <w:sz w:val="22"/>
          <w:szCs w:val="22"/>
        </w:rPr>
      </w:pPr>
      <w:r w:rsidRPr="00751331">
        <w:rPr>
          <w:b/>
          <w:bCs/>
          <w:color w:val="000000"/>
          <w:sz w:val="22"/>
          <w:szCs w:val="22"/>
        </w:rPr>
        <w:tab/>
      </w:r>
      <w:r w:rsidRPr="00751331">
        <w:rPr>
          <w:b/>
          <w:bCs/>
          <w:color w:val="000000"/>
          <w:sz w:val="22"/>
          <w:szCs w:val="22"/>
        </w:rPr>
        <w:tab/>
      </w:r>
      <w:proofErr w:type="gramStart"/>
      <w:r w:rsidR="00C6447D" w:rsidRPr="00751331">
        <w:rPr>
          <w:b/>
          <w:bCs/>
          <w:color w:val="000000"/>
          <w:sz w:val="22"/>
          <w:szCs w:val="22"/>
        </w:rPr>
        <w:t>smoked</w:t>
      </w:r>
      <w:proofErr w:type="gramEnd"/>
      <w:r w:rsidR="00C6447D" w:rsidRPr="00751331">
        <w:rPr>
          <w:b/>
          <w:bCs/>
          <w:color w:val="000000"/>
          <w:sz w:val="22"/>
          <w:szCs w:val="22"/>
        </w:rPr>
        <w:t xml:space="preserve"> [fill entry C7f] cigarettes each day.  Is that correct?</w:t>
      </w:r>
    </w:p>
    <w:p w:rsidR="00C6447D" w:rsidRPr="00751331" w:rsidRDefault="00C6447D" w:rsidP="00C6447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b/>
          <w:bCs/>
          <w:color w:val="000000"/>
          <w:sz w:val="22"/>
          <w:szCs w:val="22"/>
        </w:rPr>
      </w:pPr>
    </w:p>
    <w:p w:rsidR="00C6447D" w:rsidRPr="00751331" w:rsidRDefault="00C6447D" w:rsidP="00C6447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jc w:val="both"/>
        <w:rPr>
          <w:color w:val="000000"/>
          <w:sz w:val="22"/>
          <w:szCs w:val="22"/>
        </w:rPr>
      </w:pPr>
      <w:r w:rsidRPr="00751331">
        <w:rPr>
          <w:color w:val="000000"/>
          <w:sz w:val="22"/>
          <w:szCs w:val="22"/>
        </w:rPr>
        <w:tab/>
        <w:t>(1)  Yes</w:t>
      </w:r>
      <w:r w:rsidRPr="00751331">
        <w:rPr>
          <w:color w:val="000000"/>
          <w:sz w:val="22"/>
          <w:szCs w:val="22"/>
        </w:rPr>
        <w:tab/>
        <w:t xml:space="preserve">  [GO TO C8]</w:t>
      </w:r>
    </w:p>
    <w:p w:rsidR="00C6447D" w:rsidRPr="00751331" w:rsidRDefault="00C6447D" w:rsidP="00C6447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jc w:val="both"/>
        <w:rPr>
          <w:color w:val="000000"/>
          <w:sz w:val="22"/>
          <w:szCs w:val="22"/>
        </w:rPr>
      </w:pPr>
      <w:r w:rsidRPr="00751331">
        <w:rPr>
          <w:color w:val="000000"/>
          <w:sz w:val="22"/>
          <w:szCs w:val="22"/>
        </w:rPr>
        <w:tab/>
        <w:t>(2)  No</w:t>
      </w:r>
      <w:r w:rsidRPr="00751331">
        <w:rPr>
          <w:color w:val="000000"/>
          <w:sz w:val="22"/>
          <w:szCs w:val="22"/>
        </w:rPr>
        <w:tab/>
        <w:t xml:space="preserve">  [GO TO C7f]</w:t>
      </w:r>
    </w:p>
    <w:p w:rsidR="00C6447D" w:rsidRPr="00751331" w:rsidRDefault="00C6447D" w:rsidP="00C6447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p>
    <w:p w:rsidR="00C6447D" w:rsidRPr="00751331" w:rsidRDefault="0095230B" w:rsidP="00C6447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rPr>
          <w:color w:val="000000"/>
          <w:sz w:val="22"/>
          <w:szCs w:val="22"/>
        </w:rPr>
      </w:pPr>
      <w:r>
        <w:rPr>
          <w:color w:val="000000"/>
          <w:sz w:val="22"/>
          <w:szCs w:val="22"/>
        </w:rPr>
        <w:tab/>
      </w:r>
      <w:r w:rsidR="00C6447D" w:rsidRPr="00751331">
        <w:rPr>
          <w:color w:val="000000"/>
          <w:sz w:val="22"/>
          <w:szCs w:val="22"/>
        </w:rPr>
        <w:t>|__|__|</w:t>
      </w:r>
    </w:p>
    <w:p w:rsidR="00C6447D" w:rsidRPr="00751331" w:rsidRDefault="00C6447D" w:rsidP="00C6447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rPr>
          <w:color w:val="000000"/>
          <w:sz w:val="22"/>
          <w:szCs w:val="22"/>
        </w:rPr>
      </w:pPr>
    </w:p>
    <w:p w:rsidR="00C6447D" w:rsidRPr="00751331" w:rsidRDefault="00C6447D" w:rsidP="00C6447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rPr>
          <w:color w:val="000000"/>
          <w:sz w:val="22"/>
          <w:szCs w:val="22"/>
        </w:rPr>
      </w:pPr>
      <w:r w:rsidRPr="00751331">
        <w:rPr>
          <w:color w:val="000000"/>
          <w:sz w:val="22"/>
          <w:szCs w:val="22"/>
        </w:rPr>
        <w:tab/>
        <w:t>[Don’t Know OR Refused: GO TO C8]</w:t>
      </w:r>
    </w:p>
    <w:p w:rsidR="0022559F" w:rsidRPr="00751331" w:rsidRDefault="0022559F" w:rsidP="00C6447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rPr>
          <w:color w:val="000000"/>
          <w:sz w:val="22"/>
          <w:szCs w:val="22"/>
        </w:rPr>
      </w:pPr>
    </w:p>
    <w:p w:rsidR="00E77BFA" w:rsidRPr="00751331" w:rsidRDefault="00E77BFA">
      <w:pPr>
        <w:rPr>
          <w:color w:val="000000"/>
          <w:sz w:val="22"/>
          <w:szCs w:val="22"/>
        </w:rPr>
      </w:pPr>
    </w:p>
    <w:p w:rsidR="00CD5B7F" w:rsidRPr="00751331"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rPr>
          <w:i/>
          <w:iCs/>
          <w:color w:val="000000"/>
          <w:sz w:val="22"/>
          <w:szCs w:val="22"/>
        </w:rPr>
      </w:pPr>
      <w:r w:rsidRPr="00751331">
        <w:rPr>
          <w:b/>
          <w:bCs/>
          <w:color w:val="000000"/>
          <w:sz w:val="22"/>
          <w:szCs w:val="22"/>
        </w:rPr>
        <w:t>C8</w:t>
      </w:r>
      <w:r w:rsidRPr="00751331">
        <w:rPr>
          <w:b/>
          <w:bCs/>
          <w:color w:val="000000"/>
          <w:sz w:val="22"/>
          <w:szCs w:val="22"/>
        </w:rPr>
        <w:tab/>
        <w:t>Around this time 12 MONTHS AGO, were you smoking cigarettes every day, some days, or not at all?</w:t>
      </w:r>
    </w:p>
    <w:p w:rsidR="00CD5B7F" w:rsidRPr="00751331"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rPr>
          <w:i/>
          <w:iCs/>
          <w:color w:val="000000"/>
          <w:sz w:val="22"/>
          <w:szCs w:val="22"/>
        </w:rPr>
      </w:pPr>
    </w:p>
    <w:p w:rsidR="00CD5B7F" w:rsidRPr="00751331"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rPr>
          <w:color w:val="000000"/>
          <w:sz w:val="22"/>
          <w:szCs w:val="22"/>
        </w:rPr>
      </w:pPr>
      <w:r w:rsidRPr="00751331">
        <w:rPr>
          <w:i/>
          <w:iCs/>
          <w:color w:val="000000"/>
          <w:sz w:val="22"/>
          <w:szCs w:val="22"/>
        </w:rPr>
        <w:tab/>
      </w:r>
      <w:r w:rsidRPr="00751331">
        <w:rPr>
          <w:color w:val="000000"/>
          <w:sz w:val="22"/>
          <w:szCs w:val="22"/>
        </w:rPr>
        <w:t>(1) Every day</w:t>
      </w:r>
      <w:r w:rsidRPr="00751331">
        <w:rPr>
          <w:color w:val="000000"/>
          <w:sz w:val="22"/>
          <w:szCs w:val="22"/>
        </w:rPr>
        <w:tab/>
        <w:t xml:space="preserve">IF C8 = 1 </w:t>
      </w:r>
      <w:r w:rsidRPr="00751331">
        <w:rPr>
          <w:color w:val="000000"/>
          <w:sz w:val="22"/>
          <w:szCs w:val="22"/>
        </w:rPr>
        <w:sym w:font="Wingdings" w:char="F0E8"/>
      </w:r>
      <w:r w:rsidRPr="00751331">
        <w:rPr>
          <w:color w:val="000000"/>
          <w:sz w:val="22"/>
          <w:szCs w:val="22"/>
        </w:rPr>
        <w:t xml:space="preserve"> GO TO C9</w:t>
      </w:r>
    </w:p>
    <w:p w:rsidR="00CD5B7F" w:rsidRPr="00751331"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jc w:val="both"/>
        <w:rPr>
          <w:color w:val="000000"/>
          <w:sz w:val="22"/>
          <w:szCs w:val="22"/>
        </w:rPr>
      </w:pPr>
      <w:r w:rsidRPr="00751331">
        <w:rPr>
          <w:color w:val="000000"/>
          <w:sz w:val="22"/>
          <w:szCs w:val="22"/>
        </w:rPr>
        <w:t>(2) Some days</w:t>
      </w:r>
      <w:r w:rsidRPr="00751331">
        <w:rPr>
          <w:color w:val="000000"/>
          <w:sz w:val="22"/>
          <w:szCs w:val="22"/>
        </w:rPr>
        <w:tab/>
        <w:t xml:space="preserve">IF C8 = 2 </w:t>
      </w:r>
      <w:r w:rsidRPr="00751331">
        <w:rPr>
          <w:color w:val="000000"/>
          <w:sz w:val="22"/>
          <w:szCs w:val="22"/>
        </w:rPr>
        <w:sym w:font="Wingdings" w:char="F0E8"/>
      </w:r>
      <w:r w:rsidRPr="00751331">
        <w:rPr>
          <w:color w:val="000000"/>
          <w:sz w:val="22"/>
          <w:szCs w:val="22"/>
        </w:rPr>
        <w:t xml:space="preserve"> GO TO C10a</w:t>
      </w:r>
    </w:p>
    <w:p w:rsidR="00CB1D9A" w:rsidRPr="00751331" w:rsidRDefault="00CD5B7F" w:rsidP="00CB1D9A">
      <w:pPr>
        <w:pStyle w:val="BodyText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s>
        <w:ind w:right="-540"/>
        <w:rPr>
          <w:color w:val="000000"/>
        </w:rPr>
      </w:pPr>
      <w:r w:rsidRPr="00751331">
        <w:rPr>
          <w:color w:val="000000"/>
        </w:rPr>
        <w:lastRenderedPageBreak/>
        <w:t>(3) Not at all</w:t>
      </w:r>
      <w:r w:rsidR="00CB1D9A" w:rsidRPr="00751331">
        <w:rPr>
          <w:color w:val="000000"/>
        </w:rPr>
        <w:tab/>
      </w:r>
      <w:r w:rsidR="007423EA" w:rsidRPr="00751331">
        <w:rPr>
          <w:color w:val="000000"/>
        </w:rPr>
        <w:tab/>
      </w:r>
      <w:r w:rsidR="00CB1D9A" w:rsidRPr="00751331">
        <w:rPr>
          <w:color w:val="000000"/>
        </w:rPr>
        <w:t xml:space="preserve">IF C8 =3  </w:t>
      </w:r>
      <w:r w:rsidR="00CB1D9A" w:rsidRPr="00751331">
        <w:rPr>
          <w:rFonts w:ascii="WP IconicSymbolsA" w:hAnsi="WP IconicSymbolsA" w:cs="WP IconicSymbolsA"/>
          <w:color w:val="000000"/>
        </w:rPr>
        <w:t></w:t>
      </w:r>
      <w:r w:rsidR="00CB1D9A" w:rsidRPr="00751331">
        <w:rPr>
          <w:b/>
          <w:bCs/>
          <w:color w:val="000000"/>
        </w:rPr>
        <w:t xml:space="preserve"> </w:t>
      </w:r>
      <w:smartTag w:uri="urn:schemas-microsoft-com:office:smarttags" w:element="address">
        <w:smartTag w:uri="urn:schemas-microsoft-com:office:smarttags" w:element="Street">
          <w:r w:rsidR="00CB1D9A" w:rsidRPr="00751331">
            <w:rPr>
              <w:b/>
              <w:bCs/>
              <w:color w:val="000000"/>
            </w:rPr>
            <w:t>BOX</w:t>
          </w:r>
        </w:smartTag>
        <w:r w:rsidR="00CB1D9A" w:rsidRPr="00751331">
          <w:rPr>
            <w:b/>
            <w:bCs/>
            <w:color w:val="000000"/>
          </w:rPr>
          <w:t xml:space="preserve"> 18</w:t>
        </w:r>
      </w:smartTag>
    </w:p>
    <w:p w:rsidR="00CD5B7F" w:rsidRPr="00751331"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jc w:val="both"/>
        <w:rPr>
          <w:color w:val="000000"/>
          <w:sz w:val="22"/>
          <w:szCs w:val="22"/>
        </w:rPr>
      </w:pPr>
    </w:p>
    <w:p w:rsidR="00CD5B7F" w:rsidRPr="00751331"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p>
    <w:p w:rsidR="00CD5B7F" w:rsidRPr="00751331"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jc w:val="both"/>
        <w:rPr>
          <w:color w:val="000000"/>
          <w:sz w:val="22"/>
          <w:szCs w:val="22"/>
        </w:rPr>
      </w:pPr>
      <w:r w:rsidRPr="00751331">
        <w:rPr>
          <w:color w:val="000000"/>
          <w:sz w:val="22"/>
          <w:szCs w:val="22"/>
        </w:rPr>
        <w:t>|__|</w:t>
      </w:r>
    </w:p>
    <w:p w:rsidR="00CD5B7F" w:rsidRPr="00751331"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b/>
          <w:bCs/>
          <w:color w:val="000000"/>
          <w:sz w:val="22"/>
          <w:szCs w:val="22"/>
        </w:rPr>
      </w:pPr>
    </w:p>
    <w:p w:rsidR="00CD5B7F" w:rsidRPr="00751331" w:rsidRDefault="00FD0202" w:rsidP="00CD5B7F">
      <w:pPr>
        <w:ind w:firstLine="720"/>
        <w:rPr>
          <w:b/>
          <w:bCs/>
          <w:color w:val="000000"/>
          <w:sz w:val="22"/>
          <w:szCs w:val="22"/>
        </w:rPr>
      </w:pPr>
      <w:r w:rsidRPr="00751331">
        <w:rPr>
          <w:b/>
          <w:bCs/>
          <w:color w:val="000000"/>
          <w:sz w:val="22"/>
          <w:szCs w:val="22"/>
        </w:rPr>
        <w:t>IF C8 =</w:t>
      </w:r>
      <w:r w:rsidR="00CD5B7F" w:rsidRPr="00751331">
        <w:rPr>
          <w:b/>
          <w:bCs/>
          <w:color w:val="000000"/>
          <w:sz w:val="22"/>
          <w:szCs w:val="22"/>
        </w:rPr>
        <w:t xml:space="preserve"> DK, R  </w:t>
      </w:r>
      <w:r w:rsidR="00CD5B7F" w:rsidRPr="00751331">
        <w:rPr>
          <w:b/>
          <w:bCs/>
          <w:color w:val="000000"/>
          <w:sz w:val="22"/>
          <w:szCs w:val="22"/>
        </w:rPr>
        <w:sym w:font="Wingdings" w:char="F0E8"/>
      </w:r>
      <w:r w:rsidR="00CD5B7F" w:rsidRPr="00751331">
        <w:rPr>
          <w:b/>
          <w:bCs/>
          <w:color w:val="000000"/>
          <w:sz w:val="22"/>
          <w:szCs w:val="22"/>
        </w:rPr>
        <w:t xml:space="preserve">GO TO </w:t>
      </w:r>
      <w:r w:rsidR="00D10686" w:rsidRPr="00751331">
        <w:rPr>
          <w:b/>
          <w:bCs/>
          <w:color w:val="000000"/>
          <w:sz w:val="22"/>
          <w:szCs w:val="22"/>
        </w:rPr>
        <w:t>C11</w:t>
      </w:r>
    </w:p>
    <w:p w:rsidR="00F76D46" w:rsidRPr="00751331" w:rsidRDefault="00F76D46" w:rsidP="00CD5B7F">
      <w:pPr>
        <w:rPr>
          <w:b/>
          <w:bCs/>
          <w:color w:val="000000"/>
          <w:sz w:val="22"/>
          <w:szCs w:val="22"/>
        </w:rPr>
      </w:pPr>
    </w:p>
    <w:p w:rsidR="00F76D46" w:rsidRPr="00751331" w:rsidRDefault="00F76D46" w:rsidP="00CD5B7F">
      <w:pPr>
        <w:rPr>
          <w:b/>
          <w:bCs/>
          <w:color w:val="000000"/>
          <w:sz w:val="22"/>
          <w:szCs w:val="22"/>
        </w:rPr>
      </w:pPr>
    </w:p>
    <w:p w:rsidR="00CD5B7F" w:rsidRPr="00751331" w:rsidRDefault="00CD5B7F" w:rsidP="00CD5B7F">
      <w:pPr>
        <w:pStyle w:val="BodyText2"/>
      </w:pPr>
      <w:r w:rsidRPr="00751331">
        <w:t>C9</w:t>
      </w:r>
      <w:r w:rsidRPr="00751331">
        <w:tab/>
        <w:t xml:space="preserve">Around this time 12 MONTHS AGO, on the average, about how many cigarettes did </w:t>
      </w:r>
      <w:proofErr w:type="gramStart"/>
      <w:r w:rsidRPr="00751331">
        <w:t>you  smoke</w:t>
      </w:r>
      <w:proofErr w:type="gramEnd"/>
      <w:r w:rsidRPr="00751331">
        <w:t xml:space="preserve"> each day?</w:t>
      </w:r>
    </w:p>
    <w:p w:rsidR="00CD5B7F" w:rsidRPr="00751331" w:rsidRDefault="00CD5B7F" w:rsidP="00CD5B7F">
      <w:pPr>
        <w:rPr>
          <w:b/>
          <w:bCs/>
          <w:color w:val="000000"/>
          <w:sz w:val="22"/>
          <w:szCs w:val="22"/>
        </w:rPr>
      </w:pPr>
    </w:p>
    <w:p w:rsidR="00CD5B7F" w:rsidRPr="00751331" w:rsidRDefault="00CD5B7F" w:rsidP="00CD5B7F">
      <w:pPr>
        <w:tabs>
          <w:tab w:val="left" w:pos="720"/>
        </w:tabs>
        <w:ind w:left="720" w:hanging="720"/>
        <w:rPr>
          <w:color w:val="000000"/>
          <w:sz w:val="22"/>
          <w:szCs w:val="22"/>
        </w:rPr>
      </w:pPr>
      <w:r w:rsidRPr="00751331">
        <w:rPr>
          <w:color w:val="000000"/>
          <w:sz w:val="22"/>
          <w:szCs w:val="22"/>
        </w:rPr>
        <w:tab/>
        <w:t>(ONE PACK USUALLY EQUALS 20 CIGARETTES.  IF CONVERTING PACKS TO CIGARETTES, ALWAYS VERIFY CALCULATION WITH RESPONDENT.)</w:t>
      </w:r>
    </w:p>
    <w:p w:rsidR="00CD5B7F" w:rsidRPr="00751331" w:rsidRDefault="00CD5B7F" w:rsidP="00CD5B7F">
      <w:pPr>
        <w:rPr>
          <w:color w:val="000000"/>
          <w:sz w:val="22"/>
          <w:szCs w:val="22"/>
        </w:rPr>
      </w:pPr>
    </w:p>
    <w:p w:rsidR="00CD5B7F" w:rsidRPr="00751331" w:rsidRDefault="00CD5B7F" w:rsidP="00CD5B7F">
      <w:pPr>
        <w:ind w:left="720"/>
        <w:rPr>
          <w:color w:val="000000"/>
          <w:sz w:val="22"/>
          <w:szCs w:val="22"/>
        </w:rPr>
      </w:pPr>
      <w:r w:rsidRPr="00751331">
        <w:rPr>
          <w:color w:val="000000"/>
          <w:sz w:val="22"/>
          <w:szCs w:val="22"/>
        </w:rPr>
        <w:t>ENTER NUMBER OF CIGARETTES PER DAY</w:t>
      </w:r>
    </w:p>
    <w:p w:rsidR="00CD5B7F" w:rsidRPr="00751331" w:rsidRDefault="00CD5B7F" w:rsidP="00CD5B7F">
      <w:pPr>
        <w:ind w:left="720"/>
        <w:rPr>
          <w:color w:val="000000"/>
          <w:sz w:val="22"/>
          <w:szCs w:val="22"/>
        </w:rPr>
      </w:pPr>
      <w:r w:rsidRPr="00751331">
        <w:rPr>
          <w:color w:val="000000"/>
          <w:sz w:val="22"/>
          <w:szCs w:val="22"/>
        </w:rPr>
        <w:t>(1-</w:t>
      </w:r>
      <w:r w:rsidR="003E0521" w:rsidRPr="00751331">
        <w:rPr>
          <w:color w:val="000000"/>
          <w:sz w:val="22"/>
          <w:szCs w:val="22"/>
        </w:rPr>
        <w:t>99)</w:t>
      </w:r>
    </w:p>
    <w:p w:rsidR="00CD5B7F" w:rsidRPr="00751331" w:rsidRDefault="00CD5B7F" w:rsidP="00CD5B7F">
      <w:pPr>
        <w:rPr>
          <w:color w:val="000000"/>
          <w:sz w:val="22"/>
          <w:szCs w:val="22"/>
        </w:rPr>
      </w:pPr>
    </w:p>
    <w:p w:rsidR="00CD5B7F" w:rsidRPr="00751331" w:rsidRDefault="00CD5B7F" w:rsidP="00CD5B7F">
      <w:pPr>
        <w:ind w:left="720"/>
        <w:rPr>
          <w:color w:val="000000"/>
          <w:sz w:val="22"/>
          <w:szCs w:val="22"/>
        </w:rPr>
      </w:pPr>
      <w:r w:rsidRPr="00751331">
        <w:rPr>
          <w:color w:val="000000"/>
          <w:sz w:val="22"/>
          <w:szCs w:val="22"/>
        </w:rPr>
        <w:t>|__||__|</w:t>
      </w:r>
    </w:p>
    <w:p w:rsidR="00CD5B7F" w:rsidRPr="00751331" w:rsidRDefault="00CD5B7F" w:rsidP="00CD5B7F">
      <w:pPr>
        <w:ind w:left="720"/>
        <w:rPr>
          <w:color w:val="000000"/>
          <w:sz w:val="22"/>
          <w:szCs w:val="22"/>
        </w:rPr>
      </w:pPr>
    </w:p>
    <w:p w:rsidR="00CD5B7F" w:rsidRPr="00751331" w:rsidRDefault="00CD5B7F" w:rsidP="00CD5B7F">
      <w:pPr>
        <w:pBdr>
          <w:top w:val="single" w:sz="6" w:space="0" w:color="000000"/>
          <w:left w:val="single" w:sz="6" w:space="0" w:color="000000"/>
          <w:bottom w:val="single" w:sz="6" w:space="0" w:color="000000"/>
          <w:right w:val="single" w:sz="6" w:space="0" w:color="000000"/>
        </w:pBdr>
        <w:ind w:left="1080" w:right="1080"/>
        <w:jc w:val="center"/>
        <w:rPr>
          <w:color w:val="000000"/>
          <w:sz w:val="22"/>
          <w:szCs w:val="22"/>
        </w:rPr>
      </w:pPr>
      <w:r w:rsidRPr="00751331">
        <w:rPr>
          <w:color w:val="000000"/>
          <w:sz w:val="22"/>
          <w:szCs w:val="22"/>
        </w:rPr>
        <w:t>BOX16B</w:t>
      </w:r>
    </w:p>
    <w:p w:rsidR="00CD5B7F" w:rsidRPr="00751331" w:rsidRDefault="00CD5B7F" w:rsidP="00CD5B7F">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sidRPr="00751331">
        <w:rPr>
          <w:color w:val="000000"/>
          <w:sz w:val="22"/>
          <w:szCs w:val="22"/>
        </w:rPr>
        <w:t xml:space="preserve">IF C9 = D, R </w:t>
      </w:r>
      <w:r w:rsidRPr="00751331">
        <w:rPr>
          <w:rFonts w:ascii="WP IconicSymbolsA" w:hAnsi="WP IconicSymbolsA" w:cs="WP IconicSymbolsA"/>
          <w:color w:val="000000"/>
          <w:sz w:val="22"/>
          <w:szCs w:val="22"/>
        </w:rPr>
        <w:t></w:t>
      </w:r>
      <w:r w:rsidRPr="00751331">
        <w:rPr>
          <w:color w:val="000000"/>
          <w:sz w:val="22"/>
          <w:szCs w:val="22"/>
        </w:rPr>
        <w:t xml:space="preserve"> GO </w:t>
      </w:r>
      <w:r w:rsidR="00D10686" w:rsidRPr="00751331">
        <w:rPr>
          <w:color w:val="000000"/>
          <w:sz w:val="22"/>
          <w:szCs w:val="22"/>
        </w:rPr>
        <w:t>TO C11</w:t>
      </w:r>
    </w:p>
    <w:p w:rsidR="00CD5B7F" w:rsidRPr="00751331" w:rsidRDefault="00CD5B7F" w:rsidP="00CD5B7F">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sidRPr="00751331">
        <w:rPr>
          <w:color w:val="000000"/>
          <w:sz w:val="22"/>
          <w:szCs w:val="22"/>
        </w:rPr>
        <w:t xml:space="preserve">IF C9 &gt; 40 </w:t>
      </w:r>
      <w:r w:rsidRPr="00751331">
        <w:rPr>
          <w:rFonts w:ascii="WP IconicSymbolsA" w:hAnsi="WP IconicSymbolsA" w:cs="WP IconicSymbolsA"/>
          <w:color w:val="000000"/>
          <w:sz w:val="22"/>
          <w:szCs w:val="22"/>
        </w:rPr>
        <w:t></w:t>
      </w:r>
      <w:r w:rsidRPr="00751331">
        <w:rPr>
          <w:color w:val="000000"/>
          <w:sz w:val="22"/>
          <w:szCs w:val="22"/>
        </w:rPr>
        <w:t xml:space="preserve"> GO TO C9v</w:t>
      </w:r>
    </w:p>
    <w:p w:rsidR="00CD5B7F" w:rsidRPr="00751331" w:rsidRDefault="00CD5B7F" w:rsidP="00CD5B7F">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sidRPr="00751331">
        <w:rPr>
          <w:color w:val="000000"/>
          <w:sz w:val="22"/>
          <w:szCs w:val="22"/>
        </w:rPr>
        <w:t xml:space="preserve">ELSE </w:t>
      </w:r>
      <w:r w:rsidRPr="00751331">
        <w:rPr>
          <w:rFonts w:ascii="WP IconicSymbolsA" w:hAnsi="WP IconicSymbolsA" w:cs="WP IconicSymbolsA"/>
          <w:color w:val="000000"/>
          <w:sz w:val="22"/>
          <w:szCs w:val="22"/>
        </w:rPr>
        <w:t></w:t>
      </w:r>
      <w:r w:rsidRPr="00751331">
        <w:rPr>
          <w:color w:val="000000"/>
          <w:sz w:val="22"/>
          <w:szCs w:val="22"/>
        </w:rPr>
        <w:t xml:space="preserve">GO </w:t>
      </w:r>
      <w:r w:rsidR="00D10686" w:rsidRPr="00751331">
        <w:rPr>
          <w:color w:val="000000"/>
          <w:sz w:val="22"/>
          <w:szCs w:val="22"/>
        </w:rPr>
        <w:t>TO C11</w:t>
      </w:r>
    </w:p>
    <w:p w:rsidR="00CD5B7F" w:rsidRPr="00751331"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u w:val="single"/>
        </w:rPr>
      </w:pPr>
    </w:p>
    <w:p w:rsidR="00CD5B7F" w:rsidRPr="00751331"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u w:val="single"/>
        </w:rPr>
      </w:pPr>
    </w:p>
    <w:p w:rsidR="00CD5B7F" w:rsidRPr="00751331" w:rsidRDefault="00CD5B7F" w:rsidP="00CD5B7F">
      <w:pPr>
        <w:tabs>
          <w:tab w:val="left" w:pos="720"/>
        </w:tabs>
        <w:ind w:left="720" w:hanging="720"/>
        <w:rPr>
          <w:color w:val="000000"/>
          <w:sz w:val="22"/>
          <w:szCs w:val="22"/>
        </w:rPr>
      </w:pPr>
      <w:r w:rsidRPr="00751331">
        <w:rPr>
          <w:b/>
          <w:bCs/>
          <w:color w:val="000000"/>
          <w:sz w:val="22"/>
          <w:szCs w:val="22"/>
        </w:rPr>
        <w:t xml:space="preserve">C9v </w:t>
      </w:r>
      <w:r w:rsidRPr="00751331">
        <w:rPr>
          <w:b/>
          <w:bCs/>
          <w:color w:val="000000"/>
          <w:sz w:val="22"/>
          <w:szCs w:val="22"/>
        </w:rPr>
        <w:tab/>
        <w:t>I have recorded that on the average, you smoked [fill entry C9] cigarettes a day 12 months ago.  Is that correct?</w:t>
      </w:r>
    </w:p>
    <w:p w:rsidR="00CD5B7F" w:rsidRPr="00751331" w:rsidRDefault="00CD5B7F" w:rsidP="00CD5B7F">
      <w:pPr>
        <w:rPr>
          <w:color w:val="000000"/>
          <w:sz w:val="22"/>
          <w:szCs w:val="22"/>
        </w:rPr>
      </w:pPr>
    </w:p>
    <w:p w:rsidR="00CD5B7F" w:rsidRPr="00751331" w:rsidRDefault="00CD5B7F" w:rsidP="00CD5B7F">
      <w:pPr>
        <w:tabs>
          <w:tab w:val="left" w:pos="720"/>
          <w:tab w:val="left" w:pos="1440"/>
        </w:tabs>
        <w:ind w:left="1440" w:hanging="1440"/>
        <w:rPr>
          <w:color w:val="000000"/>
          <w:sz w:val="22"/>
          <w:szCs w:val="22"/>
        </w:rPr>
      </w:pPr>
      <w:r w:rsidRPr="00751331">
        <w:rPr>
          <w:color w:val="000000"/>
          <w:sz w:val="22"/>
          <w:szCs w:val="22"/>
        </w:rPr>
        <w:tab/>
        <w:t xml:space="preserve">(1)  Yes </w:t>
      </w:r>
      <w:r w:rsidRPr="00751331">
        <w:rPr>
          <w:color w:val="000000"/>
          <w:sz w:val="22"/>
          <w:szCs w:val="22"/>
        </w:rPr>
        <w:sym w:font="Wingdings" w:char="F0E8"/>
      </w:r>
      <w:r w:rsidRPr="00751331">
        <w:rPr>
          <w:color w:val="000000"/>
          <w:sz w:val="22"/>
          <w:szCs w:val="22"/>
        </w:rPr>
        <w:t xml:space="preserve"> GO TO </w:t>
      </w:r>
      <w:r w:rsidR="00AA1984" w:rsidRPr="00751331">
        <w:rPr>
          <w:color w:val="000000"/>
          <w:sz w:val="22"/>
          <w:szCs w:val="22"/>
        </w:rPr>
        <w:t>C11</w:t>
      </w:r>
    </w:p>
    <w:p w:rsidR="00CD5B7F" w:rsidRPr="00751331" w:rsidRDefault="00CD5B7F" w:rsidP="00CD5B7F">
      <w:pPr>
        <w:tabs>
          <w:tab w:val="left" w:pos="720"/>
        </w:tabs>
        <w:ind w:left="720" w:hanging="720"/>
        <w:rPr>
          <w:b/>
          <w:bCs/>
          <w:color w:val="000000"/>
          <w:sz w:val="22"/>
          <w:szCs w:val="22"/>
        </w:rPr>
      </w:pPr>
      <w:r w:rsidRPr="00751331">
        <w:rPr>
          <w:color w:val="000000"/>
          <w:sz w:val="22"/>
          <w:szCs w:val="22"/>
        </w:rPr>
        <w:tab/>
        <w:t xml:space="preserve">(2)  No </w:t>
      </w:r>
      <w:r w:rsidRPr="00751331">
        <w:rPr>
          <w:rFonts w:ascii="WP IconicSymbolsA" w:hAnsi="WP IconicSymbolsA" w:cs="WP IconicSymbolsA"/>
          <w:color w:val="000000"/>
          <w:sz w:val="22"/>
          <w:szCs w:val="22"/>
        </w:rPr>
        <w:t></w:t>
      </w:r>
      <w:r w:rsidRPr="00751331">
        <w:rPr>
          <w:color w:val="000000"/>
          <w:sz w:val="22"/>
          <w:szCs w:val="22"/>
        </w:rPr>
        <w:t>GO TO C9</w:t>
      </w:r>
    </w:p>
    <w:p w:rsidR="00CD5B7F" w:rsidRPr="00751331" w:rsidRDefault="00CD5B7F" w:rsidP="00CD5B7F">
      <w:pPr>
        <w:rPr>
          <w:b/>
          <w:bCs/>
          <w:color w:val="000000"/>
          <w:sz w:val="22"/>
          <w:szCs w:val="22"/>
        </w:rPr>
      </w:pPr>
    </w:p>
    <w:p w:rsidR="00CD5B7F" w:rsidRPr="00751331" w:rsidRDefault="00CD5B7F" w:rsidP="00CD5B7F">
      <w:pPr>
        <w:rPr>
          <w:b/>
          <w:bCs/>
          <w:color w:val="000000"/>
          <w:sz w:val="22"/>
          <w:szCs w:val="22"/>
        </w:rPr>
      </w:pPr>
      <w:r w:rsidRPr="00751331">
        <w:rPr>
          <w:b/>
          <w:bCs/>
          <w:color w:val="000000"/>
          <w:sz w:val="22"/>
          <w:szCs w:val="22"/>
        </w:rPr>
        <w:tab/>
        <w:t>|__|</w:t>
      </w:r>
    </w:p>
    <w:p w:rsidR="00CD5B7F" w:rsidRPr="00751331"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u w:val="single"/>
        </w:rPr>
      </w:pPr>
    </w:p>
    <w:p w:rsidR="00CD5B7F" w:rsidRPr="00751331" w:rsidRDefault="003E0521"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New Roman Bold" w:hAnsi="Times New Roman Bold"/>
          <w:b/>
          <w:bCs/>
          <w:color w:val="000000"/>
          <w:sz w:val="22"/>
          <w:szCs w:val="22"/>
        </w:rPr>
      </w:pPr>
      <w:r w:rsidRPr="00751331">
        <w:rPr>
          <w:rFonts w:ascii="Times New Roman Bold" w:hAnsi="Times New Roman Bold"/>
          <w:b/>
          <w:bCs/>
          <w:color w:val="000000"/>
          <w:sz w:val="22"/>
          <w:szCs w:val="22"/>
        </w:rPr>
        <w:tab/>
        <w:t xml:space="preserve">DK, R </w:t>
      </w:r>
      <w:r w:rsidRPr="00751331">
        <w:rPr>
          <w:rFonts w:ascii="Times New Roman Bold" w:hAnsi="Times New Roman Bold"/>
          <w:b/>
          <w:bCs/>
          <w:color w:val="000000"/>
          <w:sz w:val="22"/>
          <w:szCs w:val="22"/>
        </w:rPr>
        <w:sym w:font="Wingdings" w:char="F0E0"/>
      </w:r>
      <w:r w:rsidRPr="00751331">
        <w:rPr>
          <w:rFonts w:ascii="Times New Roman Bold" w:hAnsi="Times New Roman Bold"/>
          <w:b/>
          <w:bCs/>
          <w:color w:val="000000"/>
          <w:sz w:val="22"/>
          <w:szCs w:val="22"/>
        </w:rPr>
        <w:t xml:space="preserve"> GO TO C11</w:t>
      </w:r>
    </w:p>
    <w:p w:rsidR="003E0521" w:rsidRPr="00751331" w:rsidRDefault="003E0521"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u w:val="single"/>
        </w:rPr>
      </w:pPr>
    </w:p>
    <w:p w:rsidR="00CD5B7F" w:rsidRPr="00751331"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i/>
          <w:iCs/>
          <w:color w:val="000000"/>
          <w:sz w:val="22"/>
          <w:szCs w:val="22"/>
        </w:rPr>
      </w:pPr>
      <w:r w:rsidRPr="00751331">
        <w:rPr>
          <w:rFonts w:ascii="Times New Roman Bold" w:hAnsi="Times New Roman Bold"/>
          <w:b/>
          <w:bCs/>
          <w:color w:val="000000"/>
          <w:sz w:val="22"/>
          <w:szCs w:val="22"/>
        </w:rPr>
        <w:t xml:space="preserve">C10a </w:t>
      </w:r>
      <w:r w:rsidRPr="00751331">
        <w:rPr>
          <w:color w:val="000000"/>
          <w:sz w:val="22"/>
          <w:szCs w:val="22"/>
        </w:rPr>
        <w:tab/>
      </w:r>
      <w:r w:rsidRPr="00751331">
        <w:rPr>
          <w:b/>
          <w:bCs/>
          <w:color w:val="000000"/>
          <w:sz w:val="22"/>
          <w:szCs w:val="22"/>
        </w:rPr>
        <w:t xml:space="preserve">Around this time 12 MONTHS AGO, on how many of </w:t>
      </w:r>
      <w:r w:rsidR="003E0521" w:rsidRPr="00751331">
        <w:rPr>
          <w:b/>
          <w:bCs/>
          <w:color w:val="000000"/>
          <w:sz w:val="22"/>
          <w:szCs w:val="22"/>
        </w:rPr>
        <w:t xml:space="preserve">the </w:t>
      </w:r>
      <w:r w:rsidRPr="00751331">
        <w:rPr>
          <w:b/>
          <w:bCs/>
          <w:color w:val="000000"/>
          <w:sz w:val="22"/>
          <w:szCs w:val="22"/>
        </w:rPr>
        <w:t>30 days in the month did you smoke cigarettes?</w:t>
      </w:r>
    </w:p>
    <w:p w:rsidR="00CD5B7F" w:rsidRPr="00751331"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751331">
        <w:rPr>
          <w:color w:val="000000"/>
          <w:sz w:val="22"/>
          <w:szCs w:val="22"/>
        </w:rPr>
        <w:tab/>
      </w:r>
    </w:p>
    <w:p w:rsidR="00CD5B7F" w:rsidRPr="00751331"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lang w:val="da-DK"/>
        </w:rPr>
      </w:pPr>
      <w:r w:rsidRPr="00751331">
        <w:rPr>
          <w:color w:val="000000"/>
          <w:sz w:val="22"/>
          <w:szCs w:val="22"/>
          <w:lang w:val="da-DK"/>
        </w:rPr>
        <w:t>ENTER (</w:t>
      </w:r>
      <w:r w:rsidR="003E0521" w:rsidRPr="00751331">
        <w:rPr>
          <w:color w:val="000000"/>
          <w:sz w:val="22"/>
          <w:szCs w:val="22"/>
          <w:lang w:val="da-DK"/>
        </w:rPr>
        <w:t>0</w:t>
      </w:r>
      <w:r w:rsidRPr="00751331">
        <w:rPr>
          <w:color w:val="000000"/>
          <w:sz w:val="22"/>
          <w:szCs w:val="22"/>
          <w:lang w:val="da-DK"/>
        </w:rPr>
        <w:t>) FOR NONE</w:t>
      </w:r>
    </w:p>
    <w:p w:rsidR="00CD5B7F" w:rsidRPr="00751331"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lang w:val="da-DK"/>
        </w:rPr>
      </w:pPr>
    </w:p>
    <w:p w:rsidR="00CD5B7F" w:rsidRPr="00751331"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lang w:val="da-DK"/>
        </w:rPr>
      </w:pPr>
      <w:r w:rsidRPr="00751331">
        <w:rPr>
          <w:color w:val="000000"/>
          <w:sz w:val="22"/>
          <w:szCs w:val="22"/>
          <w:lang w:val="da-DK"/>
        </w:rPr>
        <w:t xml:space="preserve">|__|__|  </w:t>
      </w:r>
      <w:r w:rsidR="003E0521" w:rsidRPr="00751331">
        <w:rPr>
          <w:color w:val="000000"/>
          <w:sz w:val="22"/>
          <w:szCs w:val="22"/>
          <w:lang w:val="da-DK"/>
        </w:rPr>
        <w:t>(0 – 30)</w:t>
      </w:r>
    </w:p>
    <w:p w:rsidR="00CD5B7F" w:rsidRPr="00751331"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lang w:val="da-DK"/>
        </w:rPr>
      </w:pPr>
    </w:p>
    <w:p w:rsidR="00CD5B7F" w:rsidRPr="00751331" w:rsidRDefault="00CD5B7F" w:rsidP="009712E6">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rPr>
          <w:color w:val="000000"/>
          <w:sz w:val="22"/>
          <w:szCs w:val="22"/>
          <w:lang w:val="da-DK"/>
        </w:rPr>
      </w:pPr>
      <w:r w:rsidRPr="00751331">
        <w:rPr>
          <w:color w:val="000000"/>
          <w:sz w:val="22"/>
          <w:szCs w:val="22"/>
          <w:lang w:val="da-DK"/>
        </w:rPr>
        <w:t>BOX 16C</w:t>
      </w:r>
    </w:p>
    <w:p w:rsidR="00CD5B7F" w:rsidRPr="00751331" w:rsidRDefault="00CD5B7F" w:rsidP="00CD5B7F">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751331">
        <w:rPr>
          <w:color w:val="000000"/>
          <w:sz w:val="22"/>
          <w:szCs w:val="22"/>
        </w:rPr>
        <w:t xml:space="preserve">IF C10a = </w:t>
      </w:r>
      <w:r w:rsidR="003E0521" w:rsidRPr="00751331">
        <w:rPr>
          <w:color w:val="000000"/>
          <w:sz w:val="22"/>
          <w:szCs w:val="22"/>
        </w:rPr>
        <w:t xml:space="preserve">0 </w:t>
      </w:r>
      <w:r w:rsidRPr="00751331">
        <w:rPr>
          <w:color w:val="000000"/>
          <w:sz w:val="22"/>
          <w:szCs w:val="22"/>
        </w:rPr>
        <w:t xml:space="preserve"> OR 30  </w:t>
      </w:r>
      <w:r w:rsidRPr="00751331">
        <w:rPr>
          <w:rFonts w:ascii="WP IconicSymbolsA" w:hAnsi="WP IconicSymbolsA" w:cs="WP IconicSymbolsA"/>
          <w:color w:val="000000"/>
          <w:sz w:val="22"/>
          <w:szCs w:val="22"/>
        </w:rPr>
        <w:t></w:t>
      </w:r>
      <w:r w:rsidRPr="00751331">
        <w:rPr>
          <w:color w:val="000000"/>
          <w:sz w:val="22"/>
          <w:szCs w:val="22"/>
        </w:rPr>
        <w:t xml:space="preserve"> GO TO C10a</w:t>
      </w:r>
      <w:r w:rsidR="004F2D3F" w:rsidRPr="00751331">
        <w:rPr>
          <w:color w:val="000000"/>
          <w:sz w:val="22"/>
          <w:szCs w:val="22"/>
        </w:rPr>
        <w:t>v</w:t>
      </w:r>
    </w:p>
    <w:p w:rsidR="00CD5B7F" w:rsidRPr="00751331" w:rsidRDefault="00CD5B7F" w:rsidP="00CD5B7F">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751331">
        <w:rPr>
          <w:color w:val="000000"/>
          <w:sz w:val="22"/>
          <w:szCs w:val="22"/>
        </w:rPr>
        <w:t>If C10a=D, R</w:t>
      </w:r>
      <w:r w:rsidR="00AA1984" w:rsidRPr="00751331">
        <w:rPr>
          <w:color w:val="000000"/>
          <w:sz w:val="22"/>
          <w:szCs w:val="22"/>
        </w:rPr>
        <w:t xml:space="preserve">, </w:t>
      </w:r>
      <w:r w:rsidRPr="00751331">
        <w:rPr>
          <w:color w:val="000000"/>
          <w:sz w:val="22"/>
          <w:szCs w:val="22"/>
        </w:rPr>
        <w:t xml:space="preserve"> GO </w:t>
      </w:r>
      <w:r w:rsidR="00E7082E" w:rsidRPr="00751331">
        <w:rPr>
          <w:color w:val="000000"/>
          <w:sz w:val="22"/>
          <w:szCs w:val="22"/>
        </w:rPr>
        <w:t xml:space="preserve"> TO </w:t>
      </w:r>
      <w:r w:rsidR="0027272E" w:rsidRPr="00751331">
        <w:rPr>
          <w:color w:val="000000"/>
          <w:sz w:val="22"/>
          <w:szCs w:val="22"/>
        </w:rPr>
        <w:t>C10b</w:t>
      </w:r>
    </w:p>
    <w:p w:rsidR="00CD5B7F" w:rsidRPr="00751331" w:rsidRDefault="00CD5B7F" w:rsidP="00CD5B7F">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751331">
        <w:rPr>
          <w:color w:val="000000"/>
          <w:sz w:val="22"/>
          <w:szCs w:val="22"/>
        </w:rPr>
        <w:t>ELSE GO TO C10b</w:t>
      </w:r>
    </w:p>
    <w:p w:rsidR="00CD5B7F" w:rsidRPr="00751331"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CD5B7F" w:rsidRPr="00751331"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CD5B7F" w:rsidRPr="00751331"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sidRPr="00751331">
        <w:rPr>
          <w:b/>
          <w:bCs/>
          <w:color w:val="000000"/>
          <w:sz w:val="22"/>
          <w:szCs w:val="22"/>
        </w:rPr>
        <w:t>C10a</w:t>
      </w:r>
      <w:r w:rsidR="004F2D3F" w:rsidRPr="00751331">
        <w:rPr>
          <w:b/>
          <w:bCs/>
          <w:color w:val="000000"/>
          <w:sz w:val="22"/>
          <w:szCs w:val="22"/>
        </w:rPr>
        <w:t>v</w:t>
      </w:r>
      <w:r w:rsidRPr="00751331">
        <w:rPr>
          <w:b/>
          <w:bCs/>
          <w:color w:val="000000"/>
          <w:sz w:val="22"/>
          <w:szCs w:val="22"/>
        </w:rPr>
        <w:tab/>
        <w:t>You said that you smoked cigarettes some days.  Is that correct?</w:t>
      </w:r>
    </w:p>
    <w:p w:rsidR="00CD5B7F" w:rsidRPr="00751331"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CD5B7F" w:rsidRPr="00751331" w:rsidRDefault="00CD5B7F" w:rsidP="0095230B">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710" w:hanging="1710"/>
        <w:rPr>
          <w:color w:val="000000"/>
          <w:sz w:val="22"/>
          <w:szCs w:val="22"/>
        </w:rPr>
      </w:pPr>
      <w:r w:rsidRPr="00751331">
        <w:rPr>
          <w:color w:val="000000"/>
          <w:sz w:val="22"/>
          <w:szCs w:val="22"/>
        </w:rPr>
        <w:tab/>
        <w:t>(1)  Yes</w:t>
      </w:r>
    </w:p>
    <w:p w:rsidR="00CD5B7F" w:rsidRPr="00751331" w:rsidRDefault="00CD5B7F" w:rsidP="0095230B">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710" w:hanging="1710"/>
        <w:rPr>
          <w:color w:val="000000"/>
          <w:sz w:val="22"/>
          <w:szCs w:val="22"/>
        </w:rPr>
      </w:pPr>
      <w:r w:rsidRPr="00751331">
        <w:rPr>
          <w:color w:val="000000"/>
          <w:sz w:val="22"/>
          <w:szCs w:val="22"/>
        </w:rPr>
        <w:tab/>
        <w:t>(2)  No</w:t>
      </w:r>
    </w:p>
    <w:p w:rsidR="009916CD" w:rsidRPr="00751331" w:rsidRDefault="009916CD"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CD5B7F"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751331">
        <w:rPr>
          <w:color w:val="000000"/>
          <w:sz w:val="22"/>
          <w:szCs w:val="22"/>
        </w:rPr>
        <w:tab/>
        <w:t>|__|</w:t>
      </w:r>
    </w:p>
    <w:p w:rsidR="0095230B" w:rsidRPr="00751331" w:rsidRDefault="0095230B"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CD5B7F" w:rsidRPr="00751331" w:rsidRDefault="00CD5B7F" w:rsidP="00CD5B7F">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rPr>
          <w:color w:val="000000"/>
          <w:sz w:val="22"/>
          <w:szCs w:val="22"/>
        </w:rPr>
      </w:pPr>
      <w:proofErr w:type="gramStart"/>
      <w:r w:rsidRPr="00751331">
        <w:rPr>
          <w:color w:val="000000"/>
          <w:sz w:val="22"/>
          <w:szCs w:val="22"/>
        </w:rPr>
        <w:t>BOX  16D</w:t>
      </w:r>
      <w:proofErr w:type="gramEnd"/>
    </w:p>
    <w:p w:rsidR="00CD5B7F" w:rsidRPr="00751331" w:rsidRDefault="00CD5B7F" w:rsidP="00CD5B7F">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751331">
        <w:rPr>
          <w:color w:val="000000"/>
          <w:sz w:val="22"/>
          <w:szCs w:val="22"/>
        </w:rPr>
        <w:t>IF (C10a</w:t>
      </w:r>
      <w:r w:rsidR="004F2D3F" w:rsidRPr="00751331">
        <w:rPr>
          <w:color w:val="000000"/>
          <w:sz w:val="22"/>
          <w:szCs w:val="22"/>
        </w:rPr>
        <w:t>v</w:t>
      </w:r>
      <w:r w:rsidRPr="00751331">
        <w:rPr>
          <w:color w:val="000000"/>
          <w:sz w:val="22"/>
          <w:szCs w:val="22"/>
        </w:rPr>
        <w:t xml:space="preserve"> = 1 </w:t>
      </w:r>
      <w:r w:rsidRPr="00751331">
        <w:rPr>
          <w:color w:val="000000"/>
          <w:sz w:val="22"/>
          <w:szCs w:val="22"/>
          <w:u w:val="single"/>
        </w:rPr>
        <w:t>AND</w:t>
      </w:r>
      <w:r w:rsidRPr="00751331">
        <w:rPr>
          <w:color w:val="000000"/>
          <w:sz w:val="22"/>
          <w:szCs w:val="22"/>
        </w:rPr>
        <w:t xml:space="preserve"> C10a= 30), OR C10a</w:t>
      </w:r>
      <w:r w:rsidR="00E7082E" w:rsidRPr="00751331">
        <w:rPr>
          <w:color w:val="000000"/>
          <w:sz w:val="22"/>
          <w:szCs w:val="22"/>
        </w:rPr>
        <w:t>v</w:t>
      </w:r>
      <w:r w:rsidRPr="00751331">
        <w:rPr>
          <w:color w:val="000000"/>
          <w:sz w:val="22"/>
          <w:szCs w:val="22"/>
        </w:rPr>
        <w:t xml:space="preserve"> = DK, R </w:t>
      </w:r>
      <w:r w:rsidRPr="00751331">
        <w:rPr>
          <w:rFonts w:ascii="WP IconicSymbolsA" w:hAnsi="WP IconicSymbolsA" w:cs="WP IconicSymbolsA"/>
          <w:color w:val="000000"/>
          <w:sz w:val="22"/>
          <w:szCs w:val="22"/>
        </w:rPr>
        <w:t></w:t>
      </w:r>
      <w:r w:rsidRPr="00751331">
        <w:rPr>
          <w:color w:val="000000"/>
          <w:sz w:val="22"/>
          <w:szCs w:val="22"/>
        </w:rPr>
        <w:t xml:space="preserve">GO TO C10b </w:t>
      </w:r>
    </w:p>
    <w:p w:rsidR="00CD5B7F" w:rsidRPr="00751331" w:rsidRDefault="00CD5B7F" w:rsidP="00CD5B7F">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751331">
        <w:rPr>
          <w:color w:val="000000"/>
          <w:sz w:val="22"/>
          <w:szCs w:val="22"/>
        </w:rPr>
        <w:t>ELSE IF C10a</w:t>
      </w:r>
      <w:r w:rsidR="004F2D3F" w:rsidRPr="00751331">
        <w:rPr>
          <w:color w:val="000000"/>
          <w:sz w:val="22"/>
          <w:szCs w:val="22"/>
        </w:rPr>
        <w:t>v</w:t>
      </w:r>
      <w:r w:rsidRPr="00751331">
        <w:rPr>
          <w:color w:val="000000"/>
          <w:sz w:val="22"/>
          <w:szCs w:val="22"/>
        </w:rPr>
        <w:t xml:space="preserve"> = 1 </w:t>
      </w:r>
      <w:r w:rsidRPr="00751331">
        <w:rPr>
          <w:color w:val="000000"/>
          <w:sz w:val="22"/>
          <w:szCs w:val="22"/>
          <w:u w:val="single"/>
        </w:rPr>
        <w:t>AND</w:t>
      </w:r>
      <w:r w:rsidRPr="00751331">
        <w:rPr>
          <w:color w:val="000000"/>
          <w:sz w:val="22"/>
          <w:szCs w:val="22"/>
        </w:rPr>
        <w:t xml:space="preserve"> C10a= </w:t>
      </w:r>
      <w:r w:rsidR="00E7082E" w:rsidRPr="00751331">
        <w:rPr>
          <w:color w:val="000000"/>
          <w:sz w:val="22"/>
          <w:szCs w:val="22"/>
        </w:rPr>
        <w:t>0</w:t>
      </w:r>
      <w:r w:rsidRPr="00751331">
        <w:rPr>
          <w:color w:val="000000"/>
          <w:sz w:val="22"/>
          <w:szCs w:val="22"/>
        </w:rPr>
        <w:t xml:space="preserve"> </w:t>
      </w:r>
      <w:r w:rsidRPr="00751331">
        <w:rPr>
          <w:rFonts w:ascii="WP IconicSymbolsA" w:hAnsi="WP IconicSymbolsA" w:cs="WP IconicSymbolsA"/>
          <w:color w:val="000000"/>
          <w:sz w:val="22"/>
          <w:szCs w:val="22"/>
        </w:rPr>
        <w:t></w:t>
      </w:r>
      <w:r w:rsidRPr="00751331">
        <w:rPr>
          <w:color w:val="000000"/>
          <w:sz w:val="22"/>
          <w:szCs w:val="22"/>
        </w:rPr>
        <w:t xml:space="preserve">GO TO </w:t>
      </w:r>
      <w:r w:rsidR="007A6B4F" w:rsidRPr="00751331">
        <w:rPr>
          <w:color w:val="000000"/>
          <w:sz w:val="22"/>
          <w:szCs w:val="22"/>
        </w:rPr>
        <w:t>C11</w:t>
      </w:r>
    </w:p>
    <w:p w:rsidR="00CD5B7F" w:rsidRPr="00751331" w:rsidRDefault="00CD5B7F" w:rsidP="00CD5B7F">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751331">
        <w:rPr>
          <w:color w:val="000000"/>
          <w:sz w:val="22"/>
          <w:szCs w:val="22"/>
        </w:rPr>
        <w:t>ELSE IF C10a</w:t>
      </w:r>
      <w:r w:rsidR="004F2D3F" w:rsidRPr="00751331">
        <w:rPr>
          <w:color w:val="000000"/>
          <w:sz w:val="22"/>
          <w:szCs w:val="22"/>
        </w:rPr>
        <w:t>v</w:t>
      </w:r>
      <w:r w:rsidRPr="00751331">
        <w:rPr>
          <w:color w:val="000000"/>
          <w:sz w:val="22"/>
          <w:szCs w:val="22"/>
        </w:rPr>
        <w:t xml:space="preserve"> = 2  </w:t>
      </w:r>
      <w:r w:rsidRPr="00751331">
        <w:rPr>
          <w:rFonts w:ascii="WP IconicSymbolsA" w:hAnsi="WP IconicSymbolsA" w:cs="WP IconicSymbolsA"/>
          <w:color w:val="000000"/>
          <w:sz w:val="22"/>
          <w:szCs w:val="22"/>
        </w:rPr>
        <w:t></w:t>
      </w:r>
      <w:r w:rsidRPr="00751331">
        <w:rPr>
          <w:color w:val="000000"/>
          <w:sz w:val="22"/>
          <w:szCs w:val="22"/>
        </w:rPr>
        <w:t>GO TO C8</w:t>
      </w:r>
      <w:r w:rsidR="00E7082E" w:rsidRPr="00751331">
        <w:rPr>
          <w:color w:val="000000"/>
          <w:sz w:val="22"/>
          <w:szCs w:val="22"/>
        </w:rPr>
        <w:t xml:space="preserve"> AND CORRECT</w:t>
      </w:r>
    </w:p>
    <w:p w:rsidR="00E7082E" w:rsidRPr="00751331" w:rsidRDefault="00E7082E" w:rsidP="00CD5B7F">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rPr>
        <w:sectPr w:rsidR="00E7082E" w:rsidRPr="00751331">
          <w:footerReference w:type="default" r:id="rId16"/>
          <w:type w:val="continuous"/>
          <w:pgSz w:w="12240" w:h="15840"/>
          <w:pgMar w:top="1440" w:right="1440" w:bottom="720" w:left="1440" w:header="720" w:footer="720" w:gutter="0"/>
          <w:cols w:space="720"/>
        </w:sectPr>
      </w:pPr>
      <w:r w:rsidRPr="00751331">
        <w:rPr>
          <w:color w:val="000000"/>
        </w:rPr>
        <w:t>ELSE GO TO C10b</w:t>
      </w:r>
    </w:p>
    <w:p w:rsidR="00CD5B7F" w:rsidRPr="00751331"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CD5B7F" w:rsidRPr="00751331"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sidRPr="00751331">
        <w:rPr>
          <w:b/>
          <w:bCs/>
          <w:color w:val="000000"/>
          <w:sz w:val="22"/>
          <w:szCs w:val="22"/>
        </w:rPr>
        <w:t>C10b</w:t>
      </w:r>
      <w:r w:rsidRPr="00751331">
        <w:rPr>
          <w:b/>
          <w:bCs/>
          <w:color w:val="000000"/>
          <w:sz w:val="22"/>
          <w:szCs w:val="22"/>
        </w:rPr>
        <w:tab/>
        <w:t>On the average, on those [fill entry C10a</w:t>
      </w:r>
      <w:r w:rsidR="009916CD" w:rsidRPr="00751331">
        <w:rPr>
          <w:b/>
          <w:bCs/>
          <w:color w:val="000000"/>
          <w:sz w:val="22"/>
          <w:szCs w:val="22"/>
        </w:rPr>
        <w:t xml:space="preserve"> days</w:t>
      </w:r>
      <w:r w:rsidR="0027272E" w:rsidRPr="00751331">
        <w:rPr>
          <w:b/>
          <w:bCs/>
          <w:color w:val="000000"/>
          <w:sz w:val="22"/>
          <w:szCs w:val="22"/>
        </w:rPr>
        <w:t>; If C10a=D, R</w:t>
      </w:r>
      <w:r w:rsidR="009916CD" w:rsidRPr="00751331">
        <w:rPr>
          <w:b/>
          <w:bCs/>
          <w:color w:val="000000"/>
          <w:sz w:val="22"/>
          <w:szCs w:val="22"/>
        </w:rPr>
        <w:t xml:space="preserve">, </w:t>
      </w:r>
      <w:r w:rsidR="001637A1" w:rsidRPr="00751331">
        <w:rPr>
          <w:b/>
          <w:bCs/>
          <w:color w:val="000000"/>
          <w:sz w:val="22"/>
          <w:szCs w:val="22"/>
        </w:rPr>
        <w:t>then</w:t>
      </w:r>
      <w:r w:rsidR="009916CD" w:rsidRPr="00751331">
        <w:rPr>
          <w:b/>
          <w:bCs/>
          <w:color w:val="000000"/>
          <w:sz w:val="22"/>
          <w:szCs w:val="22"/>
        </w:rPr>
        <w:t xml:space="preserve"> </w:t>
      </w:r>
      <w:r w:rsidR="001637A1" w:rsidRPr="00751331">
        <w:rPr>
          <w:b/>
          <w:bCs/>
          <w:color w:val="000000"/>
          <w:sz w:val="22"/>
          <w:szCs w:val="22"/>
        </w:rPr>
        <w:t>f</w:t>
      </w:r>
      <w:r w:rsidR="0027272E" w:rsidRPr="00751331">
        <w:rPr>
          <w:b/>
          <w:bCs/>
          <w:color w:val="000000"/>
          <w:sz w:val="22"/>
          <w:szCs w:val="22"/>
        </w:rPr>
        <w:t>ill</w:t>
      </w:r>
      <w:r w:rsidR="001637A1" w:rsidRPr="00751331">
        <w:rPr>
          <w:b/>
          <w:bCs/>
          <w:color w:val="000000"/>
          <w:sz w:val="22"/>
          <w:szCs w:val="22"/>
        </w:rPr>
        <w:t xml:space="preserve"> with</w:t>
      </w:r>
      <w:r w:rsidR="0027272E" w:rsidRPr="00751331">
        <w:rPr>
          <w:b/>
          <w:bCs/>
          <w:color w:val="000000"/>
          <w:sz w:val="22"/>
          <w:szCs w:val="22"/>
        </w:rPr>
        <w:t xml:space="preserve"> “days you smoked</w:t>
      </w:r>
      <w:r w:rsidR="001637A1" w:rsidRPr="00751331">
        <w:rPr>
          <w:b/>
          <w:bCs/>
          <w:color w:val="000000"/>
          <w:sz w:val="22"/>
          <w:szCs w:val="22"/>
        </w:rPr>
        <w:t>”</w:t>
      </w:r>
      <w:r w:rsidRPr="00751331">
        <w:rPr>
          <w:b/>
          <w:bCs/>
          <w:color w:val="000000"/>
          <w:sz w:val="22"/>
          <w:szCs w:val="22"/>
        </w:rPr>
        <w:t>], how many cigarettes did you usually smoke each day?</w:t>
      </w:r>
    </w:p>
    <w:p w:rsidR="00CD5B7F" w:rsidRPr="00751331"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CD5B7F" w:rsidRPr="00751331"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sidRPr="00751331">
        <w:rPr>
          <w:color w:val="000000"/>
          <w:sz w:val="22"/>
          <w:szCs w:val="22"/>
        </w:rPr>
        <w:tab/>
      </w:r>
      <w:r w:rsidR="009916CD" w:rsidRPr="00751331">
        <w:rPr>
          <w:color w:val="000000"/>
          <w:sz w:val="22"/>
          <w:szCs w:val="22"/>
        </w:rPr>
        <w:t>We are</w:t>
      </w:r>
      <w:r w:rsidRPr="00751331">
        <w:rPr>
          <w:color w:val="000000"/>
          <w:sz w:val="22"/>
          <w:szCs w:val="22"/>
        </w:rPr>
        <w:t xml:space="preserve"> </w:t>
      </w:r>
      <w:r w:rsidR="009916CD" w:rsidRPr="00751331">
        <w:rPr>
          <w:color w:val="000000"/>
          <w:sz w:val="22"/>
          <w:szCs w:val="22"/>
        </w:rPr>
        <w:t>still talking about “around this time 12 months ago.</w:t>
      </w:r>
      <w:r w:rsidRPr="00751331">
        <w:rPr>
          <w:color w:val="000000"/>
          <w:sz w:val="22"/>
          <w:szCs w:val="22"/>
        </w:rPr>
        <w:t>”</w:t>
      </w:r>
    </w:p>
    <w:p w:rsidR="00CD5B7F" w:rsidRPr="00751331"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9916CD" w:rsidRPr="00751331" w:rsidRDefault="00CD5B7F" w:rsidP="009712E6">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751331">
        <w:rPr>
          <w:color w:val="000000"/>
          <w:sz w:val="22"/>
          <w:szCs w:val="22"/>
        </w:rPr>
        <w:tab/>
        <w:t>|__|__</w:t>
      </w:r>
      <w:proofErr w:type="gramStart"/>
      <w:r w:rsidRPr="00751331">
        <w:rPr>
          <w:color w:val="000000"/>
          <w:sz w:val="22"/>
          <w:szCs w:val="22"/>
        </w:rPr>
        <w:t xml:space="preserve">|  </w:t>
      </w:r>
      <w:r w:rsidR="009916CD" w:rsidRPr="00751331">
        <w:rPr>
          <w:color w:val="000000"/>
          <w:sz w:val="22"/>
          <w:szCs w:val="22"/>
        </w:rPr>
        <w:t>(</w:t>
      </w:r>
      <w:proofErr w:type="gramEnd"/>
      <w:r w:rsidR="009916CD" w:rsidRPr="00751331">
        <w:rPr>
          <w:color w:val="000000"/>
          <w:sz w:val="22"/>
          <w:szCs w:val="22"/>
        </w:rPr>
        <w:t>1-99)</w:t>
      </w:r>
      <w:r w:rsidR="009712E6">
        <w:rPr>
          <w:color w:val="000000"/>
          <w:sz w:val="22"/>
          <w:szCs w:val="22"/>
        </w:rPr>
        <w:tab/>
      </w:r>
      <w:r w:rsidRPr="00751331">
        <w:rPr>
          <w:color w:val="000000"/>
          <w:sz w:val="22"/>
          <w:szCs w:val="22"/>
        </w:rPr>
        <w:t xml:space="preserve">IF </w:t>
      </w:r>
      <w:r w:rsidRPr="00751331">
        <w:rPr>
          <w:rFonts w:ascii="WP MathA" w:hAnsi="WP MathA" w:cs="WP MathA"/>
          <w:color w:val="000000"/>
          <w:sz w:val="34"/>
          <w:szCs w:val="34"/>
        </w:rPr>
        <w:t></w:t>
      </w:r>
      <w:r w:rsidRPr="00751331">
        <w:rPr>
          <w:color w:val="000000"/>
          <w:sz w:val="22"/>
          <w:szCs w:val="22"/>
        </w:rPr>
        <w:t xml:space="preserve"> 40 </w:t>
      </w:r>
      <w:r w:rsidRPr="00751331">
        <w:rPr>
          <w:rFonts w:ascii="WP IconicSymbolsA" w:hAnsi="WP IconicSymbolsA" w:cs="WP IconicSymbolsA"/>
          <w:color w:val="000000"/>
          <w:sz w:val="22"/>
          <w:szCs w:val="22"/>
        </w:rPr>
        <w:t></w:t>
      </w:r>
      <w:r w:rsidRPr="00751331">
        <w:rPr>
          <w:color w:val="000000"/>
          <w:sz w:val="22"/>
          <w:szCs w:val="22"/>
        </w:rPr>
        <w:t xml:space="preserve"> GO TO </w:t>
      </w:r>
      <w:r w:rsidR="007A6B4F" w:rsidRPr="00751331">
        <w:rPr>
          <w:color w:val="000000"/>
          <w:sz w:val="22"/>
          <w:szCs w:val="22"/>
        </w:rPr>
        <w:t>C11</w:t>
      </w:r>
      <w:r w:rsidRPr="00751331">
        <w:rPr>
          <w:color w:val="000000"/>
          <w:sz w:val="22"/>
          <w:szCs w:val="22"/>
        </w:rPr>
        <w:t xml:space="preserve">; ELSE IF C10b = D, R </w:t>
      </w:r>
      <w:r w:rsidRPr="00751331">
        <w:rPr>
          <w:color w:val="000000"/>
          <w:sz w:val="22"/>
          <w:szCs w:val="22"/>
        </w:rPr>
        <w:sym w:font="Wingdings" w:char="F0E8"/>
      </w:r>
      <w:r w:rsidRPr="00751331">
        <w:rPr>
          <w:color w:val="000000"/>
          <w:sz w:val="22"/>
          <w:szCs w:val="22"/>
        </w:rPr>
        <w:t xml:space="preserve"> GO TO </w:t>
      </w:r>
      <w:r w:rsidR="0025703B" w:rsidRPr="00751331">
        <w:rPr>
          <w:color w:val="000000"/>
          <w:sz w:val="22"/>
          <w:szCs w:val="22"/>
        </w:rPr>
        <w:t>C11</w:t>
      </w:r>
      <w:r w:rsidR="009916CD" w:rsidRPr="00751331">
        <w:rPr>
          <w:color w:val="000000"/>
          <w:sz w:val="22"/>
          <w:szCs w:val="22"/>
        </w:rPr>
        <w:t xml:space="preserve">; IF C10b &gt; 40, </w:t>
      </w:r>
    </w:p>
    <w:p w:rsidR="00CD5B7F" w:rsidRPr="00751331" w:rsidRDefault="009916CD" w:rsidP="0095230B">
      <w:pPr>
        <w:tabs>
          <w:tab w:val="left" w:pos="-1080"/>
          <w:tab w:val="left" w:pos="-720"/>
          <w:tab w:val="left" w:pos="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751331">
        <w:rPr>
          <w:color w:val="000000"/>
          <w:sz w:val="22"/>
          <w:szCs w:val="22"/>
        </w:rPr>
        <w:tab/>
        <w:t>GO TO C10bv</w:t>
      </w:r>
    </w:p>
    <w:p w:rsidR="00CD5B7F" w:rsidRPr="00751331"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CD5B7F" w:rsidRPr="00751331"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i/>
          <w:iCs/>
          <w:color w:val="000000"/>
          <w:sz w:val="22"/>
          <w:szCs w:val="22"/>
        </w:rPr>
      </w:pPr>
    </w:p>
    <w:p w:rsidR="00CD5B7F" w:rsidRPr="00751331"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sidRPr="00751331">
        <w:rPr>
          <w:b/>
          <w:bCs/>
          <w:color w:val="000000"/>
          <w:sz w:val="22"/>
          <w:szCs w:val="22"/>
        </w:rPr>
        <w:t>C10b</w:t>
      </w:r>
      <w:r w:rsidR="004F2D3F" w:rsidRPr="00751331">
        <w:rPr>
          <w:b/>
          <w:bCs/>
          <w:color w:val="000000"/>
          <w:sz w:val="22"/>
          <w:szCs w:val="22"/>
        </w:rPr>
        <w:t>v</w:t>
      </w:r>
      <w:r w:rsidRPr="00751331">
        <w:rPr>
          <w:b/>
          <w:bCs/>
          <w:color w:val="000000"/>
          <w:sz w:val="22"/>
          <w:szCs w:val="22"/>
        </w:rPr>
        <w:t xml:space="preserve">  I have recorded that on the average, when you smoked on those [fill entry C10a</w:t>
      </w:r>
      <w:r w:rsidR="009916CD" w:rsidRPr="00751331">
        <w:rPr>
          <w:b/>
          <w:bCs/>
          <w:color w:val="000000"/>
          <w:sz w:val="22"/>
          <w:szCs w:val="22"/>
        </w:rPr>
        <w:t xml:space="preserve"> days; If C10a=D, R, </w:t>
      </w:r>
      <w:r w:rsidR="001637A1" w:rsidRPr="00751331">
        <w:rPr>
          <w:b/>
          <w:bCs/>
          <w:color w:val="000000"/>
          <w:sz w:val="22"/>
          <w:szCs w:val="22"/>
        </w:rPr>
        <w:t>then f</w:t>
      </w:r>
      <w:r w:rsidR="009916CD" w:rsidRPr="00751331">
        <w:rPr>
          <w:b/>
          <w:bCs/>
          <w:color w:val="000000"/>
          <w:sz w:val="22"/>
          <w:szCs w:val="22"/>
        </w:rPr>
        <w:t xml:space="preserve">ill </w:t>
      </w:r>
      <w:r w:rsidR="001637A1" w:rsidRPr="00751331">
        <w:rPr>
          <w:b/>
          <w:bCs/>
          <w:color w:val="000000"/>
          <w:sz w:val="22"/>
          <w:szCs w:val="22"/>
        </w:rPr>
        <w:t xml:space="preserve"> with </w:t>
      </w:r>
      <w:r w:rsidR="009916CD" w:rsidRPr="00751331">
        <w:rPr>
          <w:b/>
          <w:bCs/>
          <w:color w:val="000000"/>
          <w:sz w:val="22"/>
          <w:szCs w:val="22"/>
        </w:rPr>
        <w:t>“days you smoked”</w:t>
      </w:r>
      <w:r w:rsidRPr="00751331">
        <w:rPr>
          <w:b/>
          <w:bCs/>
          <w:color w:val="000000"/>
          <w:sz w:val="22"/>
          <w:szCs w:val="22"/>
        </w:rPr>
        <w:t>], you smoked [fill entry C10b] cigarettes a day.  Is that correct?</w:t>
      </w:r>
    </w:p>
    <w:p w:rsidR="00CD5B7F" w:rsidRPr="00751331"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CD5B7F" w:rsidRPr="00751331"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sidRPr="00751331">
        <w:rPr>
          <w:color w:val="000000"/>
          <w:sz w:val="22"/>
          <w:szCs w:val="22"/>
        </w:rPr>
        <w:tab/>
        <w:t>(1)  Yes</w:t>
      </w:r>
    </w:p>
    <w:p w:rsidR="00CD5B7F" w:rsidRPr="00751331"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rPr>
          <w:color w:val="000000"/>
          <w:sz w:val="22"/>
          <w:szCs w:val="22"/>
        </w:rPr>
      </w:pPr>
      <w:r w:rsidRPr="00751331">
        <w:rPr>
          <w:color w:val="000000"/>
          <w:sz w:val="22"/>
          <w:szCs w:val="22"/>
        </w:rPr>
        <w:tab/>
        <w:t>(2)  No</w:t>
      </w:r>
      <w:r w:rsidRPr="00751331">
        <w:rPr>
          <w:color w:val="000000"/>
          <w:sz w:val="22"/>
          <w:szCs w:val="22"/>
        </w:rPr>
        <w:tab/>
      </w:r>
      <w:r w:rsidRPr="00751331">
        <w:rPr>
          <w:rFonts w:ascii="WP IconicSymbolsA" w:hAnsi="WP IconicSymbolsA" w:cs="WP IconicSymbolsA"/>
          <w:color w:val="000000"/>
          <w:sz w:val="22"/>
          <w:szCs w:val="22"/>
        </w:rPr>
        <w:t></w:t>
      </w:r>
      <w:r w:rsidRPr="00751331">
        <w:rPr>
          <w:color w:val="000000"/>
          <w:sz w:val="22"/>
          <w:szCs w:val="22"/>
        </w:rPr>
        <w:t xml:space="preserve"> GO TO C10b</w:t>
      </w:r>
      <w:r w:rsidR="001637A1" w:rsidRPr="00751331">
        <w:rPr>
          <w:color w:val="000000"/>
          <w:sz w:val="22"/>
          <w:szCs w:val="22"/>
        </w:rPr>
        <w:t xml:space="preserve"> AND CORRECT</w:t>
      </w:r>
    </w:p>
    <w:p w:rsidR="00CD5B7F" w:rsidRPr="00751331"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rPr>
          <w:b/>
          <w:bCs/>
          <w:color w:val="000000"/>
          <w:sz w:val="22"/>
          <w:szCs w:val="22"/>
        </w:rPr>
      </w:pPr>
    </w:p>
    <w:p w:rsidR="00CD5B7F" w:rsidRPr="00751331"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r w:rsidRPr="00751331">
        <w:rPr>
          <w:b/>
          <w:bCs/>
          <w:color w:val="000000"/>
          <w:sz w:val="22"/>
          <w:szCs w:val="22"/>
        </w:rPr>
        <w:tab/>
        <w:t>|__|</w:t>
      </w:r>
    </w:p>
    <w:p w:rsidR="00CD5B7F" w:rsidRPr="00751331"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p>
    <w:p w:rsidR="009269BA" w:rsidRPr="00751331" w:rsidRDefault="009269BA" w:rsidP="009269BA">
      <w:pPr>
        <w:tabs>
          <w:tab w:val="left" w:pos="720"/>
        </w:tabs>
        <w:ind w:left="720" w:hanging="720"/>
        <w:rPr>
          <w:i/>
          <w:iCs/>
          <w:color w:val="000000"/>
          <w:sz w:val="22"/>
          <w:szCs w:val="22"/>
        </w:rPr>
      </w:pPr>
      <w:r w:rsidRPr="00751331">
        <w:rPr>
          <w:b/>
          <w:bCs/>
          <w:color w:val="000000"/>
        </w:rPr>
        <w:t>C11</w:t>
      </w:r>
      <w:r w:rsidRPr="00751331">
        <w:rPr>
          <w:b/>
          <w:bCs/>
          <w:color w:val="000000"/>
          <w:sz w:val="22"/>
          <w:szCs w:val="22"/>
        </w:rPr>
        <w:tab/>
        <w:t>Around this time 12 MONTHS AGO, were you usually smoking menthol or non-menthol cigarettes?</w:t>
      </w:r>
    </w:p>
    <w:p w:rsidR="009269BA" w:rsidRPr="00751331" w:rsidRDefault="009269BA" w:rsidP="009269BA">
      <w:pPr>
        <w:ind w:left="720"/>
        <w:rPr>
          <w:color w:val="000000"/>
          <w:sz w:val="22"/>
          <w:szCs w:val="22"/>
        </w:rPr>
      </w:pPr>
    </w:p>
    <w:p w:rsidR="009269BA" w:rsidRPr="00751331" w:rsidRDefault="0095230B" w:rsidP="009269BA">
      <w:pPr>
        <w:ind w:left="720"/>
        <w:rPr>
          <w:color w:val="000000"/>
          <w:sz w:val="22"/>
          <w:szCs w:val="22"/>
        </w:rPr>
      </w:pPr>
      <w:r>
        <w:rPr>
          <w:color w:val="000000"/>
          <w:sz w:val="22"/>
          <w:szCs w:val="22"/>
        </w:rPr>
        <w:t>(1) Menthol</w:t>
      </w:r>
    </w:p>
    <w:p w:rsidR="009269BA" w:rsidRPr="00751331" w:rsidRDefault="0095230B" w:rsidP="009269BA">
      <w:pPr>
        <w:ind w:firstLine="720"/>
        <w:rPr>
          <w:color w:val="000000"/>
          <w:sz w:val="22"/>
          <w:szCs w:val="22"/>
        </w:rPr>
      </w:pPr>
      <w:r>
        <w:rPr>
          <w:color w:val="000000"/>
          <w:sz w:val="22"/>
          <w:szCs w:val="22"/>
        </w:rPr>
        <w:t>(2) Non-menthol</w:t>
      </w:r>
    </w:p>
    <w:p w:rsidR="009269BA" w:rsidRPr="00751331" w:rsidRDefault="0095230B" w:rsidP="009269BA">
      <w:pPr>
        <w:ind w:firstLine="720"/>
        <w:rPr>
          <w:color w:val="000000"/>
        </w:rPr>
      </w:pPr>
      <w:r>
        <w:rPr>
          <w:color w:val="000000"/>
        </w:rPr>
        <w:t>(3) NO USUAL TYPE</w:t>
      </w:r>
    </w:p>
    <w:p w:rsidR="009269BA" w:rsidRPr="00751331" w:rsidRDefault="009269BA" w:rsidP="009269BA">
      <w:pPr>
        <w:pStyle w:val="BodyText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s>
        <w:rPr>
          <w:color w:val="000000"/>
        </w:rPr>
      </w:pPr>
    </w:p>
    <w:p w:rsidR="00CD5B7F" w:rsidRPr="00751331" w:rsidRDefault="009269BA" w:rsidP="009269BA">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r w:rsidRPr="00751331">
        <w:rPr>
          <w:b/>
          <w:bCs/>
          <w:color w:val="000000"/>
          <w:sz w:val="22"/>
          <w:szCs w:val="22"/>
        </w:rPr>
        <w:tab/>
        <w:t>|__|</w:t>
      </w:r>
    </w:p>
    <w:p w:rsidR="009269BA" w:rsidRPr="00751331" w:rsidRDefault="009269BA"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p>
    <w:p w:rsidR="009269BA" w:rsidRPr="00751331" w:rsidRDefault="009269BA"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p>
    <w:p w:rsidR="00CD5B7F" w:rsidRPr="00751331" w:rsidRDefault="00CD5B7F" w:rsidP="00CD5B7F">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rPr>
          <w:color w:val="000000"/>
          <w:sz w:val="22"/>
          <w:szCs w:val="22"/>
        </w:rPr>
      </w:pPr>
      <w:smartTag w:uri="urn:schemas-microsoft-com:office:smarttags" w:element="address">
        <w:smartTag w:uri="urn:schemas-microsoft-com:office:smarttags" w:element="Street">
          <w:r w:rsidRPr="00751331">
            <w:rPr>
              <w:color w:val="000000"/>
              <w:sz w:val="22"/>
              <w:szCs w:val="22"/>
            </w:rPr>
            <w:t>BOX</w:t>
          </w:r>
        </w:smartTag>
        <w:r w:rsidRPr="00751331">
          <w:rPr>
            <w:color w:val="000000"/>
            <w:sz w:val="22"/>
            <w:szCs w:val="22"/>
          </w:rPr>
          <w:t xml:space="preserve"> 18</w:t>
        </w:r>
      </w:smartTag>
    </w:p>
    <w:p w:rsidR="00CD5B7F" w:rsidRPr="00751331" w:rsidRDefault="00CD5B7F" w:rsidP="00CD5B7F">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751331">
        <w:rPr>
          <w:color w:val="000000"/>
          <w:sz w:val="22"/>
          <w:szCs w:val="22"/>
        </w:rPr>
        <w:t>IF ENTRY IN C1</w:t>
      </w:r>
      <w:r w:rsidRPr="00751331">
        <w:rPr>
          <w:rFonts w:ascii="WP MathA" w:hAnsi="WP MathA" w:cs="WP MathA"/>
          <w:color w:val="000000"/>
          <w:sz w:val="34"/>
          <w:szCs w:val="34"/>
        </w:rPr>
        <w:t></w:t>
      </w:r>
      <w:r w:rsidRPr="00751331">
        <w:rPr>
          <w:color w:val="000000"/>
          <w:sz w:val="22"/>
          <w:szCs w:val="22"/>
        </w:rPr>
        <w:t xml:space="preserve"> 12 DAYS IN THE PAST 30 DAYS, </w:t>
      </w:r>
      <w:r w:rsidR="007156AE" w:rsidRPr="00751331">
        <w:rPr>
          <w:color w:val="000000"/>
        </w:rPr>
        <w:sym w:font="Wingdings" w:char="F0E8"/>
      </w:r>
      <w:r w:rsidRPr="00751331">
        <w:rPr>
          <w:color w:val="000000"/>
          <w:sz w:val="22"/>
          <w:szCs w:val="22"/>
        </w:rPr>
        <w:t xml:space="preserve"> </w:t>
      </w:r>
      <w:r w:rsidRPr="00751331">
        <w:rPr>
          <w:rFonts w:ascii="Times New Roman Bold" w:hAnsi="Times New Roman Bold"/>
          <w:b/>
          <w:color w:val="000000"/>
          <w:sz w:val="22"/>
          <w:szCs w:val="22"/>
        </w:rPr>
        <w:t>D1</w:t>
      </w:r>
      <w:r w:rsidR="002179D5" w:rsidRPr="00751331">
        <w:rPr>
          <w:rFonts w:ascii="Times New Roman Bold" w:hAnsi="Times New Roman Bold"/>
          <w:b/>
          <w:color w:val="000000"/>
          <w:sz w:val="22"/>
          <w:szCs w:val="22"/>
        </w:rPr>
        <w:t>R</w:t>
      </w:r>
      <w:r w:rsidRPr="00751331">
        <w:rPr>
          <w:color w:val="000000"/>
          <w:sz w:val="22"/>
          <w:szCs w:val="22"/>
        </w:rPr>
        <w:t xml:space="preserve"> (3</w:t>
      </w:r>
      <w:r w:rsidRPr="00751331">
        <w:rPr>
          <w:color w:val="000000"/>
          <w:sz w:val="22"/>
          <w:szCs w:val="22"/>
          <w:vertAlign w:val="superscript"/>
        </w:rPr>
        <w:t>rd</w:t>
      </w:r>
      <w:r w:rsidRPr="00751331">
        <w:rPr>
          <w:color w:val="000000"/>
          <w:sz w:val="22"/>
          <w:szCs w:val="22"/>
        </w:rPr>
        <w:t xml:space="preserve"> question in Section D)</w:t>
      </w:r>
    </w:p>
    <w:p w:rsidR="00CD5B7F" w:rsidRPr="00751331" w:rsidRDefault="00CD5B7F" w:rsidP="00A75A3F">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751331">
        <w:rPr>
          <w:color w:val="000000"/>
          <w:sz w:val="22"/>
          <w:szCs w:val="22"/>
        </w:rPr>
        <w:t xml:space="preserve">ELSE IF C1i = 1 (Yes) </w:t>
      </w:r>
      <w:r w:rsidR="00736370" w:rsidRPr="00751331">
        <w:rPr>
          <w:color w:val="000000"/>
        </w:rPr>
        <w:sym w:font="Wingdings" w:char="F0E8"/>
      </w:r>
      <w:r w:rsidR="00736370" w:rsidRPr="00751331">
        <w:rPr>
          <w:color w:val="000000"/>
        </w:rPr>
        <w:t xml:space="preserve"> </w:t>
      </w:r>
      <w:r w:rsidRPr="00751331">
        <w:rPr>
          <w:color w:val="000000"/>
          <w:sz w:val="22"/>
          <w:szCs w:val="22"/>
        </w:rPr>
        <w:t>D1</w:t>
      </w:r>
      <w:r w:rsidR="002179D5" w:rsidRPr="00751331">
        <w:rPr>
          <w:color w:val="000000"/>
          <w:sz w:val="22"/>
          <w:szCs w:val="22"/>
        </w:rPr>
        <w:t>R</w:t>
      </w:r>
      <w:r w:rsidRPr="00751331">
        <w:rPr>
          <w:color w:val="000000"/>
          <w:sz w:val="22"/>
          <w:szCs w:val="22"/>
        </w:rPr>
        <w:t xml:space="preserve"> (3</w:t>
      </w:r>
      <w:r w:rsidRPr="00751331">
        <w:rPr>
          <w:color w:val="000000"/>
          <w:sz w:val="22"/>
          <w:szCs w:val="22"/>
          <w:vertAlign w:val="superscript"/>
        </w:rPr>
        <w:t>rd</w:t>
      </w:r>
      <w:r w:rsidRPr="00751331">
        <w:rPr>
          <w:color w:val="000000"/>
          <w:sz w:val="22"/>
          <w:szCs w:val="22"/>
        </w:rPr>
        <w:t xml:space="preserve"> question in Section D)</w:t>
      </w:r>
    </w:p>
    <w:p w:rsidR="00CD5B7F" w:rsidRPr="00751331" w:rsidRDefault="00CD5B7F" w:rsidP="00CD5B7F">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751331">
        <w:rPr>
          <w:color w:val="000000"/>
          <w:sz w:val="22"/>
          <w:szCs w:val="22"/>
        </w:rPr>
        <w:t xml:space="preserve">ELSE IF C1i = 2 (NO), OR C1i = DK, R  </w:t>
      </w:r>
      <w:r w:rsidR="00736370" w:rsidRPr="00751331">
        <w:rPr>
          <w:color w:val="000000"/>
        </w:rPr>
        <w:sym w:font="Wingdings" w:char="F0E8"/>
      </w:r>
      <w:r w:rsidR="00736370" w:rsidRPr="00751331">
        <w:rPr>
          <w:color w:val="000000"/>
        </w:rPr>
        <w:t xml:space="preserve"> </w:t>
      </w:r>
      <w:r w:rsidRPr="00751331">
        <w:rPr>
          <w:color w:val="000000"/>
          <w:sz w:val="22"/>
          <w:szCs w:val="22"/>
        </w:rPr>
        <w:t>Da</w:t>
      </w:r>
    </w:p>
    <w:p w:rsidR="00CD5B7F" w:rsidRPr="00751331" w:rsidRDefault="00CD5B7F" w:rsidP="00CD5B7F">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751331">
        <w:rPr>
          <w:color w:val="000000"/>
          <w:sz w:val="22"/>
          <w:szCs w:val="22"/>
        </w:rPr>
        <w:t xml:space="preserve">ELSE IF C1 &lt; 12 </w:t>
      </w:r>
      <w:r w:rsidR="00736370" w:rsidRPr="00751331">
        <w:rPr>
          <w:color w:val="000000"/>
        </w:rPr>
        <w:sym w:font="Wingdings" w:char="F0E8"/>
      </w:r>
      <w:r w:rsidR="00736370" w:rsidRPr="00751331">
        <w:rPr>
          <w:color w:val="000000"/>
        </w:rPr>
        <w:t xml:space="preserve"> </w:t>
      </w:r>
      <w:r w:rsidRPr="00751331">
        <w:rPr>
          <w:color w:val="000000"/>
          <w:sz w:val="22"/>
          <w:szCs w:val="22"/>
        </w:rPr>
        <w:t>Da</w:t>
      </w:r>
    </w:p>
    <w:p w:rsidR="00CD5B7F" w:rsidRPr="00751331" w:rsidRDefault="00CD5B7F" w:rsidP="00CD5B7F">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p>
    <w:p w:rsidR="00CD5B7F" w:rsidRPr="00751331" w:rsidRDefault="00CD5B7F" w:rsidP="00CD5B7F">
      <w:pPr>
        <w:rPr>
          <w:color w:val="000000"/>
          <w:sz w:val="22"/>
          <w:szCs w:val="22"/>
        </w:rPr>
      </w:pPr>
    </w:p>
    <w:p w:rsidR="00F947BA" w:rsidRPr="00751331" w:rsidRDefault="00121E49" w:rsidP="00F947BA">
      <w:pPr>
        <w:rPr>
          <w:b/>
          <w:color w:val="000000"/>
          <w:sz w:val="28"/>
          <w:szCs w:val="28"/>
        </w:rPr>
      </w:pPr>
      <w:r w:rsidRPr="00751331">
        <w:rPr>
          <w:b/>
          <w:color w:val="000000"/>
          <w:sz w:val="28"/>
          <w:szCs w:val="28"/>
        </w:rPr>
        <w:br w:type="page"/>
      </w:r>
    </w:p>
    <w:p w:rsidR="00F947BA" w:rsidRPr="00751331" w:rsidRDefault="00F947BA" w:rsidP="007E0243">
      <w:pPr>
        <w:pStyle w:val="Heading2"/>
      </w:pPr>
      <w:r w:rsidRPr="00751331">
        <w:lastRenderedPageBreak/>
        <w:t>SECTION</w:t>
      </w:r>
      <w:r w:rsidR="00A745C9" w:rsidRPr="00751331">
        <w:t xml:space="preserve"> </w:t>
      </w:r>
      <w:r w:rsidRPr="00751331">
        <w:t xml:space="preserve"> D.  PAST 12-MONTH QUIT ATTEMPTS FOR CURRENT EVERY-</w:t>
      </w:r>
      <w:smartTag w:uri="urn:schemas-microsoft-com:office:smarttags" w:element="stockticker">
        <w:r w:rsidRPr="00751331">
          <w:t>DAY</w:t>
        </w:r>
      </w:smartTag>
      <w:r w:rsidRPr="00751331">
        <w:t xml:space="preserve"> </w:t>
      </w:r>
      <w:r w:rsidR="007E0243">
        <w:br/>
      </w:r>
      <w:r w:rsidRPr="00751331">
        <w:t>AND SOME-</w:t>
      </w:r>
      <w:smartTag w:uri="urn:schemas-microsoft-com:office:smarttags" w:element="stockticker">
        <w:r w:rsidRPr="00751331">
          <w:t>DAY</w:t>
        </w:r>
      </w:smartTag>
      <w:r w:rsidRPr="00751331">
        <w:t xml:space="preserve"> SMOKERS</w:t>
      </w:r>
    </w:p>
    <w:p w:rsidR="00F947BA" w:rsidRPr="00751331" w:rsidRDefault="00F947BA" w:rsidP="00F947BA">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b/>
          <w:bCs/>
          <w:color w:val="000000"/>
          <w:sz w:val="22"/>
          <w:szCs w:val="22"/>
        </w:rPr>
      </w:pPr>
    </w:p>
    <w:p w:rsidR="00F947BA" w:rsidRPr="00751331" w:rsidRDefault="00F947BA" w:rsidP="00F947BA">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F947BA" w:rsidRPr="00751331" w:rsidRDefault="00F947BA" w:rsidP="00F947BA">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color w:val="000000"/>
          <w:sz w:val="22"/>
          <w:szCs w:val="22"/>
        </w:rPr>
      </w:pPr>
      <w:r w:rsidRPr="00751331">
        <w:rPr>
          <w:b/>
          <w:bCs/>
          <w:color w:val="000000"/>
          <w:sz w:val="22"/>
          <w:szCs w:val="22"/>
        </w:rPr>
        <w:t>PAST 12-MONTH QUIT ATTEMPTS FOR SOME-</w:t>
      </w:r>
      <w:smartTag w:uri="urn:schemas-microsoft-com:office:smarttags" w:element="stockticker">
        <w:r w:rsidRPr="00751331">
          <w:rPr>
            <w:b/>
            <w:bCs/>
            <w:color w:val="000000"/>
            <w:sz w:val="22"/>
            <w:szCs w:val="22"/>
          </w:rPr>
          <w:t>DAY</w:t>
        </w:r>
      </w:smartTag>
      <w:r w:rsidRPr="00751331">
        <w:rPr>
          <w:b/>
          <w:bCs/>
          <w:color w:val="000000"/>
          <w:sz w:val="22"/>
          <w:szCs w:val="22"/>
        </w:rPr>
        <w:t xml:space="preserve"> SMOKERS SMOKING &lt;12 DAYS IN THE PAST 30 DAYS</w:t>
      </w:r>
    </w:p>
    <w:p w:rsidR="00F947BA" w:rsidRPr="00751331" w:rsidRDefault="00F947BA" w:rsidP="00F947BA">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u w:val="single"/>
        </w:rPr>
      </w:pPr>
    </w:p>
    <w:p w:rsidR="00F947BA" w:rsidRPr="00751331" w:rsidRDefault="00F947BA" w:rsidP="00F947BA">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sidRPr="00751331">
        <w:rPr>
          <w:b/>
          <w:bCs/>
          <w:color w:val="000000"/>
          <w:sz w:val="22"/>
          <w:szCs w:val="22"/>
        </w:rPr>
        <w:t>Da</w:t>
      </w:r>
      <w:r w:rsidRPr="00751331">
        <w:rPr>
          <w:b/>
          <w:bCs/>
          <w:color w:val="000000"/>
          <w:sz w:val="22"/>
          <w:szCs w:val="22"/>
        </w:rPr>
        <w:tab/>
        <w:t>During the PAST 12 MONTHS, have you TRIED to QUIT smoking COMPLETELY?</w:t>
      </w: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736370" w:rsidRPr="00751331" w:rsidRDefault="00736370" w:rsidP="009712E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bCs/>
          <w:color w:val="000000"/>
          <w:sz w:val="22"/>
          <w:szCs w:val="22"/>
        </w:rPr>
      </w:pPr>
      <w:r w:rsidRPr="00751331">
        <w:rPr>
          <w:color w:val="000000"/>
          <w:sz w:val="22"/>
          <w:szCs w:val="22"/>
        </w:rPr>
        <w:t>(1) Yes</w:t>
      </w:r>
      <w:r w:rsidR="009712E6">
        <w:rPr>
          <w:color w:val="000000"/>
          <w:sz w:val="22"/>
          <w:szCs w:val="22"/>
        </w:rPr>
        <w:tab/>
      </w:r>
      <w:r w:rsidR="009712E6">
        <w:rPr>
          <w:color w:val="000000"/>
          <w:sz w:val="22"/>
          <w:szCs w:val="22"/>
        </w:rPr>
        <w:tab/>
      </w:r>
      <w:r w:rsidRPr="00751331">
        <w:rPr>
          <w:color w:val="000000"/>
          <w:sz w:val="22"/>
          <w:szCs w:val="22"/>
        </w:rPr>
        <w:t>[</w:t>
      </w:r>
      <w:r w:rsidRPr="00751331">
        <w:rPr>
          <w:b/>
          <w:bCs/>
          <w:color w:val="000000"/>
          <w:sz w:val="22"/>
          <w:szCs w:val="22"/>
        </w:rPr>
        <w:t xml:space="preserve">GO TO </w:t>
      </w:r>
      <w:r w:rsidRPr="00751331">
        <w:rPr>
          <w:b/>
          <w:bCs/>
          <w:color w:val="000000"/>
        </w:rPr>
        <w:t>D3b</w:t>
      </w:r>
      <w:r w:rsidRPr="00751331">
        <w:rPr>
          <w:b/>
          <w:bCs/>
          <w:color w:val="000000"/>
          <w:sz w:val="22"/>
          <w:szCs w:val="22"/>
        </w:rPr>
        <w:t>]</w:t>
      </w:r>
    </w:p>
    <w:p w:rsidR="00736370" w:rsidRPr="00751331" w:rsidRDefault="00736370" w:rsidP="009712E6">
      <w:pPr>
        <w:tabs>
          <w:tab w:val="left" w:pos="-1080"/>
          <w:tab w:val="left" w:pos="-720"/>
          <w:tab w:val="left" w:pos="0"/>
          <w:tab w:val="left" w:pos="72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sidRPr="00751331">
        <w:rPr>
          <w:color w:val="000000"/>
          <w:sz w:val="22"/>
          <w:szCs w:val="22"/>
        </w:rPr>
        <w:t>(2) No</w:t>
      </w:r>
      <w:r w:rsidR="009712E6">
        <w:rPr>
          <w:color w:val="000000"/>
          <w:sz w:val="22"/>
          <w:szCs w:val="22"/>
        </w:rPr>
        <w:tab/>
      </w:r>
      <w:r w:rsidRPr="00751331">
        <w:rPr>
          <w:color w:val="000000"/>
          <w:sz w:val="22"/>
          <w:szCs w:val="22"/>
        </w:rPr>
        <w:t>[</w:t>
      </w:r>
      <w:r w:rsidRPr="00751331">
        <w:rPr>
          <w:b/>
          <w:bCs/>
          <w:color w:val="000000"/>
          <w:sz w:val="22"/>
          <w:szCs w:val="22"/>
        </w:rPr>
        <w:t>GO TO Db]</w:t>
      </w: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bCs/>
          <w:color w:val="000000"/>
          <w:sz w:val="22"/>
          <w:szCs w:val="22"/>
        </w:rPr>
      </w:pP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bCs/>
          <w:color w:val="000000"/>
          <w:sz w:val="22"/>
          <w:szCs w:val="22"/>
        </w:rPr>
      </w:pPr>
      <w:r w:rsidRPr="00751331">
        <w:rPr>
          <w:color w:val="000000"/>
          <w:sz w:val="22"/>
          <w:szCs w:val="22"/>
        </w:rPr>
        <w:t>|__|</w:t>
      </w: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bCs/>
          <w:color w:val="000000"/>
          <w:sz w:val="22"/>
          <w:szCs w:val="22"/>
        </w:rPr>
      </w:pPr>
    </w:p>
    <w:p w:rsidR="00736370" w:rsidRPr="00751331" w:rsidRDefault="00736370" w:rsidP="00736370">
      <w:pPr>
        <w:pStyle w:val="BodyTextIn"/>
        <w:tabs>
          <w:tab w:val="clear" w:pos="2160"/>
          <w:tab w:val="left" w:pos="-1080"/>
          <w:tab w:val="left" w:pos="-720"/>
          <w:tab w:val="left" w:pos="1710"/>
          <w:tab w:val="left" w:pos="8640"/>
          <w:tab w:val="left" w:pos="9360"/>
          <w:tab w:val="left" w:pos="10080"/>
          <w:tab w:val="left" w:pos="10800"/>
          <w:tab w:val="left" w:pos="11520"/>
        </w:tabs>
        <w:rPr>
          <w:color w:val="000000"/>
        </w:rPr>
      </w:pPr>
      <w:r w:rsidRPr="00751331">
        <w:rPr>
          <w:color w:val="000000"/>
        </w:rPr>
        <w:t>[Don’t Know OR Refused: GO TO Db]</w:t>
      </w: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bCs/>
          <w:color w:val="000000"/>
          <w:sz w:val="22"/>
          <w:szCs w:val="22"/>
        </w:rPr>
      </w:pP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r w:rsidRPr="00751331">
        <w:rPr>
          <w:b/>
          <w:bCs/>
          <w:color w:val="000000"/>
          <w:sz w:val="22"/>
          <w:szCs w:val="22"/>
        </w:rPr>
        <w:t>Db</w:t>
      </w:r>
      <w:r w:rsidRPr="00751331">
        <w:rPr>
          <w:b/>
          <w:bCs/>
          <w:color w:val="000000"/>
          <w:sz w:val="22"/>
          <w:szCs w:val="22"/>
        </w:rPr>
        <w:tab/>
        <w:t>Have you EVER TRIED to QUIT smoking COMPLETELY?</w:t>
      </w: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Cs/>
          <w:color w:val="000000"/>
          <w:sz w:val="22"/>
          <w:szCs w:val="22"/>
        </w:rPr>
      </w:pPr>
      <w:r w:rsidRPr="00751331">
        <w:rPr>
          <w:b/>
          <w:bCs/>
          <w:color w:val="000000"/>
          <w:sz w:val="22"/>
          <w:szCs w:val="22"/>
        </w:rPr>
        <w:t xml:space="preserve">(1) </w:t>
      </w:r>
      <w:r w:rsidR="009712E6">
        <w:rPr>
          <w:bCs/>
          <w:color w:val="000000"/>
          <w:sz w:val="22"/>
          <w:szCs w:val="22"/>
        </w:rPr>
        <w:t>Yes</w:t>
      </w: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bCs/>
          <w:color w:val="000000"/>
          <w:sz w:val="22"/>
          <w:szCs w:val="22"/>
        </w:rPr>
      </w:pPr>
      <w:r w:rsidRPr="00751331">
        <w:rPr>
          <w:bCs/>
          <w:color w:val="000000"/>
          <w:sz w:val="22"/>
          <w:szCs w:val="22"/>
        </w:rPr>
        <w:t>(2) No</w:t>
      </w: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r w:rsidRPr="00751331">
        <w:rPr>
          <w:b/>
          <w:bCs/>
          <w:color w:val="000000"/>
          <w:sz w:val="22"/>
          <w:szCs w:val="22"/>
        </w:rPr>
        <w:tab/>
      </w:r>
      <w:r w:rsidRPr="00751331">
        <w:rPr>
          <w:color w:val="000000"/>
          <w:sz w:val="22"/>
          <w:szCs w:val="22"/>
        </w:rPr>
        <w:t>|__|</w:t>
      </w: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736370" w:rsidRPr="00751331" w:rsidRDefault="00736370" w:rsidP="009712E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r w:rsidRPr="00751331">
        <w:rPr>
          <w:b/>
          <w:bCs/>
          <w:color w:val="000000"/>
          <w:sz w:val="22"/>
          <w:szCs w:val="22"/>
        </w:rPr>
        <w:tab/>
      </w:r>
      <w:r w:rsidRPr="00751331">
        <w:rPr>
          <w:rFonts w:ascii="WP IconicSymbolsA" w:hAnsi="WP IconicSymbolsA" w:cs="WP IconicSymbolsA"/>
          <w:b/>
          <w:bCs/>
          <w:color w:val="000000"/>
          <w:sz w:val="22"/>
          <w:szCs w:val="22"/>
        </w:rPr>
        <w:t></w:t>
      </w:r>
      <w:r w:rsidRPr="00751331">
        <w:rPr>
          <w:b/>
          <w:bCs/>
          <w:color w:val="000000"/>
          <w:sz w:val="22"/>
          <w:szCs w:val="22"/>
        </w:rPr>
        <w:t xml:space="preserve"> </w:t>
      </w:r>
      <w:proofErr w:type="gramStart"/>
      <w:r w:rsidRPr="00751331">
        <w:rPr>
          <w:b/>
          <w:bCs/>
          <w:color w:val="000000"/>
          <w:sz w:val="22"/>
          <w:szCs w:val="22"/>
        </w:rPr>
        <w:t>All</w:t>
      </w:r>
      <w:proofErr w:type="gramEnd"/>
      <w:r w:rsidRPr="00751331">
        <w:rPr>
          <w:b/>
          <w:bCs/>
          <w:color w:val="000000"/>
          <w:sz w:val="22"/>
          <w:szCs w:val="22"/>
        </w:rPr>
        <w:t xml:space="preserve"> responses GO TO F1a </w:t>
      </w: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751331">
        <w:rPr>
          <w:b/>
          <w:bCs/>
          <w:color w:val="000000"/>
          <w:sz w:val="22"/>
          <w:szCs w:val="22"/>
        </w:rPr>
        <w:t xml:space="preserve">PAST 12-MONTH QUIT </w:t>
      </w:r>
      <w:proofErr w:type="gramStart"/>
      <w:r w:rsidRPr="00751331">
        <w:rPr>
          <w:b/>
          <w:bCs/>
          <w:color w:val="000000"/>
          <w:sz w:val="22"/>
          <w:szCs w:val="22"/>
        </w:rPr>
        <w:t>ATTEMPTS  FOR</w:t>
      </w:r>
      <w:proofErr w:type="gramEnd"/>
      <w:r w:rsidRPr="00751331">
        <w:rPr>
          <w:b/>
          <w:bCs/>
          <w:color w:val="000000"/>
          <w:sz w:val="22"/>
          <w:szCs w:val="22"/>
        </w:rPr>
        <w:t xml:space="preserve"> EVERY-DAY AND SOME-DAY SMOKERS (</w:t>
      </w:r>
      <w:proofErr w:type="spellStart"/>
      <w:r w:rsidRPr="00751331">
        <w:rPr>
          <w:b/>
          <w:bCs/>
          <w:color w:val="000000"/>
          <w:sz w:val="22"/>
          <w:szCs w:val="22"/>
        </w:rPr>
        <w:t>some day</w:t>
      </w:r>
      <w:proofErr w:type="spellEnd"/>
      <w:r w:rsidRPr="00751331">
        <w:rPr>
          <w:b/>
          <w:bCs/>
          <w:color w:val="000000"/>
          <w:sz w:val="22"/>
          <w:szCs w:val="22"/>
        </w:rPr>
        <w:t xml:space="preserve"> smokers smoking &gt;=12 days during the past 30 days)</w:t>
      </w: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r w:rsidRPr="00751331">
        <w:rPr>
          <w:b/>
          <w:bCs/>
          <w:color w:val="000000"/>
          <w:sz w:val="22"/>
          <w:szCs w:val="22"/>
          <w:u w:val="single"/>
        </w:rPr>
        <w:t>Quit attempts of 1 day or longer</w:t>
      </w:r>
      <w:r w:rsidRPr="00751331">
        <w:rPr>
          <w:b/>
          <w:bCs/>
          <w:color w:val="000000"/>
          <w:sz w:val="22"/>
          <w:szCs w:val="22"/>
        </w:rPr>
        <w:t>:</w:t>
      </w: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i/>
          <w:iCs/>
          <w:color w:val="000000"/>
        </w:rPr>
      </w:pPr>
      <w:r w:rsidRPr="00751331">
        <w:rPr>
          <w:b/>
          <w:bCs/>
          <w:color w:val="000000"/>
        </w:rPr>
        <w:t>D1R</w:t>
      </w:r>
      <w:r w:rsidRPr="00751331">
        <w:rPr>
          <w:b/>
          <w:bCs/>
          <w:color w:val="000000"/>
        </w:rPr>
        <w:tab/>
        <w:t>During the PAST 12 MONTHS, have you stopped smoking for ONE DAY or longer BECAUSE YOU WERE TRYING TO QUIT SMOKING?</w:t>
      </w: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i/>
          <w:iCs/>
          <w:color w:val="000000"/>
        </w:rPr>
      </w:pPr>
    </w:p>
    <w:p w:rsidR="00736370" w:rsidRPr="00751331" w:rsidRDefault="00736370" w:rsidP="00A75A3F">
      <w:pPr>
        <w:tabs>
          <w:tab w:val="left" w:pos="-1080"/>
          <w:tab w:val="left" w:pos="-720"/>
          <w:tab w:val="left" w:pos="0"/>
          <w:tab w:val="left" w:pos="72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color w:val="000000"/>
        </w:rPr>
      </w:pPr>
      <w:r w:rsidRPr="00751331">
        <w:rPr>
          <w:b/>
          <w:color w:val="000000"/>
        </w:rPr>
        <w:tab/>
        <w:t>(1</w:t>
      </w:r>
      <w:r w:rsidRPr="00751331">
        <w:rPr>
          <w:color w:val="000000"/>
        </w:rPr>
        <w:t>) Yes</w:t>
      </w:r>
      <w:r w:rsidRPr="00751331">
        <w:rPr>
          <w:b/>
          <w:color w:val="000000"/>
        </w:rPr>
        <w:tab/>
        <w:t>[GO TO D3]</w:t>
      </w:r>
    </w:p>
    <w:p w:rsidR="00736370" w:rsidRPr="00751331" w:rsidRDefault="00736370" w:rsidP="00A75A3F">
      <w:pPr>
        <w:tabs>
          <w:tab w:val="left" w:pos="-1080"/>
          <w:tab w:val="left" w:pos="-720"/>
          <w:tab w:val="left" w:pos="0"/>
          <w:tab w:val="left" w:pos="72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bCs/>
          <w:i/>
          <w:iCs/>
          <w:color w:val="000000"/>
        </w:rPr>
      </w:pPr>
      <w:r w:rsidRPr="00751331">
        <w:rPr>
          <w:b/>
          <w:color w:val="000000"/>
        </w:rPr>
        <w:t xml:space="preserve">(2) </w:t>
      </w:r>
      <w:r w:rsidRPr="00751331">
        <w:rPr>
          <w:color w:val="000000"/>
        </w:rPr>
        <w:t>No</w:t>
      </w:r>
      <w:r w:rsidR="00A75A3F">
        <w:rPr>
          <w:color w:val="000000"/>
        </w:rPr>
        <w:tab/>
      </w:r>
      <w:r w:rsidRPr="00751331">
        <w:rPr>
          <w:b/>
          <w:color w:val="000000"/>
        </w:rPr>
        <w:t>[GO TO D</w:t>
      </w:r>
      <w:r w:rsidR="00E00F1F" w:rsidRPr="00751331">
        <w:rPr>
          <w:b/>
          <w:color w:val="000000"/>
        </w:rPr>
        <w:t>7</w:t>
      </w:r>
      <w:r w:rsidRPr="00751331">
        <w:rPr>
          <w:b/>
          <w:color w:val="000000"/>
        </w:rPr>
        <w:t>R]</w:t>
      </w: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i/>
          <w:iCs/>
          <w:color w:val="000000"/>
        </w:rPr>
      </w:pP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color w:val="000000"/>
        </w:rPr>
      </w:pPr>
      <w:r w:rsidRPr="00751331">
        <w:rPr>
          <w:b/>
          <w:bCs/>
          <w:i/>
          <w:iCs/>
          <w:color w:val="000000"/>
        </w:rPr>
        <w:tab/>
        <w:t>|__|</w:t>
      </w: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color w:val="000000"/>
        </w:rPr>
      </w:pP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color w:val="000000"/>
        </w:rPr>
      </w:pPr>
      <w:r w:rsidRPr="00751331">
        <w:rPr>
          <w:b/>
          <w:bCs/>
          <w:color w:val="000000"/>
        </w:rPr>
        <w:tab/>
      </w:r>
      <w:r w:rsidRPr="00751331">
        <w:rPr>
          <w:b/>
          <w:color w:val="000000"/>
        </w:rPr>
        <w:t>[Don’t Know OR Refused: GO TO D</w:t>
      </w:r>
      <w:r w:rsidR="00E00F1F" w:rsidRPr="00751331">
        <w:rPr>
          <w:b/>
          <w:color w:val="000000"/>
        </w:rPr>
        <w:t>7</w:t>
      </w:r>
      <w:r w:rsidRPr="00751331">
        <w:rPr>
          <w:b/>
          <w:color w:val="000000"/>
        </w:rPr>
        <w:t>R]</w:t>
      </w: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rPr>
      </w:pP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color w:val="000000"/>
        </w:rPr>
        <w:sectPr w:rsidR="00736370" w:rsidRPr="00751331">
          <w:type w:val="continuous"/>
          <w:pgSz w:w="12240" w:h="15840"/>
          <w:pgMar w:top="1440" w:right="1440" w:bottom="720" w:left="1440" w:header="720" w:footer="720" w:gutter="0"/>
          <w:cols w:space="720"/>
        </w:sectPr>
      </w:pPr>
    </w:p>
    <w:p w:rsidR="00736370" w:rsidRPr="00751331" w:rsidRDefault="00736370" w:rsidP="0039586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A75A3F" w:rsidRDefault="00A75A3F">
      <w:pPr>
        <w:widowControl/>
        <w:autoSpaceDE/>
        <w:autoSpaceDN/>
        <w:adjustRightInd/>
        <w:rPr>
          <w:b/>
          <w:bCs/>
          <w:color w:val="000000"/>
        </w:rPr>
      </w:pPr>
      <w:r>
        <w:rPr>
          <w:b/>
          <w:bCs/>
          <w:color w:val="000000"/>
        </w:rPr>
        <w:br w:type="page"/>
      </w: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rPr>
      </w:pPr>
      <w:r w:rsidRPr="00751331">
        <w:rPr>
          <w:b/>
          <w:bCs/>
          <w:color w:val="000000"/>
        </w:rPr>
        <w:lastRenderedPageBreak/>
        <w:t>D3</w:t>
      </w:r>
      <w:r w:rsidRPr="00751331">
        <w:rPr>
          <w:b/>
          <w:bCs/>
          <w:color w:val="000000"/>
        </w:rPr>
        <w:tab/>
        <w:t>How many TIMES during the past 12 months have you stopped smoking for one day or longer BECAUSE YOU WERE TRYING TO QUIT SMOKING?</w:t>
      </w: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color w:val="000000"/>
        </w:rPr>
      </w:pP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color w:val="000000"/>
        </w:rPr>
      </w:pPr>
      <w:r w:rsidRPr="00751331">
        <w:rPr>
          <w:b/>
          <w:color w:val="000000"/>
        </w:rPr>
        <w:tab/>
        <w:t>FR READ CHOICES</w:t>
      </w: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color w:val="000000"/>
        </w:rPr>
      </w:pPr>
    </w:p>
    <w:p w:rsidR="00736370" w:rsidRPr="00751331" w:rsidRDefault="00736370" w:rsidP="0032185D">
      <w:pPr>
        <w:numPr>
          <w:ilvl w:val="0"/>
          <w:numId w:val="6"/>
        </w:num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color w:val="000000"/>
        </w:rPr>
      </w:pPr>
      <w:r w:rsidRPr="00751331">
        <w:rPr>
          <w:b/>
          <w:color w:val="000000"/>
        </w:rPr>
        <w:t>Once (1 time)</w:t>
      </w:r>
    </w:p>
    <w:p w:rsidR="00736370" w:rsidRPr="00751331" w:rsidRDefault="00736370" w:rsidP="0032185D">
      <w:pPr>
        <w:numPr>
          <w:ilvl w:val="0"/>
          <w:numId w:val="6"/>
        </w:num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color w:val="000000"/>
        </w:rPr>
      </w:pPr>
      <w:r w:rsidRPr="00751331">
        <w:rPr>
          <w:b/>
          <w:color w:val="000000"/>
        </w:rPr>
        <w:t>2-3 times</w:t>
      </w:r>
    </w:p>
    <w:p w:rsidR="00736370" w:rsidRPr="00751331" w:rsidRDefault="00736370" w:rsidP="0032185D">
      <w:pPr>
        <w:numPr>
          <w:ilvl w:val="0"/>
          <w:numId w:val="6"/>
        </w:num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color w:val="000000"/>
        </w:rPr>
      </w:pPr>
      <w:r w:rsidRPr="00751331">
        <w:rPr>
          <w:b/>
          <w:color w:val="000000"/>
        </w:rPr>
        <w:t>4 or more times</w:t>
      </w: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strike/>
          <w:color w:val="000000"/>
        </w:rPr>
      </w:pPr>
    </w:p>
    <w:p w:rsidR="00736370" w:rsidRPr="00751331" w:rsidRDefault="00A75A3F"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Pr>
          <w:color w:val="000000"/>
          <w:sz w:val="22"/>
          <w:szCs w:val="22"/>
        </w:rPr>
        <w:tab/>
        <w:t>|_|</w:t>
      </w: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736370" w:rsidRPr="00751331" w:rsidRDefault="00736370" w:rsidP="00736370">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rPr>
          <w:color w:val="000000"/>
          <w:sz w:val="22"/>
          <w:szCs w:val="22"/>
        </w:rPr>
      </w:pPr>
      <w:smartTag w:uri="urn:schemas-microsoft-com:office:smarttags" w:element="address">
        <w:smartTag w:uri="urn:schemas-microsoft-com:office:smarttags" w:element="Street">
          <w:r w:rsidRPr="00751331">
            <w:rPr>
              <w:color w:val="000000"/>
              <w:sz w:val="22"/>
              <w:szCs w:val="22"/>
            </w:rPr>
            <w:t>BOX</w:t>
          </w:r>
        </w:smartTag>
        <w:r w:rsidRPr="00751331">
          <w:rPr>
            <w:color w:val="000000"/>
            <w:sz w:val="22"/>
            <w:szCs w:val="22"/>
          </w:rPr>
          <w:t xml:space="preserve"> 19</w:t>
        </w:r>
      </w:smartTag>
    </w:p>
    <w:p w:rsidR="00736370" w:rsidRPr="00751331" w:rsidRDefault="00736370" w:rsidP="00736370">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751331">
        <w:rPr>
          <w:color w:val="000000"/>
          <w:sz w:val="22"/>
          <w:szCs w:val="22"/>
        </w:rPr>
        <w:t xml:space="preserve">IF D3 = DK/REF  </w:t>
      </w:r>
      <w:r w:rsidRPr="00751331">
        <w:rPr>
          <w:rFonts w:ascii="WP IconicSymbolsA" w:hAnsi="WP IconicSymbolsA" w:cs="WP IconicSymbolsA"/>
          <w:color w:val="000000"/>
          <w:sz w:val="22"/>
          <w:szCs w:val="22"/>
        </w:rPr>
        <w:t></w:t>
      </w:r>
      <w:r w:rsidRPr="00751331">
        <w:rPr>
          <w:color w:val="000000"/>
          <w:sz w:val="22"/>
          <w:szCs w:val="22"/>
        </w:rPr>
        <w:t>GO TO D3b</w:t>
      </w:r>
    </w:p>
    <w:p w:rsidR="00736370" w:rsidRPr="00751331" w:rsidRDefault="00736370" w:rsidP="00736370">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b/>
          <w:color w:val="000000"/>
          <w:sz w:val="22"/>
          <w:szCs w:val="22"/>
        </w:rPr>
      </w:pPr>
      <w:r w:rsidRPr="00751331">
        <w:rPr>
          <w:color w:val="000000"/>
          <w:sz w:val="22"/>
          <w:szCs w:val="22"/>
        </w:rPr>
        <w:t xml:space="preserve">ELSE </w:t>
      </w:r>
      <w:r w:rsidRPr="00751331">
        <w:rPr>
          <w:rFonts w:ascii="WP IconicSymbolsA" w:hAnsi="WP IconicSymbolsA" w:cs="WP IconicSymbolsA"/>
          <w:color w:val="000000"/>
          <w:sz w:val="22"/>
          <w:szCs w:val="22"/>
        </w:rPr>
        <w:t></w:t>
      </w:r>
      <w:r w:rsidRPr="00751331">
        <w:rPr>
          <w:color w:val="000000"/>
          <w:sz w:val="22"/>
          <w:szCs w:val="22"/>
        </w:rPr>
        <w:t xml:space="preserve">GO TO </w:t>
      </w:r>
      <w:r w:rsidRPr="00751331">
        <w:rPr>
          <w:b/>
          <w:color w:val="000000"/>
          <w:sz w:val="22"/>
          <w:szCs w:val="22"/>
        </w:rPr>
        <w:t>D4</w:t>
      </w:r>
    </w:p>
    <w:p w:rsidR="00736370" w:rsidRPr="00751331" w:rsidRDefault="00736370" w:rsidP="00736370">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736370" w:rsidRPr="00751331" w:rsidRDefault="00736370" w:rsidP="00A75A3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sidRPr="00751331">
        <w:rPr>
          <w:b/>
          <w:bCs/>
          <w:color w:val="000000"/>
          <w:sz w:val="22"/>
          <w:szCs w:val="22"/>
        </w:rPr>
        <w:t>D3b</w:t>
      </w:r>
      <w:r w:rsidR="00BB02D1" w:rsidRPr="00751331">
        <w:rPr>
          <w:b/>
          <w:bCs/>
          <w:color w:val="000000"/>
          <w:sz w:val="22"/>
          <w:szCs w:val="22"/>
        </w:rPr>
        <w:tab/>
      </w:r>
      <w:r w:rsidRPr="00751331">
        <w:rPr>
          <w:b/>
          <w:bCs/>
          <w:color w:val="000000"/>
          <w:sz w:val="22"/>
          <w:szCs w:val="22"/>
        </w:rPr>
        <w:t xml:space="preserve">Would you say </w:t>
      </w:r>
      <w:r w:rsidR="00665D6C" w:rsidRPr="00751331">
        <w:rPr>
          <w:b/>
          <w:bCs/>
          <w:color w:val="000000"/>
          <w:sz w:val="22"/>
          <w:szCs w:val="22"/>
        </w:rPr>
        <w:t xml:space="preserve">that </w:t>
      </w:r>
      <w:r w:rsidR="00665D6C" w:rsidRPr="00751331">
        <w:rPr>
          <w:b/>
          <w:bCs/>
          <w:color w:val="000000"/>
        </w:rPr>
        <w:t xml:space="preserve">during the past 12 months </w:t>
      </w:r>
      <w:r w:rsidRPr="00751331">
        <w:rPr>
          <w:b/>
          <w:bCs/>
          <w:color w:val="000000"/>
          <w:sz w:val="22"/>
          <w:szCs w:val="22"/>
        </w:rPr>
        <w:t xml:space="preserve"> it was </w:t>
      </w:r>
      <w:r w:rsidR="00665D6C" w:rsidRPr="00751331">
        <w:rPr>
          <w:b/>
          <w:bCs/>
          <w:color w:val="000000"/>
          <w:sz w:val="22"/>
          <w:szCs w:val="22"/>
        </w:rPr>
        <w:t>MORE THAN 3 TIMES</w:t>
      </w:r>
      <w:r w:rsidR="00BB02D1" w:rsidRPr="00751331">
        <w:rPr>
          <w:b/>
          <w:bCs/>
          <w:color w:val="000000"/>
          <w:sz w:val="22"/>
          <w:szCs w:val="22"/>
        </w:rPr>
        <w:t xml:space="preserve"> </w:t>
      </w:r>
      <w:r w:rsidR="00665D6C" w:rsidRPr="00751331">
        <w:rPr>
          <w:b/>
          <w:bCs/>
          <w:color w:val="000000"/>
          <w:sz w:val="22"/>
          <w:szCs w:val="22"/>
        </w:rPr>
        <w:t xml:space="preserve">that </w:t>
      </w:r>
      <w:r w:rsidR="00BB02D1" w:rsidRPr="00751331">
        <w:rPr>
          <w:b/>
          <w:bCs/>
          <w:color w:val="000000"/>
        </w:rPr>
        <w:t>you have  stopped smoking for one day or longer BECAUSE YOU WERE TRYING TO QUIT SMOKING</w:t>
      </w:r>
      <w:r w:rsidRPr="00751331">
        <w:rPr>
          <w:b/>
          <w:bCs/>
          <w:color w:val="000000"/>
          <w:sz w:val="22"/>
          <w:szCs w:val="22"/>
        </w:rPr>
        <w:t>?</w:t>
      </w: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bCs/>
          <w:color w:val="000000"/>
          <w:sz w:val="22"/>
          <w:szCs w:val="22"/>
        </w:rPr>
      </w:pP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sidRPr="00751331">
        <w:rPr>
          <w:color w:val="000000"/>
          <w:sz w:val="22"/>
          <w:szCs w:val="22"/>
        </w:rPr>
        <w:t>(1) Yes</w:t>
      </w: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sidRPr="00751331">
        <w:rPr>
          <w:color w:val="000000"/>
          <w:sz w:val="22"/>
          <w:szCs w:val="22"/>
        </w:rPr>
        <w:t>(2)  No</w:t>
      </w: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bCs/>
          <w:color w:val="000000"/>
          <w:sz w:val="22"/>
          <w:szCs w:val="22"/>
        </w:rPr>
      </w:pP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751331">
        <w:rPr>
          <w:color w:val="000000"/>
          <w:sz w:val="22"/>
          <w:szCs w:val="22"/>
        </w:rPr>
        <w:tab/>
        <w:t>|__|</w:t>
      </w: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firstLine="720"/>
        <w:rPr>
          <w:color w:val="000000"/>
          <w:sz w:val="22"/>
          <w:szCs w:val="22"/>
        </w:rPr>
      </w:pPr>
      <w:r w:rsidRPr="00751331">
        <w:rPr>
          <w:color w:val="000000"/>
          <w:sz w:val="22"/>
          <w:szCs w:val="22"/>
        </w:rPr>
        <w:t xml:space="preserve">[GO TO </w:t>
      </w:r>
      <w:r w:rsidRPr="00751331">
        <w:rPr>
          <w:b/>
          <w:color w:val="000000"/>
          <w:sz w:val="28"/>
          <w:szCs w:val="28"/>
        </w:rPr>
        <w:t>D4</w:t>
      </w:r>
      <w:r w:rsidRPr="00751331">
        <w:rPr>
          <w:color w:val="000000"/>
          <w:sz w:val="22"/>
          <w:szCs w:val="22"/>
        </w:rPr>
        <w:t>]</w:t>
      </w: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firstLine="720"/>
        <w:rPr>
          <w:color w:val="000000"/>
          <w:sz w:val="22"/>
          <w:szCs w:val="22"/>
        </w:rPr>
      </w:pP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firstLine="720"/>
        <w:rPr>
          <w:color w:val="000000"/>
          <w:sz w:val="22"/>
          <w:szCs w:val="22"/>
        </w:rPr>
      </w:pPr>
    </w:p>
    <w:p w:rsidR="00736370" w:rsidRPr="00751331" w:rsidRDefault="00736370" w:rsidP="00736370">
      <w:pPr>
        <w:widowControl/>
        <w:tabs>
          <w:tab w:val="left" w:pos="991"/>
        </w:tabs>
        <w:ind w:left="720" w:hanging="720"/>
        <w:rPr>
          <w:b/>
          <w:color w:val="000000"/>
        </w:rPr>
      </w:pPr>
      <w:r w:rsidRPr="00751331">
        <w:rPr>
          <w:b/>
          <w:color w:val="000000"/>
        </w:rPr>
        <w:t>D4</w:t>
      </w:r>
      <w:r w:rsidRPr="00751331">
        <w:rPr>
          <w:b/>
          <w:color w:val="000000"/>
        </w:rPr>
        <w:tab/>
        <w:t>The LAST TIME you stopped smoking during the PAST 12 months because you were TRYING to quit, how long did you stop for?</w:t>
      </w:r>
    </w:p>
    <w:p w:rsidR="00736370" w:rsidRPr="00751331" w:rsidRDefault="00736370" w:rsidP="00736370">
      <w:pPr>
        <w:widowControl/>
        <w:tabs>
          <w:tab w:val="left" w:pos="991"/>
        </w:tabs>
        <w:rPr>
          <w:b/>
          <w:color w:val="000000"/>
        </w:rPr>
      </w:pPr>
      <w:r w:rsidRPr="00751331">
        <w:rPr>
          <w:b/>
          <w:color w:val="000000"/>
        </w:rPr>
        <w:tab/>
      </w:r>
    </w:p>
    <w:p w:rsidR="00736370" w:rsidRPr="00751331" w:rsidRDefault="00736370" w:rsidP="00736370">
      <w:pPr>
        <w:widowControl/>
        <w:tabs>
          <w:tab w:val="left" w:pos="991"/>
        </w:tabs>
        <w:ind w:left="1440" w:hanging="1440"/>
        <w:rPr>
          <w:b/>
          <w:color w:val="000000"/>
        </w:rPr>
      </w:pPr>
      <w:r w:rsidRPr="00751331">
        <w:rPr>
          <w:b/>
          <w:color w:val="000000"/>
        </w:rPr>
        <w:t>D4</w:t>
      </w:r>
      <w:r w:rsidR="00CB4146" w:rsidRPr="00751331">
        <w:rPr>
          <w:b/>
          <w:color w:val="000000"/>
        </w:rPr>
        <w:t>num</w:t>
      </w:r>
      <w:r w:rsidRPr="00751331">
        <w:rPr>
          <w:b/>
          <w:color w:val="000000"/>
        </w:rPr>
        <w:tab/>
      </w:r>
      <w:proofErr w:type="gramStart"/>
      <w:r w:rsidRPr="00751331">
        <w:rPr>
          <w:b/>
          <w:color w:val="000000"/>
        </w:rPr>
        <w:t>ENTER  NUMBER</w:t>
      </w:r>
      <w:proofErr w:type="gramEnd"/>
    </w:p>
    <w:p w:rsidR="00736370" w:rsidRPr="00751331" w:rsidRDefault="00736370" w:rsidP="00736370">
      <w:pPr>
        <w:widowControl/>
        <w:tabs>
          <w:tab w:val="left" w:pos="991"/>
        </w:tabs>
        <w:rPr>
          <w:b/>
          <w:color w:val="000000"/>
        </w:rPr>
      </w:pPr>
      <w:r w:rsidRPr="00751331">
        <w:rPr>
          <w:b/>
          <w:color w:val="000000"/>
        </w:rPr>
        <w:tab/>
      </w:r>
      <w:r w:rsidRPr="00751331">
        <w:rPr>
          <w:b/>
          <w:color w:val="000000"/>
        </w:rPr>
        <w:tab/>
        <w:t xml:space="preserve">(1 </w:t>
      </w:r>
      <w:r w:rsidR="00B63FCC" w:rsidRPr="00751331">
        <w:rPr>
          <w:b/>
          <w:color w:val="000000"/>
        </w:rPr>
        <w:t>–</w:t>
      </w:r>
      <w:r w:rsidRPr="00751331">
        <w:rPr>
          <w:b/>
          <w:color w:val="000000"/>
        </w:rPr>
        <w:t xml:space="preserve"> </w:t>
      </w:r>
      <w:r w:rsidR="00D62244" w:rsidRPr="00751331">
        <w:rPr>
          <w:b/>
          <w:color w:val="000000"/>
        </w:rPr>
        <w:t>365</w:t>
      </w:r>
      <w:r w:rsidR="00B63FCC" w:rsidRPr="00751331">
        <w:rPr>
          <w:b/>
          <w:color w:val="000000"/>
        </w:rPr>
        <w:t>)</w:t>
      </w:r>
    </w:p>
    <w:p w:rsidR="00736370" w:rsidRPr="00751331" w:rsidRDefault="00736370" w:rsidP="00736370">
      <w:pPr>
        <w:widowControl/>
        <w:tabs>
          <w:tab w:val="left" w:pos="991"/>
        </w:tabs>
        <w:rPr>
          <w:b/>
          <w:color w:val="000000"/>
        </w:rPr>
      </w:pPr>
    </w:p>
    <w:p w:rsidR="00736370" w:rsidRPr="00751331" w:rsidRDefault="00736370" w:rsidP="009712E6">
      <w:pPr>
        <w:widowControl/>
        <w:tabs>
          <w:tab w:val="left" w:pos="1440"/>
        </w:tabs>
        <w:ind w:left="1440" w:hanging="1440"/>
        <w:rPr>
          <w:b/>
          <w:color w:val="000000"/>
        </w:rPr>
      </w:pPr>
      <w:r w:rsidRPr="00751331">
        <w:rPr>
          <w:b/>
          <w:color w:val="000000"/>
        </w:rPr>
        <w:tab/>
        <w:t>|__|__|</w:t>
      </w:r>
      <w:r w:rsidR="00D62244" w:rsidRPr="00751331">
        <w:rPr>
          <w:b/>
          <w:color w:val="000000"/>
        </w:rPr>
        <w:t>__|</w:t>
      </w:r>
    </w:p>
    <w:p w:rsidR="00736370" w:rsidRPr="00751331" w:rsidRDefault="00736370" w:rsidP="00736370">
      <w:pPr>
        <w:widowControl/>
        <w:tabs>
          <w:tab w:val="left" w:pos="991"/>
        </w:tabs>
        <w:rPr>
          <w:b/>
          <w:color w:val="000000"/>
        </w:rPr>
      </w:pPr>
    </w:p>
    <w:p w:rsidR="00736370" w:rsidRPr="00751331" w:rsidRDefault="00736370" w:rsidP="00736370">
      <w:pPr>
        <w:widowControl/>
        <w:tabs>
          <w:tab w:val="left" w:pos="991"/>
        </w:tabs>
        <w:ind w:left="1440" w:hanging="1440"/>
        <w:rPr>
          <w:b/>
          <w:color w:val="000000"/>
        </w:rPr>
      </w:pPr>
      <w:r w:rsidRPr="00751331">
        <w:rPr>
          <w:b/>
          <w:color w:val="000000"/>
        </w:rPr>
        <w:t>D4</w:t>
      </w:r>
      <w:r w:rsidR="00CB4146" w:rsidRPr="00751331">
        <w:rPr>
          <w:b/>
          <w:color w:val="000000"/>
        </w:rPr>
        <w:t>unt</w:t>
      </w:r>
      <w:r w:rsidRPr="00751331">
        <w:rPr>
          <w:b/>
          <w:color w:val="000000"/>
        </w:rPr>
        <w:tab/>
        <w:t>ENTER UNIT REPORTED</w:t>
      </w:r>
    </w:p>
    <w:p w:rsidR="00736370" w:rsidRPr="00751331" w:rsidRDefault="00736370" w:rsidP="00736370">
      <w:pPr>
        <w:widowControl/>
        <w:tabs>
          <w:tab w:val="left" w:pos="991"/>
        </w:tabs>
        <w:rPr>
          <w:b/>
          <w:color w:val="000000"/>
        </w:rPr>
      </w:pPr>
    </w:p>
    <w:p w:rsidR="00736370" w:rsidRPr="00751331" w:rsidRDefault="00736370" w:rsidP="00736370">
      <w:pPr>
        <w:widowControl/>
        <w:tabs>
          <w:tab w:val="left" w:pos="991"/>
        </w:tabs>
        <w:ind w:left="720"/>
        <w:rPr>
          <w:b/>
          <w:color w:val="000000"/>
        </w:rPr>
      </w:pPr>
      <w:r w:rsidRPr="00751331">
        <w:rPr>
          <w:b/>
          <w:color w:val="000000"/>
        </w:rPr>
        <w:tab/>
        <w:t>(1) Days</w:t>
      </w:r>
    </w:p>
    <w:p w:rsidR="00736370" w:rsidRPr="00751331" w:rsidRDefault="00736370" w:rsidP="00736370">
      <w:pPr>
        <w:widowControl/>
        <w:tabs>
          <w:tab w:val="left" w:pos="991"/>
        </w:tabs>
        <w:ind w:left="720"/>
        <w:rPr>
          <w:b/>
          <w:color w:val="000000"/>
        </w:rPr>
      </w:pPr>
      <w:r w:rsidRPr="00751331">
        <w:rPr>
          <w:b/>
          <w:color w:val="000000"/>
        </w:rPr>
        <w:tab/>
        <w:t xml:space="preserve">(2) Weeks </w:t>
      </w:r>
    </w:p>
    <w:p w:rsidR="00736370" w:rsidRPr="00751331" w:rsidRDefault="00736370" w:rsidP="00736370">
      <w:pPr>
        <w:widowControl/>
        <w:tabs>
          <w:tab w:val="left" w:pos="991"/>
        </w:tabs>
        <w:ind w:left="720"/>
        <w:rPr>
          <w:b/>
          <w:color w:val="000000"/>
        </w:rPr>
      </w:pPr>
      <w:r w:rsidRPr="00751331">
        <w:rPr>
          <w:b/>
          <w:color w:val="000000"/>
        </w:rPr>
        <w:tab/>
        <w:t>(3) Months</w:t>
      </w:r>
    </w:p>
    <w:p w:rsidR="00736370" w:rsidRPr="00751331" w:rsidRDefault="00736370" w:rsidP="00736370">
      <w:pPr>
        <w:widowControl/>
        <w:tabs>
          <w:tab w:val="left" w:pos="991"/>
        </w:tabs>
        <w:ind w:left="720"/>
        <w:rPr>
          <w:b/>
          <w:color w:val="000000"/>
        </w:rPr>
      </w:pPr>
      <w:r w:rsidRPr="00751331">
        <w:rPr>
          <w:b/>
          <w:color w:val="000000"/>
        </w:rPr>
        <w:tab/>
        <w:t>(4) Years</w:t>
      </w:r>
    </w:p>
    <w:p w:rsidR="00736370" w:rsidRPr="00751331" w:rsidRDefault="00736370" w:rsidP="00736370">
      <w:pPr>
        <w:widowControl/>
        <w:tabs>
          <w:tab w:val="left" w:pos="991"/>
        </w:tabs>
        <w:rPr>
          <w:b/>
          <w:color w:val="000000"/>
        </w:rPr>
      </w:pPr>
    </w:p>
    <w:p w:rsidR="00736370" w:rsidRPr="00751331" w:rsidRDefault="00736370" w:rsidP="00736370">
      <w:pPr>
        <w:widowControl/>
        <w:tabs>
          <w:tab w:val="left" w:pos="991"/>
        </w:tabs>
        <w:rPr>
          <w:b/>
          <w:color w:val="000000"/>
        </w:rPr>
      </w:pPr>
      <w:r w:rsidRPr="00751331">
        <w:rPr>
          <w:b/>
          <w:color w:val="000000"/>
        </w:rPr>
        <w:tab/>
        <w:t xml:space="preserve">|__| </w:t>
      </w:r>
    </w:p>
    <w:p w:rsidR="00736370" w:rsidRPr="00751331" w:rsidRDefault="00736370" w:rsidP="00736370">
      <w:pPr>
        <w:widowControl/>
        <w:tabs>
          <w:tab w:val="left" w:pos="991"/>
        </w:tabs>
        <w:rPr>
          <w:b/>
          <w:color w:val="000000"/>
        </w:rPr>
      </w:pPr>
    </w:p>
    <w:p w:rsidR="00A75A3F" w:rsidRDefault="00A75A3F">
      <w:pPr>
        <w:widowControl/>
        <w:autoSpaceDE/>
        <w:autoSpaceDN/>
        <w:adjustRightInd/>
        <w:rPr>
          <w:b/>
          <w:color w:val="000000"/>
        </w:rPr>
      </w:pPr>
      <w:r>
        <w:rPr>
          <w:b/>
          <w:color w:val="000000"/>
        </w:rPr>
        <w:br w:type="page"/>
      </w:r>
    </w:p>
    <w:p w:rsidR="00736370" w:rsidRPr="00751331" w:rsidRDefault="00736370" w:rsidP="00736370">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751331">
        <w:rPr>
          <w:color w:val="000000"/>
          <w:sz w:val="22"/>
          <w:szCs w:val="22"/>
        </w:rPr>
        <w:lastRenderedPageBreak/>
        <w:t>IF D4</w:t>
      </w:r>
      <w:r w:rsidR="00AC27E3" w:rsidRPr="00751331">
        <w:rPr>
          <w:color w:val="000000"/>
          <w:sz w:val="22"/>
          <w:szCs w:val="22"/>
        </w:rPr>
        <w:t>num</w:t>
      </w:r>
      <w:r w:rsidRPr="00751331">
        <w:rPr>
          <w:color w:val="000000"/>
          <w:sz w:val="22"/>
          <w:szCs w:val="22"/>
        </w:rPr>
        <w:t xml:space="preserve"> AND/OR D</w:t>
      </w:r>
      <w:r w:rsidR="00FA643A" w:rsidRPr="00751331">
        <w:rPr>
          <w:color w:val="000000"/>
          <w:sz w:val="22"/>
          <w:szCs w:val="22"/>
        </w:rPr>
        <w:t>4</w:t>
      </w:r>
      <w:r w:rsidR="00AC27E3" w:rsidRPr="00751331">
        <w:rPr>
          <w:color w:val="000000"/>
          <w:sz w:val="22"/>
          <w:szCs w:val="22"/>
        </w:rPr>
        <w:t>unt</w:t>
      </w:r>
      <w:r w:rsidRPr="00751331">
        <w:rPr>
          <w:color w:val="000000"/>
          <w:sz w:val="22"/>
          <w:szCs w:val="22"/>
        </w:rPr>
        <w:t xml:space="preserve"> = DK/REF </w:t>
      </w:r>
      <w:r w:rsidRPr="00751331">
        <w:rPr>
          <w:rFonts w:ascii="WP IconicSymbolsA" w:hAnsi="WP IconicSymbolsA" w:cs="WP IconicSymbolsA"/>
          <w:color w:val="000000"/>
          <w:sz w:val="22"/>
          <w:szCs w:val="22"/>
        </w:rPr>
        <w:t></w:t>
      </w:r>
      <w:r w:rsidRPr="00751331">
        <w:rPr>
          <w:color w:val="000000"/>
          <w:sz w:val="22"/>
          <w:szCs w:val="22"/>
        </w:rPr>
        <w:t>GO TO D4b</w:t>
      </w:r>
    </w:p>
    <w:p w:rsidR="00736370" w:rsidRPr="00751331" w:rsidRDefault="00736370" w:rsidP="00736370">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751331">
        <w:rPr>
          <w:color w:val="000000"/>
          <w:sz w:val="22"/>
          <w:szCs w:val="22"/>
        </w:rPr>
        <w:t>IF D4</w:t>
      </w:r>
      <w:r w:rsidR="00AC27E3" w:rsidRPr="00751331">
        <w:rPr>
          <w:color w:val="000000"/>
          <w:sz w:val="22"/>
          <w:szCs w:val="22"/>
        </w:rPr>
        <w:t>num</w:t>
      </w:r>
      <w:r w:rsidRPr="00751331">
        <w:rPr>
          <w:color w:val="000000"/>
          <w:sz w:val="22"/>
          <w:szCs w:val="22"/>
        </w:rPr>
        <w:t xml:space="preserve"> &gt;18 </w:t>
      </w:r>
      <w:r w:rsidRPr="00751331">
        <w:rPr>
          <w:color w:val="000000"/>
          <w:sz w:val="22"/>
          <w:szCs w:val="22"/>
          <w:u w:val="single"/>
        </w:rPr>
        <w:t>AND</w:t>
      </w:r>
      <w:r w:rsidRPr="00751331">
        <w:rPr>
          <w:color w:val="000000"/>
          <w:sz w:val="22"/>
          <w:szCs w:val="22"/>
        </w:rPr>
        <w:t xml:space="preserve"> D</w:t>
      </w:r>
      <w:r w:rsidR="00FA643A" w:rsidRPr="00751331">
        <w:rPr>
          <w:color w:val="000000"/>
          <w:sz w:val="22"/>
          <w:szCs w:val="22"/>
        </w:rPr>
        <w:t>4</w:t>
      </w:r>
      <w:r w:rsidR="00AC27E3" w:rsidRPr="00751331">
        <w:rPr>
          <w:color w:val="000000"/>
          <w:sz w:val="22"/>
          <w:szCs w:val="22"/>
        </w:rPr>
        <w:t>unt</w:t>
      </w:r>
      <w:r w:rsidRPr="00751331">
        <w:rPr>
          <w:color w:val="000000"/>
          <w:sz w:val="22"/>
          <w:szCs w:val="22"/>
        </w:rPr>
        <w:t xml:space="preserve"> = 2 </w:t>
      </w:r>
      <w:r w:rsidRPr="00751331">
        <w:rPr>
          <w:rFonts w:ascii="WP IconicSymbolsA" w:hAnsi="WP IconicSymbolsA" w:cs="WP IconicSymbolsA"/>
          <w:color w:val="000000"/>
          <w:sz w:val="22"/>
          <w:szCs w:val="22"/>
        </w:rPr>
        <w:t></w:t>
      </w:r>
      <w:r w:rsidRPr="00751331">
        <w:rPr>
          <w:color w:val="000000"/>
          <w:sz w:val="22"/>
          <w:szCs w:val="22"/>
        </w:rPr>
        <w:t>GO TO D4</w:t>
      </w:r>
      <w:r w:rsidR="00CB4146" w:rsidRPr="00751331">
        <w:rPr>
          <w:color w:val="000000"/>
          <w:sz w:val="22"/>
          <w:szCs w:val="22"/>
        </w:rPr>
        <w:t>v</w:t>
      </w:r>
    </w:p>
    <w:p w:rsidR="00736370" w:rsidRPr="00751331" w:rsidRDefault="00736370" w:rsidP="00736370">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751331">
        <w:rPr>
          <w:color w:val="000000"/>
          <w:sz w:val="22"/>
          <w:szCs w:val="22"/>
        </w:rPr>
        <w:t>IF D4</w:t>
      </w:r>
      <w:r w:rsidR="00AC27E3" w:rsidRPr="00751331">
        <w:rPr>
          <w:color w:val="000000"/>
          <w:sz w:val="22"/>
          <w:szCs w:val="22"/>
        </w:rPr>
        <w:t>num</w:t>
      </w:r>
      <w:r w:rsidRPr="00751331">
        <w:rPr>
          <w:color w:val="000000"/>
          <w:sz w:val="22"/>
          <w:szCs w:val="22"/>
        </w:rPr>
        <w:t xml:space="preserve"> &gt; 12 </w:t>
      </w:r>
      <w:r w:rsidRPr="00751331">
        <w:rPr>
          <w:color w:val="000000"/>
          <w:sz w:val="22"/>
          <w:szCs w:val="22"/>
          <w:u w:val="single"/>
        </w:rPr>
        <w:t>AND</w:t>
      </w:r>
      <w:r w:rsidRPr="00751331">
        <w:rPr>
          <w:color w:val="000000"/>
          <w:sz w:val="22"/>
          <w:szCs w:val="22"/>
        </w:rPr>
        <w:t xml:space="preserve"> D</w:t>
      </w:r>
      <w:r w:rsidR="00FA643A" w:rsidRPr="00751331">
        <w:rPr>
          <w:color w:val="000000"/>
          <w:sz w:val="22"/>
          <w:szCs w:val="22"/>
        </w:rPr>
        <w:t>4</w:t>
      </w:r>
      <w:r w:rsidR="00AC27E3" w:rsidRPr="00751331">
        <w:rPr>
          <w:color w:val="000000"/>
          <w:sz w:val="22"/>
          <w:szCs w:val="22"/>
        </w:rPr>
        <w:t>unt</w:t>
      </w:r>
      <w:r w:rsidRPr="00751331">
        <w:rPr>
          <w:color w:val="000000"/>
          <w:sz w:val="22"/>
          <w:szCs w:val="22"/>
        </w:rPr>
        <w:t xml:space="preserve"> =3</w:t>
      </w:r>
      <w:r w:rsidRPr="00751331">
        <w:rPr>
          <w:rFonts w:ascii="WP IconicSymbolsA" w:hAnsi="WP IconicSymbolsA" w:cs="WP IconicSymbolsA"/>
          <w:color w:val="000000"/>
          <w:sz w:val="22"/>
          <w:szCs w:val="22"/>
        </w:rPr>
        <w:t></w:t>
      </w:r>
      <w:r w:rsidRPr="00751331">
        <w:rPr>
          <w:color w:val="000000"/>
          <w:sz w:val="22"/>
          <w:szCs w:val="22"/>
        </w:rPr>
        <w:t>GO TO D4</w:t>
      </w:r>
      <w:r w:rsidR="00CB4146" w:rsidRPr="00751331">
        <w:rPr>
          <w:color w:val="000000"/>
          <w:sz w:val="22"/>
          <w:szCs w:val="22"/>
        </w:rPr>
        <w:t>v</w:t>
      </w:r>
    </w:p>
    <w:p w:rsidR="00736370" w:rsidRPr="00751331" w:rsidRDefault="00736370" w:rsidP="00736370">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751331">
        <w:rPr>
          <w:color w:val="000000"/>
          <w:sz w:val="22"/>
          <w:szCs w:val="22"/>
        </w:rPr>
        <w:t xml:space="preserve">IF </w:t>
      </w:r>
      <w:hyperlink r:id="rId17" w:history="1">
        <w:r w:rsidRPr="00751331">
          <w:rPr>
            <w:rStyle w:val="Hyperlink"/>
            <w:color w:val="000000"/>
            <w:sz w:val="22"/>
            <w:szCs w:val="22"/>
          </w:rPr>
          <w:t>D4</w:t>
        </w:r>
        <w:r w:rsidR="00AC27E3" w:rsidRPr="00751331">
          <w:rPr>
            <w:rStyle w:val="Hyperlink"/>
            <w:color w:val="000000"/>
            <w:sz w:val="22"/>
            <w:szCs w:val="22"/>
          </w:rPr>
          <w:t>num</w:t>
        </w:r>
      </w:hyperlink>
      <w:r w:rsidRPr="00751331">
        <w:rPr>
          <w:color w:val="000000"/>
          <w:sz w:val="22"/>
          <w:szCs w:val="22"/>
        </w:rPr>
        <w:t xml:space="preserve"> &gt;2 AND </w:t>
      </w:r>
      <w:hyperlink r:id="rId18" w:history="1">
        <w:r w:rsidRPr="00751331">
          <w:rPr>
            <w:rStyle w:val="Hyperlink"/>
            <w:color w:val="000000"/>
            <w:sz w:val="22"/>
            <w:szCs w:val="22"/>
          </w:rPr>
          <w:t>D4</w:t>
        </w:r>
        <w:r w:rsidR="00AC27E3" w:rsidRPr="00751331">
          <w:rPr>
            <w:rStyle w:val="Hyperlink"/>
            <w:color w:val="000000"/>
            <w:sz w:val="22"/>
            <w:szCs w:val="22"/>
          </w:rPr>
          <w:t>unt</w:t>
        </w:r>
      </w:hyperlink>
      <w:r w:rsidRPr="00751331">
        <w:rPr>
          <w:color w:val="000000"/>
          <w:sz w:val="22"/>
          <w:szCs w:val="22"/>
        </w:rPr>
        <w:t xml:space="preserve"> = 4  </w:t>
      </w:r>
      <w:r w:rsidRPr="00751331">
        <w:rPr>
          <w:rFonts w:ascii="WP IconicSymbolsA" w:hAnsi="WP IconicSymbolsA" w:cs="WP IconicSymbolsA"/>
          <w:color w:val="000000"/>
          <w:sz w:val="22"/>
          <w:szCs w:val="22"/>
        </w:rPr>
        <w:t></w:t>
      </w:r>
      <w:r w:rsidRPr="00751331">
        <w:rPr>
          <w:color w:val="000000"/>
          <w:sz w:val="22"/>
          <w:szCs w:val="22"/>
        </w:rPr>
        <w:t>GO TO D4</w:t>
      </w:r>
      <w:r w:rsidR="00CB4146" w:rsidRPr="00751331">
        <w:rPr>
          <w:color w:val="000000"/>
          <w:sz w:val="22"/>
          <w:szCs w:val="22"/>
        </w:rPr>
        <w:t>v</w:t>
      </w:r>
    </w:p>
    <w:p w:rsidR="00736370" w:rsidRPr="00751331" w:rsidRDefault="00736370" w:rsidP="00736370">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751331">
        <w:rPr>
          <w:color w:val="000000"/>
          <w:sz w:val="22"/>
          <w:szCs w:val="22"/>
        </w:rPr>
        <w:t>ELSE GO TO D</w:t>
      </w:r>
      <w:r w:rsidR="00990C2A" w:rsidRPr="00751331">
        <w:rPr>
          <w:color w:val="000000"/>
          <w:sz w:val="22"/>
          <w:szCs w:val="22"/>
        </w:rPr>
        <w:t>4c</w:t>
      </w:r>
    </w:p>
    <w:p w:rsidR="00736370" w:rsidRPr="00751331" w:rsidRDefault="00736370" w:rsidP="00736370">
      <w:pPr>
        <w:widowControl/>
        <w:tabs>
          <w:tab w:val="left" w:pos="991"/>
        </w:tabs>
        <w:rPr>
          <w:b/>
          <w:color w:val="000000"/>
        </w:rPr>
      </w:pPr>
    </w:p>
    <w:p w:rsidR="00736370" w:rsidRPr="00751331" w:rsidRDefault="00736370" w:rsidP="00736370">
      <w:pPr>
        <w:widowControl/>
        <w:tabs>
          <w:tab w:val="left" w:pos="991"/>
        </w:tabs>
        <w:ind w:left="720" w:hanging="720"/>
        <w:rPr>
          <w:b/>
          <w:color w:val="000000"/>
        </w:rPr>
      </w:pPr>
      <w:r w:rsidRPr="00751331">
        <w:rPr>
          <w:b/>
          <w:color w:val="000000"/>
        </w:rPr>
        <w:t>D4v</w:t>
      </w:r>
      <w:r w:rsidRPr="00751331">
        <w:rPr>
          <w:b/>
          <w:color w:val="000000"/>
        </w:rPr>
        <w:tab/>
        <w:t>I have recorded that the LAST TIME you stopped smoking in the past 12 months BECAUSE YOU WERE TRYING TO QUIT SMOKING was</w:t>
      </w:r>
      <w:r w:rsidR="000703A0" w:rsidRPr="00751331">
        <w:rPr>
          <w:b/>
          <w:color w:val="000000"/>
        </w:rPr>
        <w:t xml:space="preserve"> for a duration of </w:t>
      </w:r>
      <w:r w:rsidRPr="00751331">
        <w:rPr>
          <w:b/>
          <w:color w:val="000000"/>
        </w:rPr>
        <w:t xml:space="preserve"> [fill entry D4</w:t>
      </w:r>
      <w:r w:rsidR="00AC27E3" w:rsidRPr="00751331">
        <w:rPr>
          <w:b/>
          <w:color w:val="000000"/>
        </w:rPr>
        <w:t>num</w:t>
      </w:r>
      <w:r w:rsidRPr="00751331">
        <w:rPr>
          <w:b/>
          <w:color w:val="000000"/>
        </w:rPr>
        <w:t xml:space="preserve"> AND D4</w:t>
      </w:r>
      <w:r w:rsidR="00AC27E3" w:rsidRPr="00751331">
        <w:rPr>
          <w:b/>
          <w:color w:val="000000"/>
        </w:rPr>
        <w:t>unt</w:t>
      </w:r>
      <w:r w:rsidRPr="00751331">
        <w:rPr>
          <w:b/>
          <w:color w:val="000000"/>
        </w:rPr>
        <w:t>]?  Is that correct?</w:t>
      </w:r>
    </w:p>
    <w:p w:rsidR="00736370" w:rsidRPr="00751331" w:rsidRDefault="00736370" w:rsidP="00736370">
      <w:pPr>
        <w:widowControl/>
        <w:tabs>
          <w:tab w:val="left" w:pos="991"/>
        </w:tabs>
        <w:rPr>
          <w:b/>
          <w:color w:val="000000"/>
        </w:rPr>
      </w:pPr>
    </w:p>
    <w:p w:rsidR="00736370" w:rsidRPr="00751331" w:rsidRDefault="00736370" w:rsidP="00736370">
      <w:pPr>
        <w:widowControl/>
        <w:tabs>
          <w:tab w:val="left" w:pos="991"/>
        </w:tabs>
        <w:ind w:left="1440" w:hanging="1440"/>
        <w:rPr>
          <w:b/>
          <w:color w:val="000000"/>
        </w:rPr>
      </w:pPr>
      <w:r w:rsidRPr="00751331">
        <w:rPr>
          <w:b/>
          <w:color w:val="000000"/>
        </w:rPr>
        <w:tab/>
        <w:t>(1</w:t>
      </w:r>
      <w:r w:rsidRPr="00751331">
        <w:rPr>
          <w:color w:val="000000"/>
        </w:rPr>
        <w:t>)  Yes</w:t>
      </w:r>
      <w:r w:rsidRPr="00751331">
        <w:rPr>
          <w:b/>
          <w:color w:val="000000"/>
        </w:rPr>
        <w:tab/>
      </w:r>
      <w:r w:rsidRPr="00751331">
        <w:rPr>
          <w:b/>
          <w:color w:val="000000"/>
        </w:rPr>
        <w:sym w:font="Wingdings" w:char="F0E0"/>
      </w:r>
      <w:r w:rsidRPr="00751331">
        <w:rPr>
          <w:b/>
          <w:color w:val="000000"/>
        </w:rPr>
        <w:t>GO TO D</w:t>
      </w:r>
      <w:r w:rsidR="00EA18CD" w:rsidRPr="00751331">
        <w:rPr>
          <w:b/>
          <w:color w:val="000000"/>
        </w:rPr>
        <w:t>4c</w:t>
      </w:r>
    </w:p>
    <w:p w:rsidR="00736370" w:rsidRPr="00751331" w:rsidRDefault="00736370" w:rsidP="00736370">
      <w:pPr>
        <w:widowControl/>
        <w:tabs>
          <w:tab w:val="left" w:pos="991"/>
        </w:tabs>
        <w:ind w:left="1440" w:hanging="1440"/>
        <w:rPr>
          <w:b/>
          <w:color w:val="000000"/>
        </w:rPr>
      </w:pPr>
      <w:r w:rsidRPr="00751331">
        <w:rPr>
          <w:b/>
          <w:color w:val="000000"/>
        </w:rPr>
        <w:tab/>
        <w:t xml:space="preserve">(2)  </w:t>
      </w:r>
      <w:r w:rsidRPr="00751331">
        <w:rPr>
          <w:color w:val="000000"/>
        </w:rPr>
        <w:t>No</w:t>
      </w:r>
      <w:r w:rsidRPr="00751331">
        <w:rPr>
          <w:b/>
          <w:color w:val="000000"/>
        </w:rPr>
        <w:tab/>
      </w:r>
      <w:r w:rsidRPr="00751331">
        <w:rPr>
          <w:rFonts w:ascii="WP IconicSymbolsA" w:hAnsi="WP IconicSymbolsA" w:cs="WP IconicSymbolsA"/>
          <w:b/>
          <w:color w:val="000000"/>
        </w:rPr>
        <w:t></w:t>
      </w:r>
      <w:r w:rsidRPr="00751331">
        <w:rPr>
          <w:b/>
          <w:color w:val="000000"/>
        </w:rPr>
        <w:t>GO TO D4</w:t>
      </w:r>
      <w:r w:rsidR="000703A0" w:rsidRPr="00751331">
        <w:rPr>
          <w:b/>
          <w:color w:val="000000"/>
        </w:rPr>
        <w:t xml:space="preserve"> and correct</w:t>
      </w:r>
    </w:p>
    <w:p w:rsidR="00736370" w:rsidRPr="00751331" w:rsidRDefault="00736370" w:rsidP="00736370">
      <w:pPr>
        <w:widowControl/>
        <w:tabs>
          <w:tab w:val="left" w:pos="991"/>
        </w:tabs>
        <w:rPr>
          <w:b/>
          <w:color w:val="000000"/>
        </w:rPr>
      </w:pPr>
    </w:p>
    <w:p w:rsidR="00F44610" w:rsidRDefault="00F44610" w:rsidP="00F44610">
      <w:pPr>
        <w:tabs>
          <w:tab w:val="left" w:pos="720"/>
          <w:tab w:val="left" w:pos="1440"/>
        </w:tabs>
        <w:ind w:left="1440" w:hanging="1440"/>
        <w:rPr>
          <w:color w:val="000000"/>
          <w:sz w:val="22"/>
          <w:szCs w:val="22"/>
        </w:rPr>
      </w:pPr>
      <w:r w:rsidRPr="00751331">
        <w:rPr>
          <w:color w:val="000000"/>
          <w:sz w:val="22"/>
          <w:szCs w:val="22"/>
        </w:rPr>
        <w:tab/>
        <w:t>|__|</w:t>
      </w:r>
    </w:p>
    <w:p w:rsidR="00F44610" w:rsidRPr="00751331" w:rsidRDefault="00F44610" w:rsidP="00F44610">
      <w:pPr>
        <w:tabs>
          <w:tab w:val="left" w:pos="720"/>
          <w:tab w:val="left" w:pos="1440"/>
        </w:tabs>
        <w:ind w:left="1440" w:hanging="1440"/>
        <w:rPr>
          <w:color w:val="000000"/>
          <w:sz w:val="22"/>
          <w:szCs w:val="22"/>
        </w:rPr>
      </w:pPr>
    </w:p>
    <w:p w:rsidR="00736370" w:rsidRPr="00751331" w:rsidRDefault="00736370" w:rsidP="00736370">
      <w:pPr>
        <w:widowControl/>
        <w:tabs>
          <w:tab w:val="left" w:pos="991"/>
        </w:tabs>
        <w:ind w:left="720" w:hanging="720"/>
        <w:rPr>
          <w:b/>
          <w:i/>
          <w:iCs/>
          <w:color w:val="000000"/>
        </w:rPr>
      </w:pPr>
      <w:r w:rsidRPr="00751331">
        <w:rPr>
          <w:b/>
          <w:color w:val="000000"/>
        </w:rPr>
        <w:t>D4b</w:t>
      </w:r>
      <w:r w:rsidRPr="00751331">
        <w:rPr>
          <w:b/>
          <w:color w:val="000000"/>
        </w:rPr>
        <w:tab/>
        <w:t>Was it more or less than one week?</w:t>
      </w:r>
    </w:p>
    <w:p w:rsidR="00736370" w:rsidRPr="00751331" w:rsidRDefault="00736370" w:rsidP="00736370">
      <w:pPr>
        <w:widowControl/>
        <w:tabs>
          <w:tab w:val="left" w:pos="991"/>
        </w:tabs>
        <w:rPr>
          <w:b/>
          <w:i/>
          <w:iCs/>
          <w:color w:val="000000"/>
        </w:rPr>
      </w:pPr>
      <w:r w:rsidRPr="00751331">
        <w:rPr>
          <w:b/>
          <w:i/>
          <w:iCs/>
          <w:color w:val="000000"/>
        </w:rPr>
        <w:tab/>
      </w:r>
    </w:p>
    <w:p w:rsidR="00736370" w:rsidRPr="00751331" w:rsidRDefault="00736370" w:rsidP="00736370">
      <w:pPr>
        <w:widowControl/>
        <w:tabs>
          <w:tab w:val="left" w:pos="991"/>
        </w:tabs>
        <w:ind w:left="720"/>
        <w:rPr>
          <w:color w:val="000000"/>
        </w:rPr>
      </w:pPr>
      <w:r w:rsidRPr="00751331">
        <w:rPr>
          <w:color w:val="000000"/>
        </w:rPr>
        <w:t>(1) More</w:t>
      </w:r>
    </w:p>
    <w:p w:rsidR="00736370" w:rsidRPr="00751331" w:rsidRDefault="00736370" w:rsidP="00736370">
      <w:pPr>
        <w:widowControl/>
        <w:tabs>
          <w:tab w:val="left" w:pos="991"/>
        </w:tabs>
        <w:ind w:left="720"/>
        <w:rPr>
          <w:color w:val="000000"/>
        </w:rPr>
      </w:pPr>
      <w:r w:rsidRPr="00751331">
        <w:rPr>
          <w:color w:val="000000"/>
        </w:rPr>
        <w:t>(2) Less</w:t>
      </w:r>
    </w:p>
    <w:p w:rsidR="00736370" w:rsidRPr="00751331" w:rsidRDefault="00736370" w:rsidP="00736370">
      <w:pPr>
        <w:widowControl/>
        <w:tabs>
          <w:tab w:val="left" w:pos="991"/>
        </w:tabs>
        <w:ind w:left="720"/>
        <w:rPr>
          <w:color w:val="000000"/>
        </w:rPr>
      </w:pPr>
      <w:r w:rsidRPr="00751331">
        <w:rPr>
          <w:color w:val="000000"/>
        </w:rPr>
        <w:t>(3) One week</w:t>
      </w:r>
    </w:p>
    <w:p w:rsidR="00736370" w:rsidRPr="00751331" w:rsidRDefault="00736370" w:rsidP="00736370">
      <w:pPr>
        <w:widowControl/>
        <w:tabs>
          <w:tab w:val="left" w:pos="991"/>
        </w:tabs>
        <w:rPr>
          <w:b/>
          <w:color w:val="000000"/>
        </w:rPr>
      </w:pPr>
    </w:p>
    <w:p w:rsidR="00F44610" w:rsidRDefault="00F44610" w:rsidP="00F44610">
      <w:pPr>
        <w:tabs>
          <w:tab w:val="left" w:pos="720"/>
          <w:tab w:val="left" w:pos="1440"/>
        </w:tabs>
        <w:ind w:left="1440" w:hanging="1440"/>
        <w:rPr>
          <w:color w:val="000000"/>
          <w:sz w:val="22"/>
          <w:szCs w:val="22"/>
        </w:rPr>
      </w:pPr>
      <w:r w:rsidRPr="00751331">
        <w:rPr>
          <w:color w:val="000000"/>
          <w:sz w:val="22"/>
          <w:szCs w:val="22"/>
        </w:rPr>
        <w:tab/>
        <w:t>|__|</w:t>
      </w:r>
    </w:p>
    <w:p w:rsidR="00F44610" w:rsidRPr="00751331" w:rsidRDefault="00F44610" w:rsidP="00F44610">
      <w:pPr>
        <w:tabs>
          <w:tab w:val="left" w:pos="720"/>
          <w:tab w:val="left" w:pos="1440"/>
        </w:tabs>
        <w:ind w:left="1440" w:hanging="1440"/>
        <w:rPr>
          <w:color w:val="000000"/>
          <w:sz w:val="22"/>
          <w:szCs w:val="22"/>
        </w:rPr>
      </w:pPr>
    </w:p>
    <w:p w:rsidR="00990C2A" w:rsidRPr="00751331" w:rsidRDefault="00990C2A" w:rsidP="00EA18CD">
      <w:pPr>
        <w:widowControl/>
        <w:tabs>
          <w:tab w:val="left" w:pos="991"/>
        </w:tabs>
        <w:ind w:left="720" w:hanging="720"/>
        <w:rPr>
          <w:b/>
          <w:color w:val="000000"/>
        </w:rPr>
      </w:pPr>
      <w:r w:rsidRPr="00751331">
        <w:rPr>
          <w:b/>
          <w:color w:val="000000"/>
        </w:rPr>
        <w:t>D4c</w:t>
      </w:r>
      <w:r w:rsidR="00161B0F" w:rsidRPr="00751331">
        <w:rPr>
          <w:b/>
          <w:color w:val="000000"/>
        </w:rPr>
        <w:t>m</w:t>
      </w:r>
      <w:r w:rsidR="00055E2D" w:rsidRPr="00751331">
        <w:rPr>
          <w:b/>
          <w:color w:val="000000"/>
        </w:rPr>
        <w:t>on/day/</w:t>
      </w:r>
      <w:proofErr w:type="spellStart"/>
      <w:r w:rsidR="00055E2D" w:rsidRPr="00751331">
        <w:rPr>
          <w:b/>
          <w:color w:val="000000"/>
        </w:rPr>
        <w:t>yr</w:t>
      </w:r>
      <w:proofErr w:type="spellEnd"/>
      <w:r w:rsidR="00161B0F" w:rsidRPr="00751331">
        <w:rPr>
          <w:b/>
          <w:color w:val="000000"/>
        </w:rPr>
        <w:t xml:space="preserve">   </w:t>
      </w:r>
      <w:r w:rsidRPr="00751331">
        <w:rPr>
          <w:b/>
          <w:color w:val="000000"/>
        </w:rPr>
        <w:t>When was the approximate END date of this LAST QUIT ATTEMPT that lasted [fill response to D4</w:t>
      </w:r>
      <w:r w:rsidR="00AC27E3" w:rsidRPr="00751331">
        <w:rPr>
          <w:b/>
          <w:color w:val="000000"/>
        </w:rPr>
        <w:t>num</w:t>
      </w:r>
      <w:r w:rsidRPr="00751331">
        <w:rPr>
          <w:b/>
          <w:color w:val="000000"/>
        </w:rPr>
        <w:t>, D4</w:t>
      </w:r>
      <w:r w:rsidR="00AC27E3" w:rsidRPr="00751331">
        <w:rPr>
          <w:b/>
          <w:color w:val="000000"/>
        </w:rPr>
        <w:t>unt</w:t>
      </w:r>
      <w:r w:rsidRPr="00751331">
        <w:rPr>
          <w:b/>
          <w:color w:val="000000"/>
        </w:rPr>
        <w:t xml:space="preserve"> OR fill response to D4b—</w:t>
      </w:r>
      <w:r w:rsidR="00EA18CD" w:rsidRPr="00751331">
        <w:rPr>
          <w:b/>
          <w:color w:val="000000"/>
        </w:rPr>
        <w:t>(more</w:t>
      </w:r>
      <w:r w:rsidR="00161B0F" w:rsidRPr="00751331">
        <w:rPr>
          <w:b/>
          <w:color w:val="000000"/>
        </w:rPr>
        <w:t xml:space="preserve"> than</w:t>
      </w:r>
      <w:r w:rsidR="00EA18CD" w:rsidRPr="00751331">
        <w:rPr>
          <w:b/>
          <w:color w:val="000000"/>
        </w:rPr>
        <w:t>/less than</w:t>
      </w:r>
      <w:r w:rsidR="00161B0F" w:rsidRPr="00751331">
        <w:rPr>
          <w:b/>
          <w:color w:val="000000"/>
        </w:rPr>
        <w:t xml:space="preserve"> equal to</w:t>
      </w:r>
      <w:r w:rsidR="00EA18CD" w:rsidRPr="00751331">
        <w:rPr>
          <w:b/>
          <w:color w:val="000000"/>
        </w:rPr>
        <w:t>) 1 week</w:t>
      </w:r>
      <w:r w:rsidRPr="00751331">
        <w:rPr>
          <w:b/>
          <w:color w:val="000000"/>
        </w:rPr>
        <w:t xml:space="preserve">]? </w:t>
      </w:r>
    </w:p>
    <w:p w:rsidR="00990C2A" w:rsidRPr="00751331" w:rsidRDefault="00990C2A" w:rsidP="00736370">
      <w:pPr>
        <w:widowControl/>
        <w:tabs>
          <w:tab w:val="left" w:pos="991"/>
        </w:tabs>
        <w:rPr>
          <w:b/>
          <w:color w:val="000000"/>
        </w:rPr>
      </w:pPr>
    </w:p>
    <w:p w:rsidR="00161B0F" w:rsidRPr="00751331" w:rsidRDefault="00161B0F" w:rsidP="00A75A3F">
      <w:pPr>
        <w:widowControl/>
        <w:tabs>
          <w:tab w:val="left" w:pos="991"/>
        </w:tabs>
        <w:rPr>
          <w:b/>
          <w:color w:val="000000"/>
        </w:rPr>
      </w:pPr>
      <w:r w:rsidRPr="00751331">
        <w:rPr>
          <w:b/>
          <w:color w:val="000000"/>
        </w:rPr>
        <w:t>D4cmon</w:t>
      </w:r>
      <w:r w:rsidR="00A75A3F">
        <w:rPr>
          <w:b/>
          <w:color w:val="000000"/>
        </w:rPr>
        <w:tab/>
      </w:r>
      <w:r w:rsidRPr="00751331">
        <w:rPr>
          <w:b/>
          <w:color w:val="000000"/>
        </w:rPr>
        <w:t>FR:  ENTER THE MONTH FROM THE LIST 1-12</w:t>
      </w:r>
    </w:p>
    <w:p w:rsidR="00161B0F" w:rsidRPr="00751331" w:rsidRDefault="00161B0F" w:rsidP="00A75A3F">
      <w:pPr>
        <w:widowControl/>
        <w:tabs>
          <w:tab w:val="left" w:pos="991"/>
        </w:tabs>
        <w:rPr>
          <w:b/>
          <w:color w:val="000000"/>
        </w:rPr>
      </w:pPr>
      <w:r w:rsidRPr="00751331">
        <w:rPr>
          <w:b/>
          <w:color w:val="000000"/>
        </w:rPr>
        <w:t>D4cday</w:t>
      </w:r>
      <w:r w:rsidRPr="00751331">
        <w:rPr>
          <w:b/>
          <w:color w:val="000000"/>
        </w:rPr>
        <w:tab/>
        <w:t>FR: ENTER THE 2 DIGIT DAY</w:t>
      </w:r>
      <w:r w:rsidR="009712E6">
        <w:rPr>
          <w:b/>
          <w:color w:val="000000"/>
        </w:rPr>
        <w:t xml:space="preserve"> (PRECEDE BY ZERO IF NECESSARY)</w:t>
      </w:r>
    </w:p>
    <w:p w:rsidR="00736370" w:rsidRPr="00751331" w:rsidRDefault="00161B0F" w:rsidP="00A75A3F">
      <w:pPr>
        <w:widowControl/>
        <w:tabs>
          <w:tab w:val="left" w:pos="991"/>
        </w:tabs>
        <w:rPr>
          <w:b/>
          <w:color w:val="000000"/>
        </w:rPr>
      </w:pPr>
      <w:r w:rsidRPr="00751331">
        <w:rPr>
          <w:b/>
          <w:color w:val="000000"/>
        </w:rPr>
        <w:t>D4cyr</w:t>
      </w:r>
      <w:r w:rsidR="00A75A3F">
        <w:rPr>
          <w:b/>
          <w:color w:val="000000"/>
        </w:rPr>
        <w:tab/>
      </w:r>
      <w:r w:rsidRPr="00751331">
        <w:rPr>
          <w:b/>
          <w:color w:val="000000"/>
        </w:rPr>
        <w:t>FR:  ENTER 4 DIGITS OF THE YEAR</w:t>
      </w:r>
    </w:p>
    <w:p w:rsidR="00990C2A" w:rsidRPr="00751331" w:rsidRDefault="00990C2A" w:rsidP="00736370">
      <w:pPr>
        <w:widowControl/>
        <w:tabs>
          <w:tab w:val="left" w:pos="991"/>
        </w:tabs>
        <w:rPr>
          <w:b/>
          <w:color w:val="000000"/>
        </w:rPr>
      </w:pPr>
    </w:p>
    <w:p w:rsidR="00990C2A" w:rsidRPr="00751331" w:rsidRDefault="00990C2A" w:rsidP="00736370">
      <w:pPr>
        <w:widowControl/>
        <w:tabs>
          <w:tab w:val="left" w:pos="991"/>
        </w:tabs>
        <w:rPr>
          <w:b/>
          <w:color w:val="000000"/>
        </w:rPr>
      </w:pPr>
    </w:p>
    <w:p w:rsidR="00736370" w:rsidRPr="00751331" w:rsidRDefault="00736370" w:rsidP="00736370">
      <w:pPr>
        <w:widowControl/>
        <w:tabs>
          <w:tab w:val="left" w:pos="991"/>
        </w:tabs>
        <w:ind w:left="720" w:hanging="720"/>
        <w:rPr>
          <w:b/>
          <w:color w:val="000000"/>
        </w:rPr>
      </w:pPr>
      <w:r w:rsidRPr="00751331">
        <w:rPr>
          <w:b/>
          <w:color w:val="000000"/>
        </w:rPr>
        <w:t>D5</w:t>
      </w:r>
      <w:r w:rsidRPr="00751331">
        <w:rPr>
          <w:b/>
          <w:color w:val="000000"/>
        </w:rPr>
        <w:tab/>
        <w:t>Was [fill entry D4</w:t>
      </w:r>
      <w:r w:rsidR="00AC27E3" w:rsidRPr="00751331">
        <w:rPr>
          <w:b/>
          <w:color w:val="000000"/>
        </w:rPr>
        <w:t>num</w:t>
      </w:r>
      <w:r w:rsidRPr="00751331">
        <w:rPr>
          <w:b/>
          <w:color w:val="000000"/>
        </w:rPr>
        <w:t xml:space="preserve"> AND D4</w:t>
      </w:r>
      <w:r w:rsidR="00AC27E3" w:rsidRPr="00751331">
        <w:rPr>
          <w:b/>
          <w:color w:val="000000"/>
        </w:rPr>
        <w:t>unt</w:t>
      </w:r>
      <w:r w:rsidR="006D237D" w:rsidRPr="00751331">
        <w:rPr>
          <w:b/>
          <w:color w:val="000000"/>
        </w:rPr>
        <w:t xml:space="preserve"> / OR D4b</w:t>
      </w:r>
      <w:r w:rsidRPr="00751331">
        <w:rPr>
          <w:b/>
          <w:color w:val="000000"/>
        </w:rPr>
        <w:t>] the LONGEST you went without smoking in the past 12 months?</w:t>
      </w:r>
    </w:p>
    <w:p w:rsidR="00736370" w:rsidRPr="00751331" w:rsidRDefault="00736370" w:rsidP="00736370">
      <w:pPr>
        <w:widowControl/>
        <w:tabs>
          <w:tab w:val="left" w:pos="991"/>
        </w:tabs>
        <w:rPr>
          <w:b/>
          <w:color w:val="000000"/>
        </w:rPr>
      </w:pPr>
    </w:p>
    <w:p w:rsidR="00736370" w:rsidRPr="00751331" w:rsidRDefault="00736370" w:rsidP="00736370">
      <w:pPr>
        <w:widowControl/>
        <w:tabs>
          <w:tab w:val="left" w:pos="991"/>
        </w:tabs>
        <w:ind w:left="720"/>
        <w:rPr>
          <w:b/>
          <w:color w:val="000000"/>
        </w:rPr>
      </w:pPr>
      <w:r w:rsidRPr="00751331">
        <w:rPr>
          <w:color w:val="000000"/>
        </w:rPr>
        <w:t>(1) Yes</w:t>
      </w:r>
      <w:r w:rsidRPr="00751331">
        <w:rPr>
          <w:b/>
          <w:i/>
          <w:iCs/>
          <w:color w:val="000000"/>
        </w:rPr>
        <w:t xml:space="preserve"> </w:t>
      </w:r>
      <w:r w:rsidRPr="00751331">
        <w:rPr>
          <w:rFonts w:ascii="WP IconicSymbolsA" w:hAnsi="WP IconicSymbolsA" w:cs="WP IconicSymbolsA"/>
          <w:b/>
          <w:color w:val="000000"/>
        </w:rPr>
        <w:t></w:t>
      </w:r>
      <w:r w:rsidRPr="00751331">
        <w:rPr>
          <w:b/>
          <w:color w:val="000000"/>
        </w:rPr>
        <w:t>GO TO SECTION E</w:t>
      </w:r>
    </w:p>
    <w:p w:rsidR="00736370" w:rsidRPr="00751331" w:rsidRDefault="00736370" w:rsidP="00736370">
      <w:pPr>
        <w:widowControl/>
        <w:tabs>
          <w:tab w:val="left" w:pos="991"/>
        </w:tabs>
        <w:ind w:left="720"/>
        <w:rPr>
          <w:color w:val="000000"/>
        </w:rPr>
      </w:pPr>
      <w:r w:rsidRPr="00751331">
        <w:rPr>
          <w:color w:val="000000"/>
        </w:rPr>
        <w:t>(2) No</w:t>
      </w:r>
    </w:p>
    <w:p w:rsidR="00736370" w:rsidRPr="00751331" w:rsidRDefault="00736370" w:rsidP="00736370">
      <w:pPr>
        <w:widowControl/>
        <w:tabs>
          <w:tab w:val="left" w:pos="991"/>
        </w:tabs>
        <w:rPr>
          <w:b/>
          <w:color w:val="000000"/>
        </w:rPr>
      </w:pPr>
    </w:p>
    <w:p w:rsidR="00736370" w:rsidRPr="00751331" w:rsidRDefault="00736370" w:rsidP="00736370">
      <w:pPr>
        <w:widowControl/>
        <w:tabs>
          <w:tab w:val="left" w:pos="991"/>
        </w:tabs>
        <w:rPr>
          <w:b/>
          <w:color w:val="000000"/>
        </w:rPr>
      </w:pPr>
      <w:r w:rsidRPr="00751331">
        <w:rPr>
          <w:b/>
          <w:color w:val="000000"/>
        </w:rPr>
        <w:tab/>
        <w:t>|__|</w:t>
      </w: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D237D"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sidRPr="00751331">
        <w:rPr>
          <w:b/>
          <w:bCs/>
          <w:color w:val="000000"/>
          <w:sz w:val="22"/>
          <w:szCs w:val="22"/>
        </w:rPr>
        <w:t>D6</w:t>
      </w:r>
      <w:r w:rsidRPr="00751331">
        <w:rPr>
          <w:b/>
          <w:bCs/>
          <w:color w:val="000000"/>
          <w:sz w:val="22"/>
          <w:szCs w:val="22"/>
        </w:rPr>
        <w:tab/>
        <w:t>During the PAST 12 MONTHS, what is the [LENGTH / LONGEST  length:  If D3 = 1, fill with “LENGTH;”  ELSE fill with “LONGEST Length”] of time you stopped smoking because you were TRYING to quit smoking?</w:t>
      </w:r>
    </w:p>
    <w:p w:rsidR="006D237D" w:rsidRPr="00751331" w:rsidRDefault="006D237D"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736370" w:rsidRPr="00751331" w:rsidRDefault="006D237D" w:rsidP="009712E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720"/>
        <w:rPr>
          <w:bCs/>
          <w:color w:val="000000"/>
          <w:sz w:val="22"/>
          <w:szCs w:val="22"/>
        </w:rPr>
      </w:pPr>
      <w:r w:rsidRPr="00751331">
        <w:rPr>
          <w:b/>
          <w:bCs/>
          <w:color w:val="000000"/>
          <w:sz w:val="22"/>
          <w:szCs w:val="22"/>
        </w:rPr>
        <w:tab/>
      </w:r>
      <w:r w:rsidR="00736370" w:rsidRPr="00751331">
        <w:rPr>
          <w:b/>
          <w:bCs/>
          <w:color w:val="000000"/>
          <w:sz w:val="22"/>
          <w:szCs w:val="22"/>
        </w:rPr>
        <w:t>[</w:t>
      </w:r>
      <w:r w:rsidRPr="00751331">
        <w:rPr>
          <w:bCs/>
          <w:iCs/>
          <w:color w:val="000000"/>
          <w:sz w:val="22"/>
          <w:szCs w:val="22"/>
        </w:rPr>
        <w:t>FR NOTE:  IF QUIT ATTEMPT BEGAN MORE THAN 12 MONTHS AGO BUT ENDED WITHIN THE PAST 12 MONTHS, COUNT ALL OF IT.]</w:t>
      </w: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A75A3F" w:rsidRDefault="00A75A3F">
      <w:pPr>
        <w:widowControl/>
        <w:autoSpaceDE/>
        <w:autoSpaceDN/>
        <w:adjustRightInd/>
        <w:rPr>
          <w:b/>
          <w:bCs/>
          <w:color w:val="000000"/>
          <w:sz w:val="22"/>
          <w:szCs w:val="22"/>
        </w:rPr>
      </w:pPr>
      <w:r>
        <w:rPr>
          <w:b/>
          <w:bCs/>
          <w:color w:val="000000"/>
          <w:sz w:val="22"/>
          <w:szCs w:val="22"/>
        </w:rPr>
        <w:br w:type="page"/>
      </w:r>
    </w:p>
    <w:p w:rsidR="00736370" w:rsidRPr="00751331" w:rsidRDefault="00736370" w:rsidP="00A75A3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rPr>
          <w:color w:val="000000"/>
          <w:sz w:val="22"/>
          <w:szCs w:val="22"/>
        </w:rPr>
      </w:pPr>
      <w:r w:rsidRPr="00751331">
        <w:rPr>
          <w:b/>
          <w:bCs/>
          <w:color w:val="000000"/>
          <w:sz w:val="22"/>
          <w:szCs w:val="22"/>
        </w:rPr>
        <w:lastRenderedPageBreak/>
        <w:t>D6</w:t>
      </w:r>
      <w:r w:rsidR="00AC27E3" w:rsidRPr="00751331">
        <w:rPr>
          <w:b/>
          <w:bCs/>
          <w:color w:val="000000"/>
          <w:sz w:val="22"/>
          <w:szCs w:val="22"/>
        </w:rPr>
        <w:t>num</w:t>
      </w:r>
      <w:r w:rsidRPr="00751331">
        <w:rPr>
          <w:color w:val="000000"/>
          <w:sz w:val="22"/>
          <w:szCs w:val="22"/>
        </w:rPr>
        <w:t xml:space="preserve"> </w:t>
      </w:r>
      <w:r w:rsidRPr="00751331">
        <w:rPr>
          <w:color w:val="000000"/>
          <w:sz w:val="22"/>
          <w:szCs w:val="22"/>
        </w:rPr>
        <w:tab/>
      </w:r>
      <w:proofErr w:type="gramStart"/>
      <w:r w:rsidRPr="00751331">
        <w:rPr>
          <w:color w:val="000000"/>
          <w:sz w:val="22"/>
          <w:szCs w:val="22"/>
        </w:rPr>
        <w:t>ENTER  NUMBER</w:t>
      </w:r>
      <w:proofErr w:type="gramEnd"/>
      <w:r w:rsidRPr="00751331">
        <w:rPr>
          <w:color w:val="000000"/>
          <w:sz w:val="22"/>
          <w:szCs w:val="22"/>
        </w:rPr>
        <w:t xml:space="preserve"> (1 - </w:t>
      </w:r>
      <w:r w:rsidR="00D62244" w:rsidRPr="00751331">
        <w:rPr>
          <w:color w:val="000000"/>
          <w:sz w:val="22"/>
          <w:szCs w:val="22"/>
        </w:rPr>
        <w:t>365</w:t>
      </w:r>
      <w:r w:rsidRPr="00751331">
        <w:rPr>
          <w:color w:val="000000"/>
          <w:sz w:val="22"/>
          <w:szCs w:val="22"/>
        </w:rPr>
        <w:t>)</w:t>
      </w: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sidRPr="00751331">
        <w:rPr>
          <w:color w:val="000000"/>
          <w:sz w:val="22"/>
          <w:szCs w:val="22"/>
        </w:rPr>
        <w:tab/>
        <w:t>|__|__|</w:t>
      </w:r>
      <w:r w:rsidR="00D62244" w:rsidRPr="00751331">
        <w:rPr>
          <w:color w:val="000000"/>
          <w:sz w:val="22"/>
          <w:szCs w:val="22"/>
        </w:rPr>
        <w:t>__|</w:t>
      </w: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341C1C" w:rsidRPr="00751331" w:rsidRDefault="00341C1C"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736370" w:rsidRPr="00751331" w:rsidRDefault="00736370" w:rsidP="00A75A3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rPr>
          <w:color w:val="000000"/>
          <w:sz w:val="22"/>
          <w:szCs w:val="22"/>
        </w:rPr>
      </w:pPr>
      <w:r w:rsidRPr="00751331">
        <w:rPr>
          <w:b/>
          <w:bCs/>
          <w:color w:val="000000"/>
          <w:sz w:val="22"/>
          <w:szCs w:val="22"/>
        </w:rPr>
        <w:t>D6</w:t>
      </w:r>
      <w:r w:rsidR="00AC27E3" w:rsidRPr="00751331">
        <w:rPr>
          <w:b/>
          <w:bCs/>
          <w:color w:val="000000"/>
          <w:sz w:val="22"/>
          <w:szCs w:val="22"/>
        </w:rPr>
        <w:t>unt</w:t>
      </w:r>
      <w:r w:rsidRPr="00751331">
        <w:rPr>
          <w:color w:val="000000"/>
          <w:sz w:val="22"/>
          <w:szCs w:val="22"/>
        </w:rPr>
        <w:tab/>
        <w:t xml:space="preserve"> ENTER UNIT REPORTED</w:t>
      </w: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sidRPr="00751331">
        <w:rPr>
          <w:color w:val="000000"/>
          <w:sz w:val="22"/>
          <w:szCs w:val="22"/>
        </w:rPr>
        <w:tab/>
        <w:t xml:space="preserve">(1) Days </w:t>
      </w: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sidRPr="00751331">
        <w:rPr>
          <w:color w:val="000000"/>
          <w:sz w:val="22"/>
          <w:szCs w:val="22"/>
        </w:rPr>
        <w:tab/>
        <w:t>(2) Weeks</w:t>
      </w:r>
    </w:p>
    <w:p w:rsidR="00736370" w:rsidRPr="00751331" w:rsidRDefault="00BB02D1" w:rsidP="00A75A3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rPr>
          <w:color w:val="000000"/>
          <w:sz w:val="22"/>
          <w:szCs w:val="22"/>
        </w:rPr>
      </w:pPr>
      <w:r w:rsidRPr="00751331">
        <w:rPr>
          <w:color w:val="000000"/>
          <w:sz w:val="22"/>
          <w:szCs w:val="22"/>
        </w:rPr>
        <w:t>(3)</w:t>
      </w:r>
      <w:r w:rsidR="006D237D" w:rsidRPr="00751331">
        <w:rPr>
          <w:color w:val="000000"/>
          <w:sz w:val="22"/>
          <w:szCs w:val="22"/>
        </w:rPr>
        <w:t xml:space="preserve"> </w:t>
      </w:r>
      <w:r w:rsidR="00736370" w:rsidRPr="00751331">
        <w:rPr>
          <w:color w:val="000000"/>
          <w:sz w:val="22"/>
          <w:szCs w:val="22"/>
        </w:rPr>
        <w:t>Months</w:t>
      </w:r>
    </w:p>
    <w:p w:rsidR="00736370" w:rsidRPr="00751331" w:rsidRDefault="006D237D" w:rsidP="00A75A3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sidRPr="00751331">
        <w:rPr>
          <w:color w:val="000000"/>
          <w:sz w:val="22"/>
          <w:szCs w:val="22"/>
        </w:rPr>
        <w:tab/>
      </w:r>
      <w:r w:rsidR="00BB02D1" w:rsidRPr="00751331">
        <w:rPr>
          <w:color w:val="000000"/>
          <w:sz w:val="22"/>
          <w:szCs w:val="22"/>
        </w:rPr>
        <w:t>(4)</w:t>
      </w:r>
      <w:r w:rsidR="00736370" w:rsidRPr="00751331">
        <w:rPr>
          <w:color w:val="000000"/>
          <w:sz w:val="22"/>
          <w:szCs w:val="22"/>
        </w:rPr>
        <w:t>Years</w:t>
      </w: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736370" w:rsidRPr="00751331" w:rsidRDefault="00736370" w:rsidP="009712E6">
      <w:pPr>
        <w:tabs>
          <w:tab w:val="left" w:pos="-1080"/>
          <w:tab w:val="left" w:pos="-720"/>
          <w:tab w:val="left" w:pos="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r w:rsidRPr="00751331">
        <w:rPr>
          <w:b/>
          <w:bCs/>
          <w:color w:val="000000"/>
          <w:sz w:val="22"/>
          <w:szCs w:val="22"/>
        </w:rPr>
        <w:tab/>
        <w:t>|__|</w:t>
      </w:r>
    </w:p>
    <w:p w:rsidR="00736370" w:rsidRPr="00751331" w:rsidRDefault="00736370" w:rsidP="00736370">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rPr>
          <w:color w:val="000000"/>
          <w:sz w:val="22"/>
          <w:szCs w:val="22"/>
        </w:rPr>
      </w:pPr>
      <w:smartTag w:uri="urn:schemas-microsoft-com:office:smarttags" w:element="address">
        <w:smartTag w:uri="urn:schemas-microsoft-com:office:smarttags" w:element="Street">
          <w:r w:rsidRPr="00751331">
            <w:rPr>
              <w:color w:val="000000"/>
              <w:sz w:val="22"/>
              <w:szCs w:val="22"/>
            </w:rPr>
            <w:t>BOX</w:t>
          </w:r>
        </w:smartTag>
        <w:r w:rsidRPr="00751331">
          <w:rPr>
            <w:color w:val="000000"/>
            <w:sz w:val="22"/>
            <w:szCs w:val="22"/>
          </w:rPr>
          <w:t xml:space="preserve"> 20</w:t>
        </w:r>
      </w:smartTag>
    </w:p>
    <w:p w:rsidR="00736370" w:rsidRPr="00751331" w:rsidRDefault="00736370" w:rsidP="00736370">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751331">
        <w:rPr>
          <w:color w:val="000000"/>
          <w:sz w:val="22"/>
          <w:szCs w:val="22"/>
        </w:rPr>
        <w:t>IF D6</w:t>
      </w:r>
      <w:r w:rsidR="00AC27E3" w:rsidRPr="00751331">
        <w:rPr>
          <w:color w:val="000000"/>
          <w:sz w:val="22"/>
          <w:szCs w:val="22"/>
        </w:rPr>
        <w:t>num</w:t>
      </w:r>
      <w:r w:rsidRPr="00751331">
        <w:rPr>
          <w:color w:val="000000"/>
          <w:sz w:val="22"/>
          <w:szCs w:val="22"/>
        </w:rPr>
        <w:t xml:space="preserve"> AND/OR D6</w:t>
      </w:r>
      <w:r w:rsidR="00AC27E3" w:rsidRPr="00751331">
        <w:rPr>
          <w:color w:val="000000"/>
          <w:sz w:val="22"/>
          <w:szCs w:val="22"/>
        </w:rPr>
        <w:t>unt</w:t>
      </w:r>
      <w:r w:rsidRPr="00751331">
        <w:rPr>
          <w:color w:val="000000"/>
          <w:sz w:val="22"/>
          <w:szCs w:val="22"/>
        </w:rPr>
        <w:t xml:space="preserve"> = DK/REF  </w:t>
      </w:r>
      <w:r w:rsidRPr="00751331">
        <w:rPr>
          <w:rFonts w:ascii="WP IconicSymbolsA" w:hAnsi="WP IconicSymbolsA" w:cs="WP IconicSymbolsA"/>
          <w:color w:val="000000"/>
          <w:sz w:val="22"/>
          <w:szCs w:val="22"/>
        </w:rPr>
        <w:t></w:t>
      </w:r>
      <w:r w:rsidRPr="00751331">
        <w:rPr>
          <w:color w:val="000000"/>
          <w:sz w:val="22"/>
          <w:szCs w:val="22"/>
        </w:rPr>
        <w:t>GO TO D6b</w:t>
      </w:r>
    </w:p>
    <w:p w:rsidR="00736370" w:rsidRPr="00751331" w:rsidRDefault="00736370" w:rsidP="00736370">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751331">
        <w:rPr>
          <w:color w:val="000000"/>
          <w:sz w:val="22"/>
          <w:szCs w:val="22"/>
        </w:rPr>
        <w:t>IF D6</w:t>
      </w:r>
      <w:r w:rsidR="00AC27E3" w:rsidRPr="00751331">
        <w:rPr>
          <w:color w:val="000000"/>
          <w:sz w:val="22"/>
          <w:szCs w:val="22"/>
        </w:rPr>
        <w:t>num</w:t>
      </w:r>
      <w:r w:rsidRPr="00751331">
        <w:rPr>
          <w:color w:val="000000"/>
          <w:sz w:val="22"/>
          <w:szCs w:val="22"/>
        </w:rPr>
        <w:t xml:space="preserve"> &gt;18 </w:t>
      </w:r>
      <w:r w:rsidRPr="00751331">
        <w:rPr>
          <w:color w:val="000000"/>
          <w:sz w:val="22"/>
          <w:szCs w:val="22"/>
          <w:u w:val="single"/>
        </w:rPr>
        <w:t>AND</w:t>
      </w:r>
      <w:r w:rsidRPr="00751331">
        <w:rPr>
          <w:color w:val="000000"/>
          <w:sz w:val="22"/>
          <w:szCs w:val="22"/>
        </w:rPr>
        <w:t xml:space="preserve"> D6</w:t>
      </w:r>
      <w:r w:rsidR="00AC27E3" w:rsidRPr="00751331">
        <w:rPr>
          <w:color w:val="000000"/>
          <w:sz w:val="22"/>
          <w:szCs w:val="22"/>
        </w:rPr>
        <w:t>unt</w:t>
      </w:r>
      <w:r w:rsidRPr="00751331">
        <w:rPr>
          <w:color w:val="000000"/>
          <w:sz w:val="22"/>
          <w:szCs w:val="22"/>
        </w:rPr>
        <w:t xml:space="preserve"> = 2  </w:t>
      </w:r>
      <w:r w:rsidRPr="00751331">
        <w:rPr>
          <w:rFonts w:ascii="WP IconicSymbolsA" w:hAnsi="WP IconicSymbolsA" w:cs="WP IconicSymbolsA"/>
          <w:color w:val="000000"/>
          <w:sz w:val="22"/>
          <w:szCs w:val="22"/>
        </w:rPr>
        <w:t></w:t>
      </w:r>
      <w:r w:rsidRPr="00751331">
        <w:rPr>
          <w:color w:val="000000"/>
          <w:sz w:val="22"/>
          <w:szCs w:val="22"/>
        </w:rPr>
        <w:t>GO TO D6</w:t>
      </w:r>
      <w:r w:rsidR="00AC27E3" w:rsidRPr="00751331">
        <w:rPr>
          <w:color w:val="000000"/>
          <w:sz w:val="22"/>
          <w:szCs w:val="22"/>
        </w:rPr>
        <w:t>v</w:t>
      </w:r>
    </w:p>
    <w:p w:rsidR="00736370" w:rsidRPr="00751331" w:rsidRDefault="00736370" w:rsidP="00736370">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751331">
        <w:rPr>
          <w:color w:val="000000"/>
          <w:sz w:val="22"/>
          <w:szCs w:val="22"/>
        </w:rPr>
        <w:t>IF D6</w:t>
      </w:r>
      <w:r w:rsidR="00AC27E3" w:rsidRPr="00751331">
        <w:rPr>
          <w:color w:val="000000"/>
          <w:sz w:val="22"/>
          <w:szCs w:val="22"/>
        </w:rPr>
        <w:t>num</w:t>
      </w:r>
      <w:r w:rsidRPr="00751331">
        <w:rPr>
          <w:color w:val="000000"/>
          <w:sz w:val="22"/>
          <w:szCs w:val="22"/>
        </w:rPr>
        <w:t xml:space="preserve"> &gt; 12 </w:t>
      </w:r>
      <w:r w:rsidRPr="00751331">
        <w:rPr>
          <w:color w:val="000000"/>
          <w:sz w:val="22"/>
          <w:szCs w:val="22"/>
          <w:u w:val="single"/>
        </w:rPr>
        <w:t>AND</w:t>
      </w:r>
      <w:r w:rsidRPr="00751331">
        <w:rPr>
          <w:color w:val="000000"/>
          <w:sz w:val="22"/>
          <w:szCs w:val="22"/>
        </w:rPr>
        <w:t xml:space="preserve"> D6</w:t>
      </w:r>
      <w:r w:rsidR="00AC27E3" w:rsidRPr="00751331">
        <w:rPr>
          <w:color w:val="000000"/>
          <w:sz w:val="22"/>
          <w:szCs w:val="22"/>
        </w:rPr>
        <w:t>unt</w:t>
      </w:r>
      <w:r w:rsidRPr="00751331">
        <w:rPr>
          <w:color w:val="000000"/>
          <w:sz w:val="22"/>
          <w:szCs w:val="22"/>
        </w:rPr>
        <w:t xml:space="preserve">=3 </w:t>
      </w:r>
      <w:r w:rsidRPr="00751331">
        <w:rPr>
          <w:rFonts w:ascii="WP IconicSymbolsA" w:hAnsi="WP IconicSymbolsA" w:cs="WP IconicSymbolsA"/>
          <w:color w:val="000000"/>
          <w:sz w:val="22"/>
          <w:szCs w:val="22"/>
        </w:rPr>
        <w:t></w:t>
      </w:r>
      <w:r w:rsidRPr="00751331">
        <w:rPr>
          <w:color w:val="000000"/>
          <w:sz w:val="22"/>
          <w:szCs w:val="22"/>
        </w:rPr>
        <w:t>GO TO D6</w:t>
      </w:r>
      <w:r w:rsidR="00AC27E3" w:rsidRPr="00751331">
        <w:rPr>
          <w:color w:val="000000"/>
          <w:sz w:val="22"/>
          <w:szCs w:val="22"/>
        </w:rPr>
        <w:t>v</w:t>
      </w:r>
    </w:p>
    <w:p w:rsidR="00736370" w:rsidRPr="00751331" w:rsidRDefault="00736370" w:rsidP="00736370">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751331">
        <w:rPr>
          <w:color w:val="000000"/>
          <w:sz w:val="22"/>
          <w:szCs w:val="22"/>
        </w:rPr>
        <w:t xml:space="preserve">IF </w:t>
      </w:r>
      <w:hyperlink r:id="rId19" w:history="1">
        <w:r w:rsidRPr="00751331">
          <w:rPr>
            <w:rStyle w:val="Hyperlink"/>
            <w:color w:val="000000"/>
            <w:sz w:val="22"/>
            <w:szCs w:val="22"/>
          </w:rPr>
          <w:t>D6</w:t>
        </w:r>
        <w:r w:rsidR="00AC27E3" w:rsidRPr="00751331">
          <w:rPr>
            <w:rStyle w:val="Hyperlink"/>
            <w:color w:val="000000"/>
            <w:sz w:val="22"/>
            <w:szCs w:val="22"/>
          </w:rPr>
          <w:t>num</w:t>
        </w:r>
      </w:hyperlink>
      <w:r w:rsidRPr="00751331">
        <w:rPr>
          <w:color w:val="000000"/>
          <w:sz w:val="22"/>
          <w:szCs w:val="22"/>
        </w:rPr>
        <w:t xml:space="preserve"> &gt;2 AND </w:t>
      </w:r>
      <w:hyperlink r:id="rId20" w:history="1">
        <w:r w:rsidRPr="00751331">
          <w:rPr>
            <w:rStyle w:val="Hyperlink"/>
            <w:color w:val="000000"/>
            <w:sz w:val="22"/>
            <w:szCs w:val="22"/>
          </w:rPr>
          <w:t>D6</w:t>
        </w:r>
        <w:r w:rsidR="00AC27E3" w:rsidRPr="00751331">
          <w:rPr>
            <w:rStyle w:val="Hyperlink"/>
            <w:color w:val="000000"/>
            <w:sz w:val="22"/>
            <w:szCs w:val="22"/>
          </w:rPr>
          <w:t>unt</w:t>
        </w:r>
      </w:hyperlink>
      <w:r w:rsidRPr="00751331">
        <w:rPr>
          <w:color w:val="000000"/>
          <w:sz w:val="22"/>
          <w:szCs w:val="22"/>
        </w:rPr>
        <w:t xml:space="preserve"> = 4  </w:t>
      </w:r>
      <w:r w:rsidRPr="00751331">
        <w:rPr>
          <w:rFonts w:ascii="WP IconicSymbolsA" w:hAnsi="WP IconicSymbolsA" w:cs="WP IconicSymbolsA"/>
          <w:color w:val="000000"/>
          <w:sz w:val="22"/>
          <w:szCs w:val="22"/>
        </w:rPr>
        <w:t></w:t>
      </w:r>
      <w:r w:rsidRPr="00751331">
        <w:rPr>
          <w:color w:val="000000"/>
          <w:sz w:val="22"/>
          <w:szCs w:val="22"/>
        </w:rPr>
        <w:t>GO TO D6</w:t>
      </w:r>
      <w:r w:rsidR="00AC27E3" w:rsidRPr="00751331">
        <w:rPr>
          <w:color w:val="000000"/>
          <w:sz w:val="22"/>
          <w:szCs w:val="22"/>
        </w:rPr>
        <w:t>v</w:t>
      </w:r>
    </w:p>
    <w:p w:rsidR="00736370" w:rsidRPr="00751331" w:rsidRDefault="00736370" w:rsidP="00736370">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751331">
        <w:rPr>
          <w:color w:val="000000"/>
          <w:sz w:val="22"/>
          <w:szCs w:val="22"/>
        </w:rPr>
        <w:t xml:space="preserve">ELSE </w:t>
      </w:r>
      <w:r w:rsidRPr="00751331">
        <w:rPr>
          <w:rFonts w:ascii="WP IconicSymbolsA" w:hAnsi="WP IconicSymbolsA" w:cs="WP IconicSymbolsA"/>
          <w:color w:val="000000"/>
          <w:sz w:val="22"/>
          <w:szCs w:val="22"/>
        </w:rPr>
        <w:t></w:t>
      </w:r>
      <w:r w:rsidRPr="00751331">
        <w:rPr>
          <w:color w:val="000000"/>
          <w:sz w:val="22"/>
          <w:szCs w:val="22"/>
        </w:rPr>
        <w:t>GO TO SECTION E</w:t>
      </w: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sidRPr="00751331">
        <w:rPr>
          <w:b/>
          <w:bCs/>
          <w:color w:val="000000"/>
          <w:sz w:val="22"/>
          <w:szCs w:val="22"/>
        </w:rPr>
        <w:t>D6</w:t>
      </w:r>
      <w:r w:rsidR="00AC27E3" w:rsidRPr="00751331">
        <w:rPr>
          <w:b/>
          <w:bCs/>
          <w:color w:val="000000"/>
          <w:sz w:val="22"/>
          <w:szCs w:val="22"/>
        </w:rPr>
        <w:t>v</w:t>
      </w:r>
      <w:r w:rsidRPr="00751331">
        <w:rPr>
          <w:b/>
          <w:bCs/>
          <w:color w:val="000000"/>
          <w:sz w:val="22"/>
          <w:szCs w:val="22"/>
        </w:rPr>
        <w:tab/>
        <w:t xml:space="preserve">I have recorded that the LONGEST length of time you stopped smoking in the past 12 months because you were TRYING to quit smoking was [fill entry </w:t>
      </w:r>
      <w:hyperlink r:id="rId21" w:history="1">
        <w:r w:rsidRPr="00751331">
          <w:rPr>
            <w:rStyle w:val="Hyperlink"/>
            <w:b/>
            <w:bCs/>
            <w:color w:val="000000"/>
            <w:sz w:val="22"/>
            <w:szCs w:val="22"/>
          </w:rPr>
          <w:t>D6num</w:t>
        </w:r>
      </w:hyperlink>
      <w:r w:rsidRPr="00751331">
        <w:rPr>
          <w:b/>
          <w:bCs/>
          <w:color w:val="000000"/>
          <w:sz w:val="22"/>
          <w:szCs w:val="22"/>
        </w:rPr>
        <w:t xml:space="preserve"> and </w:t>
      </w: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sidRPr="00751331">
        <w:rPr>
          <w:b/>
          <w:bCs/>
          <w:color w:val="000000"/>
          <w:sz w:val="22"/>
          <w:szCs w:val="22"/>
        </w:rPr>
        <w:t>D6unt]?  Is that correct?</w:t>
      </w: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736370" w:rsidRPr="00751331" w:rsidRDefault="00736370" w:rsidP="00A75A3F">
      <w:pPr>
        <w:tabs>
          <w:tab w:val="left" w:pos="-1080"/>
          <w:tab w:val="left" w:pos="-720"/>
          <w:tab w:val="left" w:pos="0"/>
          <w:tab w:val="left" w:pos="72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hanging="1080"/>
        <w:rPr>
          <w:color w:val="000000"/>
          <w:sz w:val="22"/>
          <w:szCs w:val="22"/>
        </w:rPr>
      </w:pPr>
      <w:r w:rsidRPr="00751331">
        <w:rPr>
          <w:color w:val="000000"/>
          <w:sz w:val="22"/>
          <w:szCs w:val="22"/>
        </w:rPr>
        <w:tab/>
        <w:t>(1)  Yes</w:t>
      </w:r>
      <w:r w:rsidR="00A75A3F">
        <w:rPr>
          <w:color w:val="000000"/>
          <w:sz w:val="22"/>
          <w:szCs w:val="22"/>
        </w:rPr>
        <w:tab/>
      </w:r>
      <w:r w:rsidRPr="00751331">
        <w:rPr>
          <w:color w:val="000000"/>
          <w:sz w:val="22"/>
          <w:szCs w:val="22"/>
        </w:rPr>
        <w:t>[GO TO SECTION E, Box 21]</w:t>
      </w:r>
    </w:p>
    <w:p w:rsidR="00736370" w:rsidRPr="00751331" w:rsidRDefault="00A75A3F" w:rsidP="00A75A3F">
      <w:pPr>
        <w:tabs>
          <w:tab w:val="left" w:pos="-1080"/>
          <w:tab w:val="left" w:pos="-720"/>
          <w:tab w:val="left" w:pos="0"/>
          <w:tab w:val="left" w:pos="72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hanging="1080"/>
        <w:rPr>
          <w:color w:val="000000"/>
          <w:sz w:val="22"/>
          <w:szCs w:val="22"/>
        </w:rPr>
      </w:pPr>
      <w:r>
        <w:rPr>
          <w:color w:val="000000"/>
          <w:sz w:val="22"/>
          <w:szCs w:val="22"/>
        </w:rPr>
        <w:tab/>
      </w:r>
      <w:r w:rsidR="00736370" w:rsidRPr="00751331">
        <w:rPr>
          <w:color w:val="000000"/>
          <w:sz w:val="22"/>
          <w:szCs w:val="22"/>
        </w:rPr>
        <w:t>(2)  No</w:t>
      </w:r>
      <w:r>
        <w:rPr>
          <w:color w:val="000000"/>
          <w:sz w:val="22"/>
          <w:szCs w:val="22"/>
        </w:rPr>
        <w:tab/>
      </w:r>
      <w:r w:rsidR="00736370" w:rsidRPr="00751331">
        <w:rPr>
          <w:color w:val="000000"/>
          <w:sz w:val="22"/>
          <w:szCs w:val="22"/>
        </w:rPr>
        <w:t>[GO TO D6</w:t>
      </w:r>
      <w:r w:rsidR="00AC27E3" w:rsidRPr="00751331">
        <w:rPr>
          <w:color w:val="000000"/>
          <w:sz w:val="22"/>
          <w:szCs w:val="22"/>
        </w:rPr>
        <w:t>num</w:t>
      </w:r>
      <w:r w:rsidR="00736370" w:rsidRPr="00751331">
        <w:rPr>
          <w:color w:val="000000"/>
          <w:sz w:val="22"/>
          <w:szCs w:val="22"/>
        </w:rPr>
        <w:t>]</w:t>
      </w: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sidRPr="00751331">
        <w:rPr>
          <w:color w:val="000000"/>
          <w:sz w:val="22"/>
          <w:szCs w:val="22"/>
        </w:rPr>
        <w:tab/>
        <w:t>|__|</w:t>
      </w: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751331">
        <w:rPr>
          <w:b/>
          <w:bCs/>
          <w:color w:val="000000"/>
          <w:sz w:val="22"/>
          <w:szCs w:val="22"/>
        </w:rPr>
        <w:tab/>
      </w:r>
      <w:r w:rsidRPr="00751331">
        <w:rPr>
          <w:color w:val="000000"/>
          <w:sz w:val="22"/>
          <w:szCs w:val="22"/>
        </w:rPr>
        <w:t>[Don’t Know OR Refused: GO TO D6b]</w:t>
      </w: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i/>
          <w:iCs/>
          <w:color w:val="000000"/>
          <w:sz w:val="22"/>
          <w:szCs w:val="22"/>
        </w:rPr>
      </w:pPr>
      <w:r w:rsidRPr="00751331">
        <w:rPr>
          <w:b/>
          <w:bCs/>
          <w:color w:val="000000"/>
          <w:sz w:val="22"/>
          <w:szCs w:val="22"/>
        </w:rPr>
        <w:t>D6b</w:t>
      </w:r>
      <w:r w:rsidRPr="00751331">
        <w:rPr>
          <w:b/>
          <w:bCs/>
          <w:color w:val="000000"/>
          <w:sz w:val="22"/>
          <w:szCs w:val="22"/>
        </w:rPr>
        <w:tab/>
        <w:t>Was it more or less than one week?</w:t>
      </w: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i/>
          <w:iCs/>
          <w:color w:val="000000"/>
          <w:sz w:val="22"/>
          <w:szCs w:val="22"/>
        </w:rPr>
      </w:pP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sidRPr="00751331">
        <w:rPr>
          <w:color w:val="000000"/>
          <w:sz w:val="22"/>
          <w:szCs w:val="22"/>
        </w:rPr>
        <w:tab/>
        <w:t>(1) More</w:t>
      </w: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sidRPr="00751331">
        <w:rPr>
          <w:color w:val="000000"/>
          <w:sz w:val="22"/>
          <w:szCs w:val="22"/>
        </w:rPr>
        <w:t>(2) Less</w:t>
      </w: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sidRPr="00751331">
        <w:rPr>
          <w:color w:val="000000"/>
          <w:sz w:val="22"/>
          <w:szCs w:val="22"/>
        </w:rPr>
        <w:t>(3) One week</w:t>
      </w: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736370" w:rsidRPr="00751331" w:rsidRDefault="00736370" w:rsidP="00A75A3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751331">
        <w:rPr>
          <w:color w:val="000000"/>
          <w:sz w:val="22"/>
          <w:szCs w:val="22"/>
        </w:rPr>
        <w:tab/>
        <w:t>|__|</w:t>
      </w:r>
      <w:r w:rsidR="00A75A3F">
        <w:rPr>
          <w:color w:val="000000"/>
          <w:sz w:val="22"/>
          <w:szCs w:val="22"/>
        </w:rPr>
        <w:tab/>
      </w:r>
      <w:r w:rsidRPr="00751331">
        <w:rPr>
          <w:color w:val="000000"/>
          <w:sz w:val="22"/>
          <w:szCs w:val="22"/>
        </w:rPr>
        <w:t>[GO TO SECTION E, Box 21]</w:t>
      </w: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u w:val="single"/>
        </w:rPr>
      </w:pPr>
      <w:r w:rsidRPr="00751331">
        <w:rPr>
          <w:b/>
          <w:bCs/>
          <w:color w:val="000000"/>
          <w:sz w:val="22"/>
          <w:szCs w:val="22"/>
          <w:u w:val="single"/>
        </w:rPr>
        <w:t>Quit attempts of less than a day (if no quit attempts lasting for one DAY or more)</w:t>
      </w:r>
      <w:r w:rsidRPr="00751331">
        <w:rPr>
          <w:b/>
          <w:bCs/>
          <w:color w:val="000000"/>
          <w:sz w:val="22"/>
          <w:szCs w:val="22"/>
        </w:rPr>
        <w:t>:</w:t>
      </w: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rPr>
      </w:pPr>
      <w:r w:rsidRPr="00751331">
        <w:rPr>
          <w:b/>
          <w:bCs/>
          <w:color w:val="000000"/>
        </w:rPr>
        <w:t>D7R</w:t>
      </w:r>
      <w:r w:rsidRPr="00751331">
        <w:rPr>
          <w:b/>
          <w:bCs/>
          <w:color w:val="000000"/>
        </w:rPr>
        <w:tab/>
        <w:t>DURING THE PAST 12 MONTHS, have you made a serious attempt to stop smoking because you were TRYING to quit – even if you stopped for less than a day?</w:t>
      </w: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color w:val="000000"/>
        </w:rPr>
      </w:pPr>
    </w:p>
    <w:p w:rsidR="00736370" w:rsidRPr="00751331" w:rsidRDefault="00736370" w:rsidP="00A75A3F">
      <w:pPr>
        <w:tabs>
          <w:tab w:val="left" w:pos="-1080"/>
          <w:tab w:val="left" w:pos="-720"/>
          <w:tab w:val="left" w:pos="0"/>
          <w:tab w:val="left" w:pos="720"/>
          <w:tab w:val="left" w:pos="16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color w:val="000000"/>
        </w:rPr>
      </w:pPr>
      <w:r w:rsidRPr="00751331">
        <w:rPr>
          <w:color w:val="000000"/>
        </w:rPr>
        <w:t>(1) Yes</w:t>
      </w:r>
      <w:r w:rsidR="00A75A3F">
        <w:rPr>
          <w:color w:val="000000"/>
        </w:rPr>
        <w:tab/>
      </w:r>
      <w:r w:rsidRPr="00751331">
        <w:rPr>
          <w:b/>
          <w:color w:val="000000"/>
        </w:rPr>
        <w:t>[GO TO SECTION E, Box 21]</w:t>
      </w:r>
    </w:p>
    <w:p w:rsidR="00736370" w:rsidRPr="00751331" w:rsidRDefault="00736370" w:rsidP="00A75A3F">
      <w:pPr>
        <w:tabs>
          <w:tab w:val="left" w:pos="-1080"/>
          <w:tab w:val="left" w:pos="-720"/>
          <w:tab w:val="left" w:pos="0"/>
          <w:tab w:val="left" w:pos="720"/>
          <w:tab w:val="left" w:pos="16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color w:val="000000"/>
        </w:rPr>
      </w:pPr>
      <w:r w:rsidRPr="00751331">
        <w:rPr>
          <w:color w:val="000000"/>
        </w:rPr>
        <w:t>(2) No</w:t>
      </w:r>
      <w:r w:rsidR="00A75A3F">
        <w:rPr>
          <w:color w:val="000000"/>
        </w:rPr>
        <w:tab/>
      </w:r>
      <w:r w:rsidRPr="00751331">
        <w:rPr>
          <w:b/>
          <w:color w:val="000000"/>
        </w:rPr>
        <w:t>[GO TO D8R]</w:t>
      </w: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color w:val="000000"/>
        </w:rPr>
      </w:pP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color w:val="000000"/>
        </w:rPr>
      </w:pPr>
      <w:r w:rsidRPr="00751331">
        <w:rPr>
          <w:b/>
          <w:color w:val="000000"/>
        </w:rPr>
        <w:tab/>
        <w:t>|__|</w:t>
      </w: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color w:val="000000"/>
        </w:rPr>
      </w:pP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color w:val="000000"/>
        </w:rPr>
      </w:pPr>
      <w:r w:rsidRPr="00751331">
        <w:rPr>
          <w:b/>
          <w:color w:val="000000"/>
        </w:rPr>
        <w:tab/>
        <w:t>[Don’t Know OR Refused: GO TO D8R]</w:t>
      </w:r>
    </w:p>
    <w:p w:rsidR="00341C1C" w:rsidRPr="00751331" w:rsidRDefault="00341C1C"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rPr>
      </w:pPr>
    </w:p>
    <w:p w:rsidR="00341C1C" w:rsidRPr="00751331" w:rsidRDefault="00341C1C"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rPr>
      </w:pP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rPr>
      </w:pPr>
      <w:r w:rsidRPr="00751331">
        <w:rPr>
          <w:b/>
          <w:bCs/>
          <w:color w:val="000000"/>
        </w:rPr>
        <w:t>D8R</w:t>
      </w:r>
      <w:r w:rsidRPr="00751331">
        <w:rPr>
          <w:b/>
          <w:bCs/>
          <w:color w:val="000000"/>
        </w:rPr>
        <w:tab/>
        <w:t>Have you EVER made a serious attempt to stop smoking because you were TRYING to quit  – even if you stopped for less than a day?</w:t>
      </w:r>
    </w:p>
    <w:p w:rsidR="00736370" w:rsidRPr="00751331"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rPr>
      </w:pP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color w:val="000000"/>
        </w:rPr>
      </w:pPr>
      <w:r w:rsidRPr="00751331">
        <w:rPr>
          <w:color w:val="000000"/>
        </w:rPr>
        <w:t>(1) Yes</w:t>
      </w:r>
      <w:r w:rsidRPr="00751331">
        <w:rPr>
          <w:color w:val="000000"/>
        </w:rPr>
        <w:tab/>
      </w:r>
      <w:r w:rsidRPr="00751331">
        <w:rPr>
          <w:b/>
          <w:color w:val="000000"/>
        </w:rPr>
        <w:tab/>
        <w:t>[GO TO F1a]</w:t>
      </w:r>
    </w:p>
    <w:p w:rsidR="005C31A6" w:rsidRPr="00751331" w:rsidRDefault="005C31A6" w:rsidP="00DB7C3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bCs/>
          <w:iCs/>
          <w:color w:val="000000"/>
        </w:rPr>
      </w:pPr>
      <w:r w:rsidRPr="00751331">
        <w:rPr>
          <w:color w:val="000000"/>
        </w:rPr>
        <w:t>(2) No</w:t>
      </w:r>
      <w:r w:rsidR="00DB7C3F">
        <w:rPr>
          <w:color w:val="000000"/>
        </w:rPr>
        <w:tab/>
      </w:r>
      <w:r w:rsidR="00DB7C3F">
        <w:rPr>
          <w:color w:val="000000"/>
        </w:rPr>
        <w:tab/>
      </w:r>
      <w:r w:rsidRPr="00751331">
        <w:rPr>
          <w:b/>
          <w:bCs/>
          <w:iCs/>
          <w:color w:val="000000"/>
        </w:rPr>
        <w:t>[GO TO F1a]</w:t>
      </w: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bCs/>
          <w:iCs/>
          <w:color w:val="000000"/>
        </w:rPr>
      </w:pP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color w:val="000000"/>
        </w:rPr>
      </w:pPr>
      <w:r w:rsidRPr="00751331">
        <w:rPr>
          <w:b/>
          <w:bCs/>
          <w:i/>
          <w:iCs/>
          <w:color w:val="000000"/>
        </w:rPr>
        <w:tab/>
      </w:r>
      <w:r w:rsidRPr="00751331">
        <w:rPr>
          <w:b/>
          <w:i/>
          <w:iCs/>
          <w:color w:val="000000"/>
        </w:rPr>
        <w:t>|__|</w:t>
      </w: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bCs/>
          <w:iCs/>
          <w:color w:val="000000"/>
        </w:rPr>
      </w:pP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color w:val="000000"/>
        </w:rPr>
      </w:pPr>
      <w:r w:rsidRPr="00751331">
        <w:rPr>
          <w:b/>
          <w:color w:val="000000"/>
        </w:rPr>
        <w:tab/>
        <w:t>[Don</w:t>
      </w:r>
      <w:r w:rsidR="00A75A3F">
        <w:rPr>
          <w:b/>
          <w:color w:val="000000"/>
        </w:rPr>
        <w:t>’t Know OR Refused: GO TO F1a]</w:t>
      </w:r>
    </w:p>
    <w:p w:rsidR="005C31A6" w:rsidRPr="00751331" w:rsidRDefault="005C31A6" w:rsidP="005C31A6">
      <w:pPr>
        <w:rPr>
          <w:color w:val="000000"/>
          <w:sz w:val="22"/>
          <w:szCs w:val="22"/>
        </w:rPr>
      </w:pPr>
      <w:r w:rsidRPr="00751331">
        <w:rPr>
          <w:color w:val="000000"/>
        </w:rPr>
        <w:br w:type="page"/>
      </w:r>
    </w:p>
    <w:p w:rsidR="005C31A6" w:rsidRPr="00751331" w:rsidRDefault="005C31A6" w:rsidP="007E0243">
      <w:pPr>
        <w:pStyle w:val="Heading2"/>
      </w:pPr>
      <w:r w:rsidRPr="00751331">
        <w:lastRenderedPageBreak/>
        <w:t>SECTION E.  METHODS USED DURING PAST (12-MONTH) QUIT ATTEMPTS</w:t>
      </w:r>
      <w:r w:rsidR="007E0243">
        <w:br/>
      </w:r>
      <w:r w:rsidRPr="00751331">
        <w:t xml:space="preserve">(EVERY-DAY AND SOME-DAY SMOKERS) </w:t>
      </w: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rPr>
        <w:sectPr w:rsidR="005C31A6" w:rsidRPr="00751331">
          <w:type w:val="continuous"/>
          <w:pgSz w:w="12240" w:h="15840"/>
          <w:pgMar w:top="1440" w:right="1440" w:bottom="720" w:left="1440" w:header="720" w:footer="720" w:gutter="0"/>
          <w:cols w:space="720"/>
        </w:sectPr>
      </w:pP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5C31A6" w:rsidRPr="00751331" w:rsidRDefault="005C31A6" w:rsidP="005C31A6">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rPr>
          <w:color w:val="000000"/>
          <w:sz w:val="22"/>
          <w:szCs w:val="22"/>
        </w:rPr>
      </w:pPr>
      <w:smartTag w:uri="urn:schemas-microsoft-com:office:smarttags" w:element="address">
        <w:smartTag w:uri="urn:schemas-microsoft-com:office:smarttags" w:element="Street">
          <w:r w:rsidRPr="00751331">
            <w:rPr>
              <w:color w:val="000000"/>
              <w:sz w:val="22"/>
              <w:szCs w:val="22"/>
            </w:rPr>
            <w:t>BOX</w:t>
          </w:r>
        </w:smartTag>
        <w:r w:rsidRPr="00751331">
          <w:rPr>
            <w:color w:val="000000"/>
            <w:sz w:val="22"/>
            <w:szCs w:val="22"/>
          </w:rPr>
          <w:t xml:space="preserve"> 21</w:t>
        </w:r>
      </w:smartTag>
    </w:p>
    <w:p w:rsidR="005C31A6" w:rsidRPr="00751331" w:rsidRDefault="005C31A6" w:rsidP="005C31A6">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b/>
          <w:color w:val="000000"/>
        </w:rPr>
      </w:pPr>
      <w:r w:rsidRPr="00751331">
        <w:rPr>
          <w:b/>
          <w:color w:val="000000"/>
        </w:rPr>
        <w:t>IF D3 = 1, THEN FILL E1a, E1b, E1c AND E2 WITH “The TIME”</w:t>
      </w:r>
    </w:p>
    <w:p w:rsidR="005C31A6" w:rsidRPr="00751331" w:rsidRDefault="005C31A6" w:rsidP="005C31A6">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b/>
          <w:color w:val="000000"/>
        </w:rPr>
      </w:pPr>
      <w:r w:rsidRPr="00751331">
        <w:rPr>
          <w:b/>
          <w:color w:val="000000"/>
        </w:rPr>
        <w:t>ELSE FILL E1a, E1b, E1c AND E2 WITH “The LAST TIME”</w:t>
      </w: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5C31A6" w:rsidRPr="00751331" w:rsidRDefault="005C31A6" w:rsidP="005C31A6">
      <w:pPr>
        <w:widowControl/>
        <w:tabs>
          <w:tab w:val="left" w:pos="991"/>
        </w:tabs>
        <w:ind w:left="720" w:hanging="720"/>
        <w:rPr>
          <w:b/>
          <w:color w:val="000000"/>
        </w:rPr>
      </w:pPr>
      <w:r w:rsidRPr="00751331">
        <w:rPr>
          <w:b/>
          <w:color w:val="000000"/>
        </w:rPr>
        <w:t>E1a</w:t>
      </w:r>
      <w:r w:rsidRPr="00751331">
        <w:rPr>
          <w:b/>
          <w:color w:val="000000"/>
        </w:rPr>
        <w:tab/>
        <w:t>Thinking back to the (LAST TIME/time) you tried to QUIT smoking in the past 12 months</w:t>
      </w:r>
      <w:r w:rsidR="00B867F1">
        <w:rPr>
          <w:b/>
          <w:color w:val="000000"/>
        </w:rPr>
        <w:t xml:space="preserve"> </w:t>
      </w:r>
      <w:proofErr w:type="gramStart"/>
      <w:r w:rsidR="00B867F1">
        <w:rPr>
          <w:b/>
          <w:color w:val="000000"/>
        </w:rPr>
        <w:t>-</w:t>
      </w:r>
      <w:r w:rsidRPr="00751331">
        <w:rPr>
          <w:b/>
          <w:color w:val="000000"/>
        </w:rPr>
        <w:t xml:space="preserve">  Did</w:t>
      </w:r>
      <w:proofErr w:type="gramEnd"/>
      <w:r w:rsidRPr="00751331">
        <w:rPr>
          <w:b/>
          <w:color w:val="000000"/>
        </w:rPr>
        <w:t xml:space="preserve"> you use ANY of the following PRODUCTS:</w:t>
      </w:r>
    </w:p>
    <w:p w:rsidR="00871FAE" w:rsidRPr="00751331" w:rsidRDefault="00871FAE" w:rsidP="005C31A6">
      <w:pPr>
        <w:widowControl/>
        <w:tabs>
          <w:tab w:val="left" w:pos="991"/>
        </w:tabs>
        <w:ind w:left="720" w:hanging="720"/>
        <w:rPr>
          <w:b/>
          <w:color w:val="000000"/>
        </w:rPr>
      </w:pPr>
    </w:p>
    <w:p w:rsidR="00871FAE" w:rsidRPr="00751331" w:rsidRDefault="00871FAE" w:rsidP="00DB7C3F">
      <w:pPr>
        <w:widowControl/>
        <w:tabs>
          <w:tab w:val="left" w:pos="991"/>
        </w:tabs>
        <w:ind w:left="990" w:hanging="990"/>
        <w:rPr>
          <w:b/>
          <w:color w:val="000000"/>
        </w:rPr>
      </w:pPr>
      <w:r w:rsidRPr="00751331">
        <w:rPr>
          <w:b/>
          <w:color w:val="000000"/>
        </w:rPr>
        <w:tab/>
        <w:t xml:space="preserve">[FR:  </w:t>
      </w:r>
      <w:r w:rsidRPr="00751331">
        <w:rPr>
          <w:color w:val="000000"/>
        </w:rPr>
        <w:t>REPEAT THE STEM OF THE QUESTION AS NECESSARY</w:t>
      </w:r>
      <w:r w:rsidRPr="00751331">
        <w:rPr>
          <w:b/>
          <w:color w:val="000000"/>
        </w:rPr>
        <w:t>]</w:t>
      </w:r>
    </w:p>
    <w:p w:rsidR="005C31A6" w:rsidRPr="00751331" w:rsidRDefault="005C31A6" w:rsidP="005C31A6">
      <w:pPr>
        <w:widowControl/>
        <w:tabs>
          <w:tab w:val="left" w:pos="991"/>
        </w:tabs>
        <w:rPr>
          <w:b/>
          <w:color w:val="000000"/>
        </w:rPr>
      </w:pPr>
    </w:p>
    <w:p w:rsidR="005C31A6" w:rsidRPr="00751331" w:rsidRDefault="005C31A6" w:rsidP="00DB7C3F">
      <w:pPr>
        <w:widowControl/>
        <w:tabs>
          <w:tab w:val="left" w:pos="5040"/>
        </w:tabs>
        <w:rPr>
          <w:color w:val="000000"/>
        </w:rPr>
      </w:pPr>
      <w:r w:rsidRPr="00751331">
        <w:rPr>
          <w:b/>
          <w:color w:val="000000"/>
        </w:rPr>
        <w:tab/>
      </w:r>
      <w:r w:rsidRPr="00751331">
        <w:rPr>
          <w:color w:val="000000"/>
        </w:rPr>
        <w:t>(1) Yes</w:t>
      </w:r>
    </w:p>
    <w:p w:rsidR="005C31A6" w:rsidRPr="00751331" w:rsidRDefault="003002E9" w:rsidP="00DB7C3F">
      <w:pPr>
        <w:widowControl/>
        <w:tabs>
          <w:tab w:val="left" w:pos="5040"/>
        </w:tabs>
        <w:rPr>
          <w:b/>
          <w:color w:val="000000"/>
        </w:rPr>
      </w:pPr>
      <w:r w:rsidRPr="00751331">
        <w:rPr>
          <w:color w:val="000000"/>
        </w:rPr>
        <w:tab/>
      </w:r>
      <w:r w:rsidR="005C31A6" w:rsidRPr="00751331">
        <w:rPr>
          <w:color w:val="000000"/>
        </w:rPr>
        <w:t>(2) No</w:t>
      </w:r>
    </w:p>
    <w:p w:rsidR="005C31A6" w:rsidRPr="00751331" w:rsidRDefault="005C31A6" w:rsidP="005C31A6">
      <w:pPr>
        <w:widowControl/>
        <w:tabs>
          <w:tab w:val="left" w:pos="991"/>
        </w:tabs>
        <w:ind w:left="720"/>
        <w:rPr>
          <w:color w:val="000000"/>
        </w:rPr>
      </w:pPr>
    </w:p>
    <w:p w:rsidR="005C31A6" w:rsidRPr="00751331" w:rsidRDefault="005C31A6" w:rsidP="00A75A3F">
      <w:pPr>
        <w:widowControl/>
        <w:tabs>
          <w:tab w:val="left" w:pos="1710"/>
          <w:tab w:val="left" w:pos="7200"/>
        </w:tabs>
        <w:ind w:left="5760" w:hanging="5760"/>
        <w:rPr>
          <w:b/>
          <w:color w:val="000000"/>
        </w:rPr>
      </w:pPr>
      <w:r w:rsidRPr="00751331">
        <w:rPr>
          <w:b/>
          <w:color w:val="000000"/>
        </w:rPr>
        <w:t>E1a1</w:t>
      </w:r>
      <w:r w:rsidRPr="00751331">
        <w:rPr>
          <w:b/>
          <w:color w:val="000000"/>
        </w:rPr>
        <w:tab/>
      </w:r>
      <w:r w:rsidR="003002E9" w:rsidRPr="00751331">
        <w:rPr>
          <w:b/>
          <w:color w:val="000000"/>
        </w:rPr>
        <w:t>A nicotine patch</w:t>
      </w:r>
      <w:r w:rsidRPr="00751331">
        <w:rPr>
          <w:b/>
          <w:color w:val="000000"/>
        </w:rPr>
        <w:tab/>
      </w:r>
      <w:r w:rsidRPr="00751331">
        <w:rPr>
          <w:b/>
          <w:color w:val="000000"/>
        </w:rPr>
        <w:tab/>
      </w:r>
      <w:r w:rsidR="00A75A3F">
        <w:rPr>
          <w:b/>
          <w:color w:val="000000"/>
        </w:rPr>
        <w:t>|__|</w:t>
      </w:r>
    </w:p>
    <w:p w:rsidR="005C31A6" w:rsidRPr="00751331" w:rsidRDefault="005C31A6" w:rsidP="00A75A3F">
      <w:pPr>
        <w:widowControl/>
        <w:tabs>
          <w:tab w:val="left" w:pos="1710"/>
          <w:tab w:val="left" w:pos="7200"/>
        </w:tabs>
        <w:ind w:left="5760" w:hanging="5760"/>
        <w:rPr>
          <w:b/>
          <w:color w:val="000000"/>
        </w:rPr>
      </w:pPr>
      <w:r w:rsidRPr="00751331">
        <w:rPr>
          <w:b/>
          <w:color w:val="000000"/>
        </w:rPr>
        <w:t>E1a2</w:t>
      </w:r>
      <w:r w:rsidRPr="00751331">
        <w:rPr>
          <w:b/>
          <w:color w:val="000000"/>
        </w:rPr>
        <w:tab/>
      </w:r>
      <w:r w:rsidR="003002E9" w:rsidRPr="00751331">
        <w:rPr>
          <w:b/>
          <w:color w:val="000000"/>
        </w:rPr>
        <w:t>A nicotine gum or nicotine lozenge</w:t>
      </w:r>
      <w:r w:rsidRPr="00751331">
        <w:rPr>
          <w:b/>
          <w:color w:val="000000"/>
        </w:rPr>
        <w:tab/>
      </w:r>
      <w:r w:rsidRPr="00751331">
        <w:rPr>
          <w:b/>
          <w:color w:val="000000"/>
        </w:rPr>
        <w:tab/>
        <w:t>|__|</w:t>
      </w:r>
    </w:p>
    <w:p w:rsidR="005C31A6" w:rsidRPr="00751331" w:rsidRDefault="005C31A6" w:rsidP="00A75A3F">
      <w:pPr>
        <w:widowControl/>
        <w:tabs>
          <w:tab w:val="left" w:pos="1710"/>
          <w:tab w:val="left" w:pos="7200"/>
        </w:tabs>
        <w:ind w:left="5760" w:hanging="5760"/>
        <w:rPr>
          <w:b/>
          <w:color w:val="000000"/>
        </w:rPr>
      </w:pPr>
      <w:r w:rsidRPr="00751331">
        <w:rPr>
          <w:b/>
          <w:color w:val="000000"/>
        </w:rPr>
        <w:t>E1a3</w:t>
      </w:r>
      <w:r w:rsidRPr="00751331">
        <w:rPr>
          <w:b/>
          <w:color w:val="000000"/>
        </w:rPr>
        <w:tab/>
        <w:t>A nicotine nasal spray or nicotine inhaler</w:t>
      </w:r>
      <w:r w:rsidRPr="00751331">
        <w:rPr>
          <w:b/>
          <w:color w:val="000000"/>
        </w:rPr>
        <w:tab/>
        <w:t>|__|</w:t>
      </w:r>
    </w:p>
    <w:p w:rsidR="005C31A6" w:rsidRPr="00751331" w:rsidRDefault="005C31A6" w:rsidP="005C31A6">
      <w:pPr>
        <w:widowControl/>
        <w:tabs>
          <w:tab w:val="left" w:pos="991"/>
        </w:tabs>
        <w:ind w:left="1440" w:hanging="1440"/>
        <w:rPr>
          <w:b/>
          <w:color w:val="000000"/>
        </w:rPr>
      </w:pPr>
    </w:p>
    <w:p w:rsidR="000C7A9C" w:rsidRPr="00751331" w:rsidRDefault="000C7A9C" w:rsidP="00EF22CB">
      <w:pPr>
        <w:widowControl/>
        <w:tabs>
          <w:tab w:val="left" w:pos="991"/>
        </w:tabs>
        <w:ind w:left="1440" w:hanging="1440"/>
        <w:rPr>
          <w:b/>
          <w:color w:val="000000"/>
        </w:rPr>
      </w:pPr>
      <w:r w:rsidRPr="00751331">
        <w:rPr>
          <w:b/>
          <w:color w:val="000000"/>
        </w:rPr>
        <w:t>E1ab</w:t>
      </w:r>
      <w:r w:rsidR="00861A58" w:rsidRPr="00751331">
        <w:rPr>
          <w:b/>
          <w:color w:val="000000"/>
        </w:rPr>
        <w:t>n1/u1</w:t>
      </w:r>
      <w:r w:rsidRPr="00751331">
        <w:rPr>
          <w:b/>
          <w:color w:val="000000"/>
        </w:rPr>
        <w:tab/>
        <w:t xml:space="preserve">In total, during the LAST TIME/time you tried to QUIT smoking, how long did you use [fill with EACH E1a </w:t>
      </w:r>
      <w:r w:rsidR="00EF22CB" w:rsidRPr="00751331">
        <w:rPr>
          <w:b/>
          <w:color w:val="000000"/>
        </w:rPr>
        <w:t xml:space="preserve">1, 2, 3 </w:t>
      </w:r>
      <w:r w:rsidRPr="00751331">
        <w:rPr>
          <w:b/>
          <w:color w:val="000000"/>
        </w:rPr>
        <w:t>=</w:t>
      </w:r>
      <w:r w:rsidR="00EF22CB" w:rsidRPr="00751331">
        <w:rPr>
          <w:b/>
          <w:color w:val="000000"/>
        </w:rPr>
        <w:t xml:space="preserve"> </w:t>
      </w:r>
      <w:r w:rsidRPr="00751331">
        <w:rPr>
          <w:b/>
          <w:color w:val="000000"/>
        </w:rPr>
        <w:t>1 (YES)</w:t>
      </w:r>
      <w:r w:rsidR="00EF22CB" w:rsidRPr="00751331">
        <w:rPr>
          <w:b/>
          <w:color w:val="000000"/>
        </w:rPr>
        <w:t xml:space="preserve"> OR IF all three are =1- YES, then fill with “ANY of these</w:t>
      </w:r>
      <w:proofErr w:type="gramStart"/>
      <w:r w:rsidR="00EF22CB" w:rsidRPr="00751331">
        <w:rPr>
          <w:b/>
          <w:color w:val="000000"/>
        </w:rPr>
        <w:t>”</w:t>
      </w:r>
      <w:r w:rsidRPr="00751331">
        <w:rPr>
          <w:b/>
          <w:color w:val="000000"/>
        </w:rPr>
        <w:t xml:space="preserve"> ]</w:t>
      </w:r>
      <w:proofErr w:type="gramEnd"/>
    </w:p>
    <w:p w:rsidR="00EF22CB" w:rsidRPr="00751331" w:rsidRDefault="00EF22CB" w:rsidP="00EF22CB">
      <w:pPr>
        <w:widowControl/>
        <w:tabs>
          <w:tab w:val="left" w:pos="991"/>
        </w:tabs>
        <w:ind w:left="1440" w:hanging="1440"/>
        <w:rPr>
          <w:b/>
          <w:color w:val="000000"/>
        </w:rPr>
      </w:pPr>
    </w:p>
    <w:p w:rsidR="00EF22CB" w:rsidRPr="00751331" w:rsidRDefault="00EF22CB" w:rsidP="00DB7C3F">
      <w:pPr>
        <w:widowControl/>
        <w:tabs>
          <w:tab w:val="left" w:pos="2880"/>
        </w:tabs>
        <w:rPr>
          <w:b/>
          <w:color w:val="000000"/>
        </w:rPr>
      </w:pPr>
      <w:r w:rsidRPr="00751331">
        <w:rPr>
          <w:b/>
          <w:color w:val="000000"/>
        </w:rPr>
        <w:tab/>
        <w:t>|__|__|</w:t>
      </w:r>
      <w:r w:rsidR="00031BBC" w:rsidRPr="00751331">
        <w:rPr>
          <w:b/>
          <w:color w:val="000000"/>
        </w:rPr>
        <w:t>number-</w:t>
      </w:r>
      <w:r w:rsidRPr="00751331">
        <w:rPr>
          <w:b/>
          <w:color w:val="000000"/>
        </w:rPr>
        <w:t xml:space="preserve"> </w:t>
      </w:r>
      <w:proofErr w:type="gramStart"/>
      <w:r w:rsidR="00CB4146" w:rsidRPr="00751331">
        <w:rPr>
          <w:b/>
          <w:color w:val="000000"/>
        </w:rPr>
        <w:t>n</w:t>
      </w:r>
      <w:r w:rsidR="00031BBC" w:rsidRPr="00751331">
        <w:rPr>
          <w:b/>
          <w:color w:val="000000"/>
        </w:rPr>
        <w:t>1</w:t>
      </w:r>
      <w:r w:rsidRPr="00751331">
        <w:rPr>
          <w:b/>
          <w:color w:val="000000"/>
        </w:rPr>
        <w:t>[</w:t>
      </w:r>
      <w:proofErr w:type="gramEnd"/>
      <w:r w:rsidRPr="00751331">
        <w:rPr>
          <w:b/>
          <w:color w:val="000000"/>
        </w:rPr>
        <w:t>1-</w:t>
      </w:r>
      <w:r w:rsidR="007053BD" w:rsidRPr="00751331">
        <w:rPr>
          <w:b/>
          <w:color w:val="000000"/>
        </w:rPr>
        <w:t>9</w:t>
      </w:r>
      <w:r w:rsidR="00031BBC" w:rsidRPr="00751331">
        <w:rPr>
          <w:b/>
          <w:color w:val="000000"/>
        </w:rPr>
        <w:t>9</w:t>
      </w:r>
      <w:r w:rsidRPr="00751331">
        <w:rPr>
          <w:b/>
          <w:color w:val="000000"/>
        </w:rPr>
        <w:t>]</w:t>
      </w:r>
    </w:p>
    <w:p w:rsidR="00EF22CB" w:rsidRPr="00751331" w:rsidRDefault="00EF22CB" w:rsidP="00DB7C3F">
      <w:pPr>
        <w:widowControl/>
        <w:tabs>
          <w:tab w:val="left" w:pos="2880"/>
        </w:tabs>
        <w:rPr>
          <w:b/>
          <w:color w:val="000000"/>
        </w:rPr>
      </w:pPr>
      <w:r w:rsidRPr="00751331">
        <w:rPr>
          <w:b/>
          <w:color w:val="000000"/>
        </w:rPr>
        <w:tab/>
        <w:t>|__|</w:t>
      </w:r>
      <w:r w:rsidR="00B8260F" w:rsidRPr="00751331">
        <w:rPr>
          <w:b/>
          <w:color w:val="000000"/>
        </w:rPr>
        <w:t>__</w:t>
      </w:r>
      <w:r w:rsidRPr="00751331">
        <w:rPr>
          <w:b/>
          <w:color w:val="000000"/>
        </w:rPr>
        <w:t>|</w:t>
      </w:r>
      <w:r w:rsidR="00031BBC" w:rsidRPr="00751331">
        <w:rPr>
          <w:b/>
          <w:color w:val="000000"/>
        </w:rPr>
        <w:t>units-u1</w:t>
      </w:r>
      <w:r w:rsidRPr="00751331">
        <w:rPr>
          <w:b/>
          <w:color w:val="000000"/>
        </w:rPr>
        <w:t xml:space="preserve"> [1= D</w:t>
      </w:r>
      <w:r w:rsidR="00031BBC" w:rsidRPr="00751331">
        <w:rPr>
          <w:b/>
          <w:color w:val="000000"/>
        </w:rPr>
        <w:t>ays</w:t>
      </w:r>
      <w:r w:rsidRPr="00751331">
        <w:rPr>
          <w:b/>
          <w:color w:val="000000"/>
        </w:rPr>
        <w:t>, 2= W</w:t>
      </w:r>
      <w:r w:rsidR="00031BBC" w:rsidRPr="00751331">
        <w:rPr>
          <w:b/>
          <w:color w:val="000000"/>
        </w:rPr>
        <w:t>eeks</w:t>
      </w:r>
      <w:r w:rsidRPr="00751331">
        <w:rPr>
          <w:b/>
          <w:color w:val="000000"/>
        </w:rPr>
        <w:t>, 3= Months</w:t>
      </w:r>
      <w:r w:rsidR="00031BBC" w:rsidRPr="00751331">
        <w:rPr>
          <w:b/>
          <w:color w:val="000000"/>
        </w:rPr>
        <w:t>]</w:t>
      </w:r>
    </w:p>
    <w:p w:rsidR="005C31A6" w:rsidRPr="00751331" w:rsidRDefault="005C31A6" w:rsidP="005C31A6">
      <w:pPr>
        <w:widowControl/>
        <w:tabs>
          <w:tab w:val="left" w:pos="991"/>
        </w:tabs>
        <w:ind w:left="1440" w:hanging="1440"/>
        <w:rPr>
          <w:b/>
          <w:color w:val="000000"/>
        </w:rPr>
      </w:pPr>
    </w:p>
    <w:p w:rsidR="00031BBC" w:rsidRPr="00751331" w:rsidRDefault="005C31A6" w:rsidP="00031BBC">
      <w:pPr>
        <w:widowControl/>
        <w:tabs>
          <w:tab w:val="left" w:pos="991"/>
        </w:tabs>
        <w:ind w:left="720" w:hanging="720"/>
        <w:rPr>
          <w:b/>
          <w:color w:val="000000"/>
        </w:rPr>
      </w:pPr>
      <w:r w:rsidRPr="00751331">
        <w:rPr>
          <w:b/>
          <w:color w:val="000000"/>
        </w:rPr>
        <w:t>E1a7a</w:t>
      </w:r>
      <w:r w:rsidRPr="00751331">
        <w:rPr>
          <w:b/>
          <w:color w:val="000000"/>
        </w:rPr>
        <w:tab/>
      </w:r>
      <w:r w:rsidR="00031BBC" w:rsidRPr="00751331">
        <w:rPr>
          <w:b/>
          <w:color w:val="000000"/>
        </w:rPr>
        <w:t>Thinking back to the (LAST TIME/time) you tried to QUIT smoking in the past 12 months</w:t>
      </w:r>
      <w:r w:rsidR="00B867F1">
        <w:rPr>
          <w:b/>
          <w:color w:val="000000"/>
        </w:rPr>
        <w:t xml:space="preserve"> </w:t>
      </w:r>
      <w:proofErr w:type="gramStart"/>
      <w:r w:rsidR="00B867F1">
        <w:rPr>
          <w:b/>
          <w:color w:val="000000"/>
        </w:rPr>
        <w:t>-</w:t>
      </w:r>
      <w:r w:rsidR="00031BBC" w:rsidRPr="00751331">
        <w:rPr>
          <w:b/>
          <w:color w:val="000000"/>
        </w:rPr>
        <w:t xml:space="preserve">  Did</w:t>
      </w:r>
      <w:proofErr w:type="gramEnd"/>
      <w:r w:rsidR="00031BBC" w:rsidRPr="00751331">
        <w:rPr>
          <w:b/>
          <w:color w:val="000000"/>
        </w:rPr>
        <w:t xml:space="preserve"> you use ANY of the following PRODUCTS:</w:t>
      </w:r>
    </w:p>
    <w:p w:rsidR="00031BBC" w:rsidRPr="00751331" w:rsidRDefault="00031BBC" w:rsidP="00031BBC">
      <w:pPr>
        <w:widowControl/>
        <w:tabs>
          <w:tab w:val="left" w:pos="991"/>
        </w:tabs>
        <w:rPr>
          <w:b/>
          <w:color w:val="000000"/>
        </w:rPr>
      </w:pPr>
    </w:p>
    <w:p w:rsidR="00031BBC" w:rsidRPr="00751331" w:rsidRDefault="00031BBC" w:rsidP="00DB7C3F">
      <w:pPr>
        <w:widowControl/>
        <w:tabs>
          <w:tab w:val="left" w:pos="5040"/>
        </w:tabs>
        <w:rPr>
          <w:color w:val="000000"/>
        </w:rPr>
      </w:pPr>
      <w:r w:rsidRPr="00751331">
        <w:rPr>
          <w:b/>
          <w:color w:val="000000"/>
        </w:rPr>
        <w:tab/>
      </w:r>
      <w:r w:rsidRPr="00751331">
        <w:rPr>
          <w:color w:val="000000"/>
        </w:rPr>
        <w:t>(1) Yes</w:t>
      </w:r>
    </w:p>
    <w:p w:rsidR="00871FAE" w:rsidRPr="00751331" w:rsidRDefault="00031BBC" w:rsidP="00DB7C3F">
      <w:pPr>
        <w:tabs>
          <w:tab w:val="left" w:pos="5040"/>
        </w:tabs>
        <w:rPr>
          <w:color w:val="000000"/>
        </w:rPr>
      </w:pPr>
      <w:r w:rsidRPr="00751331">
        <w:rPr>
          <w:color w:val="000000"/>
        </w:rPr>
        <w:tab/>
      </w:r>
      <w:r w:rsidR="00DB7C3F">
        <w:rPr>
          <w:color w:val="000000"/>
        </w:rPr>
        <w:t>(</w:t>
      </w:r>
      <w:r w:rsidR="00B8260F">
        <w:rPr>
          <w:color w:val="000000"/>
        </w:rPr>
        <w:t>2) No</w:t>
      </w:r>
    </w:p>
    <w:p w:rsidR="00871FAE" w:rsidRPr="00751331" w:rsidRDefault="00871FAE" w:rsidP="00031BBC">
      <w:pPr>
        <w:ind w:left="1500" w:hanging="1500"/>
        <w:rPr>
          <w:color w:val="000000"/>
        </w:rPr>
      </w:pPr>
    </w:p>
    <w:p w:rsidR="005C31A6" w:rsidRPr="00751331" w:rsidRDefault="00871FAE" w:rsidP="00B8260F">
      <w:pPr>
        <w:tabs>
          <w:tab w:val="left" w:pos="990"/>
          <w:tab w:val="left" w:pos="8010"/>
        </w:tabs>
        <w:rPr>
          <w:b/>
          <w:color w:val="000000"/>
        </w:rPr>
      </w:pPr>
      <w:r w:rsidRPr="00751331">
        <w:rPr>
          <w:b/>
          <w:color w:val="000000"/>
        </w:rPr>
        <w:t xml:space="preserve">E1a7a </w:t>
      </w:r>
      <w:r w:rsidRPr="00751331">
        <w:rPr>
          <w:b/>
          <w:color w:val="000000"/>
        </w:rPr>
        <w:tab/>
      </w:r>
      <w:r w:rsidR="005C31A6" w:rsidRPr="00751331">
        <w:rPr>
          <w:b/>
          <w:color w:val="000000"/>
        </w:rPr>
        <w:t xml:space="preserve">A prescription pill, called Chantix or </w:t>
      </w:r>
      <w:proofErr w:type="spellStart"/>
      <w:proofErr w:type="gramStart"/>
      <w:r w:rsidR="005C31A6" w:rsidRPr="00751331">
        <w:rPr>
          <w:b/>
          <w:color w:val="000000"/>
        </w:rPr>
        <w:t>Varenicline</w:t>
      </w:r>
      <w:proofErr w:type="spellEnd"/>
      <w:r w:rsidR="005C31A6" w:rsidRPr="00751331">
        <w:rPr>
          <w:b/>
          <w:color w:val="000000"/>
        </w:rPr>
        <w:t xml:space="preserve"> ?</w:t>
      </w:r>
      <w:r w:rsidRPr="00751331">
        <w:rPr>
          <w:b/>
          <w:color w:val="000000"/>
        </w:rPr>
        <w:tab/>
      </w:r>
      <w:proofErr w:type="gramEnd"/>
      <w:r w:rsidR="005C31A6" w:rsidRPr="00751331">
        <w:rPr>
          <w:b/>
          <w:color w:val="000000"/>
        </w:rPr>
        <w:t>|__|</w:t>
      </w:r>
    </w:p>
    <w:p w:rsidR="005C31A6" w:rsidRPr="00751331" w:rsidRDefault="005C31A6" w:rsidP="00B8260F">
      <w:pPr>
        <w:widowControl/>
        <w:tabs>
          <w:tab w:val="left" w:pos="990"/>
          <w:tab w:val="left" w:pos="8010"/>
        </w:tabs>
        <w:ind w:left="1440" w:hanging="1440"/>
        <w:rPr>
          <w:b/>
          <w:color w:val="000000"/>
        </w:rPr>
      </w:pPr>
    </w:p>
    <w:p w:rsidR="005C31A6" w:rsidRPr="00751331" w:rsidRDefault="005C31A6" w:rsidP="00B8260F">
      <w:pPr>
        <w:tabs>
          <w:tab w:val="left" w:pos="990"/>
          <w:tab w:val="left" w:pos="8010"/>
        </w:tabs>
        <w:ind w:left="1500" w:hanging="1500"/>
        <w:rPr>
          <w:b/>
          <w:color w:val="000000"/>
        </w:rPr>
      </w:pPr>
      <w:r w:rsidRPr="00751331">
        <w:rPr>
          <w:b/>
          <w:color w:val="000000"/>
        </w:rPr>
        <w:t>E1a7b</w:t>
      </w:r>
      <w:r w:rsidRPr="00751331">
        <w:rPr>
          <w:b/>
          <w:color w:val="000000"/>
        </w:rPr>
        <w:tab/>
        <w:t xml:space="preserve">A prescription pill, called </w:t>
      </w:r>
      <w:proofErr w:type="spellStart"/>
      <w:r w:rsidRPr="00751331">
        <w:rPr>
          <w:b/>
          <w:color w:val="000000"/>
        </w:rPr>
        <w:t>Zyban</w:t>
      </w:r>
      <w:proofErr w:type="spellEnd"/>
      <w:r w:rsidRPr="00751331">
        <w:rPr>
          <w:b/>
          <w:color w:val="000000"/>
        </w:rPr>
        <w:t>, Bupropion, or Wellbutrin?</w:t>
      </w:r>
      <w:r w:rsidRPr="00751331">
        <w:rPr>
          <w:b/>
          <w:color w:val="000000"/>
        </w:rPr>
        <w:tab/>
        <w:t>|__|</w:t>
      </w:r>
    </w:p>
    <w:p w:rsidR="00BB114C" w:rsidRPr="00751331" w:rsidRDefault="00BB114C" w:rsidP="00B8260F">
      <w:pPr>
        <w:tabs>
          <w:tab w:val="left" w:pos="990"/>
          <w:tab w:val="left" w:pos="8010"/>
        </w:tabs>
        <w:ind w:left="1500" w:hanging="1500"/>
        <w:rPr>
          <w:b/>
          <w:color w:val="000000"/>
        </w:rPr>
      </w:pPr>
    </w:p>
    <w:p w:rsidR="00BB114C" w:rsidRPr="00751331" w:rsidRDefault="00BB114C" w:rsidP="00B8260F">
      <w:pPr>
        <w:tabs>
          <w:tab w:val="left" w:pos="990"/>
          <w:tab w:val="left" w:pos="8010"/>
        </w:tabs>
        <w:ind w:left="1500" w:hanging="1500"/>
        <w:rPr>
          <w:b/>
          <w:color w:val="000000"/>
        </w:rPr>
      </w:pPr>
      <w:r w:rsidRPr="00751331">
        <w:rPr>
          <w:b/>
          <w:color w:val="000000"/>
        </w:rPr>
        <w:t>E1a7c</w:t>
      </w:r>
      <w:r w:rsidRPr="00751331">
        <w:rPr>
          <w:b/>
          <w:color w:val="000000"/>
        </w:rPr>
        <w:tab/>
        <w:t>Another prescription pill</w:t>
      </w:r>
      <w:r w:rsidRPr="00751331">
        <w:rPr>
          <w:b/>
          <w:color w:val="000000"/>
        </w:rPr>
        <w:tab/>
        <w:t>|__|</w:t>
      </w:r>
    </w:p>
    <w:p w:rsidR="00871FAE" w:rsidRPr="00751331" w:rsidRDefault="00BB114C" w:rsidP="000C7A9C">
      <w:pPr>
        <w:ind w:left="1500" w:hanging="1500"/>
        <w:rPr>
          <w:b/>
          <w:color w:val="000000"/>
        </w:rPr>
      </w:pPr>
      <w:r w:rsidRPr="00751331">
        <w:rPr>
          <w:b/>
          <w:color w:val="000000"/>
        </w:rPr>
        <w:tab/>
        <w:t>IF E1a7c = YES</w:t>
      </w:r>
      <w:proofErr w:type="gramStart"/>
      <w:r w:rsidRPr="00751331">
        <w:rPr>
          <w:b/>
          <w:color w:val="000000"/>
        </w:rPr>
        <w:t xml:space="preserve">,  </w:t>
      </w:r>
      <w:r w:rsidR="00871FAE" w:rsidRPr="00751331">
        <w:rPr>
          <w:b/>
          <w:color w:val="000000"/>
        </w:rPr>
        <w:t>GO</w:t>
      </w:r>
      <w:proofErr w:type="gramEnd"/>
      <w:r w:rsidR="00871FAE" w:rsidRPr="00751331">
        <w:rPr>
          <w:b/>
          <w:color w:val="000000"/>
        </w:rPr>
        <w:t xml:space="preserve"> TO </w:t>
      </w:r>
      <w:r w:rsidRPr="00751331">
        <w:rPr>
          <w:b/>
          <w:color w:val="000000"/>
        </w:rPr>
        <w:t>E1a7cS</w:t>
      </w:r>
    </w:p>
    <w:p w:rsidR="00871FAE" w:rsidRPr="00751331" w:rsidRDefault="00871FAE" w:rsidP="000C7A9C">
      <w:pPr>
        <w:ind w:left="1500" w:hanging="1500"/>
        <w:rPr>
          <w:b/>
          <w:color w:val="000000"/>
        </w:rPr>
      </w:pPr>
    </w:p>
    <w:p w:rsidR="00BB114C" w:rsidRPr="00751331" w:rsidRDefault="00871FAE" w:rsidP="000C7A9C">
      <w:pPr>
        <w:ind w:left="1500" w:hanging="1500"/>
        <w:rPr>
          <w:b/>
          <w:color w:val="000000"/>
        </w:rPr>
      </w:pPr>
      <w:r w:rsidRPr="00751331">
        <w:rPr>
          <w:b/>
          <w:color w:val="000000"/>
        </w:rPr>
        <w:t>E1a7cS</w:t>
      </w:r>
      <w:r w:rsidRPr="00751331">
        <w:rPr>
          <w:b/>
          <w:color w:val="000000"/>
        </w:rPr>
        <w:tab/>
        <w:t>Please specify the other type of prescription pill</w:t>
      </w:r>
      <w:r w:rsidR="00BB114C" w:rsidRPr="00751331">
        <w:rPr>
          <w:b/>
          <w:color w:val="000000"/>
        </w:rPr>
        <w:t>:  __________________________</w:t>
      </w:r>
      <w:r w:rsidRPr="00751331">
        <w:rPr>
          <w:b/>
          <w:color w:val="000000"/>
        </w:rPr>
        <w:t xml:space="preserve"> [FR:   </w:t>
      </w:r>
      <w:r w:rsidRPr="00751331">
        <w:rPr>
          <w:color w:val="000000"/>
        </w:rPr>
        <w:t>ENTER THE OTHER TYPE OF PRESCRIPTION PILL USING TEXT OF AT MOST 20 CHARACTERS</w:t>
      </w:r>
      <w:r w:rsidRPr="00751331">
        <w:rPr>
          <w:b/>
          <w:color w:val="000000"/>
        </w:rPr>
        <w:t>]</w:t>
      </w:r>
    </w:p>
    <w:p w:rsidR="005C31A6" w:rsidRPr="00751331" w:rsidRDefault="005C31A6" w:rsidP="00B8260F">
      <w:pPr>
        <w:widowControl/>
        <w:tabs>
          <w:tab w:val="left" w:pos="991"/>
        </w:tabs>
        <w:ind w:left="1440" w:hanging="1440"/>
        <w:rPr>
          <w:b/>
          <w:color w:val="000000"/>
        </w:rPr>
      </w:pPr>
    </w:p>
    <w:p w:rsidR="00EF22CB" w:rsidRPr="00751331" w:rsidRDefault="00EF22CB" w:rsidP="00EF22CB">
      <w:pPr>
        <w:widowControl/>
        <w:tabs>
          <w:tab w:val="left" w:pos="991"/>
        </w:tabs>
        <w:ind w:left="1440" w:hanging="1440"/>
        <w:rPr>
          <w:b/>
          <w:color w:val="000000"/>
        </w:rPr>
      </w:pPr>
      <w:r w:rsidRPr="00751331">
        <w:rPr>
          <w:b/>
          <w:color w:val="000000"/>
        </w:rPr>
        <w:t>E1ac</w:t>
      </w:r>
      <w:r w:rsidR="00AD0417" w:rsidRPr="00751331">
        <w:rPr>
          <w:b/>
          <w:color w:val="000000"/>
        </w:rPr>
        <w:t>n1/u1</w:t>
      </w:r>
      <w:r w:rsidR="005C31A6" w:rsidRPr="00751331">
        <w:rPr>
          <w:b/>
          <w:color w:val="000000"/>
        </w:rPr>
        <w:tab/>
      </w:r>
      <w:r w:rsidRPr="00751331">
        <w:rPr>
          <w:b/>
          <w:color w:val="000000"/>
        </w:rPr>
        <w:t xml:space="preserve">In total, during the LAST TIME/time you tried to QUIT smoking, how long did you use [fill with </w:t>
      </w:r>
      <w:proofErr w:type="gramStart"/>
      <w:r w:rsidRPr="00751331">
        <w:rPr>
          <w:b/>
          <w:color w:val="000000"/>
        </w:rPr>
        <w:t>EACH  E1a7a,b</w:t>
      </w:r>
      <w:r w:rsidR="00303CEF" w:rsidRPr="00751331">
        <w:rPr>
          <w:b/>
          <w:color w:val="000000"/>
        </w:rPr>
        <w:t>,c</w:t>
      </w:r>
      <w:proofErr w:type="gramEnd"/>
      <w:r w:rsidRPr="00751331">
        <w:rPr>
          <w:b/>
          <w:color w:val="000000"/>
        </w:rPr>
        <w:t xml:space="preserve"> =1 (YES) OR IF </w:t>
      </w:r>
      <w:r w:rsidR="00303CEF" w:rsidRPr="00751331">
        <w:rPr>
          <w:b/>
          <w:color w:val="000000"/>
        </w:rPr>
        <w:t xml:space="preserve">ALL </w:t>
      </w:r>
      <w:r w:rsidR="00871FAE" w:rsidRPr="00751331">
        <w:rPr>
          <w:b/>
          <w:color w:val="000000"/>
        </w:rPr>
        <w:t>E1</w:t>
      </w:r>
      <w:r w:rsidRPr="00751331">
        <w:rPr>
          <w:b/>
          <w:color w:val="000000"/>
        </w:rPr>
        <w:t xml:space="preserve">7a </w:t>
      </w:r>
      <w:r w:rsidR="00303CEF" w:rsidRPr="00751331">
        <w:rPr>
          <w:b/>
          <w:color w:val="000000"/>
        </w:rPr>
        <w:t>,</w:t>
      </w:r>
      <w:r w:rsidRPr="00751331">
        <w:rPr>
          <w:b/>
          <w:color w:val="000000"/>
        </w:rPr>
        <w:t xml:space="preserve">7b </w:t>
      </w:r>
      <w:r w:rsidR="00303CEF" w:rsidRPr="00751331">
        <w:rPr>
          <w:b/>
          <w:color w:val="000000"/>
        </w:rPr>
        <w:t xml:space="preserve">, AND 7c </w:t>
      </w:r>
      <w:r w:rsidRPr="00751331">
        <w:rPr>
          <w:b/>
          <w:color w:val="000000"/>
        </w:rPr>
        <w:t>are =1- YES, then fill with “ANY of these prescription PILLS</w:t>
      </w:r>
      <w:r w:rsidR="00871FAE" w:rsidRPr="00751331">
        <w:rPr>
          <w:b/>
          <w:color w:val="000000"/>
        </w:rPr>
        <w:t>?</w:t>
      </w:r>
      <w:r w:rsidRPr="00751331">
        <w:rPr>
          <w:b/>
          <w:color w:val="000000"/>
        </w:rPr>
        <w:t>” ]</w:t>
      </w:r>
    </w:p>
    <w:p w:rsidR="00EF22CB" w:rsidRPr="00751331" w:rsidRDefault="00EF22CB" w:rsidP="00EF22CB">
      <w:pPr>
        <w:widowControl/>
        <w:tabs>
          <w:tab w:val="left" w:pos="991"/>
        </w:tabs>
        <w:ind w:left="1440" w:hanging="1440"/>
        <w:rPr>
          <w:b/>
          <w:color w:val="000000"/>
        </w:rPr>
      </w:pPr>
    </w:p>
    <w:p w:rsidR="00EF22CB" w:rsidRPr="00751331" w:rsidRDefault="00EF22CB" w:rsidP="00DB7C3F">
      <w:pPr>
        <w:widowControl/>
        <w:tabs>
          <w:tab w:val="left" w:pos="2160"/>
          <w:tab w:val="left" w:pos="2880"/>
        </w:tabs>
        <w:rPr>
          <w:b/>
          <w:color w:val="000000"/>
        </w:rPr>
      </w:pPr>
      <w:r w:rsidRPr="00751331">
        <w:rPr>
          <w:b/>
          <w:color w:val="000000"/>
        </w:rPr>
        <w:lastRenderedPageBreak/>
        <w:tab/>
        <w:t>|__|__|</w:t>
      </w:r>
      <w:r w:rsidR="00DB7C3F">
        <w:rPr>
          <w:b/>
          <w:color w:val="000000"/>
        </w:rPr>
        <w:tab/>
      </w:r>
      <w:proofErr w:type="gramStart"/>
      <w:r w:rsidR="00E02351" w:rsidRPr="00751331">
        <w:rPr>
          <w:b/>
          <w:color w:val="000000"/>
        </w:rPr>
        <w:t>number</w:t>
      </w:r>
      <w:proofErr w:type="gramEnd"/>
      <w:r w:rsidR="00E02351" w:rsidRPr="00751331">
        <w:rPr>
          <w:b/>
          <w:color w:val="000000"/>
        </w:rPr>
        <w:t>--</w:t>
      </w:r>
      <w:r w:rsidR="00AC27E3" w:rsidRPr="00751331">
        <w:rPr>
          <w:b/>
          <w:color w:val="000000"/>
        </w:rPr>
        <w:t>n</w:t>
      </w:r>
      <w:r w:rsidR="00871FAE" w:rsidRPr="00751331">
        <w:rPr>
          <w:b/>
          <w:color w:val="000000"/>
        </w:rPr>
        <w:t>1</w:t>
      </w:r>
      <w:r w:rsidRPr="00751331">
        <w:rPr>
          <w:b/>
          <w:color w:val="000000"/>
        </w:rPr>
        <w:t xml:space="preserve"> [1-9</w:t>
      </w:r>
      <w:r w:rsidR="00871FAE" w:rsidRPr="00751331">
        <w:rPr>
          <w:b/>
          <w:color w:val="000000"/>
        </w:rPr>
        <w:t>9</w:t>
      </w:r>
      <w:r w:rsidRPr="00751331">
        <w:rPr>
          <w:b/>
          <w:color w:val="000000"/>
        </w:rPr>
        <w:t>]</w:t>
      </w:r>
    </w:p>
    <w:p w:rsidR="00EF22CB" w:rsidRPr="00751331" w:rsidRDefault="00EF22CB" w:rsidP="00DB7C3F">
      <w:pPr>
        <w:widowControl/>
        <w:tabs>
          <w:tab w:val="left" w:pos="2160"/>
          <w:tab w:val="left" w:pos="2880"/>
        </w:tabs>
        <w:rPr>
          <w:b/>
          <w:color w:val="000000"/>
        </w:rPr>
      </w:pPr>
      <w:r w:rsidRPr="00751331">
        <w:rPr>
          <w:b/>
          <w:color w:val="000000"/>
        </w:rPr>
        <w:tab/>
      </w:r>
      <w:r w:rsidR="00DB7C3F">
        <w:rPr>
          <w:b/>
          <w:color w:val="000000"/>
        </w:rPr>
        <w:t>|__|</w:t>
      </w:r>
      <w:r w:rsidR="00DB7C3F">
        <w:rPr>
          <w:b/>
          <w:color w:val="000000"/>
        </w:rPr>
        <w:tab/>
      </w:r>
      <w:r w:rsidR="00E02351" w:rsidRPr="00751331">
        <w:rPr>
          <w:b/>
          <w:color w:val="000000"/>
        </w:rPr>
        <w:t xml:space="preserve">unit-- </w:t>
      </w:r>
      <w:r w:rsidR="00AC27E3" w:rsidRPr="00751331">
        <w:rPr>
          <w:b/>
          <w:color w:val="000000"/>
        </w:rPr>
        <w:t>u</w:t>
      </w:r>
      <w:r w:rsidR="00871FAE" w:rsidRPr="00751331">
        <w:rPr>
          <w:b/>
          <w:color w:val="000000"/>
        </w:rPr>
        <w:t>1</w:t>
      </w:r>
      <w:r w:rsidRPr="00751331">
        <w:rPr>
          <w:b/>
          <w:color w:val="000000"/>
        </w:rPr>
        <w:t xml:space="preserve"> [1= D</w:t>
      </w:r>
      <w:r w:rsidR="00871FAE" w:rsidRPr="00751331">
        <w:rPr>
          <w:b/>
          <w:color w:val="000000"/>
        </w:rPr>
        <w:t>ays</w:t>
      </w:r>
      <w:r w:rsidRPr="00751331">
        <w:rPr>
          <w:b/>
          <w:color w:val="000000"/>
        </w:rPr>
        <w:t>, 2= W</w:t>
      </w:r>
      <w:r w:rsidR="00871FAE" w:rsidRPr="00751331">
        <w:rPr>
          <w:b/>
          <w:color w:val="000000"/>
        </w:rPr>
        <w:t>eeks</w:t>
      </w:r>
      <w:r w:rsidRPr="00751331">
        <w:rPr>
          <w:b/>
          <w:color w:val="000000"/>
        </w:rPr>
        <w:t>, 3= Months</w:t>
      </w:r>
      <w:r w:rsidR="00E02351" w:rsidRPr="00751331">
        <w:rPr>
          <w:b/>
          <w:color w:val="000000"/>
        </w:rPr>
        <w:t>]</w:t>
      </w:r>
    </w:p>
    <w:p w:rsidR="005C31A6" w:rsidRPr="00751331" w:rsidRDefault="005C31A6" w:rsidP="005C31A6">
      <w:pPr>
        <w:widowControl/>
        <w:tabs>
          <w:tab w:val="left" w:pos="991"/>
        </w:tabs>
        <w:rPr>
          <w:b/>
          <w:color w:val="000000"/>
        </w:rPr>
      </w:pPr>
    </w:p>
    <w:p w:rsidR="005C31A6" w:rsidRPr="00751331" w:rsidRDefault="005C31A6" w:rsidP="005C31A6">
      <w:pPr>
        <w:widowControl/>
        <w:tabs>
          <w:tab w:val="left" w:pos="991"/>
        </w:tabs>
        <w:rPr>
          <w:b/>
          <w:color w:val="000000"/>
        </w:rPr>
      </w:pPr>
    </w:p>
    <w:p w:rsidR="005C31A6" w:rsidRPr="00751331" w:rsidRDefault="005C31A6" w:rsidP="005C31A6">
      <w:pPr>
        <w:widowControl/>
        <w:tabs>
          <w:tab w:val="left" w:pos="991"/>
        </w:tabs>
        <w:ind w:left="720" w:hanging="720"/>
        <w:rPr>
          <w:b/>
          <w:color w:val="000000"/>
        </w:rPr>
      </w:pPr>
      <w:r w:rsidRPr="00751331">
        <w:rPr>
          <w:b/>
          <w:color w:val="000000"/>
        </w:rPr>
        <w:t>E1b</w:t>
      </w:r>
      <w:r w:rsidRPr="00751331">
        <w:rPr>
          <w:b/>
          <w:color w:val="000000"/>
        </w:rPr>
        <w:tab/>
        <w:t>Thinking back to the (LAST TIME/time) you tried to QUIT smoking in the past 12 months:</w:t>
      </w:r>
    </w:p>
    <w:p w:rsidR="005C31A6" w:rsidRPr="00751331" w:rsidRDefault="005C31A6" w:rsidP="005C31A6">
      <w:pPr>
        <w:widowControl/>
        <w:tabs>
          <w:tab w:val="left" w:pos="991"/>
        </w:tabs>
        <w:ind w:left="720" w:hanging="720"/>
        <w:rPr>
          <w:b/>
          <w:color w:val="000000"/>
        </w:rPr>
      </w:pPr>
      <w:r w:rsidRPr="00751331">
        <w:rPr>
          <w:b/>
          <w:color w:val="000000"/>
        </w:rPr>
        <w:tab/>
        <w:t xml:space="preserve">Did you use ANY of the following: </w:t>
      </w:r>
      <w:r w:rsidR="00F84851" w:rsidRPr="00751331">
        <w:rPr>
          <w:b/>
          <w:color w:val="000000"/>
        </w:rPr>
        <w:t xml:space="preserve"> [FR NOTE:  </w:t>
      </w:r>
      <w:r w:rsidR="00F84851" w:rsidRPr="00751331">
        <w:rPr>
          <w:color w:val="000000"/>
        </w:rPr>
        <w:t>FOR THIS QUESTION, RE-READ STEM PERIODICALLY</w:t>
      </w:r>
      <w:r w:rsidR="00F84851" w:rsidRPr="00751331">
        <w:rPr>
          <w:b/>
          <w:color w:val="000000"/>
        </w:rPr>
        <w:t>]</w:t>
      </w:r>
    </w:p>
    <w:p w:rsidR="005C31A6" w:rsidRPr="00751331" w:rsidRDefault="005C31A6" w:rsidP="005C31A6">
      <w:pPr>
        <w:widowControl/>
        <w:tabs>
          <w:tab w:val="left" w:pos="991"/>
        </w:tabs>
        <w:ind w:left="720" w:hanging="720"/>
        <w:rPr>
          <w:b/>
          <w:color w:val="000000"/>
        </w:rPr>
      </w:pPr>
    </w:p>
    <w:p w:rsidR="005C31A6" w:rsidRPr="00751331" w:rsidRDefault="005C31A6" w:rsidP="005C31A6">
      <w:pPr>
        <w:widowControl/>
        <w:tabs>
          <w:tab w:val="left" w:pos="991"/>
        </w:tabs>
        <w:ind w:left="720" w:hanging="720"/>
        <w:rPr>
          <w:color w:val="000000"/>
        </w:rPr>
      </w:pPr>
      <w:r w:rsidRPr="00751331">
        <w:rPr>
          <w:b/>
          <w:color w:val="000000"/>
        </w:rPr>
        <w:tab/>
      </w:r>
      <w:r w:rsidRPr="00751331">
        <w:rPr>
          <w:color w:val="000000"/>
        </w:rPr>
        <w:t>(1) Yes</w:t>
      </w:r>
    </w:p>
    <w:p w:rsidR="005C31A6" w:rsidRPr="00751331" w:rsidRDefault="005C31A6" w:rsidP="005C31A6">
      <w:pPr>
        <w:widowControl/>
        <w:tabs>
          <w:tab w:val="left" w:pos="991"/>
        </w:tabs>
        <w:ind w:left="720"/>
        <w:rPr>
          <w:color w:val="000000"/>
        </w:rPr>
      </w:pPr>
      <w:r w:rsidRPr="00751331">
        <w:rPr>
          <w:color w:val="000000"/>
        </w:rPr>
        <w:t>(2) No</w:t>
      </w:r>
    </w:p>
    <w:p w:rsidR="005C31A6" w:rsidRPr="00751331" w:rsidRDefault="005C31A6" w:rsidP="005C31A6">
      <w:pPr>
        <w:widowControl/>
        <w:tabs>
          <w:tab w:val="left" w:pos="991"/>
        </w:tabs>
        <w:rPr>
          <w:b/>
          <w:color w:val="000000"/>
        </w:rPr>
      </w:pPr>
    </w:p>
    <w:p w:rsidR="005C31A6" w:rsidRPr="00751331" w:rsidRDefault="005C31A6" w:rsidP="005C31A6">
      <w:pPr>
        <w:widowControl/>
        <w:tabs>
          <w:tab w:val="left" w:pos="991"/>
        </w:tabs>
        <w:rPr>
          <w:b/>
          <w:color w:val="000000"/>
        </w:rPr>
      </w:pPr>
    </w:p>
    <w:p w:rsidR="005C31A6" w:rsidRPr="00751331" w:rsidRDefault="005C31A6" w:rsidP="00B8260F">
      <w:pPr>
        <w:widowControl/>
        <w:tabs>
          <w:tab w:val="left" w:pos="720"/>
          <w:tab w:val="left" w:pos="1260"/>
        </w:tabs>
        <w:ind w:left="720" w:hanging="720"/>
        <w:rPr>
          <w:b/>
          <w:color w:val="000000"/>
        </w:rPr>
      </w:pPr>
      <w:r w:rsidRPr="00751331">
        <w:rPr>
          <w:b/>
          <w:color w:val="000000"/>
        </w:rPr>
        <w:t>E1b1</w:t>
      </w:r>
      <w:r w:rsidRPr="00751331">
        <w:rPr>
          <w:b/>
          <w:color w:val="000000"/>
        </w:rPr>
        <w:tab/>
        <w:t>|__|</w:t>
      </w:r>
      <w:r w:rsidR="00B8260F">
        <w:rPr>
          <w:b/>
          <w:color w:val="000000"/>
        </w:rPr>
        <w:tab/>
      </w:r>
      <w:proofErr w:type="gramStart"/>
      <w:r w:rsidRPr="00751331">
        <w:rPr>
          <w:b/>
          <w:color w:val="000000"/>
        </w:rPr>
        <w:t>A</w:t>
      </w:r>
      <w:proofErr w:type="gramEnd"/>
      <w:r w:rsidRPr="00751331">
        <w:rPr>
          <w:b/>
          <w:color w:val="000000"/>
        </w:rPr>
        <w:t xml:space="preserve"> telephone help line or quit line  </w:t>
      </w:r>
    </w:p>
    <w:p w:rsidR="00114330" w:rsidRPr="00751331" w:rsidRDefault="005C31A6" w:rsidP="00B8260F">
      <w:pPr>
        <w:widowControl/>
        <w:tabs>
          <w:tab w:val="left" w:pos="720"/>
          <w:tab w:val="left" w:pos="1260"/>
        </w:tabs>
        <w:ind w:left="720" w:hanging="720"/>
        <w:rPr>
          <w:b/>
          <w:color w:val="000000"/>
        </w:rPr>
      </w:pPr>
      <w:r w:rsidRPr="00751331">
        <w:rPr>
          <w:b/>
          <w:color w:val="000000"/>
        </w:rPr>
        <w:t>E1b2</w:t>
      </w:r>
      <w:r w:rsidRPr="00751331">
        <w:rPr>
          <w:b/>
          <w:color w:val="000000"/>
        </w:rPr>
        <w:tab/>
      </w:r>
      <w:r w:rsidR="00B8260F">
        <w:rPr>
          <w:b/>
          <w:color w:val="000000"/>
        </w:rPr>
        <w:t>|__|</w:t>
      </w:r>
      <w:r w:rsidR="00B8260F">
        <w:rPr>
          <w:b/>
          <w:color w:val="000000"/>
        </w:rPr>
        <w:tab/>
      </w:r>
      <w:r w:rsidR="00114330" w:rsidRPr="00751331">
        <w:rPr>
          <w:b/>
          <w:color w:val="000000"/>
        </w:rPr>
        <w:t>One-on-one counseling</w:t>
      </w:r>
    </w:p>
    <w:p w:rsidR="005C31A6" w:rsidRPr="00751331" w:rsidRDefault="00114330" w:rsidP="00B8260F">
      <w:pPr>
        <w:widowControl/>
        <w:tabs>
          <w:tab w:val="left" w:pos="720"/>
          <w:tab w:val="left" w:pos="1260"/>
        </w:tabs>
        <w:ind w:left="720" w:hanging="720"/>
        <w:rPr>
          <w:b/>
          <w:color w:val="000000"/>
        </w:rPr>
      </w:pPr>
      <w:r w:rsidRPr="00751331">
        <w:rPr>
          <w:b/>
          <w:color w:val="000000"/>
        </w:rPr>
        <w:t>E1b3</w:t>
      </w:r>
      <w:r w:rsidRPr="00751331">
        <w:rPr>
          <w:b/>
          <w:color w:val="000000"/>
        </w:rPr>
        <w:tab/>
        <w:t>|__|</w:t>
      </w:r>
      <w:r w:rsidR="00B8260F">
        <w:rPr>
          <w:b/>
          <w:color w:val="000000"/>
        </w:rPr>
        <w:tab/>
      </w:r>
      <w:proofErr w:type="gramStart"/>
      <w:r w:rsidR="005C31A6" w:rsidRPr="00751331">
        <w:rPr>
          <w:b/>
          <w:color w:val="000000"/>
        </w:rPr>
        <w:t>A</w:t>
      </w:r>
      <w:proofErr w:type="gramEnd"/>
      <w:r w:rsidR="005C31A6" w:rsidRPr="00751331">
        <w:rPr>
          <w:b/>
          <w:color w:val="000000"/>
        </w:rPr>
        <w:t xml:space="preserve"> stop smoking clinic, class, </w:t>
      </w:r>
      <w:r w:rsidRPr="00751331">
        <w:rPr>
          <w:b/>
          <w:color w:val="000000"/>
        </w:rPr>
        <w:t xml:space="preserve">or </w:t>
      </w:r>
      <w:r w:rsidR="005C31A6" w:rsidRPr="00751331">
        <w:rPr>
          <w:b/>
          <w:color w:val="000000"/>
        </w:rPr>
        <w:t xml:space="preserve">support group  </w:t>
      </w:r>
    </w:p>
    <w:p w:rsidR="005C31A6" w:rsidRPr="00751331" w:rsidRDefault="005C31A6" w:rsidP="00B8260F">
      <w:pPr>
        <w:widowControl/>
        <w:tabs>
          <w:tab w:val="left" w:pos="720"/>
          <w:tab w:val="left" w:pos="1260"/>
        </w:tabs>
        <w:ind w:left="720" w:hanging="720"/>
        <w:rPr>
          <w:b/>
          <w:color w:val="000000"/>
        </w:rPr>
      </w:pPr>
      <w:r w:rsidRPr="00751331">
        <w:rPr>
          <w:b/>
          <w:color w:val="000000"/>
        </w:rPr>
        <w:t>E1b</w:t>
      </w:r>
      <w:r w:rsidR="00E02351" w:rsidRPr="00751331">
        <w:rPr>
          <w:b/>
          <w:color w:val="000000"/>
        </w:rPr>
        <w:t>4</w:t>
      </w:r>
      <w:r w:rsidR="00E02351" w:rsidRPr="00751331">
        <w:rPr>
          <w:b/>
          <w:color w:val="000000"/>
        </w:rPr>
        <w:tab/>
      </w:r>
      <w:r w:rsidR="00B8260F">
        <w:rPr>
          <w:b/>
          <w:color w:val="000000"/>
        </w:rPr>
        <w:t>|__|</w:t>
      </w:r>
      <w:r w:rsidR="00B8260F">
        <w:rPr>
          <w:b/>
          <w:color w:val="000000"/>
        </w:rPr>
        <w:tab/>
      </w:r>
      <w:r w:rsidRPr="00751331">
        <w:rPr>
          <w:b/>
          <w:color w:val="000000"/>
        </w:rPr>
        <w:t>Help or support from friends or family</w:t>
      </w:r>
    </w:p>
    <w:p w:rsidR="00114330" w:rsidRPr="00751331" w:rsidRDefault="00114330" w:rsidP="00B8260F">
      <w:pPr>
        <w:widowControl/>
        <w:tabs>
          <w:tab w:val="left" w:pos="720"/>
          <w:tab w:val="left" w:pos="1260"/>
        </w:tabs>
        <w:ind w:left="720" w:hanging="720"/>
        <w:rPr>
          <w:b/>
          <w:color w:val="000000"/>
        </w:rPr>
      </w:pPr>
      <w:r w:rsidRPr="00751331">
        <w:rPr>
          <w:b/>
          <w:color w:val="000000"/>
        </w:rPr>
        <w:t>E1b5</w:t>
      </w:r>
      <w:r w:rsidRPr="00751331">
        <w:rPr>
          <w:b/>
          <w:color w:val="000000"/>
        </w:rPr>
        <w:tab/>
      </w:r>
      <w:r w:rsidR="00B8260F">
        <w:rPr>
          <w:b/>
          <w:color w:val="000000"/>
        </w:rPr>
        <w:t>|__|</w:t>
      </w:r>
      <w:r w:rsidR="00B8260F">
        <w:rPr>
          <w:b/>
          <w:color w:val="000000"/>
        </w:rPr>
        <w:tab/>
      </w:r>
      <w:r w:rsidRPr="00751331">
        <w:rPr>
          <w:b/>
          <w:color w:val="000000"/>
        </w:rPr>
        <w:t>Internet or web-based program</w:t>
      </w:r>
    </w:p>
    <w:p w:rsidR="001B50AF" w:rsidRPr="00751331" w:rsidRDefault="001B50AF" w:rsidP="00B8260F">
      <w:pPr>
        <w:widowControl/>
        <w:tabs>
          <w:tab w:val="left" w:pos="720"/>
          <w:tab w:val="left" w:pos="1260"/>
        </w:tabs>
        <w:rPr>
          <w:rFonts w:ascii="Times New Roman Bold" w:hAnsi="Times New Roman Bold"/>
          <w:b/>
          <w:color w:val="000000"/>
          <w:sz w:val="22"/>
          <w:szCs w:val="22"/>
        </w:rPr>
      </w:pPr>
      <w:r w:rsidRPr="00751331">
        <w:rPr>
          <w:rFonts w:ascii="Times New Roman Bold" w:hAnsi="Times New Roman Bold"/>
          <w:b/>
          <w:color w:val="000000"/>
          <w:sz w:val="22"/>
          <w:szCs w:val="22"/>
        </w:rPr>
        <w:t>E1b6</w:t>
      </w:r>
      <w:r w:rsidR="00B8260F">
        <w:rPr>
          <w:rFonts w:ascii="Times New Roman Bold" w:hAnsi="Times New Roman Bold"/>
          <w:b/>
          <w:color w:val="000000"/>
          <w:sz w:val="22"/>
          <w:szCs w:val="22"/>
        </w:rPr>
        <w:tab/>
        <w:t>|__|</w:t>
      </w:r>
      <w:r w:rsidR="00B8260F">
        <w:rPr>
          <w:rFonts w:ascii="Times New Roman Bold" w:hAnsi="Times New Roman Bold"/>
          <w:b/>
          <w:color w:val="000000"/>
          <w:sz w:val="22"/>
          <w:szCs w:val="22"/>
        </w:rPr>
        <w:tab/>
      </w:r>
      <w:r w:rsidRPr="00751331">
        <w:rPr>
          <w:rFonts w:ascii="Times New Roman Bold" w:hAnsi="Times New Roman Bold"/>
          <w:b/>
          <w:color w:val="000000"/>
          <w:sz w:val="22"/>
          <w:szCs w:val="22"/>
        </w:rPr>
        <w:t>Books, pamphlets, videos, or other materials</w:t>
      </w:r>
    </w:p>
    <w:p w:rsidR="001B50AF" w:rsidRPr="00751331" w:rsidRDefault="001B50AF" w:rsidP="00B8260F">
      <w:pPr>
        <w:widowControl/>
        <w:tabs>
          <w:tab w:val="left" w:pos="720"/>
          <w:tab w:val="left" w:pos="1260"/>
        </w:tabs>
        <w:ind w:left="1260" w:hanging="1260"/>
        <w:rPr>
          <w:rFonts w:ascii="Times New Roman Bold" w:hAnsi="Times New Roman Bold"/>
          <w:b/>
          <w:color w:val="000000"/>
          <w:sz w:val="22"/>
          <w:szCs w:val="22"/>
        </w:rPr>
      </w:pPr>
      <w:r w:rsidRPr="00751331">
        <w:rPr>
          <w:rFonts w:ascii="Times New Roman Bold" w:hAnsi="Times New Roman Bold"/>
          <w:b/>
          <w:color w:val="000000"/>
          <w:sz w:val="22"/>
          <w:szCs w:val="22"/>
        </w:rPr>
        <w:t>E1b7</w:t>
      </w:r>
      <w:r w:rsidR="00B8260F">
        <w:rPr>
          <w:rFonts w:ascii="Times New Roman Bold" w:hAnsi="Times New Roman Bold"/>
          <w:b/>
          <w:color w:val="000000"/>
          <w:sz w:val="22"/>
          <w:szCs w:val="22"/>
        </w:rPr>
        <w:tab/>
      </w:r>
      <w:r w:rsidRPr="00751331">
        <w:rPr>
          <w:rFonts w:ascii="Times New Roman Bold" w:hAnsi="Times New Roman Bold"/>
          <w:b/>
          <w:color w:val="000000"/>
          <w:sz w:val="22"/>
          <w:szCs w:val="22"/>
        </w:rPr>
        <w:t>|__|</w:t>
      </w:r>
      <w:r w:rsidR="00B8260F">
        <w:rPr>
          <w:rFonts w:ascii="Times New Roman Bold" w:hAnsi="Times New Roman Bold"/>
          <w:b/>
          <w:color w:val="000000"/>
          <w:sz w:val="22"/>
          <w:szCs w:val="22"/>
        </w:rPr>
        <w:tab/>
      </w:r>
      <w:r w:rsidRPr="00751331">
        <w:rPr>
          <w:rFonts w:ascii="Times New Roman Bold" w:hAnsi="Times New Roman Bold"/>
          <w:b/>
          <w:color w:val="000000"/>
          <w:sz w:val="22"/>
          <w:szCs w:val="22"/>
        </w:rPr>
        <w:t xml:space="preserve">Acupuncture or hypnosis  </w:t>
      </w:r>
      <w:r w:rsidR="00E02351" w:rsidRPr="00751331">
        <w:rPr>
          <w:rFonts w:ascii="Times New Roman Bold" w:hAnsi="Times New Roman Bold"/>
          <w:b/>
          <w:color w:val="000000"/>
          <w:sz w:val="22"/>
          <w:szCs w:val="22"/>
        </w:rPr>
        <w:t xml:space="preserve"> IF E1b7 = 1 (YES), THEN GOTO E1b7a; ELSE GO</w:t>
      </w:r>
      <w:r w:rsidR="00B8260F">
        <w:rPr>
          <w:rFonts w:ascii="Times New Roman Bold" w:hAnsi="Times New Roman Bold"/>
          <w:b/>
          <w:color w:val="000000"/>
          <w:sz w:val="22"/>
          <w:szCs w:val="22"/>
        </w:rPr>
        <w:t xml:space="preserve"> </w:t>
      </w:r>
      <w:r w:rsidR="00E02351" w:rsidRPr="00751331">
        <w:rPr>
          <w:rFonts w:ascii="Times New Roman Bold" w:hAnsi="Times New Roman Bold"/>
          <w:b/>
          <w:color w:val="000000"/>
          <w:sz w:val="22"/>
          <w:szCs w:val="22"/>
        </w:rPr>
        <w:t>TO E1c</w:t>
      </w:r>
    </w:p>
    <w:p w:rsidR="00E02351" w:rsidRPr="00751331" w:rsidRDefault="001B50AF" w:rsidP="00B8260F">
      <w:pPr>
        <w:widowControl/>
        <w:tabs>
          <w:tab w:val="left" w:pos="720"/>
          <w:tab w:val="left" w:pos="1260"/>
        </w:tabs>
        <w:ind w:left="1440" w:hanging="1440"/>
        <w:rPr>
          <w:rFonts w:ascii="Times New Roman Bold" w:hAnsi="Times New Roman Bold"/>
          <w:b/>
          <w:color w:val="000000"/>
          <w:sz w:val="22"/>
          <w:szCs w:val="22"/>
        </w:rPr>
      </w:pPr>
      <w:r w:rsidRPr="00751331">
        <w:rPr>
          <w:rFonts w:ascii="Times New Roman Bold" w:hAnsi="Times New Roman Bold"/>
          <w:b/>
          <w:color w:val="000000"/>
          <w:sz w:val="22"/>
          <w:szCs w:val="22"/>
        </w:rPr>
        <w:t>E1b7a</w:t>
      </w:r>
      <w:r w:rsidR="00B8260F">
        <w:rPr>
          <w:rFonts w:ascii="Times New Roman Bold" w:hAnsi="Times New Roman Bold"/>
          <w:b/>
          <w:color w:val="000000"/>
          <w:sz w:val="22"/>
          <w:szCs w:val="22"/>
        </w:rPr>
        <w:tab/>
      </w:r>
      <w:r w:rsidRPr="00751331">
        <w:rPr>
          <w:rFonts w:ascii="Times New Roman Bold" w:hAnsi="Times New Roman Bold"/>
          <w:b/>
          <w:color w:val="000000"/>
          <w:sz w:val="22"/>
          <w:szCs w:val="22"/>
        </w:rPr>
        <w:t>|__|</w:t>
      </w:r>
      <w:r w:rsidR="00B8260F">
        <w:rPr>
          <w:rFonts w:ascii="Times New Roman Bold" w:hAnsi="Times New Roman Bold"/>
          <w:b/>
          <w:color w:val="000000"/>
          <w:sz w:val="22"/>
          <w:szCs w:val="22"/>
        </w:rPr>
        <w:tab/>
      </w:r>
      <w:proofErr w:type="gramStart"/>
      <w:r w:rsidRPr="00751331">
        <w:rPr>
          <w:rFonts w:ascii="Times New Roman Bold" w:hAnsi="Times New Roman Bold"/>
          <w:b/>
          <w:color w:val="000000"/>
          <w:sz w:val="22"/>
          <w:szCs w:val="22"/>
        </w:rPr>
        <w:t>Which</w:t>
      </w:r>
      <w:proofErr w:type="gramEnd"/>
      <w:r w:rsidR="00E02351" w:rsidRPr="00751331">
        <w:rPr>
          <w:rFonts w:ascii="Times New Roman Bold" w:hAnsi="Times New Roman Bold"/>
          <w:b/>
          <w:color w:val="000000"/>
          <w:sz w:val="22"/>
          <w:szCs w:val="22"/>
        </w:rPr>
        <w:t>:  acupuncture or hypnosis or both?</w:t>
      </w:r>
    </w:p>
    <w:p w:rsidR="00E02351" w:rsidRPr="00751331" w:rsidRDefault="00E02351" w:rsidP="001B50AF">
      <w:pPr>
        <w:widowControl/>
        <w:tabs>
          <w:tab w:val="left" w:pos="991"/>
        </w:tabs>
        <w:ind w:left="1440" w:hanging="1440"/>
        <w:rPr>
          <w:rFonts w:ascii="Times New Roman Bold" w:hAnsi="Times New Roman Bold"/>
          <w:b/>
          <w:color w:val="000000"/>
          <w:sz w:val="22"/>
          <w:szCs w:val="22"/>
        </w:rPr>
      </w:pPr>
    </w:p>
    <w:p w:rsidR="00E02351" w:rsidRPr="00751331" w:rsidRDefault="00E02351" w:rsidP="00B8260F">
      <w:pPr>
        <w:widowControl/>
        <w:ind w:left="1440" w:hanging="1440"/>
        <w:rPr>
          <w:color w:val="000000"/>
          <w:sz w:val="22"/>
          <w:szCs w:val="22"/>
        </w:rPr>
      </w:pPr>
      <w:r w:rsidRPr="00751331">
        <w:rPr>
          <w:rFonts w:ascii="Times New Roman Bold" w:hAnsi="Times New Roman Bold"/>
          <w:b/>
          <w:color w:val="000000"/>
          <w:sz w:val="22"/>
          <w:szCs w:val="22"/>
        </w:rPr>
        <w:tab/>
      </w:r>
      <w:r w:rsidR="001B50AF" w:rsidRPr="00751331">
        <w:rPr>
          <w:color w:val="000000"/>
          <w:sz w:val="22"/>
          <w:szCs w:val="22"/>
        </w:rPr>
        <w:t>(1) Acupuncture</w:t>
      </w:r>
    </w:p>
    <w:p w:rsidR="00E02351" w:rsidRPr="00751331" w:rsidRDefault="00E02351" w:rsidP="00B8260F">
      <w:pPr>
        <w:widowControl/>
        <w:ind w:left="1440" w:hanging="1440"/>
        <w:rPr>
          <w:color w:val="000000"/>
          <w:sz w:val="22"/>
          <w:szCs w:val="22"/>
        </w:rPr>
      </w:pPr>
      <w:r w:rsidRPr="00751331">
        <w:rPr>
          <w:color w:val="000000"/>
          <w:sz w:val="22"/>
          <w:szCs w:val="22"/>
        </w:rPr>
        <w:tab/>
      </w:r>
      <w:r w:rsidR="001B50AF" w:rsidRPr="00751331">
        <w:rPr>
          <w:color w:val="000000"/>
          <w:sz w:val="22"/>
          <w:szCs w:val="22"/>
        </w:rPr>
        <w:t xml:space="preserve">(2) Hypnosis </w:t>
      </w:r>
    </w:p>
    <w:p w:rsidR="001B50AF" w:rsidRPr="00751331" w:rsidRDefault="00E02351" w:rsidP="00B8260F">
      <w:pPr>
        <w:widowControl/>
        <w:ind w:left="1440" w:hanging="1440"/>
        <w:rPr>
          <w:color w:val="000000"/>
          <w:sz w:val="22"/>
          <w:szCs w:val="22"/>
        </w:rPr>
      </w:pPr>
      <w:r w:rsidRPr="00751331">
        <w:rPr>
          <w:color w:val="000000"/>
          <w:sz w:val="22"/>
          <w:szCs w:val="22"/>
        </w:rPr>
        <w:tab/>
      </w:r>
      <w:r w:rsidR="001B50AF" w:rsidRPr="00751331">
        <w:rPr>
          <w:color w:val="000000"/>
          <w:sz w:val="22"/>
          <w:szCs w:val="22"/>
        </w:rPr>
        <w:t>(3) Both</w:t>
      </w:r>
    </w:p>
    <w:p w:rsidR="00AB2403" w:rsidRPr="00751331" w:rsidRDefault="00AB2403" w:rsidP="005C31A6">
      <w:pPr>
        <w:widowControl/>
        <w:tabs>
          <w:tab w:val="left" w:pos="991"/>
        </w:tabs>
        <w:ind w:left="720" w:hanging="720"/>
        <w:rPr>
          <w:color w:val="000000"/>
        </w:rPr>
      </w:pPr>
    </w:p>
    <w:p w:rsidR="005C31A6" w:rsidRPr="00751331" w:rsidRDefault="005C31A6" w:rsidP="005C31A6">
      <w:pPr>
        <w:widowControl/>
        <w:tabs>
          <w:tab w:val="left" w:pos="991"/>
        </w:tabs>
        <w:rPr>
          <w:b/>
          <w:color w:val="000000"/>
        </w:rPr>
      </w:pPr>
    </w:p>
    <w:p w:rsidR="005C31A6" w:rsidRPr="00751331" w:rsidRDefault="005C31A6" w:rsidP="005C31A6">
      <w:pPr>
        <w:widowControl/>
        <w:tabs>
          <w:tab w:val="left" w:pos="991"/>
        </w:tabs>
        <w:rPr>
          <w:b/>
          <w:color w:val="000000"/>
        </w:rPr>
        <w:sectPr w:rsidR="005C31A6" w:rsidRPr="00751331">
          <w:footerReference w:type="default" r:id="rId22"/>
          <w:type w:val="continuous"/>
          <w:pgSz w:w="12240" w:h="15840"/>
          <w:pgMar w:top="1440" w:right="1440" w:bottom="720" w:left="1440" w:header="1440" w:footer="1440" w:gutter="0"/>
          <w:cols w:space="720"/>
          <w:noEndnote/>
        </w:sectPr>
      </w:pPr>
    </w:p>
    <w:p w:rsidR="00F84851" w:rsidRPr="00751331" w:rsidRDefault="005C31A6" w:rsidP="00F84851">
      <w:pPr>
        <w:widowControl/>
        <w:tabs>
          <w:tab w:val="left" w:pos="991"/>
        </w:tabs>
        <w:ind w:left="720" w:hanging="720"/>
        <w:rPr>
          <w:b/>
          <w:color w:val="000000"/>
        </w:rPr>
      </w:pPr>
      <w:r w:rsidRPr="00751331">
        <w:rPr>
          <w:b/>
          <w:color w:val="000000"/>
        </w:rPr>
        <w:lastRenderedPageBreak/>
        <w:t>E1c</w:t>
      </w:r>
      <w:r w:rsidRPr="00751331">
        <w:rPr>
          <w:b/>
          <w:color w:val="000000"/>
        </w:rPr>
        <w:tab/>
        <w:t xml:space="preserve">The (LAST TIME / time) you tried to QUIT smoking in the past 12 months: Did you do ANY of the following: </w:t>
      </w:r>
      <w:r w:rsidR="00F84851" w:rsidRPr="00751331">
        <w:rPr>
          <w:b/>
          <w:color w:val="000000"/>
        </w:rPr>
        <w:t xml:space="preserve">  [FR NOTE</w:t>
      </w:r>
      <w:r w:rsidR="00F84851" w:rsidRPr="00751331">
        <w:rPr>
          <w:color w:val="000000"/>
        </w:rPr>
        <w:t>:  FOR THIS QUESTION, RE-READ STEM PERIODICALLY]</w:t>
      </w:r>
    </w:p>
    <w:p w:rsidR="005C31A6" w:rsidRPr="00751331" w:rsidRDefault="005C31A6" w:rsidP="005C31A6">
      <w:pPr>
        <w:widowControl/>
        <w:tabs>
          <w:tab w:val="left" w:pos="1081"/>
        </w:tabs>
        <w:ind w:left="630" w:hanging="630"/>
        <w:rPr>
          <w:b/>
          <w:color w:val="000000"/>
        </w:rPr>
      </w:pPr>
    </w:p>
    <w:p w:rsidR="005C31A6" w:rsidRPr="00751331" w:rsidRDefault="006C6099" w:rsidP="00DB7C3F">
      <w:pPr>
        <w:widowControl/>
        <w:tabs>
          <w:tab w:val="left" w:pos="1081"/>
        </w:tabs>
        <w:rPr>
          <w:color w:val="000000"/>
        </w:rPr>
      </w:pPr>
      <w:r w:rsidRPr="00751331">
        <w:rPr>
          <w:b/>
          <w:color w:val="000000"/>
        </w:rPr>
        <w:tab/>
      </w:r>
      <w:r w:rsidR="005C31A6" w:rsidRPr="00751331">
        <w:rPr>
          <w:color w:val="000000"/>
        </w:rPr>
        <w:t>(1) Yes</w:t>
      </w:r>
    </w:p>
    <w:p w:rsidR="005C31A6" w:rsidRPr="00751331" w:rsidRDefault="006C6099" w:rsidP="00DB7C3F">
      <w:pPr>
        <w:widowControl/>
        <w:tabs>
          <w:tab w:val="left" w:pos="1081"/>
        </w:tabs>
        <w:rPr>
          <w:color w:val="000000"/>
        </w:rPr>
      </w:pPr>
      <w:r w:rsidRPr="00751331">
        <w:rPr>
          <w:color w:val="000000"/>
        </w:rPr>
        <w:tab/>
      </w:r>
      <w:r w:rsidR="005C31A6" w:rsidRPr="00751331">
        <w:rPr>
          <w:color w:val="000000"/>
        </w:rPr>
        <w:t>(2) No</w:t>
      </w:r>
    </w:p>
    <w:p w:rsidR="005C31A6" w:rsidRPr="00751331" w:rsidRDefault="005C31A6" w:rsidP="005C31A6">
      <w:pPr>
        <w:widowControl/>
        <w:tabs>
          <w:tab w:val="left" w:pos="1081"/>
        </w:tabs>
        <w:rPr>
          <w:b/>
          <w:color w:val="000000"/>
        </w:rPr>
      </w:pPr>
    </w:p>
    <w:p w:rsidR="005C31A6" w:rsidRPr="00751331" w:rsidRDefault="005C31A6" w:rsidP="00B8260F">
      <w:pPr>
        <w:widowControl/>
        <w:tabs>
          <w:tab w:val="left" w:pos="810"/>
          <w:tab w:val="left" w:pos="1350"/>
        </w:tabs>
        <w:ind w:left="1350" w:hanging="1350"/>
        <w:rPr>
          <w:b/>
          <w:color w:val="000000"/>
        </w:rPr>
      </w:pPr>
      <w:r w:rsidRPr="00751331">
        <w:rPr>
          <w:b/>
          <w:color w:val="000000"/>
        </w:rPr>
        <w:t>E1c1</w:t>
      </w:r>
      <w:r w:rsidRPr="00751331">
        <w:rPr>
          <w:b/>
          <w:color w:val="000000"/>
        </w:rPr>
        <w:tab/>
        <w:t>|__|</w:t>
      </w:r>
      <w:r w:rsidR="00B8260F">
        <w:rPr>
          <w:b/>
          <w:color w:val="000000"/>
        </w:rPr>
        <w:tab/>
      </w:r>
      <w:r w:rsidRPr="00751331">
        <w:rPr>
          <w:b/>
          <w:color w:val="000000"/>
        </w:rPr>
        <w:t xml:space="preserve">Try to quit by </w:t>
      </w:r>
      <w:r w:rsidR="00486692" w:rsidRPr="00751331">
        <w:rPr>
          <w:b/>
          <w:color w:val="000000"/>
        </w:rPr>
        <w:t>GRADUALLY</w:t>
      </w:r>
      <w:r w:rsidRPr="00751331">
        <w:rPr>
          <w:b/>
          <w:color w:val="000000"/>
        </w:rPr>
        <w:t xml:space="preserve"> cutting back on cigarettes</w:t>
      </w:r>
      <w:r w:rsidR="006C6099" w:rsidRPr="00751331">
        <w:rPr>
          <w:b/>
          <w:color w:val="000000"/>
        </w:rPr>
        <w:t>?</w:t>
      </w:r>
    </w:p>
    <w:p w:rsidR="005C31A6" w:rsidRPr="00751331" w:rsidRDefault="005C31A6" w:rsidP="00B8260F">
      <w:pPr>
        <w:widowControl/>
        <w:tabs>
          <w:tab w:val="left" w:pos="810"/>
          <w:tab w:val="left" w:pos="1350"/>
        </w:tabs>
        <w:ind w:left="1350" w:hanging="1350"/>
        <w:rPr>
          <w:b/>
          <w:color w:val="000000"/>
        </w:rPr>
      </w:pPr>
      <w:r w:rsidRPr="00751331">
        <w:rPr>
          <w:b/>
          <w:color w:val="000000"/>
        </w:rPr>
        <w:t>E1c2</w:t>
      </w:r>
      <w:r w:rsidR="00B8260F">
        <w:rPr>
          <w:b/>
          <w:color w:val="000000"/>
        </w:rPr>
        <w:tab/>
      </w:r>
      <w:r w:rsidRPr="00751331">
        <w:rPr>
          <w:b/>
          <w:color w:val="000000"/>
        </w:rPr>
        <w:t>|__|</w:t>
      </w:r>
      <w:r w:rsidR="00B8260F">
        <w:rPr>
          <w:b/>
          <w:color w:val="000000"/>
        </w:rPr>
        <w:tab/>
      </w:r>
      <w:r w:rsidRPr="00751331">
        <w:rPr>
          <w:b/>
          <w:color w:val="000000"/>
        </w:rPr>
        <w:t xml:space="preserve">Try to quit by </w:t>
      </w:r>
      <w:r w:rsidR="00486692" w:rsidRPr="00751331">
        <w:rPr>
          <w:b/>
          <w:color w:val="000000"/>
        </w:rPr>
        <w:t>SWITCHING</w:t>
      </w:r>
      <w:r w:rsidRPr="00751331">
        <w:rPr>
          <w:b/>
          <w:color w:val="000000"/>
        </w:rPr>
        <w:t xml:space="preserve"> to </w:t>
      </w:r>
      <w:r w:rsidR="00160A78" w:rsidRPr="00751331">
        <w:rPr>
          <w:b/>
          <w:color w:val="000000"/>
        </w:rPr>
        <w:t xml:space="preserve">smokeless tobacco such as </w:t>
      </w:r>
      <w:r w:rsidRPr="00751331">
        <w:rPr>
          <w:b/>
          <w:color w:val="000000"/>
        </w:rPr>
        <w:t xml:space="preserve">chewing tobacco, </w:t>
      </w:r>
      <w:r w:rsidR="00486692" w:rsidRPr="00751331">
        <w:rPr>
          <w:b/>
          <w:color w:val="000000"/>
        </w:rPr>
        <w:t>s</w:t>
      </w:r>
      <w:r w:rsidRPr="00751331">
        <w:rPr>
          <w:b/>
          <w:color w:val="000000"/>
        </w:rPr>
        <w:t>nuff</w:t>
      </w:r>
      <w:r w:rsidR="00582E26" w:rsidRPr="00751331">
        <w:rPr>
          <w:b/>
          <w:color w:val="000000"/>
        </w:rPr>
        <w:t>, or</w:t>
      </w:r>
      <w:r w:rsidR="00160A78" w:rsidRPr="00751331">
        <w:rPr>
          <w:b/>
          <w:color w:val="000000"/>
        </w:rPr>
        <w:t xml:space="preserve"> snus</w:t>
      </w:r>
      <w:r w:rsidR="006C6099" w:rsidRPr="00751331">
        <w:rPr>
          <w:b/>
          <w:color w:val="000000"/>
        </w:rPr>
        <w:t>?</w:t>
      </w:r>
    </w:p>
    <w:p w:rsidR="005C31A6" w:rsidRPr="00751331" w:rsidRDefault="005C31A6" w:rsidP="00B8260F">
      <w:pPr>
        <w:widowControl/>
        <w:tabs>
          <w:tab w:val="left" w:pos="810"/>
          <w:tab w:val="left" w:pos="1350"/>
        </w:tabs>
        <w:ind w:left="1350" w:hanging="1350"/>
        <w:rPr>
          <w:b/>
          <w:color w:val="000000"/>
        </w:rPr>
      </w:pPr>
      <w:r w:rsidRPr="00751331">
        <w:rPr>
          <w:b/>
          <w:color w:val="000000"/>
        </w:rPr>
        <w:t>E1c2b</w:t>
      </w:r>
      <w:r w:rsidR="00B8260F">
        <w:rPr>
          <w:b/>
          <w:color w:val="000000"/>
        </w:rPr>
        <w:tab/>
      </w:r>
      <w:r w:rsidRPr="00751331">
        <w:rPr>
          <w:b/>
          <w:color w:val="000000"/>
        </w:rPr>
        <w:t>|__|</w:t>
      </w:r>
      <w:r w:rsidR="00B8260F">
        <w:rPr>
          <w:b/>
          <w:color w:val="000000"/>
        </w:rPr>
        <w:tab/>
      </w:r>
      <w:r w:rsidRPr="00751331">
        <w:rPr>
          <w:b/>
          <w:color w:val="000000"/>
        </w:rPr>
        <w:t xml:space="preserve">Try to quit by </w:t>
      </w:r>
      <w:r w:rsidR="00486692" w:rsidRPr="00751331">
        <w:rPr>
          <w:b/>
          <w:color w:val="000000"/>
        </w:rPr>
        <w:t>SWITCHING</w:t>
      </w:r>
      <w:r w:rsidRPr="00751331">
        <w:rPr>
          <w:b/>
          <w:color w:val="000000"/>
        </w:rPr>
        <w:t xml:space="preserve"> to </w:t>
      </w:r>
      <w:r w:rsidR="00486692" w:rsidRPr="00751331">
        <w:rPr>
          <w:b/>
          <w:color w:val="000000"/>
        </w:rPr>
        <w:t>regular cigars, cigarillos, little filtered cigars or pipes filled with tobacco</w:t>
      </w:r>
      <w:r w:rsidR="006C6099" w:rsidRPr="00751331">
        <w:rPr>
          <w:b/>
          <w:color w:val="000000"/>
        </w:rPr>
        <w:t>?</w:t>
      </w:r>
    </w:p>
    <w:p w:rsidR="005C31A6" w:rsidRPr="00751331" w:rsidRDefault="005C31A6" w:rsidP="00B8260F">
      <w:pPr>
        <w:widowControl/>
        <w:tabs>
          <w:tab w:val="left" w:pos="810"/>
          <w:tab w:val="left" w:pos="1350"/>
        </w:tabs>
        <w:ind w:left="1350" w:hanging="1350"/>
        <w:rPr>
          <w:b/>
          <w:color w:val="000000"/>
        </w:rPr>
      </w:pPr>
      <w:r w:rsidRPr="00751331">
        <w:rPr>
          <w:b/>
          <w:color w:val="000000"/>
        </w:rPr>
        <w:t>E1c3</w:t>
      </w:r>
      <w:r w:rsidR="00B8260F">
        <w:rPr>
          <w:b/>
          <w:color w:val="000000"/>
        </w:rPr>
        <w:tab/>
      </w:r>
      <w:r w:rsidRPr="00751331">
        <w:rPr>
          <w:b/>
          <w:color w:val="000000"/>
        </w:rPr>
        <w:t>|__|</w:t>
      </w:r>
      <w:r w:rsidR="00B8260F">
        <w:rPr>
          <w:b/>
          <w:color w:val="000000"/>
        </w:rPr>
        <w:tab/>
      </w:r>
      <w:proofErr w:type="gramStart"/>
      <w:r w:rsidRPr="00751331">
        <w:rPr>
          <w:b/>
          <w:color w:val="000000"/>
        </w:rPr>
        <w:t>Did</w:t>
      </w:r>
      <w:proofErr w:type="gramEnd"/>
      <w:r w:rsidRPr="00751331">
        <w:rPr>
          <w:b/>
          <w:color w:val="000000"/>
        </w:rPr>
        <w:t xml:space="preserve"> you </w:t>
      </w:r>
      <w:r w:rsidR="00486692" w:rsidRPr="00751331">
        <w:rPr>
          <w:b/>
          <w:color w:val="000000"/>
        </w:rPr>
        <w:t>SWITCH</w:t>
      </w:r>
      <w:r w:rsidRPr="00751331">
        <w:rPr>
          <w:b/>
          <w:color w:val="000000"/>
        </w:rPr>
        <w:t xml:space="preserve"> to a “lighter” cigarette in order to TRY TO QUIT</w:t>
      </w:r>
      <w:r w:rsidR="006C6099" w:rsidRPr="00751331">
        <w:rPr>
          <w:b/>
          <w:color w:val="000000"/>
        </w:rPr>
        <w:t>?</w:t>
      </w:r>
      <w:r w:rsidRPr="00751331">
        <w:rPr>
          <w:b/>
          <w:color w:val="000000"/>
        </w:rPr>
        <w:t xml:space="preserve"> </w:t>
      </w:r>
    </w:p>
    <w:p w:rsidR="00AB2403" w:rsidRPr="00751331" w:rsidRDefault="00AB2403" w:rsidP="00AB2403">
      <w:pPr>
        <w:tabs>
          <w:tab w:val="left" w:pos="1081"/>
        </w:tabs>
        <w:ind w:left="630" w:hanging="630"/>
        <w:rPr>
          <w:b/>
          <w:color w:val="000000"/>
        </w:rPr>
      </w:pPr>
    </w:p>
    <w:p w:rsidR="00EF2058" w:rsidRPr="00751331" w:rsidRDefault="00EF2058" w:rsidP="00AB2403">
      <w:pPr>
        <w:tabs>
          <w:tab w:val="left" w:pos="1081"/>
        </w:tabs>
        <w:ind w:left="630" w:hanging="630"/>
        <w:rPr>
          <w:color w:val="000000"/>
        </w:rPr>
      </w:pPr>
      <w:r w:rsidRPr="00751331">
        <w:rPr>
          <w:color w:val="000000"/>
        </w:rPr>
        <w:t>IF</w:t>
      </w:r>
      <w:r w:rsidR="005E6DF2" w:rsidRPr="00751331">
        <w:rPr>
          <w:color w:val="000000"/>
        </w:rPr>
        <w:t xml:space="preserve"> B2 OR</w:t>
      </w:r>
      <w:r w:rsidRPr="00751331">
        <w:rPr>
          <w:color w:val="000000"/>
        </w:rPr>
        <w:t xml:space="preserve"> C2=</w:t>
      </w:r>
      <w:r w:rsidR="003A6359" w:rsidRPr="00751331">
        <w:rPr>
          <w:color w:val="000000"/>
        </w:rPr>
        <w:t>2</w:t>
      </w:r>
      <w:r w:rsidRPr="00751331">
        <w:rPr>
          <w:color w:val="000000"/>
        </w:rPr>
        <w:t xml:space="preserve"> (</w:t>
      </w:r>
      <w:r w:rsidR="003A6359" w:rsidRPr="00751331">
        <w:rPr>
          <w:color w:val="000000"/>
        </w:rPr>
        <w:t>NON-</w:t>
      </w:r>
      <w:r w:rsidRPr="00751331">
        <w:rPr>
          <w:color w:val="000000"/>
        </w:rPr>
        <w:t>MENTHOL),</w:t>
      </w:r>
      <w:r w:rsidR="003A6359" w:rsidRPr="00751331">
        <w:rPr>
          <w:color w:val="000000"/>
        </w:rPr>
        <w:t xml:space="preserve"> 3, DK, OR R,</w:t>
      </w:r>
      <w:r w:rsidRPr="00751331">
        <w:rPr>
          <w:color w:val="000000"/>
        </w:rPr>
        <w:t xml:space="preserve"> GO TO E1c3b; ELSE IF </w:t>
      </w:r>
      <w:r w:rsidR="005E6DF2" w:rsidRPr="00751331">
        <w:rPr>
          <w:color w:val="000000"/>
        </w:rPr>
        <w:t xml:space="preserve">B2 OR </w:t>
      </w:r>
      <w:r w:rsidRPr="00751331">
        <w:rPr>
          <w:color w:val="000000"/>
        </w:rPr>
        <w:t>C2=</w:t>
      </w:r>
      <w:r w:rsidR="003A6359" w:rsidRPr="00751331">
        <w:rPr>
          <w:color w:val="000000"/>
        </w:rPr>
        <w:t>1,</w:t>
      </w:r>
      <w:r w:rsidRPr="00751331">
        <w:rPr>
          <w:color w:val="000000"/>
        </w:rPr>
        <w:t xml:space="preserve"> GO TO E1c3c</w:t>
      </w:r>
    </w:p>
    <w:p w:rsidR="003A6359" w:rsidRPr="00751331" w:rsidRDefault="003A6359" w:rsidP="00AB2403">
      <w:pPr>
        <w:tabs>
          <w:tab w:val="left" w:pos="1081"/>
        </w:tabs>
        <w:ind w:left="630" w:hanging="630"/>
        <w:rPr>
          <w:rFonts w:ascii="Times New Roman Bold" w:hAnsi="Times New Roman Bold"/>
          <w:b/>
          <w:color w:val="000000"/>
          <w:sz w:val="22"/>
          <w:szCs w:val="22"/>
        </w:rPr>
      </w:pPr>
    </w:p>
    <w:p w:rsidR="00460D80" w:rsidRPr="00751331" w:rsidRDefault="00AB2403" w:rsidP="00DB7C3F">
      <w:pPr>
        <w:tabs>
          <w:tab w:val="left" w:pos="1081"/>
        </w:tabs>
        <w:ind w:left="630" w:hanging="630"/>
        <w:rPr>
          <w:rFonts w:ascii="Times New Roman Bold" w:hAnsi="Times New Roman Bold"/>
          <w:b/>
          <w:color w:val="000000"/>
          <w:sz w:val="22"/>
          <w:szCs w:val="22"/>
        </w:rPr>
      </w:pPr>
      <w:r w:rsidRPr="00751331">
        <w:rPr>
          <w:rFonts w:ascii="Times New Roman Bold" w:hAnsi="Times New Roman Bold"/>
          <w:b/>
          <w:color w:val="000000"/>
          <w:sz w:val="22"/>
          <w:szCs w:val="22"/>
        </w:rPr>
        <w:lastRenderedPageBreak/>
        <w:t>E1c3b</w:t>
      </w:r>
      <w:r w:rsidR="00DB7C3F">
        <w:rPr>
          <w:rFonts w:ascii="Times New Roman Bold" w:hAnsi="Times New Roman Bold"/>
          <w:b/>
          <w:color w:val="000000"/>
          <w:sz w:val="22"/>
          <w:szCs w:val="22"/>
        </w:rPr>
        <w:tab/>
      </w:r>
      <w:r w:rsidRPr="00751331">
        <w:rPr>
          <w:rFonts w:ascii="Times New Roman Bold" w:hAnsi="Times New Roman Bold"/>
          <w:b/>
          <w:color w:val="000000"/>
          <w:sz w:val="22"/>
          <w:szCs w:val="22"/>
        </w:rPr>
        <w:t xml:space="preserve">|__| Did you </w:t>
      </w:r>
      <w:r w:rsidR="00460D80" w:rsidRPr="00751331">
        <w:rPr>
          <w:rFonts w:ascii="Times New Roman Bold" w:hAnsi="Times New Roman Bold"/>
          <w:b/>
          <w:color w:val="000000"/>
          <w:sz w:val="22"/>
          <w:szCs w:val="22"/>
        </w:rPr>
        <w:t xml:space="preserve">SWITCH </w:t>
      </w:r>
      <w:r w:rsidRPr="00751331">
        <w:rPr>
          <w:rFonts w:ascii="Times New Roman Bold" w:hAnsi="Times New Roman Bold"/>
          <w:b/>
          <w:color w:val="000000"/>
          <w:sz w:val="22"/>
          <w:szCs w:val="22"/>
        </w:rPr>
        <w:t>to menthol cigarettes in order to TRY TO QUIT</w:t>
      </w:r>
      <w:proofErr w:type="gramStart"/>
      <w:r w:rsidR="006C6099" w:rsidRPr="00751331">
        <w:rPr>
          <w:rFonts w:ascii="Times New Roman Bold" w:hAnsi="Times New Roman Bold"/>
          <w:b/>
          <w:color w:val="000000"/>
          <w:sz w:val="22"/>
          <w:szCs w:val="22"/>
        </w:rPr>
        <w:t>?</w:t>
      </w:r>
      <w:r w:rsidRPr="00751331">
        <w:rPr>
          <w:rFonts w:ascii="Times New Roman Bold" w:hAnsi="Times New Roman Bold"/>
          <w:b/>
          <w:color w:val="000000"/>
          <w:sz w:val="22"/>
          <w:szCs w:val="22"/>
        </w:rPr>
        <w:t>----</w:t>
      </w:r>
      <w:proofErr w:type="gramEnd"/>
      <w:r w:rsidRPr="00751331">
        <w:rPr>
          <w:rFonts w:ascii="Times New Roman Bold" w:hAnsi="Times New Roman Bold"/>
          <w:b/>
          <w:color w:val="000000"/>
          <w:sz w:val="22"/>
          <w:szCs w:val="22"/>
        </w:rPr>
        <w:t xml:space="preserve"> </w:t>
      </w:r>
    </w:p>
    <w:p w:rsidR="001E4846" w:rsidRPr="00751331" w:rsidRDefault="001E4846" w:rsidP="00AB2403">
      <w:pPr>
        <w:tabs>
          <w:tab w:val="left" w:pos="1081"/>
        </w:tabs>
        <w:ind w:left="630" w:hanging="630"/>
        <w:rPr>
          <w:rFonts w:ascii="Times New Roman Bold" w:hAnsi="Times New Roman Bold"/>
          <w:b/>
          <w:color w:val="000000"/>
          <w:sz w:val="22"/>
          <w:szCs w:val="22"/>
        </w:rPr>
      </w:pPr>
    </w:p>
    <w:p w:rsidR="001E4846" w:rsidRPr="00751331" w:rsidRDefault="006C6099" w:rsidP="00AB2403">
      <w:pPr>
        <w:tabs>
          <w:tab w:val="left" w:pos="1081"/>
        </w:tabs>
        <w:ind w:left="630" w:hanging="630"/>
        <w:rPr>
          <w:rFonts w:ascii="Times New Roman Bold" w:hAnsi="Times New Roman Bold"/>
          <w:b/>
          <w:color w:val="000000"/>
          <w:sz w:val="22"/>
          <w:szCs w:val="22"/>
        </w:rPr>
      </w:pPr>
      <w:r w:rsidRPr="00751331">
        <w:rPr>
          <w:rFonts w:ascii="Times New Roman Bold" w:hAnsi="Times New Roman Bold"/>
          <w:b/>
          <w:color w:val="000000"/>
        </w:rPr>
        <w:t>[</w:t>
      </w:r>
      <w:r w:rsidR="001E4846" w:rsidRPr="00751331">
        <w:rPr>
          <w:color w:val="000000"/>
        </w:rPr>
        <w:t>IF RESPONDENT SAYS THEY WERE ALREADY SMOKING 'MENTHOL CIGARETTES WHEN THEY TRIED TO QUIT-- THEN THE ANSWER IS "NO" THEY DIDN'T SWITCH TO TRY TO QUIT</w:t>
      </w:r>
      <w:r w:rsidRPr="00751331">
        <w:rPr>
          <w:rFonts w:ascii="Times New Roman Bold" w:hAnsi="Times New Roman Bold"/>
          <w:b/>
          <w:color w:val="000000"/>
        </w:rPr>
        <w:t>]</w:t>
      </w:r>
    </w:p>
    <w:p w:rsidR="00460D80" w:rsidRPr="00751331" w:rsidRDefault="00460D80" w:rsidP="00AB2403">
      <w:pPr>
        <w:tabs>
          <w:tab w:val="left" w:pos="1081"/>
        </w:tabs>
        <w:ind w:left="630" w:hanging="630"/>
        <w:rPr>
          <w:rFonts w:ascii="Times New Roman Bold" w:hAnsi="Times New Roman Bold"/>
          <w:b/>
          <w:color w:val="000000"/>
          <w:sz w:val="22"/>
          <w:szCs w:val="22"/>
        </w:rPr>
      </w:pPr>
    </w:p>
    <w:p w:rsidR="00AB2403" w:rsidRPr="00751331" w:rsidRDefault="00460D80" w:rsidP="00AB2403">
      <w:pPr>
        <w:tabs>
          <w:tab w:val="left" w:pos="1081"/>
        </w:tabs>
        <w:ind w:left="630" w:hanging="630"/>
        <w:rPr>
          <w:rFonts w:ascii="Times New Roman Bold" w:hAnsi="Times New Roman Bold"/>
          <w:b/>
          <w:color w:val="000000"/>
          <w:sz w:val="22"/>
          <w:szCs w:val="22"/>
        </w:rPr>
      </w:pPr>
      <w:r w:rsidRPr="00751331">
        <w:rPr>
          <w:rFonts w:ascii="Times New Roman Bold" w:hAnsi="Times New Roman Bold"/>
          <w:b/>
          <w:color w:val="000000"/>
          <w:sz w:val="22"/>
          <w:szCs w:val="22"/>
        </w:rPr>
        <w:t xml:space="preserve">IF </w:t>
      </w:r>
      <w:r w:rsidR="005E6DF2" w:rsidRPr="00751331">
        <w:rPr>
          <w:rFonts w:ascii="Times New Roman Bold" w:hAnsi="Times New Roman Bold"/>
          <w:b/>
          <w:color w:val="000000"/>
          <w:sz w:val="22"/>
          <w:szCs w:val="22"/>
        </w:rPr>
        <w:t xml:space="preserve">B2 OR </w:t>
      </w:r>
      <w:r w:rsidR="00EF2058" w:rsidRPr="00751331">
        <w:rPr>
          <w:rFonts w:ascii="Times New Roman Bold" w:hAnsi="Times New Roman Bold"/>
          <w:b/>
          <w:color w:val="000000"/>
          <w:sz w:val="22"/>
          <w:szCs w:val="22"/>
        </w:rPr>
        <w:t>C2=</w:t>
      </w:r>
      <w:r w:rsidR="003A6359" w:rsidRPr="00751331">
        <w:rPr>
          <w:rFonts w:ascii="Times New Roman Bold" w:hAnsi="Times New Roman Bold"/>
          <w:b/>
          <w:color w:val="000000"/>
          <w:sz w:val="22"/>
          <w:szCs w:val="22"/>
        </w:rPr>
        <w:t>2</w:t>
      </w:r>
      <w:r w:rsidR="00EF2058" w:rsidRPr="00751331">
        <w:rPr>
          <w:rFonts w:ascii="Times New Roman Bold" w:hAnsi="Times New Roman Bold"/>
          <w:b/>
          <w:color w:val="000000"/>
          <w:sz w:val="22"/>
          <w:szCs w:val="22"/>
        </w:rPr>
        <w:t xml:space="preserve"> (</w:t>
      </w:r>
      <w:r w:rsidR="003A6359" w:rsidRPr="00751331">
        <w:rPr>
          <w:rFonts w:ascii="Times New Roman Bold" w:hAnsi="Times New Roman Bold"/>
          <w:b/>
          <w:color w:val="000000"/>
          <w:sz w:val="22"/>
          <w:szCs w:val="22"/>
        </w:rPr>
        <w:t>NON-</w:t>
      </w:r>
      <w:r w:rsidR="00EF2058" w:rsidRPr="00751331">
        <w:rPr>
          <w:rFonts w:ascii="Times New Roman Bold" w:hAnsi="Times New Roman Bold"/>
          <w:b/>
          <w:color w:val="000000"/>
          <w:sz w:val="22"/>
          <w:szCs w:val="22"/>
        </w:rPr>
        <w:t>MENTHOL),</w:t>
      </w:r>
      <w:r w:rsidRPr="00751331">
        <w:rPr>
          <w:rFonts w:ascii="Times New Roman Bold" w:hAnsi="Times New Roman Bold"/>
          <w:b/>
          <w:color w:val="000000"/>
          <w:sz w:val="22"/>
          <w:szCs w:val="22"/>
        </w:rPr>
        <w:t xml:space="preserve"> THEN </w:t>
      </w:r>
      <w:r w:rsidR="00AB2403" w:rsidRPr="00751331">
        <w:rPr>
          <w:rFonts w:ascii="Times New Roman Bold" w:hAnsi="Times New Roman Bold"/>
          <w:b/>
          <w:color w:val="000000"/>
          <w:sz w:val="22"/>
          <w:szCs w:val="22"/>
        </w:rPr>
        <w:t>GO TO E1c4</w:t>
      </w:r>
      <w:r w:rsidRPr="00751331">
        <w:rPr>
          <w:rFonts w:ascii="Times New Roman Bold" w:hAnsi="Times New Roman Bold"/>
          <w:b/>
          <w:color w:val="000000"/>
          <w:sz w:val="22"/>
          <w:szCs w:val="22"/>
        </w:rPr>
        <w:t>; ELSE GO TO E1c3c</w:t>
      </w:r>
    </w:p>
    <w:p w:rsidR="001E4846" w:rsidRPr="00751331" w:rsidRDefault="001E4846" w:rsidP="00AB2403">
      <w:pPr>
        <w:tabs>
          <w:tab w:val="left" w:pos="1081"/>
        </w:tabs>
        <w:ind w:left="630" w:hanging="630"/>
        <w:rPr>
          <w:rFonts w:ascii="Times New Roman Bold" w:hAnsi="Times New Roman Bold"/>
          <w:b/>
          <w:color w:val="000000"/>
          <w:sz w:val="22"/>
          <w:szCs w:val="22"/>
        </w:rPr>
      </w:pPr>
    </w:p>
    <w:p w:rsidR="00AB2403" w:rsidRPr="00751331" w:rsidRDefault="00AB2403" w:rsidP="00DB7C3F">
      <w:pPr>
        <w:tabs>
          <w:tab w:val="left" w:pos="1081"/>
        </w:tabs>
        <w:ind w:left="630" w:hanging="630"/>
        <w:rPr>
          <w:rFonts w:ascii="Times New Roman Bold" w:hAnsi="Times New Roman Bold"/>
          <w:b/>
          <w:color w:val="000000"/>
          <w:sz w:val="22"/>
          <w:szCs w:val="22"/>
        </w:rPr>
      </w:pPr>
      <w:r w:rsidRPr="00751331">
        <w:rPr>
          <w:rFonts w:ascii="Times New Roman Bold" w:hAnsi="Times New Roman Bold"/>
          <w:b/>
          <w:color w:val="000000"/>
          <w:sz w:val="22"/>
          <w:szCs w:val="22"/>
        </w:rPr>
        <w:t>E1c3c</w:t>
      </w:r>
      <w:r w:rsidR="00DB7C3F">
        <w:rPr>
          <w:rFonts w:ascii="Times New Roman Bold" w:hAnsi="Times New Roman Bold"/>
          <w:b/>
          <w:color w:val="000000"/>
          <w:sz w:val="22"/>
          <w:szCs w:val="22"/>
        </w:rPr>
        <w:tab/>
      </w:r>
      <w:r w:rsidRPr="00751331">
        <w:rPr>
          <w:rFonts w:ascii="Times New Roman Bold" w:hAnsi="Times New Roman Bold"/>
          <w:b/>
          <w:color w:val="000000"/>
          <w:sz w:val="22"/>
          <w:szCs w:val="22"/>
        </w:rPr>
        <w:t xml:space="preserve">|__| </w:t>
      </w:r>
      <w:proofErr w:type="gramStart"/>
      <w:r w:rsidRPr="00751331">
        <w:rPr>
          <w:rFonts w:ascii="Times New Roman Bold" w:hAnsi="Times New Roman Bold"/>
          <w:b/>
          <w:color w:val="000000"/>
          <w:sz w:val="22"/>
          <w:szCs w:val="22"/>
        </w:rPr>
        <w:t>Did</w:t>
      </w:r>
      <w:proofErr w:type="gramEnd"/>
      <w:r w:rsidRPr="00751331">
        <w:rPr>
          <w:rFonts w:ascii="Times New Roman Bold" w:hAnsi="Times New Roman Bold"/>
          <w:b/>
          <w:color w:val="000000"/>
          <w:sz w:val="22"/>
          <w:szCs w:val="22"/>
        </w:rPr>
        <w:t xml:space="preserve"> you switch to non-menthol cigarettes in order to TRY TO QUIT</w:t>
      </w:r>
      <w:r w:rsidR="00BE4A93" w:rsidRPr="00751331">
        <w:rPr>
          <w:rFonts w:ascii="Times New Roman Bold" w:hAnsi="Times New Roman Bold"/>
          <w:b/>
          <w:color w:val="000000"/>
          <w:sz w:val="22"/>
          <w:szCs w:val="22"/>
        </w:rPr>
        <w:t>?</w:t>
      </w:r>
    </w:p>
    <w:p w:rsidR="00AB2403" w:rsidRPr="00751331" w:rsidRDefault="00AB2403" w:rsidP="005C31A6">
      <w:pPr>
        <w:widowControl/>
        <w:tabs>
          <w:tab w:val="left" w:pos="1081"/>
        </w:tabs>
        <w:ind w:left="630" w:hanging="630"/>
        <w:rPr>
          <w:b/>
          <w:color w:val="000000"/>
        </w:rPr>
      </w:pPr>
    </w:p>
    <w:p w:rsidR="0007617D" w:rsidRPr="00751331" w:rsidRDefault="00BE4A93" w:rsidP="0007617D">
      <w:pPr>
        <w:tabs>
          <w:tab w:val="left" w:pos="1081"/>
        </w:tabs>
        <w:ind w:left="630" w:hanging="630"/>
        <w:rPr>
          <w:rFonts w:ascii="Times New Roman Bold" w:hAnsi="Times New Roman Bold"/>
          <w:b/>
          <w:color w:val="000000"/>
          <w:sz w:val="22"/>
          <w:szCs w:val="22"/>
        </w:rPr>
      </w:pPr>
      <w:r w:rsidRPr="00751331">
        <w:rPr>
          <w:rFonts w:ascii="Times New Roman Bold" w:hAnsi="Times New Roman Bold"/>
          <w:b/>
          <w:color w:val="000000"/>
        </w:rPr>
        <w:t>[</w:t>
      </w:r>
      <w:r w:rsidR="0007617D" w:rsidRPr="00751331">
        <w:rPr>
          <w:color w:val="000000"/>
        </w:rPr>
        <w:t xml:space="preserve">IF RESPONDENT SAYS THEY WERE ALREADY SMOKING </w:t>
      </w:r>
      <w:r w:rsidR="0007617D" w:rsidRPr="00751331">
        <w:rPr>
          <w:rFonts w:hint="eastAsia"/>
          <w:color w:val="000000"/>
        </w:rPr>
        <w:t>”</w:t>
      </w:r>
      <w:r w:rsidR="0007617D" w:rsidRPr="00751331">
        <w:rPr>
          <w:color w:val="000000"/>
        </w:rPr>
        <w:t>NON-MENTHOL</w:t>
      </w:r>
      <w:r w:rsidR="0007617D" w:rsidRPr="00751331">
        <w:rPr>
          <w:rFonts w:hint="eastAsia"/>
          <w:color w:val="000000"/>
        </w:rPr>
        <w:t>”</w:t>
      </w:r>
      <w:r w:rsidR="0007617D" w:rsidRPr="00751331">
        <w:rPr>
          <w:color w:val="000000"/>
        </w:rPr>
        <w:t xml:space="preserve"> CIGARETTES WHEN THEY TRIED TO QUIT-- THEN THE ANSWER IS "NO"  THEY DIDN'T SWITCH TO TRY TO QUIT</w:t>
      </w:r>
      <w:r w:rsidRPr="00751331">
        <w:rPr>
          <w:color w:val="000000"/>
        </w:rPr>
        <w:t>]</w:t>
      </w:r>
    </w:p>
    <w:p w:rsidR="0007617D" w:rsidRPr="00751331" w:rsidRDefault="0007617D" w:rsidP="005C31A6">
      <w:pPr>
        <w:widowControl/>
        <w:tabs>
          <w:tab w:val="left" w:pos="1081"/>
        </w:tabs>
        <w:ind w:left="630" w:hanging="630"/>
        <w:rPr>
          <w:b/>
          <w:color w:val="000000"/>
        </w:rPr>
      </w:pPr>
    </w:p>
    <w:p w:rsidR="005C31A6" w:rsidRPr="00751331" w:rsidRDefault="005C31A6" w:rsidP="005C31A6">
      <w:pPr>
        <w:widowControl/>
        <w:tabs>
          <w:tab w:val="left" w:pos="1081"/>
        </w:tabs>
        <w:ind w:left="630" w:hanging="630"/>
        <w:rPr>
          <w:b/>
          <w:color w:val="000000"/>
        </w:rPr>
      </w:pPr>
      <w:r w:rsidRPr="00751331">
        <w:rPr>
          <w:b/>
          <w:color w:val="000000"/>
        </w:rPr>
        <w:t>E1c4</w:t>
      </w:r>
      <w:r w:rsidRPr="00751331">
        <w:rPr>
          <w:b/>
          <w:color w:val="000000"/>
        </w:rPr>
        <w:tab/>
        <w:t xml:space="preserve">|__|  Did you try to give up cigarettes </w:t>
      </w:r>
      <w:r w:rsidR="00486692" w:rsidRPr="00751331">
        <w:rPr>
          <w:b/>
          <w:color w:val="000000"/>
        </w:rPr>
        <w:t>ALL at ONCE</w:t>
      </w:r>
    </w:p>
    <w:p w:rsidR="00BB114C" w:rsidRPr="00751331" w:rsidRDefault="00BB114C" w:rsidP="005C31A6">
      <w:pPr>
        <w:widowControl/>
        <w:tabs>
          <w:tab w:val="left" w:pos="1081"/>
        </w:tabs>
        <w:ind w:left="630" w:hanging="630"/>
        <w:rPr>
          <w:b/>
          <w:color w:val="000000"/>
        </w:rPr>
      </w:pPr>
    </w:p>
    <w:p w:rsidR="00BB114C" w:rsidRPr="00751331" w:rsidRDefault="00C12EAA" w:rsidP="005C31A6">
      <w:pPr>
        <w:widowControl/>
        <w:tabs>
          <w:tab w:val="left" w:pos="1081"/>
        </w:tabs>
        <w:ind w:left="630" w:hanging="630"/>
        <w:rPr>
          <w:b/>
          <w:color w:val="000000"/>
        </w:rPr>
      </w:pPr>
      <w:r w:rsidRPr="00751331">
        <w:rPr>
          <w:b/>
          <w:color w:val="000000"/>
        </w:rPr>
        <w:tab/>
        <w:t>IF E1c4 = 1 (YES), GO TO E1d; ELSE GO TO F1a</w:t>
      </w:r>
    </w:p>
    <w:p w:rsidR="005C31A6" w:rsidRPr="00751331" w:rsidRDefault="005C31A6" w:rsidP="005C31A6">
      <w:pPr>
        <w:widowControl/>
        <w:tabs>
          <w:tab w:val="left" w:pos="1081"/>
        </w:tabs>
        <w:ind w:left="1350" w:hanging="1350"/>
        <w:rPr>
          <w:b/>
          <w:color w:val="000000"/>
        </w:rPr>
      </w:pPr>
    </w:p>
    <w:p w:rsidR="00BE4A93" w:rsidRPr="00751331" w:rsidRDefault="00486692" w:rsidP="00BB114C">
      <w:pPr>
        <w:widowControl/>
        <w:tabs>
          <w:tab w:val="left" w:pos="1081"/>
        </w:tabs>
        <w:rPr>
          <w:b/>
          <w:color w:val="000000"/>
          <w:sz w:val="22"/>
          <w:szCs w:val="22"/>
        </w:rPr>
      </w:pPr>
      <w:r w:rsidRPr="00751331">
        <w:rPr>
          <w:b/>
          <w:color w:val="000000"/>
        </w:rPr>
        <w:t xml:space="preserve"> </w:t>
      </w:r>
      <w:r w:rsidR="005C31A6" w:rsidRPr="00751331">
        <w:rPr>
          <w:b/>
          <w:color w:val="000000"/>
        </w:rPr>
        <w:t>E1</w:t>
      </w:r>
      <w:r w:rsidR="00C12EAA" w:rsidRPr="00751331">
        <w:rPr>
          <w:b/>
          <w:color w:val="000000"/>
        </w:rPr>
        <w:t>d</w:t>
      </w:r>
      <w:r w:rsidR="00C12EAA" w:rsidRPr="00751331">
        <w:rPr>
          <w:b/>
          <w:color w:val="000000"/>
        </w:rPr>
        <w:tab/>
      </w:r>
      <w:r w:rsidR="00BB114C" w:rsidRPr="00751331">
        <w:rPr>
          <w:b/>
          <w:color w:val="000000"/>
          <w:sz w:val="22"/>
          <w:szCs w:val="22"/>
        </w:rPr>
        <w:t xml:space="preserve"> Please tell </w:t>
      </w:r>
      <w:r w:rsidR="00C12EAA" w:rsidRPr="00751331">
        <w:rPr>
          <w:b/>
          <w:color w:val="000000"/>
          <w:sz w:val="22"/>
          <w:szCs w:val="22"/>
        </w:rPr>
        <w:t xml:space="preserve">me </w:t>
      </w:r>
      <w:r w:rsidR="00BB114C" w:rsidRPr="00751331">
        <w:rPr>
          <w:b/>
          <w:color w:val="000000"/>
          <w:sz w:val="22"/>
          <w:szCs w:val="22"/>
        </w:rPr>
        <w:t>which</w:t>
      </w:r>
      <w:r w:rsidR="00C12EAA" w:rsidRPr="00751331">
        <w:rPr>
          <w:b/>
          <w:color w:val="000000"/>
          <w:sz w:val="22"/>
          <w:szCs w:val="22"/>
        </w:rPr>
        <w:t xml:space="preserve"> one statement </w:t>
      </w:r>
      <w:r w:rsidR="00BB114C" w:rsidRPr="00751331">
        <w:rPr>
          <w:b/>
          <w:color w:val="000000"/>
          <w:sz w:val="22"/>
          <w:szCs w:val="22"/>
        </w:rPr>
        <w:t xml:space="preserve">is true about this most recent quit attempt where you </w:t>
      </w:r>
    </w:p>
    <w:p w:rsidR="00BB114C" w:rsidRPr="00751331" w:rsidRDefault="00BB114C" w:rsidP="00BB114C">
      <w:pPr>
        <w:widowControl/>
        <w:tabs>
          <w:tab w:val="left" w:pos="1081"/>
        </w:tabs>
        <w:rPr>
          <w:b/>
          <w:color w:val="000000"/>
          <w:sz w:val="22"/>
          <w:szCs w:val="22"/>
        </w:rPr>
      </w:pPr>
      <w:r w:rsidRPr="00751331">
        <w:rPr>
          <w:b/>
          <w:color w:val="000000"/>
          <w:sz w:val="22"/>
          <w:szCs w:val="22"/>
        </w:rPr>
        <w:t>tried to give up cigarettes all at once: [IF NEEDED, We are still talking about the past 12 months.]</w:t>
      </w:r>
    </w:p>
    <w:p w:rsidR="00BE4A93" w:rsidRPr="00751331" w:rsidRDefault="00BE4A93" w:rsidP="00BB114C">
      <w:pPr>
        <w:widowControl/>
        <w:tabs>
          <w:tab w:val="left" w:pos="1081"/>
        </w:tabs>
        <w:rPr>
          <w:b/>
          <w:color w:val="000000"/>
          <w:sz w:val="22"/>
          <w:szCs w:val="22"/>
        </w:rPr>
      </w:pPr>
    </w:p>
    <w:p w:rsidR="00BB114C" w:rsidRPr="00751331" w:rsidRDefault="00BE4A93" w:rsidP="00B8260F">
      <w:pPr>
        <w:widowControl/>
        <w:tabs>
          <w:tab w:val="left" w:pos="2160"/>
        </w:tabs>
        <w:rPr>
          <w:color w:val="000000"/>
          <w:sz w:val="22"/>
          <w:szCs w:val="22"/>
        </w:rPr>
      </w:pPr>
      <w:r w:rsidRPr="00751331">
        <w:rPr>
          <w:b/>
          <w:color w:val="000000"/>
          <w:sz w:val="22"/>
          <w:szCs w:val="22"/>
        </w:rPr>
        <w:tab/>
      </w:r>
      <w:r w:rsidRPr="00751331">
        <w:rPr>
          <w:color w:val="000000"/>
          <w:sz w:val="22"/>
          <w:szCs w:val="22"/>
        </w:rPr>
        <w:t>READ THE 4 RESPONSE CATEGORIES</w:t>
      </w:r>
    </w:p>
    <w:p w:rsidR="00BE4A93" w:rsidRPr="00751331" w:rsidRDefault="00BE4A93" w:rsidP="00BB114C">
      <w:pPr>
        <w:widowControl/>
        <w:tabs>
          <w:tab w:val="left" w:pos="1081"/>
        </w:tabs>
        <w:rPr>
          <w:b/>
          <w:color w:val="000000"/>
          <w:sz w:val="22"/>
          <w:szCs w:val="22"/>
        </w:rPr>
      </w:pPr>
    </w:p>
    <w:p w:rsidR="00C12EAA" w:rsidRPr="00751331" w:rsidRDefault="00C12EAA" w:rsidP="00C12EAA">
      <w:pPr>
        <w:widowControl/>
        <w:tabs>
          <w:tab w:val="left" w:pos="720"/>
          <w:tab w:val="left" w:pos="1081"/>
        </w:tabs>
        <w:ind w:left="975"/>
        <w:rPr>
          <w:b/>
          <w:color w:val="000000"/>
          <w:sz w:val="22"/>
          <w:szCs w:val="22"/>
        </w:rPr>
      </w:pPr>
      <w:r w:rsidRPr="00751331">
        <w:rPr>
          <w:b/>
          <w:color w:val="000000"/>
          <w:sz w:val="22"/>
          <w:szCs w:val="22"/>
        </w:rPr>
        <w:t>(1)</w:t>
      </w:r>
      <w:r w:rsidRPr="00751331">
        <w:rPr>
          <w:b/>
          <w:color w:val="000000"/>
          <w:sz w:val="22"/>
          <w:szCs w:val="22"/>
        </w:rPr>
        <w:tab/>
        <w:t>I tried to quit as soon as I made the decision.</w:t>
      </w:r>
    </w:p>
    <w:p w:rsidR="00BB114C" w:rsidRPr="00751331" w:rsidRDefault="00C12EAA" w:rsidP="00C12EAA">
      <w:pPr>
        <w:widowControl/>
        <w:tabs>
          <w:tab w:val="left" w:pos="720"/>
          <w:tab w:val="left" w:pos="1081"/>
        </w:tabs>
        <w:ind w:left="975"/>
        <w:rPr>
          <w:b/>
          <w:color w:val="000000"/>
          <w:sz w:val="22"/>
          <w:szCs w:val="22"/>
        </w:rPr>
      </w:pPr>
      <w:r w:rsidRPr="00751331">
        <w:rPr>
          <w:b/>
          <w:color w:val="000000"/>
          <w:sz w:val="22"/>
          <w:szCs w:val="22"/>
        </w:rPr>
        <w:t>(2)</w:t>
      </w:r>
      <w:r w:rsidRPr="00751331">
        <w:rPr>
          <w:b/>
          <w:color w:val="000000"/>
          <w:sz w:val="22"/>
          <w:szCs w:val="22"/>
        </w:rPr>
        <w:tab/>
      </w:r>
      <w:r w:rsidR="00BB114C" w:rsidRPr="00751331">
        <w:rPr>
          <w:b/>
          <w:color w:val="000000"/>
          <w:sz w:val="22"/>
          <w:szCs w:val="22"/>
        </w:rPr>
        <w:t>I planned the quit for later the same day.</w:t>
      </w:r>
    </w:p>
    <w:p w:rsidR="00BB114C" w:rsidRPr="00751331" w:rsidRDefault="00C12EAA" w:rsidP="00C12EAA">
      <w:pPr>
        <w:widowControl/>
        <w:tabs>
          <w:tab w:val="left" w:pos="720"/>
          <w:tab w:val="left" w:pos="1081"/>
        </w:tabs>
        <w:ind w:left="975"/>
        <w:rPr>
          <w:b/>
          <w:color w:val="000000"/>
          <w:sz w:val="22"/>
          <w:szCs w:val="22"/>
        </w:rPr>
      </w:pPr>
      <w:r w:rsidRPr="00751331">
        <w:rPr>
          <w:b/>
          <w:color w:val="000000"/>
          <w:sz w:val="22"/>
          <w:szCs w:val="22"/>
        </w:rPr>
        <w:t>(3)</w:t>
      </w:r>
      <w:r w:rsidRPr="00751331">
        <w:rPr>
          <w:b/>
          <w:color w:val="000000"/>
          <w:sz w:val="22"/>
          <w:szCs w:val="22"/>
        </w:rPr>
        <w:tab/>
      </w:r>
      <w:r w:rsidR="00BB114C" w:rsidRPr="00751331">
        <w:rPr>
          <w:b/>
          <w:color w:val="000000"/>
          <w:sz w:val="22"/>
          <w:szCs w:val="22"/>
        </w:rPr>
        <w:t>I planned the quit for a date in the future.</w:t>
      </w:r>
    </w:p>
    <w:p w:rsidR="00C12EAA" w:rsidRPr="00751331" w:rsidRDefault="00C12EAA" w:rsidP="00C12EAA">
      <w:pPr>
        <w:widowControl/>
        <w:tabs>
          <w:tab w:val="left" w:pos="720"/>
          <w:tab w:val="left" w:pos="1081"/>
        </w:tabs>
        <w:ind w:left="975"/>
        <w:rPr>
          <w:b/>
          <w:color w:val="000000"/>
          <w:sz w:val="22"/>
          <w:szCs w:val="22"/>
        </w:rPr>
      </w:pPr>
      <w:r w:rsidRPr="00751331">
        <w:rPr>
          <w:b/>
          <w:color w:val="000000"/>
          <w:sz w:val="22"/>
          <w:szCs w:val="22"/>
        </w:rPr>
        <w:t>(4)</w:t>
      </w:r>
      <w:r w:rsidRPr="00751331">
        <w:rPr>
          <w:b/>
          <w:color w:val="000000"/>
          <w:sz w:val="22"/>
          <w:szCs w:val="22"/>
        </w:rPr>
        <w:tab/>
        <w:t xml:space="preserve">I decided to quit after having </w:t>
      </w:r>
      <w:r w:rsidR="00665D6C" w:rsidRPr="00751331">
        <w:rPr>
          <w:rFonts w:ascii="Times New Roman Bold" w:hAnsi="Times New Roman Bold"/>
          <w:b/>
          <w:color w:val="000000"/>
          <w:sz w:val="22"/>
          <w:szCs w:val="22"/>
        </w:rPr>
        <w:t>NOT</w:t>
      </w:r>
      <w:r w:rsidR="002615E8" w:rsidRPr="00751331">
        <w:rPr>
          <w:rFonts w:ascii="Times New Roman Bold" w:hAnsi="Times New Roman Bold"/>
          <w:b/>
          <w:color w:val="000000"/>
          <w:sz w:val="22"/>
          <w:szCs w:val="22"/>
        </w:rPr>
        <w:t xml:space="preserve"> </w:t>
      </w:r>
      <w:r w:rsidRPr="00751331">
        <w:rPr>
          <w:b/>
          <w:color w:val="000000"/>
          <w:sz w:val="22"/>
          <w:szCs w:val="22"/>
        </w:rPr>
        <w:t>smoked for some other reason</w:t>
      </w:r>
    </w:p>
    <w:p w:rsidR="00C12EAA" w:rsidRPr="00751331" w:rsidRDefault="00C12EAA" w:rsidP="00C12EAA">
      <w:pPr>
        <w:widowControl/>
        <w:tabs>
          <w:tab w:val="left" w:pos="720"/>
          <w:tab w:val="left" w:pos="1081"/>
        </w:tabs>
        <w:ind w:left="975"/>
        <w:rPr>
          <w:color w:val="000000"/>
          <w:sz w:val="22"/>
          <w:szCs w:val="22"/>
        </w:rPr>
      </w:pPr>
    </w:p>
    <w:p w:rsidR="00C12EAA" w:rsidRPr="00751331" w:rsidRDefault="00C12EAA" w:rsidP="00C12EAA">
      <w:pPr>
        <w:widowControl/>
        <w:tabs>
          <w:tab w:val="left" w:pos="720"/>
          <w:tab w:val="left" w:pos="1081"/>
        </w:tabs>
        <w:ind w:left="975"/>
        <w:rPr>
          <w:color w:val="000000"/>
          <w:sz w:val="22"/>
          <w:szCs w:val="22"/>
        </w:rPr>
      </w:pPr>
      <w:r w:rsidRPr="00751331">
        <w:rPr>
          <w:color w:val="000000"/>
          <w:sz w:val="22"/>
          <w:szCs w:val="22"/>
        </w:rPr>
        <w:t>|__|</w:t>
      </w:r>
    </w:p>
    <w:p w:rsidR="00BB114C" w:rsidRPr="00751331" w:rsidRDefault="00BB114C" w:rsidP="00BB114C">
      <w:pPr>
        <w:widowControl/>
        <w:tabs>
          <w:tab w:val="left" w:pos="1081"/>
        </w:tabs>
        <w:ind w:left="1350" w:hanging="1350"/>
        <w:rPr>
          <w:b/>
          <w:color w:val="000000"/>
        </w:rPr>
      </w:pPr>
    </w:p>
    <w:p w:rsidR="00486692" w:rsidRPr="00751331" w:rsidRDefault="00BB114C" w:rsidP="00394B25">
      <w:pPr>
        <w:widowControl/>
        <w:tabs>
          <w:tab w:val="left" w:pos="1081"/>
        </w:tabs>
        <w:rPr>
          <w:b/>
          <w:color w:val="000000"/>
        </w:rPr>
      </w:pPr>
      <w:proofErr w:type="gramStart"/>
      <w:r w:rsidRPr="00751331">
        <w:rPr>
          <w:b/>
          <w:color w:val="000000"/>
        </w:rPr>
        <w:t>E1</w:t>
      </w:r>
      <w:r w:rsidR="00C12EAA" w:rsidRPr="00751331">
        <w:rPr>
          <w:b/>
          <w:color w:val="000000"/>
        </w:rPr>
        <w:t>e</w:t>
      </w:r>
      <w:r w:rsidRPr="00751331">
        <w:rPr>
          <w:b/>
          <w:color w:val="000000"/>
        </w:rPr>
        <w:t xml:space="preserve">  </w:t>
      </w:r>
      <w:r w:rsidR="00C12EAA" w:rsidRPr="00751331">
        <w:rPr>
          <w:b/>
          <w:color w:val="000000"/>
        </w:rPr>
        <w:t>When</w:t>
      </w:r>
      <w:proofErr w:type="gramEnd"/>
      <w:r w:rsidR="00C12EAA" w:rsidRPr="00751331">
        <w:rPr>
          <w:b/>
          <w:color w:val="000000"/>
        </w:rPr>
        <w:t xml:space="preserve"> you tried to quit all at once, w</w:t>
      </w:r>
      <w:r w:rsidRPr="00751331">
        <w:rPr>
          <w:b/>
          <w:color w:val="000000"/>
          <w:sz w:val="22"/>
          <w:szCs w:val="22"/>
        </w:rPr>
        <w:t>ould you say you TRIED TO QUIT  “cold turkey</w:t>
      </w:r>
      <w:r w:rsidR="00C12EAA" w:rsidRPr="00751331">
        <w:rPr>
          <w:b/>
          <w:color w:val="000000"/>
          <w:sz w:val="22"/>
          <w:szCs w:val="22"/>
        </w:rPr>
        <w:t>?</w:t>
      </w:r>
    </w:p>
    <w:p w:rsidR="00486692" w:rsidRPr="00751331" w:rsidRDefault="00486692" w:rsidP="0032185D">
      <w:pPr>
        <w:widowControl/>
        <w:numPr>
          <w:ilvl w:val="0"/>
          <w:numId w:val="23"/>
        </w:numPr>
        <w:tabs>
          <w:tab w:val="left" w:pos="1081"/>
        </w:tabs>
        <w:rPr>
          <w:color w:val="000000"/>
        </w:rPr>
      </w:pPr>
      <w:r w:rsidRPr="00751331">
        <w:rPr>
          <w:color w:val="000000"/>
        </w:rPr>
        <w:t>YES</w:t>
      </w:r>
    </w:p>
    <w:p w:rsidR="00486692" w:rsidRPr="00751331" w:rsidRDefault="00486692" w:rsidP="0032185D">
      <w:pPr>
        <w:widowControl/>
        <w:numPr>
          <w:ilvl w:val="0"/>
          <w:numId w:val="23"/>
        </w:numPr>
        <w:tabs>
          <w:tab w:val="left" w:pos="1081"/>
        </w:tabs>
        <w:rPr>
          <w:color w:val="000000"/>
        </w:rPr>
      </w:pPr>
      <w:r w:rsidRPr="00751331">
        <w:rPr>
          <w:color w:val="000000"/>
        </w:rPr>
        <w:t>NO</w:t>
      </w:r>
    </w:p>
    <w:p w:rsidR="00AC5152" w:rsidRPr="00751331" w:rsidRDefault="00AC5152" w:rsidP="00AC5152">
      <w:pPr>
        <w:widowControl/>
        <w:tabs>
          <w:tab w:val="left" w:pos="1081"/>
        </w:tabs>
        <w:rPr>
          <w:b/>
          <w:color w:val="000000"/>
        </w:rPr>
      </w:pPr>
    </w:p>
    <w:p w:rsidR="00AC5152" w:rsidRPr="00751331" w:rsidRDefault="00AC5152" w:rsidP="00AC5152">
      <w:pPr>
        <w:widowControl/>
        <w:tabs>
          <w:tab w:val="left" w:pos="1081"/>
        </w:tabs>
        <w:rPr>
          <w:b/>
          <w:color w:val="000000"/>
        </w:rPr>
      </w:pPr>
      <w:r w:rsidRPr="00751331">
        <w:rPr>
          <w:b/>
          <w:color w:val="000000"/>
        </w:rPr>
        <w:tab/>
      </w:r>
      <w:r w:rsidR="00BE4A93" w:rsidRPr="00751331">
        <w:rPr>
          <w:b/>
          <w:color w:val="000000"/>
        </w:rPr>
        <w:t>IF NEEDED:</w:t>
      </w:r>
      <w:r w:rsidRPr="00751331">
        <w:rPr>
          <w:b/>
          <w:color w:val="000000"/>
        </w:rPr>
        <w:t xml:space="preserve">  “COLD TURKEY” IS </w:t>
      </w:r>
      <w:r w:rsidR="002B67BF" w:rsidRPr="00751331">
        <w:rPr>
          <w:b/>
          <w:color w:val="000000"/>
        </w:rPr>
        <w:t>S</w:t>
      </w:r>
      <w:r w:rsidRPr="00751331">
        <w:rPr>
          <w:b/>
          <w:color w:val="000000"/>
        </w:rPr>
        <w:t xml:space="preserve">TOPPING ALL AT ONCE </w:t>
      </w:r>
      <w:r w:rsidR="002B67BF" w:rsidRPr="00751331">
        <w:rPr>
          <w:b/>
          <w:color w:val="000000"/>
        </w:rPr>
        <w:tab/>
      </w:r>
      <w:r w:rsidRPr="00751331">
        <w:rPr>
          <w:b/>
          <w:color w:val="000000"/>
        </w:rPr>
        <w:t>WITHOUT</w:t>
      </w:r>
      <w:r w:rsidR="002B67BF" w:rsidRPr="00751331">
        <w:rPr>
          <w:b/>
          <w:color w:val="000000"/>
        </w:rPr>
        <w:t xml:space="preserve"> </w:t>
      </w:r>
      <w:r w:rsidRPr="00751331">
        <w:rPr>
          <w:b/>
          <w:color w:val="000000"/>
        </w:rPr>
        <w:t>ANY AIDS</w:t>
      </w:r>
    </w:p>
    <w:p w:rsidR="00486692" w:rsidRPr="00751331" w:rsidRDefault="00486692" w:rsidP="00486692">
      <w:pPr>
        <w:widowControl/>
        <w:tabs>
          <w:tab w:val="left" w:pos="1081"/>
        </w:tabs>
        <w:ind w:left="1800"/>
        <w:rPr>
          <w:b/>
          <w:color w:val="000000"/>
        </w:rPr>
      </w:pPr>
    </w:p>
    <w:p w:rsidR="005C31A6" w:rsidRPr="00751331" w:rsidRDefault="005C31A6" w:rsidP="00486692">
      <w:pPr>
        <w:widowControl/>
        <w:tabs>
          <w:tab w:val="left" w:pos="1081"/>
        </w:tabs>
        <w:ind w:left="1800"/>
        <w:rPr>
          <w:b/>
          <w:color w:val="000000"/>
        </w:rPr>
      </w:pPr>
      <w:r w:rsidRPr="00751331">
        <w:rPr>
          <w:b/>
          <w:color w:val="000000"/>
        </w:rPr>
        <w:t>|__|</w:t>
      </w:r>
    </w:p>
    <w:p w:rsidR="005C31A6" w:rsidRPr="00751331" w:rsidRDefault="005C31A6" w:rsidP="005C31A6">
      <w:pPr>
        <w:widowControl/>
        <w:tabs>
          <w:tab w:val="left" w:pos="1081"/>
        </w:tabs>
        <w:rPr>
          <w:b/>
          <w:color w:val="000000"/>
        </w:rPr>
      </w:pPr>
    </w:p>
    <w:p w:rsidR="005C31A6" w:rsidRPr="00751331" w:rsidRDefault="005C31A6" w:rsidP="005C31A6">
      <w:pPr>
        <w:widowControl/>
        <w:tabs>
          <w:tab w:val="left" w:pos="1081"/>
        </w:tabs>
        <w:rPr>
          <w:b/>
          <w:color w:val="000000"/>
        </w:rPr>
        <w:sectPr w:rsidR="005C31A6" w:rsidRPr="00751331">
          <w:footerReference w:type="default" r:id="rId23"/>
          <w:type w:val="continuous"/>
          <w:pgSz w:w="12240" w:h="15840"/>
          <w:pgMar w:top="1440" w:right="1440" w:bottom="720" w:left="1350" w:header="1440" w:footer="1440" w:gutter="0"/>
          <w:cols w:space="720"/>
          <w:noEndnote/>
        </w:sectPr>
      </w:pPr>
    </w:p>
    <w:p w:rsidR="005C31A6" w:rsidRPr="00751331" w:rsidRDefault="005C31A6" w:rsidP="005C31A6">
      <w:pPr>
        <w:widowControl/>
        <w:tabs>
          <w:tab w:val="left" w:pos="1081"/>
        </w:tabs>
        <w:rPr>
          <w:b/>
          <w:i/>
          <w:iCs/>
          <w:color w:val="000000"/>
        </w:rPr>
      </w:pPr>
    </w:p>
    <w:p w:rsidR="005C31A6" w:rsidRPr="00751331" w:rsidRDefault="005C31A6" w:rsidP="005C31A6">
      <w:pPr>
        <w:widowControl/>
        <w:tabs>
          <w:tab w:val="left" w:pos="1081"/>
        </w:tabs>
        <w:rPr>
          <w:b/>
          <w:color w:val="000000"/>
        </w:rPr>
      </w:pPr>
    </w:p>
    <w:p w:rsidR="005C31A6" w:rsidRPr="00751331" w:rsidRDefault="005C31A6" w:rsidP="005C31A6">
      <w:pPr>
        <w:pStyle w:val="BodyTextIn"/>
        <w:tabs>
          <w:tab w:val="clear" w:pos="2160"/>
          <w:tab w:val="left" w:pos="-1080"/>
          <w:tab w:val="left" w:pos="-720"/>
          <w:tab w:val="left" w:pos="1710"/>
          <w:tab w:val="left" w:pos="8640"/>
          <w:tab w:val="left" w:pos="9360"/>
          <w:tab w:val="left" w:pos="10080"/>
          <w:tab w:val="left" w:pos="10800"/>
          <w:tab w:val="left" w:pos="11520"/>
        </w:tabs>
        <w:rPr>
          <w:b/>
          <w:bCs/>
          <w:color w:val="000000"/>
          <w:sz w:val="28"/>
          <w:szCs w:val="28"/>
        </w:rPr>
      </w:pPr>
      <w:r w:rsidRPr="00751331">
        <w:rPr>
          <w:color w:val="000000"/>
          <w:sz w:val="28"/>
          <w:szCs w:val="28"/>
        </w:rPr>
        <w:t>(All responses GO TO F1a)</w:t>
      </w:r>
    </w:p>
    <w:p w:rsidR="005C31A6" w:rsidRPr="00751331" w:rsidRDefault="005C31A6" w:rsidP="005C31A6">
      <w:pPr>
        <w:rPr>
          <w:color w:val="000000"/>
          <w:sz w:val="22"/>
          <w:szCs w:val="22"/>
        </w:rPr>
      </w:pPr>
      <w:r w:rsidRPr="00751331">
        <w:rPr>
          <w:color w:val="000000"/>
          <w:sz w:val="22"/>
          <w:szCs w:val="22"/>
        </w:rPr>
        <w:br w:type="page"/>
      </w:r>
    </w:p>
    <w:p w:rsidR="005C31A6" w:rsidRPr="00751331" w:rsidRDefault="005C31A6" w:rsidP="007E0243">
      <w:pPr>
        <w:pStyle w:val="Heading2"/>
      </w:pPr>
      <w:r w:rsidRPr="00751331">
        <w:lastRenderedPageBreak/>
        <w:t>SECTION F.  DOCTOR/DENTIST ADVICE TO STOP SMOKING --- CURRENT AND SOME-DAY SMOKERS</w:t>
      </w: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color w:val="000000"/>
          <w:sz w:val="22"/>
          <w:szCs w:val="22"/>
        </w:rPr>
      </w:pP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751331">
        <w:rPr>
          <w:color w:val="000000"/>
          <w:sz w:val="22"/>
          <w:szCs w:val="22"/>
        </w:rPr>
        <w:t>The F section has been re-written since the 2003 cycle.</w:t>
      </w: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rPr>
        <w:sectPr w:rsidR="005C31A6" w:rsidRPr="00751331">
          <w:type w:val="continuous"/>
          <w:pgSz w:w="12240" w:h="15840"/>
          <w:pgMar w:top="1440" w:right="1440" w:bottom="720" w:left="1440" w:header="720" w:footer="720" w:gutter="0"/>
          <w:cols w:space="720"/>
        </w:sectPr>
      </w:pP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5C31A6" w:rsidRPr="00751331" w:rsidRDefault="005C31A6" w:rsidP="00DB7C3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sidRPr="00751331">
        <w:rPr>
          <w:b/>
          <w:bCs/>
          <w:color w:val="000000"/>
          <w:sz w:val="22"/>
          <w:szCs w:val="22"/>
        </w:rPr>
        <w:t>F1a</w:t>
      </w:r>
      <w:r w:rsidR="00DB7C3F">
        <w:rPr>
          <w:b/>
          <w:bCs/>
          <w:color w:val="000000"/>
          <w:sz w:val="22"/>
          <w:szCs w:val="22"/>
        </w:rPr>
        <w:tab/>
      </w:r>
      <w:r w:rsidRPr="00751331">
        <w:rPr>
          <w:b/>
          <w:bCs/>
          <w:color w:val="000000"/>
          <w:sz w:val="22"/>
          <w:szCs w:val="22"/>
        </w:rPr>
        <w:t>In the PAST 12 MONTHS have you SEEN a medical doctor?</w:t>
      </w: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5C31A6" w:rsidRPr="00751331" w:rsidRDefault="00B8260F" w:rsidP="00B8260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Cs/>
          <w:color w:val="000000"/>
          <w:sz w:val="22"/>
          <w:szCs w:val="22"/>
        </w:rPr>
        <w:tab/>
      </w:r>
      <w:r w:rsidR="005C31A6" w:rsidRPr="00751331">
        <w:rPr>
          <w:bCs/>
          <w:color w:val="000000"/>
          <w:sz w:val="22"/>
          <w:szCs w:val="22"/>
        </w:rPr>
        <w:t>(1)  Yes</w:t>
      </w:r>
      <w:r w:rsidR="005C31A6" w:rsidRPr="00751331">
        <w:rPr>
          <w:b/>
          <w:bCs/>
          <w:color w:val="000000"/>
          <w:sz w:val="22"/>
          <w:szCs w:val="22"/>
        </w:rPr>
        <w:tab/>
      </w:r>
      <w:r>
        <w:rPr>
          <w:b/>
          <w:bCs/>
          <w:color w:val="000000"/>
          <w:sz w:val="22"/>
          <w:szCs w:val="22"/>
        </w:rPr>
        <w:tab/>
      </w:r>
      <w:r w:rsidR="005C31A6" w:rsidRPr="00751331">
        <w:rPr>
          <w:b/>
          <w:bCs/>
          <w:color w:val="000000"/>
          <w:sz w:val="22"/>
          <w:szCs w:val="22"/>
        </w:rPr>
        <w:t>GO TO F1b</w:t>
      </w:r>
    </w:p>
    <w:p w:rsidR="005C31A6" w:rsidRPr="00751331" w:rsidRDefault="00B8260F" w:rsidP="00B8260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Cs/>
          <w:color w:val="000000"/>
          <w:sz w:val="22"/>
          <w:szCs w:val="22"/>
        </w:rPr>
        <w:tab/>
      </w:r>
      <w:r w:rsidR="005C31A6" w:rsidRPr="00751331">
        <w:rPr>
          <w:bCs/>
          <w:color w:val="000000"/>
          <w:sz w:val="22"/>
          <w:szCs w:val="22"/>
        </w:rPr>
        <w:t>(2)  No</w:t>
      </w:r>
      <w:r w:rsidR="005C31A6" w:rsidRPr="00751331">
        <w:rPr>
          <w:b/>
          <w:bCs/>
          <w:color w:val="000000"/>
          <w:sz w:val="22"/>
          <w:szCs w:val="22"/>
        </w:rPr>
        <w:tab/>
      </w:r>
      <w:r w:rsidR="005C31A6" w:rsidRPr="00751331">
        <w:rPr>
          <w:b/>
          <w:bCs/>
          <w:color w:val="000000"/>
          <w:sz w:val="22"/>
          <w:szCs w:val="22"/>
        </w:rPr>
        <w:tab/>
        <w:t xml:space="preserve">GO TO </w:t>
      </w:r>
      <w:r w:rsidR="003C7E38" w:rsidRPr="00751331">
        <w:rPr>
          <w:b/>
          <w:bCs/>
          <w:color w:val="000000"/>
          <w:sz w:val="22"/>
          <w:szCs w:val="22"/>
        </w:rPr>
        <w:t>F2a</w:t>
      </w: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5C31A6" w:rsidRPr="00751331" w:rsidRDefault="00B8260F" w:rsidP="00B8260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ab/>
      </w:r>
      <w:r w:rsidR="005C31A6" w:rsidRPr="00751331">
        <w:rPr>
          <w:color w:val="000000"/>
          <w:sz w:val="22"/>
          <w:szCs w:val="22"/>
        </w:rPr>
        <w:t>|__|</w:t>
      </w: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sidRPr="00751331">
        <w:rPr>
          <w:b/>
          <w:bCs/>
          <w:color w:val="000000"/>
          <w:sz w:val="22"/>
          <w:szCs w:val="22"/>
        </w:rPr>
        <w:tab/>
      </w:r>
      <w:r w:rsidRPr="00751331">
        <w:rPr>
          <w:color w:val="000000"/>
          <w:sz w:val="22"/>
          <w:szCs w:val="22"/>
        </w:rPr>
        <w:t xml:space="preserve">[Don’t Know OR Refused: </w:t>
      </w:r>
      <w:r w:rsidRPr="00751331">
        <w:rPr>
          <w:b/>
          <w:color w:val="000000"/>
          <w:sz w:val="22"/>
          <w:szCs w:val="22"/>
        </w:rPr>
        <w:t>GO TO F</w:t>
      </w:r>
      <w:r w:rsidR="003C7E38" w:rsidRPr="00751331">
        <w:rPr>
          <w:b/>
          <w:color w:val="000000"/>
          <w:sz w:val="22"/>
          <w:szCs w:val="22"/>
        </w:rPr>
        <w:t>2a</w:t>
      </w:r>
      <w:r w:rsidRPr="00751331">
        <w:rPr>
          <w:b/>
          <w:color w:val="000000"/>
          <w:sz w:val="22"/>
          <w:szCs w:val="22"/>
        </w:rPr>
        <w:t>]</w:t>
      </w: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sidRPr="00751331">
        <w:rPr>
          <w:b/>
          <w:bCs/>
          <w:color w:val="000000"/>
          <w:sz w:val="22"/>
          <w:szCs w:val="22"/>
        </w:rPr>
        <w:t>F1b   During the PAST 12 MONTHS, did any medical doctor ADVISE you to stop smoking?</w:t>
      </w: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5C31A6" w:rsidRPr="00751331" w:rsidRDefault="00B8260F" w:rsidP="00DB7C3F">
      <w:pPr>
        <w:tabs>
          <w:tab w:val="left" w:pos="-1080"/>
          <w:tab w:val="left" w:pos="-720"/>
          <w:tab w:val="left" w:pos="0"/>
          <w:tab w:val="left" w:pos="72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ab/>
      </w:r>
      <w:r w:rsidR="005C31A6" w:rsidRPr="00751331">
        <w:rPr>
          <w:b/>
          <w:bCs/>
          <w:color w:val="000000"/>
          <w:sz w:val="22"/>
          <w:szCs w:val="22"/>
        </w:rPr>
        <w:t>(</w:t>
      </w:r>
      <w:r w:rsidR="005C31A6" w:rsidRPr="00751331">
        <w:rPr>
          <w:bCs/>
          <w:color w:val="000000"/>
          <w:sz w:val="22"/>
          <w:szCs w:val="22"/>
        </w:rPr>
        <w:t>1)  Yes</w:t>
      </w:r>
      <w:r w:rsidR="005C31A6" w:rsidRPr="00751331">
        <w:rPr>
          <w:b/>
          <w:bCs/>
          <w:color w:val="000000"/>
          <w:sz w:val="22"/>
          <w:szCs w:val="22"/>
        </w:rPr>
        <w:tab/>
        <w:t>GO TO F1c</w:t>
      </w:r>
    </w:p>
    <w:p w:rsidR="005C31A6" w:rsidRPr="00751331" w:rsidRDefault="00B8260F" w:rsidP="00DB7C3F">
      <w:pPr>
        <w:tabs>
          <w:tab w:val="left" w:pos="-1080"/>
          <w:tab w:val="left" w:pos="-720"/>
          <w:tab w:val="left" w:pos="0"/>
          <w:tab w:val="left" w:pos="72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ab/>
      </w:r>
      <w:r w:rsidR="005C31A6" w:rsidRPr="00751331">
        <w:rPr>
          <w:bCs/>
          <w:color w:val="000000"/>
          <w:sz w:val="22"/>
          <w:szCs w:val="22"/>
        </w:rPr>
        <w:t>(2)  No</w:t>
      </w:r>
      <w:r w:rsidR="005C31A6" w:rsidRPr="00751331">
        <w:rPr>
          <w:b/>
          <w:bCs/>
          <w:color w:val="000000"/>
          <w:sz w:val="22"/>
          <w:szCs w:val="22"/>
        </w:rPr>
        <w:tab/>
        <w:t>GO TO F</w:t>
      </w:r>
      <w:r w:rsidR="003C7E38" w:rsidRPr="00751331">
        <w:rPr>
          <w:b/>
          <w:bCs/>
          <w:color w:val="000000"/>
          <w:sz w:val="22"/>
          <w:szCs w:val="22"/>
        </w:rPr>
        <w:t>2a</w:t>
      </w: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5C31A6" w:rsidRPr="00751331" w:rsidRDefault="00B8260F"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ab/>
      </w:r>
      <w:r w:rsidR="005C31A6" w:rsidRPr="00751331">
        <w:rPr>
          <w:color w:val="000000"/>
          <w:sz w:val="22"/>
          <w:szCs w:val="22"/>
        </w:rPr>
        <w:t>|__|</w:t>
      </w: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sidRPr="00751331">
        <w:rPr>
          <w:b/>
          <w:bCs/>
          <w:color w:val="000000"/>
          <w:sz w:val="22"/>
          <w:szCs w:val="22"/>
        </w:rPr>
        <w:tab/>
      </w:r>
      <w:r w:rsidRPr="00751331">
        <w:rPr>
          <w:color w:val="000000"/>
          <w:sz w:val="22"/>
          <w:szCs w:val="22"/>
        </w:rPr>
        <w:t>[Don’t Know OR Refused</w:t>
      </w:r>
      <w:r w:rsidRPr="00751331">
        <w:rPr>
          <w:b/>
          <w:color w:val="000000"/>
          <w:sz w:val="22"/>
          <w:szCs w:val="22"/>
        </w:rPr>
        <w:t>: GO TO F</w:t>
      </w:r>
      <w:r w:rsidR="003C7E38" w:rsidRPr="00751331">
        <w:rPr>
          <w:b/>
          <w:color w:val="000000"/>
          <w:sz w:val="22"/>
          <w:szCs w:val="22"/>
        </w:rPr>
        <w:t>2a</w:t>
      </w:r>
      <w:r w:rsidRPr="00751331">
        <w:rPr>
          <w:color w:val="000000"/>
          <w:sz w:val="22"/>
          <w:szCs w:val="22"/>
        </w:rPr>
        <w:t>]</w:t>
      </w: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New Roman Bold" w:hAnsi="Times New Roman Bold"/>
          <w:b/>
          <w:bCs/>
          <w:color w:val="000000"/>
          <w:sz w:val="22"/>
          <w:szCs w:val="22"/>
        </w:rPr>
      </w:pPr>
      <w:r w:rsidRPr="00751331">
        <w:rPr>
          <w:rFonts w:ascii="Times New Roman Bold" w:hAnsi="Times New Roman Bold"/>
          <w:b/>
          <w:bCs/>
          <w:color w:val="000000"/>
          <w:sz w:val="22"/>
          <w:szCs w:val="22"/>
        </w:rPr>
        <w:t xml:space="preserve">F1c   In the PAST 12 MONTHS, when a medical doctor advised you to quit smoking, did </w:t>
      </w: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hanging="540"/>
        <w:rPr>
          <w:rFonts w:ascii="Times New Roman Bold" w:hAnsi="Times New Roman Bold"/>
          <w:b/>
          <w:bCs/>
          <w:color w:val="000000"/>
          <w:sz w:val="22"/>
          <w:szCs w:val="22"/>
        </w:rPr>
      </w:pPr>
      <w:r w:rsidRPr="00751331">
        <w:rPr>
          <w:rFonts w:ascii="Times New Roman Bold" w:hAnsi="Times New Roman Bold"/>
          <w:b/>
          <w:bCs/>
          <w:color w:val="000000"/>
          <w:sz w:val="22"/>
          <w:szCs w:val="22"/>
        </w:rPr>
        <w:t xml:space="preserve">the doctor also: </w:t>
      </w:r>
      <w:r w:rsidR="00165A94" w:rsidRPr="00751331">
        <w:rPr>
          <w:rFonts w:ascii="Times New Roman Bold" w:hAnsi="Times New Roman Bold"/>
          <w:b/>
          <w:bCs/>
          <w:color w:val="000000"/>
          <w:sz w:val="22"/>
          <w:szCs w:val="22"/>
        </w:rPr>
        <w:t>[</w:t>
      </w:r>
      <w:r w:rsidR="00165A94" w:rsidRPr="00751331">
        <w:rPr>
          <w:bCs/>
          <w:color w:val="000000"/>
          <w:sz w:val="22"/>
          <w:szCs w:val="22"/>
        </w:rPr>
        <w:t>REPEAT THE STEM OF THE QUESTION AS NEEDED</w:t>
      </w:r>
      <w:r w:rsidR="00165A94" w:rsidRPr="00751331">
        <w:rPr>
          <w:rFonts w:ascii="Times New Roman Bold" w:hAnsi="Times New Roman Bold"/>
          <w:b/>
          <w:bCs/>
          <w:color w:val="000000"/>
          <w:sz w:val="22"/>
          <w:szCs w:val="22"/>
        </w:rPr>
        <w:t>.]</w:t>
      </w: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hanging="720"/>
        <w:rPr>
          <w:bCs/>
          <w:color w:val="000000"/>
          <w:sz w:val="22"/>
          <w:szCs w:val="22"/>
        </w:rPr>
      </w:pPr>
    </w:p>
    <w:p w:rsidR="005C31A6" w:rsidRPr="00751331" w:rsidRDefault="005C31A6" w:rsidP="005C31A6">
      <w:pPr>
        <w:numPr>
          <w:ilvl w:val="0"/>
          <w:numId w:val="1"/>
        </w:num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751331">
        <w:rPr>
          <w:color w:val="000000"/>
          <w:sz w:val="22"/>
          <w:szCs w:val="22"/>
        </w:rPr>
        <w:t>Yes</w:t>
      </w:r>
    </w:p>
    <w:p w:rsidR="005C31A6" w:rsidRPr="00751331" w:rsidRDefault="005C31A6" w:rsidP="005C31A6">
      <w:pPr>
        <w:numPr>
          <w:ilvl w:val="0"/>
          <w:numId w:val="1"/>
        </w:num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751331">
        <w:rPr>
          <w:color w:val="000000"/>
          <w:sz w:val="22"/>
          <w:szCs w:val="22"/>
        </w:rPr>
        <w:t>No</w:t>
      </w: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New Roman Bold" w:hAnsi="Times New Roman Bold"/>
          <w:b/>
          <w:color w:val="000000"/>
          <w:sz w:val="22"/>
          <w:szCs w:val="22"/>
        </w:rPr>
      </w:pP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New Roman Bold" w:hAnsi="Times New Roman Bold"/>
          <w:b/>
          <w:color w:val="000000"/>
          <w:sz w:val="22"/>
          <w:szCs w:val="22"/>
        </w:rPr>
      </w:pPr>
      <w:proofErr w:type="gramStart"/>
      <w:r w:rsidRPr="00751331">
        <w:rPr>
          <w:rFonts w:ascii="Times New Roman Bold" w:hAnsi="Times New Roman Bold"/>
          <w:b/>
          <w:color w:val="000000"/>
          <w:sz w:val="22"/>
          <w:szCs w:val="22"/>
        </w:rPr>
        <w:t>F1c1  |</w:t>
      </w:r>
      <w:proofErr w:type="gramEnd"/>
      <w:r w:rsidRPr="00751331">
        <w:rPr>
          <w:rFonts w:ascii="Times New Roman Bold" w:hAnsi="Times New Roman Bold"/>
          <w:b/>
          <w:color w:val="000000"/>
          <w:sz w:val="22"/>
          <w:szCs w:val="22"/>
        </w:rPr>
        <w:t>__|  Suggest that you call or use a te</w:t>
      </w:r>
      <w:r w:rsidR="00B8260F">
        <w:rPr>
          <w:rFonts w:ascii="Times New Roman Bold" w:hAnsi="Times New Roman Bold"/>
          <w:b/>
          <w:color w:val="000000"/>
          <w:sz w:val="22"/>
          <w:szCs w:val="22"/>
        </w:rPr>
        <w:t>lephone help line or quit line?</w:t>
      </w: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New Roman Bold" w:hAnsi="Times New Roman Bold"/>
          <w:b/>
          <w:color w:val="000000"/>
          <w:sz w:val="22"/>
          <w:szCs w:val="22"/>
        </w:rPr>
      </w:pP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New Roman Bold" w:hAnsi="Times New Roman Bold"/>
          <w:b/>
          <w:color w:val="000000"/>
          <w:sz w:val="22"/>
          <w:szCs w:val="22"/>
        </w:rPr>
      </w:pPr>
      <w:r w:rsidRPr="00751331">
        <w:rPr>
          <w:rFonts w:ascii="Times New Roman Bold" w:hAnsi="Times New Roman Bold"/>
          <w:b/>
          <w:color w:val="000000"/>
          <w:sz w:val="22"/>
          <w:szCs w:val="22"/>
        </w:rPr>
        <w:t>F1c2  |__|  Suggest that you use a smoking cessation class, program, or counseling?</w:t>
      </w:r>
    </w:p>
    <w:p w:rsidR="005C31A6" w:rsidRPr="00751331" w:rsidRDefault="005C31A6" w:rsidP="00DB7C3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900" w:hanging="900"/>
        <w:rPr>
          <w:rFonts w:ascii="Times New Roman Bold" w:hAnsi="Times New Roman Bold"/>
          <w:b/>
          <w:color w:val="000000"/>
          <w:sz w:val="22"/>
          <w:szCs w:val="22"/>
        </w:rPr>
      </w:pPr>
      <w:proofErr w:type="gramStart"/>
      <w:r w:rsidRPr="00751331">
        <w:rPr>
          <w:rFonts w:ascii="Times New Roman Bold" w:hAnsi="Times New Roman Bold"/>
          <w:b/>
          <w:color w:val="000000"/>
          <w:sz w:val="22"/>
          <w:szCs w:val="22"/>
        </w:rPr>
        <w:t>F1c3</w:t>
      </w:r>
      <w:r w:rsidR="00165A94" w:rsidRPr="00751331">
        <w:rPr>
          <w:rFonts w:ascii="Times New Roman Bold" w:hAnsi="Times New Roman Bold"/>
          <w:b/>
          <w:color w:val="000000"/>
          <w:sz w:val="22"/>
          <w:szCs w:val="22"/>
        </w:rPr>
        <w:t xml:space="preserve">  </w:t>
      </w:r>
      <w:r w:rsidRPr="00751331">
        <w:rPr>
          <w:rFonts w:ascii="Times New Roman Bold" w:hAnsi="Times New Roman Bold"/>
          <w:b/>
          <w:color w:val="000000"/>
          <w:sz w:val="22"/>
          <w:szCs w:val="22"/>
        </w:rPr>
        <w:t>|</w:t>
      </w:r>
      <w:proofErr w:type="gramEnd"/>
      <w:r w:rsidRPr="00751331">
        <w:rPr>
          <w:rFonts w:ascii="Times New Roman Bold" w:hAnsi="Times New Roman Bold"/>
          <w:b/>
          <w:color w:val="000000"/>
          <w:sz w:val="22"/>
          <w:szCs w:val="22"/>
        </w:rPr>
        <w:t>__|  Recommend or Prescribe a nicotine product such as patch, gum, lozenge, nasal</w:t>
      </w:r>
    </w:p>
    <w:p w:rsidR="005C31A6" w:rsidRPr="00751331" w:rsidRDefault="005C31A6" w:rsidP="00B8260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New Roman Bold" w:hAnsi="Times New Roman Bold"/>
          <w:b/>
          <w:color w:val="000000"/>
          <w:sz w:val="22"/>
          <w:szCs w:val="22"/>
        </w:rPr>
      </w:pPr>
      <w:r w:rsidRPr="00751331">
        <w:rPr>
          <w:rFonts w:ascii="Times New Roman Bold" w:hAnsi="Times New Roman Bold"/>
          <w:b/>
          <w:color w:val="000000"/>
          <w:sz w:val="22"/>
          <w:szCs w:val="22"/>
        </w:rPr>
        <w:tab/>
      </w:r>
      <w:r w:rsidRPr="00751331">
        <w:rPr>
          <w:rFonts w:ascii="Times New Roman Bold" w:hAnsi="Times New Roman Bold"/>
          <w:b/>
          <w:color w:val="000000"/>
          <w:sz w:val="22"/>
          <w:szCs w:val="22"/>
        </w:rPr>
        <w:tab/>
      </w:r>
      <w:proofErr w:type="gramStart"/>
      <w:r w:rsidRPr="00751331">
        <w:rPr>
          <w:rFonts w:ascii="Times New Roman Bold" w:hAnsi="Times New Roman Bold"/>
          <w:b/>
          <w:color w:val="000000"/>
          <w:sz w:val="22"/>
          <w:szCs w:val="22"/>
        </w:rPr>
        <w:t>spray</w:t>
      </w:r>
      <w:proofErr w:type="gramEnd"/>
      <w:r w:rsidRPr="00751331">
        <w:rPr>
          <w:rFonts w:ascii="Times New Roman Bold" w:hAnsi="Times New Roman Bold"/>
          <w:b/>
          <w:color w:val="000000"/>
          <w:sz w:val="22"/>
          <w:szCs w:val="22"/>
        </w:rPr>
        <w:t xml:space="preserve"> or inhaler</w:t>
      </w:r>
      <w:r w:rsidR="00165A94" w:rsidRPr="00751331">
        <w:rPr>
          <w:rFonts w:ascii="Times New Roman Bold" w:hAnsi="Times New Roman Bold"/>
          <w:b/>
          <w:color w:val="000000"/>
          <w:sz w:val="22"/>
          <w:szCs w:val="22"/>
        </w:rPr>
        <w:t>?</w:t>
      </w: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New Roman Bold" w:hAnsi="Times New Roman Bold"/>
          <w:b/>
          <w:color w:val="000000"/>
          <w:sz w:val="22"/>
          <w:szCs w:val="22"/>
        </w:rPr>
      </w:pPr>
      <w:r w:rsidRPr="00751331">
        <w:rPr>
          <w:rFonts w:ascii="Times New Roman Bold" w:hAnsi="Times New Roman Bold"/>
          <w:b/>
          <w:color w:val="000000"/>
          <w:sz w:val="22"/>
          <w:szCs w:val="22"/>
        </w:rPr>
        <w:t>F1c4  |__|  Prescribe a pill such as Chanti</w:t>
      </w:r>
      <w:r w:rsidR="00AD0417" w:rsidRPr="00751331">
        <w:rPr>
          <w:rFonts w:ascii="Times New Roman Bold" w:hAnsi="Times New Roman Bold"/>
          <w:b/>
          <w:color w:val="000000"/>
          <w:sz w:val="22"/>
          <w:szCs w:val="22"/>
        </w:rPr>
        <w:t>x</w:t>
      </w:r>
      <w:r w:rsidRPr="00751331">
        <w:rPr>
          <w:rFonts w:ascii="Times New Roman Bold" w:hAnsi="Times New Roman Bold"/>
          <w:b/>
          <w:color w:val="000000"/>
          <w:sz w:val="22"/>
          <w:szCs w:val="22"/>
        </w:rPr>
        <w:t xml:space="preserve">, </w:t>
      </w:r>
      <w:proofErr w:type="spellStart"/>
      <w:r w:rsidRPr="00751331">
        <w:rPr>
          <w:rFonts w:ascii="Times New Roman Bold" w:hAnsi="Times New Roman Bold"/>
          <w:b/>
          <w:color w:val="000000"/>
          <w:sz w:val="22"/>
          <w:szCs w:val="22"/>
        </w:rPr>
        <w:t>Varenicline</w:t>
      </w:r>
      <w:proofErr w:type="spellEnd"/>
      <w:r w:rsidRPr="00751331">
        <w:rPr>
          <w:rFonts w:ascii="Times New Roman Bold" w:hAnsi="Times New Roman Bold"/>
          <w:b/>
          <w:color w:val="000000"/>
          <w:sz w:val="22"/>
          <w:szCs w:val="22"/>
        </w:rPr>
        <w:t xml:space="preserve">, </w:t>
      </w:r>
      <w:proofErr w:type="spellStart"/>
      <w:r w:rsidRPr="00751331">
        <w:rPr>
          <w:rFonts w:ascii="Times New Roman Bold" w:hAnsi="Times New Roman Bold"/>
          <w:b/>
          <w:color w:val="000000"/>
          <w:sz w:val="22"/>
          <w:szCs w:val="22"/>
        </w:rPr>
        <w:t>Zyban</w:t>
      </w:r>
      <w:proofErr w:type="spellEnd"/>
      <w:r w:rsidRPr="00751331">
        <w:rPr>
          <w:rFonts w:ascii="Times New Roman Bold" w:hAnsi="Times New Roman Bold"/>
          <w:b/>
          <w:color w:val="000000"/>
          <w:sz w:val="22"/>
          <w:szCs w:val="22"/>
        </w:rPr>
        <w:t xml:space="preserve">, Bupropion, </w:t>
      </w:r>
      <w:r w:rsidR="00165A94" w:rsidRPr="00751331">
        <w:rPr>
          <w:rFonts w:ascii="Times New Roman Bold" w:hAnsi="Times New Roman Bold"/>
          <w:b/>
          <w:color w:val="000000"/>
          <w:sz w:val="22"/>
          <w:szCs w:val="22"/>
        </w:rPr>
        <w:t xml:space="preserve">or </w:t>
      </w:r>
      <w:r w:rsidRPr="00751331">
        <w:rPr>
          <w:rFonts w:ascii="Times New Roman Bold" w:hAnsi="Times New Roman Bold"/>
          <w:b/>
          <w:color w:val="000000"/>
          <w:sz w:val="22"/>
          <w:szCs w:val="22"/>
        </w:rPr>
        <w:t>Wellbutrin</w:t>
      </w: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New Roman Bold" w:hAnsi="Times New Roman Bold"/>
          <w:b/>
          <w:color w:val="000000"/>
          <w:sz w:val="22"/>
          <w:szCs w:val="22"/>
        </w:rPr>
      </w:pPr>
      <w:r w:rsidRPr="00751331">
        <w:rPr>
          <w:rFonts w:ascii="Times New Roman Bold" w:hAnsi="Times New Roman Bold"/>
          <w:b/>
          <w:color w:val="000000"/>
          <w:sz w:val="22"/>
          <w:szCs w:val="22"/>
        </w:rPr>
        <w:t>F1c5  |__|  Suggest that you set a specific date to stop smoking?</w:t>
      </w: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5C31A6" w:rsidRPr="00751331" w:rsidRDefault="005C31A6" w:rsidP="005C31A6">
      <w:pPr>
        <w:tabs>
          <w:tab w:val="left" w:pos="-1080"/>
          <w:tab w:val="left" w:pos="-720"/>
          <w:tab w:val="left" w:pos="0"/>
          <w:tab w:val="left" w:pos="54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sidRPr="00751331">
        <w:rPr>
          <w:b/>
          <w:bCs/>
          <w:color w:val="000000"/>
          <w:sz w:val="22"/>
          <w:szCs w:val="22"/>
        </w:rPr>
        <w:tab/>
        <w:t>GO TO F2a</w:t>
      </w: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5C31A6" w:rsidRPr="00751331" w:rsidRDefault="005C31A6" w:rsidP="005C31A6">
      <w:pPr>
        <w:tabs>
          <w:tab w:val="left" w:pos="-1080"/>
          <w:tab w:val="left" w:pos="-720"/>
          <w:tab w:val="left" w:pos="0"/>
          <w:tab w:val="left" w:pos="63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sidRPr="00751331">
        <w:rPr>
          <w:b/>
          <w:bCs/>
          <w:color w:val="000000"/>
          <w:sz w:val="22"/>
          <w:szCs w:val="22"/>
        </w:rPr>
        <w:t>F2a   In the PAST 12 MONTHS have you SEEN a dentist?</w:t>
      </w: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5C31A6" w:rsidRPr="00751331" w:rsidRDefault="00B8260F"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Cs/>
          <w:color w:val="000000"/>
          <w:sz w:val="22"/>
          <w:szCs w:val="22"/>
        </w:rPr>
        <w:tab/>
      </w:r>
      <w:r w:rsidR="005C31A6" w:rsidRPr="00751331">
        <w:rPr>
          <w:bCs/>
          <w:color w:val="000000"/>
          <w:sz w:val="22"/>
          <w:szCs w:val="22"/>
        </w:rPr>
        <w:t>(1)  Yes</w:t>
      </w:r>
      <w:r w:rsidR="005C31A6" w:rsidRPr="00751331">
        <w:rPr>
          <w:b/>
          <w:bCs/>
          <w:color w:val="000000"/>
          <w:sz w:val="22"/>
          <w:szCs w:val="22"/>
        </w:rPr>
        <w:tab/>
      </w:r>
      <w:r w:rsidR="005C31A6" w:rsidRPr="00751331">
        <w:rPr>
          <w:b/>
          <w:bCs/>
          <w:color w:val="000000"/>
          <w:sz w:val="22"/>
          <w:szCs w:val="22"/>
        </w:rPr>
        <w:tab/>
        <w:t>GO TO F2b</w:t>
      </w:r>
    </w:p>
    <w:p w:rsidR="005C31A6" w:rsidRPr="00751331" w:rsidRDefault="00B8260F" w:rsidP="00B8260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Cs/>
          <w:color w:val="000000"/>
          <w:sz w:val="22"/>
          <w:szCs w:val="22"/>
        </w:rPr>
        <w:tab/>
      </w:r>
      <w:r w:rsidR="005C31A6" w:rsidRPr="00751331">
        <w:rPr>
          <w:bCs/>
          <w:color w:val="000000"/>
          <w:sz w:val="22"/>
          <w:szCs w:val="22"/>
        </w:rPr>
        <w:t>(2)  No</w:t>
      </w:r>
      <w:r w:rsidR="005C31A6" w:rsidRPr="00751331">
        <w:rPr>
          <w:b/>
          <w:bCs/>
          <w:color w:val="000000"/>
          <w:sz w:val="22"/>
          <w:szCs w:val="22"/>
        </w:rPr>
        <w:tab/>
      </w:r>
      <w:r w:rsidR="005C31A6" w:rsidRPr="00751331">
        <w:rPr>
          <w:b/>
          <w:bCs/>
          <w:color w:val="000000"/>
          <w:sz w:val="22"/>
          <w:szCs w:val="22"/>
        </w:rPr>
        <w:tab/>
        <w:t xml:space="preserve">GO TO </w:t>
      </w:r>
      <w:r w:rsidR="003C7E38" w:rsidRPr="00751331">
        <w:rPr>
          <w:b/>
          <w:bCs/>
          <w:color w:val="000000"/>
          <w:sz w:val="22"/>
          <w:szCs w:val="22"/>
        </w:rPr>
        <w:t>G1</w:t>
      </w: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5C31A6" w:rsidRPr="00751331" w:rsidRDefault="00B8260F" w:rsidP="005C31A6">
      <w:pPr>
        <w:tabs>
          <w:tab w:val="left" w:pos="-1080"/>
          <w:tab w:val="left" w:pos="-720"/>
          <w:tab w:val="left" w:pos="0"/>
          <w:tab w:val="left" w:pos="54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540" w:hanging="540"/>
        <w:rPr>
          <w:b/>
          <w:bCs/>
          <w:color w:val="000000"/>
          <w:sz w:val="22"/>
          <w:szCs w:val="22"/>
        </w:rPr>
      </w:pPr>
      <w:r>
        <w:rPr>
          <w:b/>
          <w:bCs/>
          <w:color w:val="000000"/>
          <w:sz w:val="22"/>
          <w:szCs w:val="22"/>
        </w:rPr>
        <w:tab/>
      </w:r>
      <w:r w:rsidR="005C31A6" w:rsidRPr="00751331">
        <w:rPr>
          <w:color w:val="000000"/>
          <w:sz w:val="22"/>
          <w:szCs w:val="22"/>
        </w:rPr>
        <w:t>|__|</w:t>
      </w: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5C31A6" w:rsidRPr="00751331" w:rsidRDefault="005C31A6" w:rsidP="005C31A6">
      <w:pPr>
        <w:tabs>
          <w:tab w:val="left" w:pos="-1080"/>
          <w:tab w:val="left" w:pos="-720"/>
          <w:tab w:val="left" w:pos="0"/>
          <w:tab w:val="left" w:pos="54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sidRPr="00751331">
        <w:rPr>
          <w:b/>
          <w:bCs/>
          <w:color w:val="000000"/>
          <w:sz w:val="22"/>
          <w:szCs w:val="22"/>
        </w:rPr>
        <w:tab/>
      </w:r>
      <w:r w:rsidRPr="00751331">
        <w:rPr>
          <w:color w:val="000000"/>
          <w:sz w:val="22"/>
          <w:szCs w:val="22"/>
        </w:rPr>
        <w:t xml:space="preserve">[Don’t Know OR Refused: </w:t>
      </w:r>
      <w:r w:rsidRPr="00751331">
        <w:rPr>
          <w:b/>
          <w:color w:val="000000"/>
          <w:sz w:val="22"/>
          <w:szCs w:val="22"/>
        </w:rPr>
        <w:t xml:space="preserve">GO TO </w:t>
      </w:r>
      <w:r w:rsidR="003C7E38" w:rsidRPr="00751331">
        <w:rPr>
          <w:b/>
          <w:color w:val="000000"/>
          <w:sz w:val="22"/>
          <w:szCs w:val="22"/>
        </w:rPr>
        <w:t>G1</w:t>
      </w:r>
      <w:r w:rsidRPr="00751331">
        <w:rPr>
          <w:color w:val="000000"/>
          <w:sz w:val="22"/>
          <w:szCs w:val="22"/>
        </w:rPr>
        <w:t>]</w:t>
      </w:r>
    </w:p>
    <w:p w:rsidR="005C31A6"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B8260F" w:rsidRPr="00751331" w:rsidRDefault="00B8260F"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roofErr w:type="gramStart"/>
      <w:r w:rsidRPr="00751331">
        <w:rPr>
          <w:b/>
          <w:bCs/>
          <w:color w:val="000000"/>
          <w:sz w:val="22"/>
          <w:szCs w:val="22"/>
        </w:rPr>
        <w:lastRenderedPageBreak/>
        <w:t>F2b  During</w:t>
      </w:r>
      <w:proofErr w:type="gramEnd"/>
      <w:r w:rsidRPr="00751331">
        <w:rPr>
          <w:b/>
          <w:bCs/>
          <w:color w:val="000000"/>
          <w:sz w:val="22"/>
          <w:szCs w:val="22"/>
        </w:rPr>
        <w:t xml:space="preserve"> the PAST 12 MONTHS</w:t>
      </w:r>
      <w:r w:rsidRPr="00751331">
        <w:rPr>
          <w:b/>
          <w:bCs/>
          <w:strike/>
          <w:color w:val="000000"/>
          <w:sz w:val="22"/>
          <w:szCs w:val="22"/>
        </w:rPr>
        <w:t>,</w:t>
      </w:r>
      <w:r w:rsidRPr="00751331">
        <w:rPr>
          <w:b/>
          <w:bCs/>
          <w:color w:val="000000"/>
          <w:sz w:val="22"/>
          <w:szCs w:val="22"/>
        </w:rPr>
        <w:t xml:space="preserve"> did any dentist ADVISE you to stop smoking?</w:t>
      </w: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5C31A6" w:rsidRPr="00751331" w:rsidRDefault="00B8260F"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Cs/>
          <w:color w:val="000000"/>
          <w:sz w:val="22"/>
          <w:szCs w:val="22"/>
        </w:rPr>
        <w:tab/>
      </w:r>
      <w:r w:rsidR="005C31A6" w:rsidRPr="00751331">
        <w:rPr>
          <w:bCs/>
          <w:color w:val="000000"/>
          <w:sz w:val="22"/>
          <w:szCs w:val="22"/>
        </w:rPr>
        <w:t>(1)  Yes</w:t>
      </w:r>
      <w:r w:rsidR="005C31A6" w:rsidRPr="00751331">
        <w:rPr>
          <w:b/>
          <w:bCs/>
          <w:color w:val="000000"/>
          <w:sz w:val="22"/>
          <w:szCs w:val="22"/>
        </w:rPr>
        <w:tab/>
      </w:r>
      <w:r w:rsidR="005C31A6" w:rsidRPr="00751331">
        <w:rPr>
          <w:b/>
          <w:bCs/>
          <w:color w:val="000000"/>
          <w:sz w:val="22"/>
          <w:szCs w:val="22"/>
        </w:rPr>
        <w:tab/>
        <w:t>GO TO F2c</w:t>
      </w:r>
      <w:r w:rsidR="00B867F1">
        <w:rPr>
          <w:b/>
          <w:bCs/>
          <w:color w:val="000000"/>
          <w:sz w:val="22"/>
          <w:szCs w:val="22"/>
        </w:rPr>
        <w:t>1</w:t>
      </w:r>
    </w:p>
    <w:p w:rsidR="005C31A6" w:rsidRPr="00751331" w:rsidRDefault="00B8260F" w:rsidP="00B8260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Cs/>
          <w:color w:val="000000"/>
          <w:sz w:val="22"/>
          <w:szCs w:val="22"/>
        </w:rPr>
        <w:tab/>
      </w:r>
      <w:r w:rsidR="005C31A6" w:rsidRPr="00751331">
        <w:rPr>
          <w:bCs/>
          <w:color w:val="000000"/>
          <w:sz w:val="22"/>
          <w:szCs w:val="22"/>
        </w:rPr>
        <w:t>(2)  No</w:t>
      </w:r>
      <w:r w:rsidR="005C31A6" w:rsidRPr="00751331">
        <w:rPr>
          <w:b/>
          <w:bCs/>
          <w:color w:val="000000"/>
          <w:sz w:val="22"/>
          <w:szCs w:val="22"/>
        </w:rPr>
        <w:tab/>
      </w:r>
      <w:r w:rsidR="005C31A6" w:rsidRPr="00751331">
        <w:rPr>
          <w:b/>
          <w:bCs/>
          <w:color w:val="000000"/>
          <w:sz w:val="22"/>
          <w:szCs w:val="22"/>
        </w:rPr>
        <w:tab/>
        <w:t xml:space="preserve">GO TO </w:t>
      </w:r>
      <w:r w:rsidR="003C7E38" w:rsidRPr="00751331">
        <w:rPr>
          <w:b/>
          <w:bCs/>
          <w:color w:val="000000"/>
          <w:sz w:val="22"/>
          <w:szCs w:val="22"/>
        </w:rPr>
        <w:t>G1</w:t>
      </w: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5C31A6" w:rsidRPr="00751331" w:rsidRDefault="00B8260F" w:rsidP="00B8260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ab/>
      </w:r>
      <w:r w:rsidR="005C31A6" w:rsidRPr="00751331">
        <w:rPr>
          <w:color w:val="000000"/>
          <w:sz w:val="22"/>
          <w:szCs w:val="22"/>
        </w:rPr>
        <w:t>|__|</w:t>
      </w: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5C31A6" w:rsidRPr="00751331" w:rsidRDefault="005C31A6" w:rsidP="005C31A6">
      <w:pPr>
        <w:tabs>
          <w:tab w:val="left" w:pos="-1080"/>
          <w:tab w:val="left" w:pos="-720"/>
          <w:tab w:val="left" w:pos="0"/>
          <w:tab w:val="left" w:pos="54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sidRPr="00751331">
        <w:rPr>
          <w:b/>
          <w:bCs/>
          <w:color w:val="000000"/>
          <w:sz w:val="22"/>
          <w:szCs w:val="22"/>
        </w:rPr>
        <w:tab/>
      </w:r>
      <w:r w:rsidRPr="00751331">
        <w:rPr>
          <w:color w:val="000000"/>
          <w:sz w:val="22"/>
          <w:szCs w:val="22"/>
        </w:rPr>
        <w:t xml:space="preserve">[Don’t Know OR Refused:  </w:t>
      </w:r>
      <w:r w:rsidRPr="00751331">
        <w:rPr>
          <w:b/>
          <w:color w:val="000000"/>
          <w:sz w:val="22"/>
          <w:szCs w:val="22"/>
        </w:rPr>
        <w:t xml:space="preserve">GO TO </w:t>
      </w:r>
      <w:r w:rsidR="003C7E38" w:rsidRPr="00751331">
        <w:rPr>
          <w:b/>
          <w:color w:val="000000"/>
          <w:sz w:val="22"/>
          <w:szCs w:val="22"/>
        </w:rPr>
        <w:t>G1</w:t>
      </w:r>
      <w:r w:rsidRPr="00751331">
        <w:rPr>
          <w:color w:val="000000"/>
          <w:sz w:val="22"/>
          <w:szCs w:val="22"/>
        </w:rPr>
        <w:t>]</w:t>
      </w: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New Roman Bold" w:hAnsi="Times New Roman Bold"/>
          <w:b/>
          <w:bCs/>
          <w:color w:val="000000"/>
          <w:sz w:val="22"/>
          <w:szCs w:val="22"/>
        </w:rPr>
      </w:pPr>
      <w:r w:rsidRPr="00751331">
        <w:rPr>
          <w:rFonts w:ascii="Times New Roman Bold" w:hAnsi="Times New Roman Bold"/>
          <w:b/>
          <w:bCs/>
          <w:color w:val="000000"/>
          <w:sz w:val="22"/>
          <w:szCs w:val="22"/>
        </w:rPr>
        <w:t>F2c</w:t>
      </w:r>
      <w:r w:rsidR="00165A94" w:rsidRPr="00751331">
        <w:rPr>
          <w:rFonts w:ascii="Times New Roman Bold" w:hAnsi="Times New Roman Bold"/>
          <w:b/>
          <w:bCs/>
          <w:color w:val="000000"/>
          <w:sz w:val="22"/>
          <w:szCs w:val="22"/>
        </w:rPr>
        <w:t>1</w:t>
      </w:r>
      <w:r w:rsidRPr="00751331">
        <w:rPr>
          <w:rFonts w:ascii="Times New Roman Bold" w:hAnsi="Times New Roman Bold"/>
          <w:b/>
          <w:bCs/>
          <w:color w:val="000000"/>
          <w:sz w:val="22"/>
          <w:szCs w:val="22"/>
        </w:rPr>
        <w:t xml:space="preserve">   In the PAST 12 MONTHS, when a dentist advised you to quit smoking, did </w:t>
      </w: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hanging="540"/>
        <w:rPr>
          <w:rFonts w:ascii="Times New Roman Bold" w:hAnsi="Times New Roman Bold"/>
          <w:b/>
          <w:bCs/>
          <w:color w:val="000000"/>
          <w:sz w:val="22"/>
          <w:szCs w:val="22"/>
        </w:rPr>
      </w:pPr>
      <w:r w:rsidRPr="00751331">
        <w:rPr>
          <w:rFonts w:ascii="Times New Roman Bold" w:hAnsi="Times New Roman Bold"/>
          <w:b/>
          <w:bCs/>
          <w:color w:val="000000"/>
          <w:sz w:val="22"/>
          <w:szCs w:val="22"/>
        </w:rPr>
        <w:t xml:space="preserve">the dentist also: </w:t>
      </w: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hanging="720"/>
        <w:rPr>
          <w:bCs/>
          <w:color w:val="000000"/>
          <w:sz w:val="22"/>
          <w:szCs w:val="22"/>
        </w:rPr>
      </w:pPr>
    </w:p>
    <w:p w:rsidR="005C31A6" w:rsidRPr="00751331" w:rsidRDefault="005C31A6" w:rsidP="00165A94">
      <w:pPr>
        <w:numPr>
          <w:ilvl w:val="0"/>
          <w:numId w:val="46"/>
        </w:num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751331">
        <w:rPr>
          <w:color w:val="000000"/>
          <w:sz w:val="22"/>
          <w:szCs w:val="22"/>
        </w:rPr>
        <w:t>Yes</w:t>
      </w:r>
    </w:p>
    <w:p w:rsidR="005C31A6" w:rsidRPr="00751331" w:rsidRDefault="005C31A6" w:rsidP="005C31A6">
      <w:pPr>
        <w:numPr>
          <w:ilvl w:val="0"/>
          <w:numId w:val="46"/>
        </w:num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751331">
        <w:rPr>
          <w:color w:val="000000"/>
          <w:sz w:val="22"/>
          <w:szCs w:val="22"/>
        </w:rPr>
        <w:t>No</w:t>
      </w: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New Roman Bold" w:hAnsi="Times New Roman Bold"/>
          <w:b/>
          <w:color w:val="000000"/>
          <w:sz w:val="22"/>
          <w:szCs w:val="22"/>
        </w:rPr>
      </w:pP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New Roman Bold" w:hAnsi="Times New Roman Bold"/>
          <w:b/>
          <w:color w:val="000000"/>
          <w:sz w:val="22"/>
          <w:szCs w:val="22"/>
        </w:rPr>
      </w:pPr>
      <w:proofErr w:type="gramStart"/>
      <w:r w:rsidRPr="00751331">
        <w:rPr>
          <w:rFonts w:ascii="Times New Roman Bold" w:hAnsi="Times New Roman Bold"/>
          <w:b/>
          <w:color w:val="000000"/>
          <w:sz w:val="22"/>
          <w:szCs w:val="22"/>
        </w:rPr>
        <w:t>F2c1  |</w:t>
      </w:r>
      <w:proofErr w:type="gramEnd"/>
      <w:r w:rsidRPr="00751331">
        <w:rPr>
          <w:rFonts w:ascii="Times New Roman Bold" w:hAnsi="Times New Roman Bold"/>
          <w:b/>
          <w:color w:val="000000"/>
          <w:sz w:val="22"/>
          <w:szCs w:val="22"/>
        </w:rPr>
        <w:t>__|  Suggest that you call or use a telephone help line or qui</w:t>
      </w:r>
      <w:r w:rsidR="00B8260F">
        <w:rPr>
          <w:rFonts w:ascii="Times New Roman Bold" w:hAnsi="Times New Roman Bold"/>
          <w:b/>
          <w:color w:val="000000"/>
          <w:sz w:val="22"/>
          <w:szCs w:val="22"/>
        </w:rPr>
        <w:t>t line?</w:t>
      </w: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New Roman Bold" w:hAnsi="Times New Roman Bold"/>
          <w:b/>
          <w:color w:val="000000"/>
          <w:sz w:val="22"/>
          <w:szCs w:val="22"/>
        </w:rPr>
      </w:pPr>
      <w:proofErr w:type="gramStart"/>
      <w:r w:rsidRPr="00751331">
        <w:rPr>
          <w:rFonts w:ascii="Times New Roman Bold" w:hAnsi="Times New Roman Bold"/>
          <w:b/>
          <w:color w:val="000000"/>
          <w:sz w:val="22"/>
          <w:szCs w:val="22"/>
        </w:rPr>
        <w:t>F2c2  |</w:t>
      </w:r>
      <w:proofErr w:type="gramEnd"/>
      <w:r w:rsidRPr="00751331">
        <w:rPr>
          <w:rFonts w:ascii="Times New Roman Bold" w:hAnsi="Times New Roman Bold"/>
          <w:b/>
          <w:color w:val="000000"/>
          <w:sz w:val="22"/>
          <w:szCs w:val="22"/>
        </w:rPr>
        <w:t>__|  Suggest that you use a smoking cessation class, program, or counseling?</w:t>
      </w:r>
    </w:p>
    <w:p w:rsidR="005C31A6" w:rsidRPr="00751331" w:rsidRDefault="005C31A6" w:rsidP="00DB7C3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New Roman Bold" w:hAnsi="Times New Roman Bold"/>
          <w:b/>
          <w:color w:val="000000"/>
          <w:sz w:val="22"/>
          <w:szCs w:val="22"/>
        </w:rPr>
      </w:pPr>
      <w:r w:rsidRPr="00751331">
        <w:rPr>
          <w:rFonts w:ascii="Times New Roman Bold" w:hAnsi="Times New Roman Bold"/>
          <w:b/>
          <w:color w:val="000000"/>
          <w:sz w:val="22"/>
          <w:szCs w:val="22"/>
        </w:rPr>
        <w:t xml:space="preserve">F2c3 |__|   Recommend or </w:t>
      </w:r>
      <w:proofErr w:type="gramStart"/>
      <w:r w:rsidRPr="00751331">
        <w:rPr>
          <w:rFonts w:ascii="Times New Roman Bold" w:hAnsi="Times New Roman Bold"/>
          <w:b/>
          <w:color w:val="000000"/>
          <w:sz w:val="22"/>
          <w:szCs w:val="22"/>
        </w:rPr>
        <w:t>Prescribe</w:t>
      </w:r>
      <w:proofErr w:type="gramEnd"/>
      <w:r w:rsidRPr="00751331">
        <w:rPr>
          <w:rFonts w:ascii="Times New Roman Bold" w:hAnsi="Times New Roman Bold"/>
          <w:b/>
          <w:color w:val="000000"/>
          <w:sz w:val="22"/>
          <w:szCs w:val="22"/>
        </w:rPr>
        <w:t xml:space="preserve"> a nicotine product such as a patch, gum, lozenge,</w:t>
      </w:r>
    </w:p>
    <w:p w:rsidR="005C31A6" w:rsidRPr="00751331" w:rsidRDefault="005C31A6" w:rsidP="00B8260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New Roman Bold" w:hAnsi="Times New Roman Bold"/>
          <w:b/>
          <w:color w:val="000000"/>
          <w:sz w:val="22"/>
          <w:szCs w:val="22"/>
        </w:rPr>
      </w:pPr>
      <w:r w:rsidRPr="00751331">
        <w:rPr>
          <w:rFonts w:ascii="Times New Roman Bold" w:hAnsi="Times New Roman Bold"/>
          <w:b/>
          <w:color w:val="000000"/>
          <w:sz w:val="22"/>
          <w:szCs w:val="22"/>
        </w:rPr>
        <w:tab/>
      </w:r>
      <w:r w:rsidRPr="00751331">
        <w:rPr>
          <w:rFonts w:ascii="Times New Roman Bold" w:hAnsi="Times New Roman Bold"/>
          <w:b/>
          <w:color w:val="000000"/>
          <w:sz w:val="22"/>
          <w:szCs w:val="22"/>
        </w:rPr>
        <w:tab/>
      </w:r>
      <w:proofErr w:type="gramStart"/>
      <w:r w:rsidRPr="00751331">
        <w:rPr>
          <w:rFonts w:ascii="Times New Roman Bold" w:hAnsi="Times New Roman Bold"/>
          <w:b/>
          <w:color w:val="000000"/>
          <w:sz w:val="22"/>
          <w:szCs w:val="22"/>
        </w:rPr>
        <w:t>nasal</w:t>
      </w:r>
      <w:proofErr w:type="gramEnd"/>
      <w:r w:rsidRPr="00751331">
        <w:rPr>
          <w:rFonts w:ascii="Times New Roman Bold" w:hAnsi="Times New Roman Bold"/>
          <w:b/>
          <w:color w:val="000000"/>
          <w:sz w:val="22"/>
          <w:szCs w:val="22"/>
        </w:rPr>
        <w:t xml:space="preserve"> spray or inhaler</w:t>
      </w: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New Roman Bold" w:hAnsi="Times New Roman Bold"/>
          <w:b/>
          <w:color w:val="000000"/>
          <w:sz w:val="22"/>
          <w:szCs w:val="22"/>
        </w:rPr>
      </w:pPr>
      <w:r w:rsidRPr="00751331">
        <w:rPr>
          <w:rFonts w:ascii="Times New Roman Bold" w:hAnsi="Times New Roman Bold"/>
          <w:b/>
          <w:color w:val="000000"/>
          <w:sz w:val="22"/>
          <w:szCs w:val="22"/>
        </w:rPr>
        <w:t>F2c4 |__|  Prescribe a pill such as Chanti</w:t>
      </w:r>
      <w:r w:rsidR="00AD0417" w:rsidRPr="00751331">
        <w:rPr>
          <w:rFonts w:ascii="Times New Roman Bold" w:hAnsi="Times New Roman Bold"/>
          <w:b/>
          <w:color w:val="000000"/>
          <w:sz w:val="22"/>
          <w:szCs w:val="22"/>
        </w:rPr>
        <w:t>x</w:t>
      </w:r>
      <w:r w:rsidRPr="00751331">
        <w:rPr>
          <w:rFonts w:ascii="Times New Roman Bold" w:hAnsi="Times New Roman Bold"/>
          <w:b/>
          <w:color w:val="000000"/>
          <w:sz w:val="22"/>
          <w:szCs w:val="22"/>
        </w:rPr>
        <w:t xml:space="preserve">, </w:t>
      </w:r>
      <w:proofErr w:type="spellStart"/>
      <w:r w:rsidRPr="00751331">
        <w:rPr>
          <w:rFonts w:ascii="Times New Roman Bold" w:hAnsi="Times New Roman Bold"/>
          <w:b/>
          <w:color w:val="000000"/>
          <w:sz w:val="22"/>
          <w:szCs w:val="22"/>
        </w:rPr>
        <w:t>Varenicline</w:t>
      </w:r>
      <w:proofErr w:type="spellEnd"/>
      <w:r w:rsidRPr="00751331">
        <w:rPr>
          <w:rFonts w:ascii="Times New Roman Bold" w:hAnsi="Times New Roman Bold"/>
          <w:b/>
          <w:color w:val="000000"/>
          <w:sz w:val="22"/>
          <w:szCs w:val="22"/>
        </w:rPr>
        <w:t xml:space="preserve">, </w:t>
      </w:r>
      <w:proofErr w:type="spellStart"/>
      <w:r w:rsidRPr="00751331">
        <w:rPr>
          <w:rFonts w:ascii="Times New Roman Bold" w:hAnsi="Times New Roman Bold"/>
          <w:b/>
          <w:color w:val="000000"/>
          <w:sz w:val="22"/>
          <w:szCs w:val="22"/>
        </w:rPr>
        <w:t>Zyban</w:t>
      </w:r>
      <w:proofErr w:type="spellEnd"/>
      <w:r w:rsidRPr="00751331">
        <w:rPr>
          <w:rFonts w:ascii="Times New Roman Bold" w:hAnsi="Times New Roman Bold"/>
          <w:b/>
          <w:color w:val="000000"/>
          <w:sz w:val="22"/>
          <w:szCs w:val="22"/>
        </w:rPr>
        <w:t xml:space="preserve">, Bupropion, </w:t>
      </w:r>
      <w:r w:rsidR="00FD10E5" w:rsidRPr="00751331">
        <w:rPr>
          <w:rFonts w:ascii="Times New Roman Bold" w:hAnsi="Times New Roman Bold"/>
          <w:b/>
          <w:color w:val="000000"/>
          <w:sz w:val="22"/>
          <w:szCs w:val="22"/>
        </w:rPr>
        <w:t xml:space="preserve">or </w:t>
      </w:r>
      <w:r w:rsidRPr="00751331">
        <w:rPr>
          <w:rFonts w:ascii="Times New Roman Bold" w:hAnsi="Times New Roman Bold"/>
          <w:b/>
          <w:color w:val="000000"/>
          <w:sz w:val="22"/>
          <w:szCs w:val="22"/>
        </w:rPr>
        <w:t>Wellbutrin</w:t>
      </w: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New Roman Bold" w:hAnsi="Times New Roman Bold"/>
          <w:b/>
          <w:color w:val="000000"/>
          <w:sz w:val="22"/>
          <w:szCs w:val="22"/>
        </w:rPr>
      </w:pPr>
      <w:r w:rsidRPr="00751331">
        <w:rPr>
          <w:rFonts w:ascii="Times New Roman Bold" w:hAnsi="Times New Roman Bold"/>
          <w:b/>
          <w:color w:val="000000"/>
          <w:sz w:val="22"/>
          <w:szCs w:val="22"/>
        </w:rPr>
        <w:t>F2c5 |__|  Suggest that you set a specific date to stop smoking?</w:t>
      </w: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New Roman Bold" w:hAnsi="Times New Roman Bold"/>
          <w:b/>
          <w:color w:val="000000"/>
          <w:sz w:val="22"/>
          <w:szCs w:val="22"/>
        </w:rPr>
      </w:pP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New Roman Bold" w:hAnsi="Times New Roman Bold"/>
          <w:b/>
          <w:color w:val="000000"/>
          <w:sz w:val="22"/>
          <w:szCs w:val="22"/>
        </w:rPr>
      </w:pPr>
      <w:r w:rsidRPr="00751331">
        <w:rPr>
          <w:rFonts w:ascii="Times New Roman Bold" w:hAnsi="Times New Roman Bold"/>
          <w:b/>
          <w:color w:val="000000"/>
          <w:sz w:val="22"/>
          <w:szCs w:val="22"/>
        </w:rPr>
        <w:tab/>
        <w:t>All responses GO TO G1</w:t>
      </w: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rPr>
      </w:pPr>
    </w:p>
    <w:p w:rsidR="005C31A6" w:rsidRPr="00751331"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rPr>
        <w:sectPr w:rsidR="005C31A6" w:rsidRPr="00751331">
          <w:type w:val="continuous"/>
          <w:pgSz w:w="12240" w:h="15840"/>
          <w:pgMar w:top="1440" w:right="1440" w:bottom="720" w:left="1440" w:header="720" w:footer="720" w:gutter="0"/>
          <w:cols w:space="720"/>
        </w:sectPr>
      </w:pPr>
    </w:p>
    <w:p w:rsidR="005C31A6" w:rsidRPr="00751331" w:rsidRDefault="005C31A6" w:rsidP="005C31A6">
      <w:pPr>
        <w:rPr>
          <w:color w:val="000000"/>
          <w:sz w:val="22"/>
          <w:szCs w:val="22"/>
        </w:rPr>
      </w:pPr>
      <w:r w:rsidRPr="00751331">
        <w:rPr>
          <w:color w:val="000000"/>
        </w:rPr>
        <w:lastRenderedPageBreak/>
        <w:br w:type="page"/>
      </w:r>
    </w:p>
    <w:p w:rsidR="005C31A6" w:rsidRPr="00751331" w:rsidRDefault="005C31A6" w:rsidP="007E0243">
      <w:pPr>
        <w:pStyle w:val="Heading2"/>
      </w:pPr>
      <w:r w:rsidRPr="00751331">
        <w:lastRenderedPageBreak/>
        <w:t>SECTION G.  STAGES OF CHANGE   – EVERY DAY/SOME-DAY SMOKERS</w:t>
      </w:r>
    </w:p>
    <w:p w:rsidR="005C31A6" w:rsidRPr="00751331"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rPr>
        <w:sectPr w:rsidR="005C31A6" w:rsidRPr="00751331">
          <w:type w:val="continuous"/>
          <w:pgSz w:w="12240" w:h="15840"/>
          <w:pgMar w:top="1440" w:right="1440" w:bottom="720" w:left="1440" w:header="720" w:footer="720" w:gutter="0"/>
          <w:cols w:space="720"/>
        </w:sectPr>
      </w:pPr>
    </w:p>
    <w:p w:rsidR="005C31A6" w:rsidRPr="00751331"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bCs/>
          <w:color w:val="000000"/>
          <w:sz w:val="22"/>
          <w:szCs w:val="22"/>
        </w:rPr>
      </w:pPr>
    </w:p>
    <w:p w:rsidR="005C31A6" w:rsidRPr="00751331"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i/>
          <w:iCs/>
          <w:color w:val="000000"/>
          <w:sz w:val="22"/>
          <w:szCs w:val="22"/>
        </w:rPr>
      </w:pPr>
      <w:r w:rsidRPr="00751331">
        <w:rPr>
          <w:b/>
          <w:bCs/>
          <w:color w:val="000000"/>
          <w:sz w:val="22"/>
          <w:szCs w:val="22"/>
        </w:rPr>
        <w:t>G1</w:t>
      </w:r>
      <w:r w:rsidRPr="00751331">
        <w:rPr>
          <w:b/>
          <w:bCs/>
          <w:color w:val="000000"/>
          <w:sz w:val="22"/>
          <w:szCs w:val="22"/>
        </w:rPr>
        <w:tab/>
        <w:t xml:space="preserve">Are you seriously considering quitting smoking within the next 6 months? </w:t>
      </w:r>
    </w:p>
    <w:p w:rsidR="005C31A6" w:rsidRPr="00751331"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i/>
          <w:iCs/>
          <w:color w:val="000000"/>
          <w:sz w:val="22"/>
          <w:szCs w:val="22"/>
        </w:rPr>
      </w:pPr>
    </w:p>
    <w:p w:rsidR="005C31A6" w:rsidRPr="00751331" w:rsidRDefault="005C31A6" w:rsidP="00B8260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sidRPr="00751331">
        <w:rPr>
          <w:color w:val="000000"/>
          <w:sz w:val="22"/>
          <w:szCs w:val="22"/>
        </w:rPr>
        <w:t>(1) Yes</w:t>
      </w:r>
      <w:r w:rsidRPr="00751331">
        <w:rPr>
          <w:color w:val="000000"/>
          <w:sz w:val="22"/>
          <w:szCs w:val="22"/>
        </w:rPr>
        <w:tab/>
        <w:t>[GO TO G2]</w:t>
      </w:r>
    </w:p>
    <w:p w:rsidR="005C31A6" w:rsidRPr="00751331" w:rsidRDefault="005C31A6" w:rsidP="00B8260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sidRPr="00751331">
        <w:rPr>
          <w:color w:val="000000"/>
          <w:sz w:val="22"/>
          <w:szCs w:val="22"/>
        </w:rPr>
        <w:t>(2) No</w:t>
      </w:r>
      <w:r w:rsidR="00B8260F">
        <w:rPr>
          <w:color w:val="000000"/>
          <w:sz w:val="22"/>
          <w:szCs w:val="22"/>
        </w:rPr>
        <w:tab/>
      </w:r>
      <w:r w:rsidRPr="00751331">
        <w:rPr>
          <w:color w:val="000000"/>
          <w:sz w:val="22"/>
          <w:szCs w:val="22"/>
        </w:rPr>
        <w:t>[GO TO G3]</w:t>
      </w:r>
    </w:p>
    <w:p w:rsidR="005C31A6" w:rsidRPr="00751331"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rPr>
          <w:color w:val="000000"/>
          <w:sz w:val="22"/>
          <w:szCs w:val="22"/>
        </w:rPr>
      </w:pPr>
    </w:p>
    <w:p w:rsidR="005C31A6" w:rsidRPr="00751331"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sidRPr="00751331">
        <w:rPr>
          <w:color w:val="000000"/>
          <w:sz w:val="22"/>
          <w:szCs w:val="22"/>
        </w:rPr>
        <w:t>|__|</w:t>
      </w:r>
    </w:p>
    <w:p w:rsidR="005C31A6" w:rsidRPr="00751331"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5C31A6" w:rsidRPr="00751331"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sidRPr="00751331">
        <w:rPr>
          <w:color w:val="000000"/>
          <w:sz w:val="22"/>
          <w:szCs w:val="22"/>
        </w:rPr>
        <w:tab/>
        <w:t>[Don’t Know OR Refused: GO TO G3]</w:t>
      </w:r>
    </w:p>
    <w:p w:rsidR="005C31A6" w:rsidRPr="00751331"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5C31A6" w:rsidRPr="00751331"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rPr>
        <w:sectPr w:rsidR="005C31A6" w:rsidRPr="00751331">
          <w:type w:val="continuous"/>
          <w:pgSz w:w="12240" w:h="15840"/>
          <w:pgMar w:top="1440" w:right="1440" w:bottom="720" w:left="1440" w:header="720" w:footer="720" w:gutter="0"/>
          <w:cols w:space="720"/>
        </w:sectPr>
      </w:pPr>
    </w:p>
    <w:p w:rsidR="005C31A6" w:rsidRPr="00751331"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color w:val="000000"/>
          <w:sz w:val="22"/>
          <w:szCs w:val="22"/>
        </w:rPr>
      </w:pPr>
      <w:r w:rsidRPr="00751331">
        <w:rPr>
          <w:b/>
          <w:bCs/>
          <w:color w:val="000000"/>
          <w:sz w:val="22"/>
          <w:szCs w:val="22"/>
        </w:rPr>
        <w:lastRenderedPageBreak/>
        <w:t>G2</w:t>
      </w:r>
      <w:r w:rsidRPr="00751331">
        <w:rPr>
          <w:b/>
          <w:bCs/>
          <w:color w:val="000000"/>
          <w:sz w:val="22"/>
          <w:szCs w:val="22"/>
        </w:rPr>
        <w:tab/>
        <w:t xml:space="preserve">Are you planning to quit within the next 30 days? </w:t>
      </w:r>
    </w:p>
    <w:p w:rsidR="005C31A6" w:rsidRPr="00751331"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i/>
          <w:iCs/>
          <w:color w:val="000000"/>
          <w:sz w:val="22"/>
          <w:szCs w:val="22"/>
        </w:rPr>
      </w:pPr>
    </w:p>
    <w:p w:rsidR="005C31A6" w:rsidRPr="00751331"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sidRPr="00751331">
        <w:rPr>
          <w:color w:val="000000"/>
          <w:sz w:val="22"/>
          <w:szCs w:val="22"/>
        </w:rPr>
        <w:t>(1) Yes</w:t>
      </w:r>
    </w:p>
    <w:p w:rsidR="005C31A6" w:rsidRPr="00751331"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sidRPr="00751331">
        <w:rPr>
          <w:color w:val="000000"/>
          <w:sz w:val="22"/>
          <w:szCs w:val="22"/>
        </w:rPr>
        <w:t xml:space="preserve">(2) No </w:t>
      </w:r>
    </w:p>
    <w:p w:rsidR="005C31A6" w:rsidRPr="00751331"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5C31A6" w:rsidRPr="00751331"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b/>
          <w:bCs/>
          <w:color w:val="000000"/>
          <w:sz w:val="22"/>
          <w:szCs w:val="22"/>
        </w:rPr>
      </w:pPr>
      <w:r w:rsidRPr="00751331">
        <w:rPr>
          <w:color w:val="000000"/>
          <w:sz w:val="22"/>
          <w:szCs w:val="22"/>
        </w:rPr>
        <w:t>|__|</w:t>
      </w:r>
      <w:r w:rsidRPr="00751331">
        <w:rPr>
          <w:color w:val="000000"/>
          <w:sz w:val="22"/>
          <w:szCs w:val="22"/>
        </w:rPr>
        <w:tab/>
        <w:t>All responses GO TO G3</w:t>
      </w:r>
    </w:p>
    <w:p w:rsidR="005C31A6" w:rsidRPr="00751331"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b/>
          <w:bCs/>
          <w:color w:val="000000"/>
          <w:sz w:val="22"/>
          <w:szCs w:val="22"/>
        </w:rPr>
      </w:pPr>
    </w:p>
    <w:p w:rsidR="005C31A6" w:rsidRPr="00751331"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color w:val="000000"/>
          <w:sz w:val="22"/>
          <w:szCs w:val="22"/>
        </w:rPr>
      </w:pPr>
      <w:r w:rsidRPr="00751331">
        <w:rPr>
          <w:b/>
          <w:bCs/>
          <w:color w:val="000000"/>
          <w:sz w:val="22"/>
          <w:szCs w:val="22"/>
        </w:rPr>
        <w:t>G3</w:t>
      </w:r>
      <w:r w:rsidRPr="00751331">
        <w:rPr>
          <w:b/>
          <w:bCs/>
          <w:color w:val="000000"/>
          <w:sz w:val="22"/>
          <w:szCs w:val="22"/>
        </w:rPr>
        <w:tab/>
        <w:t>Overall, on a scale from 1 to 10 where 1 is NOT AT ALL interested and 10 is EXTREMELY interested, how interested are you in quitting smoking?</w:t>
      </w:r>
    </w:p>
    <w:p w:rsidR="005C31A6" w:rsidRPr="00751331"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color w:val="000000"/>
          <w:sz w:val="22"/>
          <w:szCs w:val="22"/>
        </w:rPr>
      </w:pPr>
    </w:p>
    <w:p w:rsidR="005C31A6" w:rsidRPr="00751331"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color w:val="000000"/>
          <w:sz w:val="22"/>
          <w:szCs w:val="22"/>
        </w:rPr>
      </w:pPr>
      <w:r w:rsidRPr="00751331">
        <w:rPr>
          <w:color w:val="000000"/>
          <w:sz w:val="22"/>
          <w:szCs w:val="22"/>
        </w:rPr>
        <w:tab/>
        <w:t xml:space="preserve">|__| IF G3 = 1 </w:t>
      </w:r>
      <w:r w:rsidRPr="00751331">
        <w:rPr>
          <w:rFonts w:ascii="WP IconicSymbolsA" w:hAnsi="WP IconicSymbolsA" w:cs="WP IconicSymbolsA"/>
          <w:color w:val="000000"/>
          <w:sz w:val="22"/>
          <w:szCs w:val="22"/>
        </w:rPr>
        <w:t></w:t>
      </w:r>
      <w:r w:rsidRPr="00751331">
        <w:rPr>
          <w:color w:val="000000"/>
          <w:sz w:val="22"/>
          <w:szCs w:val="22"/>
        </w:rPr>
        <w:t xml:space="preserve"> GO TO SECTION J, ELSE GO TO G4</w:t>
      </w:r>
    </w:p>
    <w:p w:rsidR="005C31A6" w:rsidRPr="00751331"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color w:val="000000"/>
          <w:sz w:val="22"/>
          <w:szCs w:val="22"/>
        </w:rPr>
      </w:pPr>
    </w:p>
    <w:p w:rsidR="005C31A6" w:rsidRPr="007E0243" w:rsidRDefault="005C31A6" w:rsidP="007E024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b/>
          <w:bCs/>
          <w:color w:val="000000"/>
          <w:sz w:val="22"/>
          <w:szCs w:val="22"/>
        </w:rPr>
      </w:pPr>
      <w:r w:rsidRPr="007E0243">
        <w:rPr>
          <w:b/>
          <w:bCs/>
          <w:sz w:val="22"/>
          <w:szCs w:val="22"/>
        </w:rPr>
        <w:t>G4</w:t>
      </w:r>
      <w:r w:rsidRPr="007E0243">
        <w:rPr>
          <w:b/>
          <w:bCs/>
          <w:sz w:val="22"/>
          <w:szCs w:val="22"/>
        </w:rPr>
        <w:tab/>
        <w:t>If you did try to quit smoking altogether in the next 6 months, how LIKELY do you think you would be to succeed --- not at all, a little likely, somewhat likely or very likely?</w:t>
      </w:r>
    </w:p>
    <w:p w:rsidR="005C31A6" w:rsidRPr="00751331" w:rsidRDefault="005C31A6" w:rsidP="005C31A6">
      <w:pPr>
        <w:rPr>
          <w:color w:val="000000"/>
        </w:rPr>
      </w:pPr>
    </w:p>
    <w:p w:rsidR="005C31A6" w:rsidRPr="00751331"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color w:val="000000"/>
          <w:sz w:val="22"/>
          <w:szCs w:val="22"/>
        </w:rPr>
      </w:pPr>
      <w:r w:rsidRPr="00751331">
        <w:rPr>
          <w:color w:val="000000"/>
          <w:sz w:val="22"/>
          <w:szCs w:val="22"/>
        </w:rPr>
        <w:tab/>
        <w:t>(1) Not at all</w:t>
      </w:r>
    </w:p>
    <w:p w:rsidR="005C31A6" w:rsidRPr="00751331"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sidRPr="00751331">
        <w:rPr>
          <w:color w:val="000000"/>
          <w:sz w:val="22"/>
          <w:szCs w:val="22"/>
        </w:rPr>
        <w:t>(2) A little likely</w:t>
      </w:r>
    </w:p>
    <w:p w:rsidR="005C31A6" w:rsidRPr="00751331"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sidRPr="00751331">
        <w:rPr>
          <w:color w:val="000000"/>
          <w:sz w:val="22"/>
          <w:szCs w:val="22"/>
        </w:rPr>
        <w:t>(3) Somewhat likely</w:t>
      </w:r>
    </w:p>
    <w:p w:rsidR="005C31A6" w:rsidRPr="00751331"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sidRPr="00751331">
        <w:rPr>
          <w:color w:val="000000"/>
          <w:sz w:val="22"/>
          <w:szCs w:val="22"/>
        </w:rPr>
        <w:t>(4) Very likely</w:t>
      </w:r>
    </w:p>
    <w:p w:rsidR="005C31A6" w:rsidRPr="00751331"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5C31A6" w:rsidRPr="00751331"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sidRPr="00751331">
        <w:rPr>
          <w:color w:val="000000"/>
          <w:sz w:val="22"/>
          <w:szCs w:val="22"/>
        </w:rPr>
        <w:tab/>
        <w:t>|__|</w:t>
      </w:r>
    </w:p>
    <w:p w:rsidR="005C31A6" w:rsidRPr="00751331"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5C31A6" w:rsidRPr="00751331" w:rsidRDefault="005C31A6" w:rsidP="00DB7C3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sz w:val="22"/>
          <w:szCs w:val="22"/>
        </w:rPr>
      </w:pPr>
      <w:r w:rsidRPr="00751331">
        <w:rPr>
          <w:b/>
          <w:bCs/>
          <w:color w:val="000000"/>
          <w:sz w:val="22"/>
          <w:szCs w:val="22"/>
        </w:rPr>
        <w:t xml:space="preserve">ALL EVERY DAY/SOME DAY SMOKERS (A3=1, 2) </w:t>
      </w:r>
      <w:r w:rsidRPr="00751331">
        <w:rPr>
          <w:rFonts w:ascii="WP IconicSymbolsA" w:hAnsi="WP IconicSymbolsA" w:cs="WP IconicSymbolsA"/>
          <w:b/>
          <w:bCs/>
          <w:color w:val="000000"/>
          <w:sz w:val="22"/>
          <w:szCs w:val="22"/>
        </w:rPr>
        <w:t></w:t>
      </w:r>
      <w:r w:rsidRPr="00751331">
        <w:rPr>
          <w:b/>
          <w:bCs/>
          <w:color w:val="000000"/>
          <w:sz w:val="22"/>
          <w:szCs w:val="22"/>
        </w:rPr>
        <w:t xml:space="preserve"> GO TO SECTION J</w:t>
      </w:r>
    </w:p>
    <w:p w:rsidR="005C31A6" w:rsidRPr="00751331" w:rsidRDefault="005C31A6" w:rsidP="005C31A6">
      <w:pPr>
        <w:pStyle w:val="Q11stquest"/>
        <w:tabs>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s>
        <w:rPr>
          <w:color w:val="000000"/>
        </w:rPr>
      </w:pPr>
    </w:p>
    <w:p w:rsidR="00DC1D65" w:rsidRPr="00751331" w:rsidRDefault="005C31A6" w:rsidP="007E0243">
      <w:pPr>
        <w:pStyle w:val="Heading2"/>
      </w:pPr>
      <w:r w:rsidRPr="00751331">
        <w:br w:type="page"/>
      </w:r>
      <w:r w:rsidR="00DC1D65" w:rsidRPr="00751331">
        <w:lastRenderedPageBreak/>
        <w:t>SECTION H.  FORMER SMOKER SECTION</w:t>
      </w:r>
    </w:p>
    <w:p w:rsidR="00DC1D65" w:rsidRPr="00751331"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rPr>
        <w:sectPr w:rsidR="00DC1D65" w:rsidRPr="00751331">
          <w:type w:val="continuous"/>
          <w:pgSz w:w="12240" w:h="15840"/>
          <w:pgMar w:top="1440" w:right="1440" w:bottom="720" w:left="1440" w:header="720" w:footer="720" w:gutter="0"/>
          <w:cols w:space="720"/>
        </w:sectPr>
      </w:pPr>
    </w:p>
    <w:p w:rsidR="00DC1D65" w:rsidRPr="00751331"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bCs/>
          <w:color w:val="000000"/>
          <w:sz w:val="22"/>
          <w:szCs w:val="22"/>
        </w:rPr>
      </w:pPr>
    </w:p>
    <w:p w:rsidR="00DC1D65" w:rsidRPr="00751331"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bCs/>
          <w:color w:val="000000"/>
          <w:sz w:val="22"/>
          <w:szCs w:val="22"/>
        </w:rPr>
      </w:pPr>
    </w:p>
    <w:p w:rsidR="00DC1D65" w:rsidRPr="00751331"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color w:val="000000"/>
          <w:sz w:val="22"/>
          <w:szCs w:val="22"/>
        </w:rPr>
      </w:pPr>
      <w:r w:rsidRPr="00751331">
        <w:rPr>
          <w:b/>
          <w:bCs/>
          <w:color w:val="000000"/>
          <w:sz w:val="22"/>
          <w:szCs w:val="22"/>
        </w:rPr>
        <w:t>H1</w:t>
      </w:r>
      <w:r w:rsidR="00AD7707" w:rsidRPr="00751331">
        <w:rPr>
          <w:b/>
          <w:bCs/>
          <w:color w:val="000000"/>
          <w:sz w:val="22"/>
          <w:szCs w:val="22"/>
        </w:rPr>
        <w:t>NUM/UNT</w:t>
      </w:r>
      <w:r w:rsidRPr="00751331">
        <w:rPr>
          <w:b/>
          <w:bCs/>
          <w:color w:val="000000"/>
          <w:sz w:val="22"/>
          <w:szCs w:val="22"/>
        </w:rPr>
        <w:tab/>
        <w:t>About how long has it been since you COMPLETELY quit smoking cigarettes?</w:t>
      </w:r>
    </w:p>
    <w:p w:rsidR="00DC1D65" w:rsidRPr="00751331"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DC1D65" w:rsidRPr="00751331"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sidRPr="00751331">
        <w:rPr>
          <w:b/>
          <w:bCs/>
          <w:color w:val="000000"/>
          <w:sz w:val="22"/>
          <w:szCs w:val="22"/>
        </w:rPr>
        <w:t>H1</w:t>
      </w:r>
      <w:r w:rsidR="00AD7707" w:rsidRPr="00751331">
        <w:rPr>
          <w:b/>
          <w:bCs/>
          <w:color w:val="000000"/>
          <w:sz w:val="22"/>
          <w:szCs w:val="22"/>
        </w:rPr>
        <w:t>NUM</w:t>
      </w:r>
      <w:r w:rsidR="002615E8" w:rsidRPr="00751331">
        <w:rPr>
          <w:color w:val="000000"/>
          <w:sz w:val="22"/>
          <w:szCs w:val="22"/>
        </w:rPr>
        <w:t xml:space="preserve">   </w:t>
      </w:r>
      <w:r w:rsidRPr="00751331">
        <w:rPr>
          <w:color w:val="000000"/>
          <w:sz w:val="22"/>
          <w:szCs w:val="22"/>
        </w:rPr>
        <w:t>ENTER NUMBER</w:t>
      </w:r>
    </w:p>
    <w:p w:rsidR="00DC1D65" w:rsidRPr="00751331"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sidRPr="00751331">
        <w:rPr>
          <w:color w:val="000000"/>
          <w:sz w:val="22"/>
          <w:szCs w:val="22"/>
        </w:rPr>
        <w:tab/>
        <w:t>(1</w:t>
      </w:r>
      <w:r w:rsidRPr="00751331">
        <w:rPr>
          <w:color w:val="000000"/>
          <w:sz w:val="22"/>
          <w:szCs w:val="22"/>
        </w:rPr>
        <w:noBreakHyphen/>
      </w:r>
      <w:r w:rsidR="00AD7707" w:rsidRPr="00751331">
        <w:rPr>
          <w:color w:val="000000"/>
          <w:sz w:val="22"/>
          <w:szCs w:val="22"/>
        </w:rPr>
        <w:t>99)</w:t>
      </w:r>
    </w:p>
    <w:p w:rsidR="00DC1D65" w:rsidRPr="00751331"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DC1D65" w:rsidRPr="00751331" w:rsidRDefault="00B8260F"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color w:val="000000"/>
          <w:sz w:val="22"/>
          <w:szCs w:val="22"/>
        </w:rPr>
        <w:tab/>
      </w:r>
      <w:r w:rsidR="00DC1D65" w:rsidRPr="00751331">
        <w:rPr>
          <w:color w:val="000000"/>
          <w:sz w:val="22"/>
          <w:szCs w:val="22"/>
        </w:rPr>
        <w:t>|__|__|</w:t>
      </w:r>
    </w:p>
    <w:p w:rsidR="00DC1D65" w:rsidRPr="00751331"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DC1D65" w:rsidRPr="00751331"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sidRPr="00751331">
        <w:rPr>
          <w:b/>
          <w:bCs/>
          <w:color w:val="000000"/>
          <w:sz w:val="22"/>
          <w:szCs w:val="22"/>
        </w:rPr>
        <w:t>H1</w:t>
      </w:r>
      <w:r w:rsidR="00AD7707" w:rsidRPr="00751331">
        <w:rPr>
          <w:b/>
          <w:bCs/>
          <w:color w:val="000000"/>
          <w:sz w:val="22"/>
          <w:szCs w:val="22"/>
        </w:rPr>
        <w:t>UNT</w:t>
      </w:r>
      <w:r w:rsidRPr="00751331">
        <w:rPr>
          <w:color w:val="000000"/>
          <w:sz w:val="22"/>
          <w:szCs w:val="22"/>
        </w:rPr>
        <w:t xml:space="preserve">  ENTER UNIT REPORTED</w:t>
      </w:r>
    </w:p>
    <w:p w:rsidR="00DC1D65" w:rsidRPr="00751331"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DC1D65" w:rsidRPr="00751331" w:rsidRDefault="00B8260F"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color w:val="000000"/>
          <w:sz w:val="22"/>
          <w:szCs w:val="22"/>
        </w:rPr>
        <w:tab/>
      </w:r>
      <w:r w:rsidR="00DC1D65" w:rsidRPr="00751331">
        <w:rPr>
          <w:color w:val="000000"/>
          <w:sz w:val="22"/>
          <w:szCs w:val="22"/>
        </w:rPr>
        <w:t>(1)  Days</w:t>
      </w:r>
    </w:p>
    <w:p w:rsidR="00DC1D65" w:rsidRPr="00751331" w:rsidRDefault="00B8260F" w:rsidP="00B8260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color w:val="000000"/>
          <w:sz w:val="22"/>
          <w:szCs w:val="22"/>
        </w:rPr>
        <w:tab/>
      </w:r>
      <w:r w:rsidR="00DC1D65" w:rsidRPr="00751331">
        <w:rPr>
          <w:color w:val="000000"/>
          <w:sz w:val="22"/>
          <w:szCs w:val="22"/>
        </w:rPr>
        <w:t>(2)  Weeks</w:t>
      </w:r>
    </w:p>
    <w:p w:rsidR="00DC1D65" w:rsidRPr="00751331" w:rsidRDefault="00B8260F" w:rsidP="00B8260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color w:val="000000"/>
          <w:sz w:val="22"/>
          <w:szCs w:val="22"/>
        </w:rPr>
        <w:tab/>
      </w:r>
      <w:r w:rsidR="00DC1D65" w:rsidRPr="00751331">
        <w:rPr>
          <w:color w:val="000000"/>
          <w:sz w:val="22"/>
          <w:szCs w:val="22"/>
        </w:rPr>
        <w:t>(3)  Months</w:t>
      </w:r>
    </w:p>
    <w:p w:rsidR="00DC1D65" w:rsidRPr="00751331" w:rsidRDefault="00B8260F" w:rsidP="00B8260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color w:val="000000"/>
          <w:sz w:val="22"/>
          <w:szCs w:val="22"/>
        </w:rPr>
        <w:tab/>
      </w:r>
      <w:r w:rsidR="00DC1D65" w:rsidRPr="00751331">
        <w:rPr>
          <w:color w:val="000000"/>
          <w:sz w:val="22"/>
          <w:szCs w:val="22"/>
        </w:rPr>
        <w:t>(4)  Years</w:t>
      </w:r>
    </w:p>
    <w:p w:rsidR="00DC1D65" w:rsidRPr="00751331"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DC1D65" w:rsidRPr="00751331" w:rsidRDefault="00B8260F"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rPr>
          <w:color w:val="000000"/>
          <w:sz w:val="22"/>
          <w:szCs w:val="22"/>
        </w:rPr>
      </w:pPr>
      <w:r>
        <w:rPr>
          <w:color w:val="000000"/>
          <w:sz w:val="22"/>
          <w:szCs w:val="22"/>
        </w:rPr>
        <w:tab/>
        <w:t>|__|</w:t>
      </w:r>
    </w:p>
    <w:p w:rsidR="00DC1D65" w:rsidRPr="00751331"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DC1D65" w:rsidRPr="00751331" w:rsidRDefault="00DC1D65" w:rsidP="00DC1D65">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jc w:val="center"/>
        <w:rPr>
          <w:color w:val="000000"/>
          <w:sz w:val="22"/>
          <w:szCs w:val="22"/>
        </w:rPr>
      </w:pPr>
      <w:smartTag w:uri="urn:schemas-microsoft-com:office:smarttags" w:element="address">
        <w:smartTag w:uri="urn:schemas-microsoft-com:office:smarttags" w:element="Street">
          <w:r w:rsidRPr="00751331">
            <w:rPr>
              <w:color w:val="000000"/>
              <w:sz w:val="22"/>
              <w:szCs w:val="22"/>
            </w:rPr>
            <w:t>BOX</w:t>
          </w:r>
        </w:smartTag>
        <w:r w:rsidRPr="00751331">
          <w:rPr>
            <w:color w:val="000000"/>
            <w:sz w:val="22"/>
            <w:szCs w:val="22"/>
          </w:rPr>
          <w:t xml:space="preserve"> 24</w:t>
        </w:r>
      </w:smartTag>
    </w:p>
    <w:p w:rsidR="00DC1D65" w:rsidRPr="00751331" w:rsidRDefault="00DC1D65" w:rsidP="00DC1D65">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rPr>
      </w:pPr>
      <w:r w:rsidRPr="00751331">
        <w:rPr>
          <w:color w:val="000000"/>
          <w:sz w:val="22"/>
          <w:szCs w:val="22"/>
        </w:rPr>
        <w:t>IF H1</w:t>
      </w:r>
      <w:r w:rsidR="001040E1" w:rsidRPr="00751331">
        <w:rPr>
          <w:color w:val="000000"/>
          <w:sz w:val="22"/>
          <w:szCs w:val="22"/>
        </w:rPr>
        <w:t>NUM</w:t>
      </w:r>
      <w:r w:rsidRPr="00751331">
        <w:rPr>
          <w:color w:val="000000"/>
          <w:sz w:val="22"/>
          <w:szCs w:val="22"/>
        </w:rPr>
        <w:t xml:space="preserve">&gt; 18 </w:t>
      </w:r>
      <w:r w:rsidRPr="00751331">
        <w:rPr>
          <w:color w:val="000000"/>
          <w:sz w:val="22"/>
          <w:szCs w:val="22"/>
          <w:u w:val="single"/>
        </w:rPr>
        <w:t>AND</w:t>
      </w:r>
      <w:r w:rsidRPr="00751331">
        <w:rPr>
          <w:color w:val="000000"/>
          <w:sz w:val="22"/>
          <w:szCs w:val="22"/>
        </w:rPr>
        <w:t xml:space="preserve"> H1</w:t>
      </w:r>
      <w:r w:rsidR="001040E1" w:rsidRPr="00751331">
        <w:rPr>
          <w:color w:val="000000"/>
          <w:sz w:val="22"/>
          <w:szCs w:val="22"/>
        </w:rPr>
        <w:t>UNT</w:t>
      </w:r>
      <w:r w:rsidRPr="00751331">
        <w:rPr>
          <w:color w:val="000000"/>
          <w:sz w:val="22"/>
          <w:szCs w:val="22"/>
        </w:rPr>
        <w:t>= 2</w:t>
      </w:r>
      <w:r w:rsidRPr="00751331">
        <w:rPr>
          <w:rFonts w:ascii="WP IconicSymbolsA" w:hAnsi="WP IconicSymbolsA" w:cs="WP IconicSymbolsA"/>
          <w:color w:val="000000"/>
          <w:sz w:val="22"/>
          <w:szCs w:val="22"/>
        </w:rPr>
        <w:t></w:t>
      </w:r>
      <w:r w:rsidRPr="00751331">
        <w:rPr>
          <w:color w:val="000000"/>
          <w:sz w:val="22"/>
          <w:szCs w:val="22"/>
        </w:rPr>
        <w:t>GO TO H1</w:t>
      </w:r>
      <w:r w:rsidR="00AC27E3" w:rsidRPr="00751331">
        <w:rPr>
          <w:color w:val="000000"/>
          <w:sz w:val="22"/>
          <w:szCs w:val="22"/>
        </w:rPr>
        <w:t>v</w:t>
      </w:r>
    </w:p>
    <w:p w:rsidR="00DC1D65" w:rsidRPr="00751331" w:rsidRDefault="00DC1D65" w:rsidP="00DC1D65">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rPr>
      </w:pPr>
      <w:r w:rsidRPr="00751331">
        <w:rPr>
          <w:color w:val="000000"/>
          <w:sz w:val="22"/>
          <w:szCs w:val="22"/>
        </w:rPr>
        <w:t>IF H1</w:t>
      </w:r>
      <w:r w:rsidR="001040E1" w:rsidRPr="00751331">
        <w:rPr>
          <w:color w:val="000000"/>
          <w:sz w:val="22"/>
          <w:szCs w:val="22"/>
        </w:rPr>
        <w:t>NUM</w:t>
      </w:r>
      <w:r w:rsidRPr="00751331">
        <w:rPr>
          <w:color w:val="000000"/>
          <w:sz w:val="22"/>
          <w:szCs w:val="22"/>
        </w:rPr>
        <w:t xml:space="preserve"> &gt; 30 </w:t>
      </w:r>
      <w:r w:rsidRPr="00751331">
        <w:rPr>
          <w:color w:val="000000"/>
          <w:sz w:val="22"/>
          <w:szCs w:val="22"/>
          <w:u w:val="single"/>
        </w:rPr>
        <w:t>AND</w:t>
      </w:r>
      <w:r w:rsidRPr="00751331">
        <w:rPr>
          <w:color w:val="000000"/>
          <w:sz w:val="22"/>
          <w:szCs w:val="22"/>
        </w:rPr>
        <w:t xml:space="preserve"> H1</w:t>
      </w:r>
      <w:r w:rsidR="001040E1" w:rsidRPr="00751331">
        <w:rPr>
          <w:color w:val="000000"/>
          <w:sz w:val="22"/>
          <w:szCs w:val="22"/>
        </w:rPr>
        <w:t>UNT</w:t>
      </w:r>
      <w:r w:rsidRPr="00751331">
        <w:rPr>
          <w:color w:val="000000"/>
          <w:sz w:val="22"/>
          <w:szCs w:val="22"/>
        </w:rPr>
        <w:t xml:space="preserve"> = 3  </w:t>
      </w:r>
      <w:r w:rsidRPr="00751331">
        <w:rPr>
          <w:rFonts w:ascii="WP IconicSymbolsA" w:hAnsi="WP IconicSymbolsA" w:cs="WP IconicSymbolsA"/>
          <w:color w:val="000000"/>
          <w:sz w:val="22"/>
          <w:szCs w:val="22"/>
        </w:rPr>
        <w:t></w:t>
      </w:r>
      <w:r w:rsidRPr="00751331">
        <w:rPr>
          <w:color w:val="000000"/>
          <w:sz w:val="22"/>
          <w:szCs w:val="22"/>
        </w:rPr>
        <w:t xml:space="preserve"> GO TO H1</w:t>
      </w:r>
      <w:r w:rsidR="00AC27E3" w:rsidRPr="00751331">
        <w:rPr>
          <w:color w:val="000000"/>
          <w:sz w:val="22"/>
          <w:szCs w:val="22"/>
        </w:rPr>
        <w:t>v</w:t>
      </w:r>
    </w:p>
    <w:p w:rsidR="00DC1D65" w:rsidRPr="00751331" w:rsidRDefault="00DC1D65" w:rsidP="00DC1D65">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rPr>
      </w:pPr>
      <w:r w:rsidRPr="00751331">
        <w:rPr>
          <w:color w:val="000000"/>
          <w:sz w:val="22"/>
          <w:szCs w:val="22"/>
        </w:rPr>
        <w:t>IF H1</w:t>
      </w:r>
      <w:r w:rsidR="001040E1" w:rsidRPr="00751331">
        <w:rPr>
          <w:color w:val="000000"/>
          <w:sz w:val="22"/>
          <w:szCs w:val="22"/>
        </w:rPr>
        <w:t>NUM</w:t>
      </w:r>
      <w:r w:rsidRPr="00751331">
        <w:rPr>
          <w:color w:val="000000"/>
          <w:sz w:val="22"/>
          <w:szCs w:val="22"/>
        </w:rPr>
        <w:t xml:space="preserve"> &gt;(AGE - [ENTRY A2])  </w:t>
      </w:r>
      <w:r w:rsidRPr="00751331">
        <w:rPr>
          <w:b/>
          <w:bCs/>
          <w:color w:val="000000"/>
          <w:sz w:val="22"/>
          <w:szCs w:val="22"/>
          <w:u w:val="single"/>
        </w:rPr>
        <w:t>AND</w:t>
      </w:r>
      <w:r w:rsidRPr="00751331">
        <w:rPr>
          <w:b/>
          <w:bCs/>
          <w:color w:val="000000"/>
          <w:sz w:val="22"/>
          <w:szCs w:val="22"/>
        </w:rPr>
        <w:t xml:space="preserve"> H1</w:t>
      </w:r>
      <w:r w:rsidR="001040E1" w:rsidRPr="00751331">
        <w:rPr>
          <w:b/>
          <w:bCs/>
          <w:color w:val="000000"/>
          <w:sz w:val="22"/>
          <w:szCs w:val="22"/>
        </w:rPr>
        <w:t>UNT</w:t>
      </w:r>
      <w:r w:rsidRPr="00751331">
        <w:rPr>
          <w:b/>
          <w:bCs/>
          <w:color w:val="000000"/>
          <w:sz w:val="22"/>
          <w:szCs w:val="22"/>
        </w:rPr>
        <w:t>= 4</w:t>
      </w:r>
      <w:r w:rsidRPr="00751331">
        <w:rPr>
          <w:color w:val="000000"/>
          <w:sz w:val="22"/>
          <w:szCs w:val="22"/>
        </w:rPr>
        <w:t xml:space="preserve"> </w:t>
      </w:r>
      <w:r w:rsidRPr="00751331">
        <w:rPr>
          <w:rFonts w:ascii="WP IconicSymbolsA" w:hAnsi="WP IconicSymbolsA" w:cs="WP IconicSymbolsA"/>
          <w:color w:val="000000"/>
          <w:sz w:val="22"/>
          <w:szCs w:val="22"/>
        </w:rPr>
        <w:t></w:t>
      </w:r>
      <w:r w:rsidRPr="00751331">
        <w:rPr>
          <w:color w:val="000000"/>
          <w:sz w:val="22"/>
          <w:szCs w:val="22"/>
        </w:rPr>
        <w:t>GO TO H1ERR</w:t>
      </w:r>
    </w:p>
    <w:p w:rsidR="00DC1D65" w:rsidRPr="00751331" w:rsidRDefault="00DC1D65" w:rsidP="00DC1D65">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rPr>
      </w:pPr>
      <w:r w:rsidRPr="00751331">
        <w:rPr>
          <w:color w:val="000000"/>
          <w:sz w:val="22"/>
          <w:szCs w:val="22"/>
        </w:rPr>
        <w:t xml:space="preserve">ELSE </w:t>
      </w:r>
      <w:r w:rsidRPr="00751331">
        <w:rPr>
          <w:rFonts w:ascii="WP IconicSymbolsA" w:hAnsi="WP IconicSymbolsA" w:cs="WP IconicSymbolsA"/>
          <w:color w:val="000000"/>
          <w:sz w:val="22"/>
          <w:szCs w:val="22"/>
        </w:rPr>
        <w:t></w:t>
      </w:r>
      <w:r w:rsidRPr="00751331">
        <w:rPr>
          <w:color w:val="000000"/>
          <w:sz w:val="22"/>
          <w:szCs w:val="22"/>
        </w:rPr>
        <w:t>GO TO H2</w:t>
      </w:r>
    </w:p>
    <w:p w:rsidR="00DC1D65" w:rsidRPr="00751331"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i/>
          <w:iCs/>
          <w:color w:val="000000"/>
          <w:sz w:val="22"/>
          <w:szCs w:val="22"/>
        </w:rPr>
      </w:pPr>
    </w:p>
    <w:p w:rsidR="00DC1D65" w:rsidRPr="00751331"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rPr>
          <w:color w:val="000000"/>
          <w:sz w:val="22"/>
          <w:szCs w:val="22"/>
        </w:rPr>
      </w:pPr>
      <w:r w:rsidRPr="00751331">
        <w:rPr>
          <w:b/>
          <w:bCs/>
          <w:color w:val="000000"/>
          <w:sz w:val="22"/>
          <w:szCs w:val="22"/>
        </w:rPr>
        <w:t>H1ERR</w:t>
      </w:r>
      <w:r w:rsidRPr="00751331">
        <w:rPr>
          <w:color w:val="000000"/>
          <w:sz w:val="22"/>
          <w:szCs w:val="22"/>
        </w:rPr>
        <w:tab/>
        <w:t>*** DO NOT READ ***</w:t>
      </w:r>
    </w:p>
    <w:p w:rsidR="00DC1D65" w:rsidRPr="00751331"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DC1D65" w:rsidRPr="00751331"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color w:val="000000"/>
          <w:sz w:val="22"/>
          <w:szCs w:val="22"/>
        </w:rPr>
      </w:pPr>
      <w:r w:rsidRPr="00751331">
        <w:rPr>
          <w:color w:val="000000"/>
          <w:sz w:val="22"/>
          <w:szCs w:val="22"/>
        </w:rPr>
        <w:tab/>
        <w:t xml:space="preserve">It was reported (in item A2) that this person first started smoking </w:t>
      </w:r>
      <w:r w:rsidR="00B867F1">
        <w:rPr>
          <w:color w:val="000000"/>
          <w:sz w:val="22"/>
          <w:szCs w:val="22"/>
        </w:rPr>
        <w:t xml:space="preserve">greater than </w:t>
      </w:r>
      <w:r w:rsidRPr="00751331">
        <w:rPr>
          <w:color w:val="000000"/>
          <w:sz w:val="22"/>
          <w:szCs w:val="22"/>
        </w:rPr>
        <w:t xml:space="preserve">[fill AGE </w:t>
      </w:r>
      <w:r w:rsidRPr="00751331">
        <w:rPr>
          <w:color w:val="000000"/>
          <w:sz w:val="22"/>
          <w:szCs w:val="22"/>
        </w:rPr>
        <w:noBreakHyphen/>
        <w:t xml:space="preserve"> (entry to A2)] years ago.  Response of [fill entry H1</w:t>
      </w:r>
      <w:r w:rsidR="001040E1" w:rsidRPr="00751331">
        <w:rPr>
          <w:color w:val="000000"/>
          <w:sz w:val="22"/>
          <w:szCs w:val="22"/>
        </w:rPr>
        <w:t>NUM/UNT</w:t>
      </w:r>
      <w:r w:rsidRPr="00751331">
        <w:rPr>
          <w:color w:val="000000"/>
          <w:sz w:val="22"/>
          <w:szCs w:val="22"/>
        </w:rPr>
        <w:t>] (in item H1</w:t>
      </w:r>
      <w:r w:rsidR="001040E1" w:rsidRPr="00751331">
        <w:rPr>
          <w:color w:val="000000"/>
          <w:sz w:val="22"/>
          <w:szCs w:val="22"/>
        </w:rPr>
        <w:t>NUM/UNT</w:t>
      </w:r>
      <w:r w:rsidRPr="00751331">
        <w:rPr>
          <w:color w:val="000000"/>
          <w:sz w:val="22"/>
          <w:szCs w:val="22"/>
        </w:rPr>
        <w:t>) is inconsistent.</w:t>
      </w:r>
    </w:p>
    <w:p w:rsidR="00DC1D65" w:rsidRPr="00751331"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DC1D65" w:rsidRPr="00751331"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sidRPr="00751331">
        <w:rPr>
          <w:color w:val="000000"/>
          <w:sz w:val="22"/>
          <w:szCs w:val="22"/>
        </w:rPr>
        <w:tab/>
        <w:t>(B)  Back to correct</w:t>
      </w:r>
    </w:p>
    <w:p w:rsidR="00DC1D65" w:rsidRPr="00751331"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DC1D65" w:rsidRPr="00751331" w:rsidRDefault="00B8260F"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color w:val="000000"/>
          <w:sz w:val="22"/>
          <w:szCs w:val="22"/>
        </w:rPr>
        <w:tab/>
      </w:r>
      <w:r w:rsidR="00DC1D65" w:rsidRPr="00751331">
        <w:rPr>
          <w:color w:val="000000"/>
          <w:sz w:val="22"/>
          <w:szCs w:val="22"/>
        </w:rPr>
        <w:t xml:space="preserve">|__| </w:t>
      </w:r>
      <w:r w:rsidR="00DC1D65" w:rsidRPr="00751331">
        <w:rPr>
          <w:rFonts w:ascii="WP IconicSymbolsA" w:hAnsi="WP IconicSymbolsA" w:cs="WP IconicSymbolsA"/>
          <w:color w:val="000000"/>
          <w:sz w:val="22"/>
          <w:szCs w:val="22"/>
        </w:rPr>
        <w:t></w:t>
      </w:r>
      <w:r w:rsidR="00DC1D65" w:rsidRPr="00751331">
        <w:rPr>
          <w:color w:val="000000"/>
          <w:sz w:val="22"/>
          <w:szCs w:val="22"/>
        </w:rPr>
        <w:t>GO TO H1NUM</w:t>
      </w:r>
    </w:p>
    <w:p w:rsidR="00DC1D65" w:rsidRPr="00751331"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DC1D65" w:rsidRPr="00751331"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color w:val="000000"/>
          <w:sz w:val="22"/>
          <w:szCs w:val="22"/>
        </w:rPr>
      </w:pPr>
      <w:r w:rsidRPr="00751331">
        <w:rPr>
          <w:b/>
          <w:bCs/>
          <w:color w:val="000000"/>
          <w:sz w:val="22"/>
          <w:szCs w:val="22"/>
        </w:rPr>
        <w:t>H1v</w:t>
      </w:r>
      <w:r w:rsidRPr="00751331">
        <w:rPr>
          <w:b/>
          <w:bCs/>
          <w:color w:val="000000"/>
          <w:sz w:val="22"/>
          <w:szCs w:val="22"/>
        </w:rPr>
        <w:tab/>
        <w:t xml:space="preserve">I have recorded that it has been about [fill entry </w:t>
      </w:r>
      <w:hyperlink r:id="rId24" w:history="1">
        <w:r w:rsidRPr="00751331">
          <w:rPr>
            <w:rStyle w:val="Hyperlink"/>
            <w:b/>
            <w:bCs/>
            <w:color w:val="000000"/>
            <w:sz w:val="22"/>
            <w:szCs w:val="22"/>
          </w:rPr>
          <w:t>H1</w:t>
        </w:r>
        <w:r w:rsidR="00CA720F" w:rsidRPr="00751331">
          <w:rPr>
            <w:rStyle w:val="Hyperlink"/>
            <w:b/>
            <w:bCs/>
            <w:color w:val="000000"/>
            <w:sz w:val="22"/>
            <w:szCs w:val="22"/>
          </w:rPr>
          <w:t>NUM</w:t>
        </w:r>
      </w:hyperlink>
      <w:r w:rsidRPr="00751331">
        <w:rPr>
          <w:b/>
          <w:bCs/>
          <w:color w:val="000000"/>
          <w:sz w:val="22"/>
          <w:szCs w:val="22"/>
        </w:rPr>
        <w:t xml:space="preserve"> and H1</w:t>
      </w:r>
      <w:r w:rsidR="00CA720F" w:rsidRPr="00751331">
        <w:rPr>
          <w:b/>
          <w:bCs/>
          <w:color w:val="000000"/>
          <w:sz w:val="22"/>
          <w:szCs w:val="22"/>
        </w:rPr>
        <w:t>UNT</w:t>
      </w:r>
      <w:r w:rsidRPr="00751331">
        <w:rPr>
          <w:b/>
          <w:bCs/>
          <w:color w:val="000000"/>
          <w:sz w:val="22"/>
          <w:szCs w:val="22"/>
        </w:rPr>
        <w:t>] since you completely quit smoking cigarettes?  Is that correct?</w:t>
      </w:r>
    </w:p>
    <w:p w:rsidR="00DC1D65" w:rsidRPr="00751331"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DC1D65" w:rsidRPr="00751331" w:rsidRDefault="00B8260F" w:rsidP="00DB7C3F">
      <w:pPr>
        <w:tabs>
          <w:tab w:val="left" w:pos="0"/>
          <w:tab w:val="left" w:pos="72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ind w:left="2160" w:hanging="2160"/>
        <w:rPr>
          <w:color w:val="000000"/>
          <w:sz w:val="22"/>
          <w:szCs w:val="22"/>
        </w:rPr>
      </w:pPr>
      <w:r>
        <w:rPr>
          <w:color w:val="000000"/>
          <w:sz w:val="22"/>
          <w:szCs w:val="22"/>
        </w:rPr>
        <w:tab/>
        <w:t>(1)  Yes</w:t>
      </w:r>
      <w:r w:rsidR="00DB7C3F">
        <w:rPr>
          <w:color w:val="000000"/>
          <w:sz w:val="22"/>
          <w:szCs w:val="22"/>
        </w:rPr>
        <w:tab/>
      </w:r>
      <w:r>
        <w:rPr>
          <w:color w:val="000000"/>
          <w:sz w:val="22"/>
          <w:szCs w:val="22"/>
        </w:rPr>
        <w:t>[GO TO H2]</w:t>
      </w:r>
    </w:p>
    <w:p w:rsidR="00DC1D65" w:rsidRPr="00751331" w:rsidRDefault="00B8260F" w:rsidP="00DB7C3F">
      <w:pPr>
        <w:tabs>
          <w:tab w:val="left" w:pos="0"/>
          <w:tab w:val="left" w:pos="72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color w:val="000000"/>
          <w:sz w:val="22"/>
          <w:szCs w:val="22"/>
        </w:rPr>
        <w:tab/>
      </w:r>
      <w:r w:rsidR="00DC1D65" w:rsidRPr="00751331">
        <w:rPr>
          <w:color w:val="000000"/>
          <w:sz w:val="22"/>
          <w:szCs w:val="22"/>
        </w:rPr>
        <w:t>(2)  No</w:t>
      </w:r>
      <w:r w:rsidR="00DB7C3F">
        <w:rPr>
          <w:color w:val="000000"/>
          <w:sz w:val="22"/>
          <w:szCs w:val="22"/>
        </w:rPr>
        <w:tab/>
      </w:r>
      <w:r w:rsidR="00DC1D65" w:rsidRPr="00751331">
        <w:rPr>
          <w:color w:val="000000"/>
          <w:sz w:val="22"/>
          <w:szCs w:val="22"/>
        </w:rPr>
        <w:t>[GO TO H1NUM]</w:t>
      </w:r>
    </w:p>
    <w:p w:rsidR="00DC1D65" w:rsidRPr="00751331"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DC1D65" w:rsidRPr="00751331" w:rsidRDefault="00B8260F"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color w:val="000000"/>
          <w:sz w:val="22"/>
          <w:szCs w:val="22"/>
        </w:rPr>
        <w:tab/>
      </w:r>
      <w:r w:rsidR="00DC1D65" w:rsidRPr="00751331">
        <w:rPr>
          <w:color w:val="000000"/>
          <w:sz w:val="22"/>
          <w:szCs w:val="22"/>
        </w:rPr>
        <w:t>|__|</w:t>
      </w:r>
    </w:p>
    <w:p w:rsidR="00DC1D65" w:rsidRPr="00751331"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DC1D65" w:rsidRPr="00751331"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sidRPr="00751331">
        <w:rPr>
          <w:b/>
          <w:bCs/>
          <w:color w:val="000000"/>
          <w:sz w:val="22"/>
          <w:szCs w:val="22"/>
        </w:rPr>
        <w:tab/>
      </w:r>
      <w:r w:rsidRPr="00751331">
        <w:rPr>
          <w:color w:val="000000"/>
          <w:sz w:val="22"/>
          <w:szCs w:val="22"/>
        </w:rPr>
        <w:t>[Don’t Know OR Refused: GO TO H2]</w:t>
      </w:r>
    </w:p>
    <w:p w:rsidR="00DC1D65" w:rsidRPr="00751331"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b/>
          <w:bCs/>
          <w:color w:val="000000"/>
          <w:sz w:val="22"/>
          <w:szCs w:val="22"/>
        </w:rPr>
      </w:pPr>
    </w:p>
    <w:p w:rsidR="00DC1D65" w:rsidRPr="00751331"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b/>
          <w:bCs/>
          <w:color w:val="000000"/>
          <w:sz w:val="22"/>
          <w:szCs w:val="22"/>
        </w:rPr>
      </w:pPr>
      <w:r w:rsidRPr="00751331">
        <w:rPr>
          <w:b/>
          <w:bCs/>
          <w:color w:val="000000"/>
          <w:sz w:val="22"/>
          <w:szCs w:val="22"/>
        </w:rPr>
        <w:t xml:space="preserve">H2  </w:t>
      </w:r>
      <w:r w:rsidRPr="00751331">
        <w:rPr>
          <w:b/>
          <w:bCs/>
          <w:color w:val="000000"/>
          <w:sz w:val="22"/>
          <w:szCs w:val="22"/>
        </w:rPr>
        <w:tab/>
        <w:t>Have you EVER smoked cigarettes EVERY DAY for at least 6 months?</w:t>
      </w:r>
      <w:r w:rsidRPr="00751331">
        <w:rPr>
          <w:b/>
          <w:bCs/>
          <w:i/>
          <w:iCs/>
          <w:color w:val="000000"/>
          <w:sz w:val="22"/>
          <w:szCs w:val="22"/>
        </w:rPr>
        <w:t xml:space="preserve"> </w:t>
      </w:r>
    </w:p>
    <w:p w:rsidR="00DC1D65" w:rsidRPr="00751331"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DC1D65" w:rsidRPr="00751331" w:rsidRDefault="00DC1D65" w:rsidP="00DB7C3F">
      <w:pPr>
        <w:tabs>
          <w:tab w:val="left" w:pos="0"/>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8"/>
          <w:szCs w:val="28"/>
        </w:rPr>
      </w:pPr>
      <w:r w:rsidRPr="00751331">
        <w:rPr>
          <w:color w:val="000000"/>
          <w:sz w:val="22"/>
          <w:szCs w:val="22"/>
        </w:rPr>
        <w:t>(1) Yes</w:t>
      </w:r>
      <w:r w:rsidR="00DB7C3F">
        <w:rPr>
          <w:color w:val="000000"/>
          <w:sz w:val="22"/>
          <w:szCs w:val="22"/>
        </w:rPr>
        <w:tab/>
      </w:r>
      <w:r w:rsidRPr="00751331">
        <w:rPr>
          <w:color w:val="000000"/>
          <w:sz w:val="28"/>
          <w:szCs w:val="28"/>
        </w:rPr>
        <w:t>[</w:t>
      </w:r>
      <w:r w:rsidRPr="00751331">
        <w:rPr>
          <w:b/>
          <w:color w:val="000000"/>
          <w:sz w:val="28"/>
          <w:szCs w:val="28"/>
        </w:rPr>
        <w:t>GO TO H2a</w:t>
      </w:r>
      <w:r w:rsidRPr="00751331">
        <w:rPr>
          <w:color w:val="000000"/>
          <w:sz w:val="28"/>
          <w:szCs w:val="28"/>
        </w:rPr>
        <w:t>]</w:t>
      </w:r>
    </w:p>
    <w:p w:rsidR="00DC1D65" w:rsidRPr="00751331" w:rsidRDefault="00DC1D65" w:rsidP="00DB7C3F">
      <w:pPr>
        <w:tabs>
          <w:tab w:val="left" w:pos="0"/>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b/>
          <w:bCs/>
          <w:i/>
          <w:iCs/>
          <w:color w:val="000000"/>
          <w:sz w:val="22"/>
          <w:szCs w:val="22"/>
        </w:rPr>
      </w:pPr>
      <w:r w:rsidRPr="00751331">
        <w:rPr>
          <w:color w:val="000000"/>
          <w:sz w:val="22"/>
          <w:szCs w:val="22"/>
        </w:rPr>
        <w:t>(2) No</w:t>
      </w:r>
      <w:r w:rsidR="00DB7C3F">
        <w:rPr>
          <w:color w:val="000000"/>
          <w:sz w:val="22"/>
          <w:szCs w:val="22"/>
        </w:rPr>
        <w:tab/>
      </w:r>
      <w:r w:rsidRPr="00751331">
        <w:rPr>
          <w:color w:val="000000"/>
          <w:sz w:val="22"/>
          <w:szCs w:val="22"/>
        </w:rPr>
        <w:t>[</w:t>
      </w:r>
      <w:r w:rsidRPr="00751331">
        <w:rPr>
          <w:b/>
          <w:color w:val="000000"/>
          <w:sz w:val="28"/>
          <w:szCs w:val="28"/>
        </w:rPr>
        <w:t>GO TO BOX 26]</w:t>
      </w:r>
    </w:p>
    <w:p w:rsidR="00DC1D65" w:rsidRPr="00751331"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i/>
          <w:iCs/>
          <w:color w:val="000000"/>
          <w:sz w:val="22"/>
          <w:szCs w:val="22"/>
        </w:rPr>
      </w:pPr>
    </w:p>
    <w:p w:rsidR="00DC1D65" w:rsidRPr="00751331"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i/>
          <w:iCs/>
          <w:color w:val="000000"/>
          <w:sz w:val="22"/>
          <w:szCs w:val="22"/>
        </w:rPr>
      </w:pPr>
      <w:r w:rsidRPr="00751331">
        <w:rPr>
          <w:b/>
          <w:bCs/>
          <w:i/>
          <w:iCs/>
          <w:color w:val="000000"/>
          <w:sz w:val="22"/>
          <w:szCs w:val="22"/>
        </w:rPr>
        <w:tab/>
        <w:t>|__|</w:t>
      </w:r>
    </w:p>
    <w:p w:rsidR="00DC1D65" w:rsidRPr="00751331"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DC1D65" w:rsidRPr="00751331"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sidRPr="00751331">
        <w:rPr>
          <w:color w:val="000000"/>
          <w:sz w:val="22"/>
          <w:szCs w:val="22"/>
        </w:rPr>
        <w:lastRenderedPageBreak/>
        <w:tab/>
        <w:t xml:space="preserve">[Don’t Know OR Refused: GO TO </w:t>
      </w:r>
      <w:smartTag w:uri="urn:schemas-microsoft-com:office:smarttags" w:element="address">
        <w:smartTag w:uri="urn:schemas-microsoft-com:office:smarttags" w:element="Street">
          <w:r w:rsidRPr="00751331">
            <w:rPr>
              <w:color w:val="000000"/>
              <w:sz w:val="22"/>
              <w:szCs w:val="22"/>
            </w:rPr>
            <w:t>BOX</w:t>
          </w:r>
        </w:smartTag>
        <w:r w:rsidRPr="00751331">
          <w:rPr>
            <w:color w:val="000000"/>
            <w:sz w:val="22"/>
            <w:szCs w:val="22"/>
          </w:rPr>
          <w:t xml:space="preserve"> 26</w:t>
        </w:r>
      </w:smartTag>
      <w:r w:rsidRPr="00751331">
        <w:rPr>
          <w:color w:val="000000"/>
          <w:sz w:val="22"/>
          <w:szCs w:val="22"/>
        </w:rPr>
        <w:t>]</w:t>
      </w:r>
    </w:p>
    <w:p w:rsidR="00341C1C" w:rsidRPr="00751331" w:rsidRDefault="00341C1C" w:rsidP="00F44703">
      <w:pPr>
        <w:tabs>
          <w:tab w:val="left" w:pos="720"/>
        </w:tabs>
        <w:ind w:left="720" w:hanging="720"/>
        <w:rPr>
          <w:b/>
          <w:bCs/>
          <w:color w:val="000000"/>
        </w:rPr>
      </w:pPr>
    </w:p>
    <w:p w:rsidR="00F44703" w:rsidRPr="00751331" w:rsidRDefault="00F44703" w:rsidP="00F44703">
      <w:pPr>
        <w:tabs>
          <w:tab w:val="left" w:pos="720"/>
        </w:tabs>
        <w:ind w:left="720" w:hanging="720"/>
        <w:rPr>
          <w:b/>
          <w:bCs/>
          <w:color w:val="000000"/>
          <w:sz w:val="22"/>
          <w:szCs w:val="22"/>
        </w:rPr>
      </w:pPr>
      <w:r w:rsidRPr="00751331">
        <w:rPr>
          <w:b/>
          <w:bCs/>
          <w:color w:val="000000"/>
        </w:rPr>
        <w:t>H2a</w:t>
      </w:r>
      <w:r w:rsidRPr="00751331">
        <w:rPr>
          <w:i/>
          <w:iCs/>
          <w:color w:val="000000"/>
          <w:sz w:val="22"/>
          <w:szCs w:val="22"/>
        </w:rPr>
        <w:tab/>
      </w:r>
      <w:r w:rsidRPr="00751331">
        <w:rPr>
          <w:b/>
          <w:bCs/>
          <w:color w:val="000000"/>
          <w:sz w:val="22"/>
          <w:szCs w:val="22"/>
        </w:rPr>
        <w:t xml:space="preserve">At what age did you first start to smoke cigarettes EVERY </w:t>
      </w:r>
      <w:smartTag w:uri="urn:schemas-microsoft-com:office:smarttags" w:element="stockticker">
        <w:r w:rsidRPr="00751331">
          <w:rPr>
            <w:b/>
            <w:bCs/>
            <w:color w:val="000000"/>
            <w:sz w:val="22"/>
            <w:szCs w:val="22"/>
          </w:rPr>
          <w:t>DAY</w:t>
        </w:r>
      </w:smartTag>
      <w:r w:rsidRPr="00751331">
        <w:rPr>
          <w:b/>
          <w:bCs/>
          <w:color w:val="000000"/>
          <w:sz w:val="22"/>
          <w:szCs w:val="22"/>
        </w:rPr>
        <w:t>?</w:t>
      </w:r>
    </w:p>
    <w:p w:rsidR="00F44703" w:rsidRPr="00751331" w:rsidRDefault="00F44703" w:rsidP="00F44703">
      <w:pPr>
        <w:rPr>
          <w:b/>
          <w:bCs/>
          <w:color w:val="000000"/>
          <w:sz w:val="22"/>
          <w:szCs w:val="22"/>
        </w:rPr>
      </w:pPr>
    </w:p>
    <w:p w:rsidR="00F44703" w:rsidRPr="00751331" w:rsidRDefault="00F44703" w:rsidP="00B8260F">
      <w:pPr>
        <w:tabs>
          <w:tab w:val="left" w:pos="2160"/>
        </w:tabs>
        <w:rPr>
          <w:b/>
          <w:color w:val="000000"/>
        </w:rPr>
      </w:pPr>
      <w:r w:rsidRPr="00751331">
        <w:rPr>
          <w:color w:val="000000"/>
          <w:sz w:val="22"/>
          <w:szCs w:val="22"/>
        </w:rPr>
        <w:tab/>
        <w:t xml:space="preserve">ENTER </w:t>
      </w:r>
      <w:proofErr w:type="gramStart"/>
      <w:r w:rsidRPr="00751331">
        <w:rPr>
          <w:color w:val="000000"/>
          <w:sz w:val="22"/>
          <w:szCs w:val="22"/>
        </w:rPr>
        <w:t>AGE  (</w:t>
      </w:r>
      <w:proofErr w:type="gramEnd"/>
      <w:r w:rsidRPr="00751331">
        <w:rPr>
          <w:color w:val="000000"/>
          <w:sz w:val="22"/>
          <w:szCs w:val="22"/>
        </w:rPr>
        <w:t>01 – AGE)</w:t>
      </w:r>
    </w:p>
    <w:p w:rsidR="00F44703" w:rsidRPr="00751331" w:rsidRDefault="00F44703" w:rsidP="00F44703">
      <w:pPr>
        <w:ind w:firstLine="720"/>
        <w:rPr>
          <w:b/>
          <w:color w:val="000000"/>
        </w:rPr>
      </w:pPr>
    </w:p>
    <w:p w:rsidR="00F44703" w:rsidRPr="00751331" w:rsidRDefault="00F44703" w:rsidP="00F44703">
      <w:pPr>
        <w:ind w:firstLine="720"/>
        <w:rPr>
          <w:color w:val="000000"/>
          <w:sz w:val="22"/>
          <w:szCs w:val="22"/>
        </w:rPr>
      </w:pPr>
      <w:r w:rsidRPr="00751331">
        <w:rPr>
          <w:b/>
          <w:color w:val="000000"/>
        </w:rPr>
        <w:t>|__|__|</w:t>
      </w:r>
    </w:p>
    <w:p w:rsidR="00F44703" w:rsidRPr="00751331" w:rsidRDefault="00F44703" w:rsidP="00F44703">
      <w:pPr>
        <w:rPr>
          <w:color w:val="000000"/>
          <w:sz w:val="32"/>
          <w:szCs w:val="32"/>
        </w:rPr>
      </w:pPr>
    </w:p>
    <w:p w:rsidR="00F44703" w:rsidRPr="00751331" w:rsidRDefault="00F44703" w:rsidP="00F44703">
      <w:pPr>
        <w:rPr>
          <w:color w:val="000000"/>
          <w:sz w:val="28"/>
          <w:szCs w:val="32"/>
        </w:rPr>
      </w:pPr>
      <w:r w:rsidRPr="00751331">
        <w:rPr>
          <w:color w:val="000000"/>
          <w:sz w:val="32"/>
          <w:szCs w:val="32"/>
        </w:rPr>
        <w:tab/>
        <w:t>[</w:t>
      </w:r>
      <w:r w:rsidRPr="00751331">
        <w:rPr>
          <w:color w:val="000000"/>
          <w:sz w:val="28"/>
          <w:szCs w:val="32"/>
        </w:rPr>
        <w:t>Age &gt;5:  GO TO H2b]</w:t>
      </w:r>
    </w:p>
    <w:p w:rsidR="00F44703" w:rsidRPr="00751331" w:rsidRDefault="00F44703" w:rsidP="00F44703">
      <w:pPr>
        <w:ind w:firstLine="720"/>
        <w:rPr>
          <w:color w:val="000000"/>
          <w:sz w:val="28"/>
          <w:szCs w:val="32"/>
        </w:rPr>
      </w:pPr>
      <w:r w:rsidRPr="00751331">
        <w:rPr>
          <w:color w:val="000000"/>
          <w:sz w:val="28"/>
          <w:szCs w:val="32"/>
        </w:rPr>
        <w:t>[AGE Less Than OR Equal 5:  GO TO H2a</w:t>
      </w:r>
      <w:r w:rsidR="00AC27E3" w:rsidRPr="00751331">
        <w:rPr>
          <w:color w:val="000000"/>
          <w:sz w:val="28"/>
          <w:szCs w:val="32"/>
        </w:rPr>
        <w:t>v</w:t>
      </w:r>
      <w:r w:rsidRPr="00751331">
        <w:rPr>
          <w:color w:val="000000"/>
          <w:sz w:val="28"/>
          <w:szCs w:val="32"/>
        </w:rPr>
        <w:t>]</w:t>
      </w:r>
    </w:p>
    <w:p w:rsidR="00F44703" w:rsidRPr="00751331" w:rsidRDefault="00F44703" w:rsidP="00F44703">
      <w:pPr>
        <w:ind w:firstLine="720"/>
        <w:rPr>
          <w:b/>
          <w:bCs/>
          <w:color w:val="000000"/>
          <w:sz w:val="28"/>
          <w:szCs w:val="22"/>
        </w:rPr>
      </w:pPr>
      <w:r w:rsidRPr="00751331">
        <w:rPr>
          <w:color w:val="000000"/>
          <w:sz w:val="28"/>
          <w:szCs w:val="32"/>
        </w:rPr>
        <w:t>[</w:t>
      </w:r>
      <w:smartTag w:uri="urn:schemas-microsoft-com:office:smarttags" w:element="stockticker">
        <w:r w:rsidRPr="00751331">
          <w:rPr>
            <w:color w:val="000000"/>
            <w:sz w:val="28"/>
            <w:szCs w:val="22"/>
          </w:rPr>
          <w:t>DON</w:t>
        </w:r>
      </w:smartTag>
      <w:r w:rsidRPr="00751331">
        <w:rPr>
          <w:color w:val="000000"/>
          <w:sz w:val="28"/>
          <w:szCs w:val="22"/>
        </w:rPr>
        <w:t xml:space="preserve">’T KNOW OR REFUSED:  GO TO </w:t>
      </w:r>
      <w:r w:rsidR="003C7E38" w:rsidRPr="00751331">
        <w:rPr>
          <w:color w:val="000000"/>
          <w:sz w:val="28"/>
          <w:szCs w:val="22"/>
        </w:rPr>
        <w:t>H5</w:t>
      </w:r>
      <w:r w:rsidRPr="00751331">
        <w:rPr>
          <w:color w:val="000000"/>
          <w:sz w:val="28"/>
          <w:szCs w:val="22"/>
        </w:rPr>
        <w:t>]</w:t>
      </w:r>
    </w:p>
    <w:p w:rsidR="00F44703" w:rsidRPr="00751331" w:rsidRDefault="00F44703" w:rsidP="00F44703">
      <w:pPr>
        <w:ind w:left="720"/>
        <w:rPr>
          <w:color w:val="000000"/>
          <w:sz w:val="22"/>
          <w:szCs w:val="22"/>
        </w:rPr>
      </w:pPr>
    </w:p>
    <w:p w:rsidR="00F44703" w:rsidRPr="00B8260F" w:rsidRDefault="00F44703" w:rsidP="00F44703">
      <w:pPr>
        <w:rPr>
          <w:b/>
          <w:bCs/>
          <w:color w:val="000000"/>
        </w:rPr>
      </w:pPr>
    </w:p>
    <w:p w:rsidR="00F44703" w:rsidRPr="00751331" w:rsidRDefault="00F44703" w:rsidP="00F44703">
      <w:pPr>
        <w:tabs>
          <w:tab w:val="left" w:pos="720"/>
          <w:tab w:val="left" w:pos="1440"/>
        </w:tabs>
        <w:ind w:left="1440" w:hanging="1440"/>
        <w:rPr>
          <w:rFonts w:ascii="Times New Roman Bold" w:hAnsi="Times New Roman Bold"/>
          <w:b/>
          <w:color w:val="000000"/>
          <w:szCs w:val="22"/>
        </w:rPr>
      </w:pPr>
      <w:r w:rsidRPr="00751331">
        <w:rPr>
          <w:rFonts w:ascii="Times New Roman Bold" w:hAnsi="Times New Roman Bold"/>
          <w:b/>
          <w:color w:val="000000"/>
          <w:szCs w:val="22"/>
        </w:rPr>
        <w:t>H2a</w:t>
      </w:r>
      <w:r w:rsidR="00AC27E3" w:rsidRPr="00751331">
        <w:rPr>
          <w:rFonts w:ascii="Times New Roman Bold" w:hAnsi="Times New Roman Bold"/>
          <w:b/>
          <w:color w:val="000000"/>
          <w:szCs w:val="22"/>
        </w:rPr>
        <w:t>v</w:t>
      </w:r>
      <w:r w:rsidRPr="00751331">
        <w:rPr>
          <w:rFonts w:ascii="Times New Roman Bold" w:hAnsi="Times New Roman Bold"/>
          <w:b/>
          <w:color w:val="000000"/>
          <w:szCs w:val="22"/>
        </w:rPr>
        <w:t xml:space="preserve">  I have recorded that you were [fill entry H2a] years old when you started smoking cigarettes EVERY DAY.  Is that correct?</w:t>
      </w:r>
    </w:p>
    <w:p w:rsidR="00F44703" w:rsidRPr="00751331" w:rsidRDefault="00F44703" w:rsidP="00F44703">
      <w:pPr>
        <w:rPr>
          <w:color w:val="000000"/>
          <w:sz w:val="22"/>
          <w:szCs w:val="22"/>
        </w:rPr>
      </w:pPr>
    </w:p>
    <w:p w:rsidR="00F44703" w:rsidRPr="00751331" w:rsidRDefault="00F44703" w:rsidP="00F44703">
      <w:pPr>
        <w:rPr>
          <w:color w:val="000000"/>
          <w:sz w:val="22"/>
          <w:szCs w:val="22"/>
        </w:rPr>
      </w:pPr>
    </w:p>
    <w:p w:rsidR="00F44703" w:rsidRPr="00751331" w:rsidRDefault="00F44703" w:rsidP="00F44703">
      <w:pPr>
        <w:tabs>
          <w:tab w:val="left" w:pos="720"/>
        </w:tabs>
        <w:ind w:left="720"/>
        <w:rPr>
          <w:b/>
          <w:bCs/>
          <w:color w:val="000000"/>
        </w:rPr>
      </w:pPr>
      <w:r w:rsidRPr="00751331">
        <w:rPr>
          <w:bCs/>
          <w:color w:val="000000"/>
        </w:rPr>
        <w:t>(1)Yes</w:t>
      </w:r>
      <w:r w:rsidRPr="00751331">
        <w:rPr>
          <w:b/>
          <w:bCs/>
          <w:color w:val="000000"/>
        </w:rPr>
        <w:t xml:space="preserve"> [GO TO H2b]</w:t>
      </w:r>
    </w:p>
    <w:p w:rsidR="00F44703" w:rsidRPr="00751331" w:rsidRDefault="00F44703" w:rsidP="00F44703">
      <w:pPr>
        <w:tabs>
          <w:tab w:val="left" w:pos="720"/>
        </w:tabs>
        <w:ind w:left="720"/>
        <w:rPr>
          <w:b/>
          <w:bCs/>
          <w:color w:val="000000"/>
        </w:rPr>
      </w:pPr>
      <w:r w:rsidRPr="00751331">
        <w:rPr>
          <w:bCs/>
          <w:color w:val="000000"/>
        </w:rPr>
        <w:t>(2)N</w:t>
      </w:r>
      <w:r w:rsidRPr="00751331">
        <w:rPr>
          <w:b/>
          <w:bCs/>
          <w:color w:val="000000"/>
        </w:rPr>
        <w:t>o  [GO TO H2a]</w:t>
      </w:r>
    </w:p>
    <w:p w:rsidR="00F44703" w:rsidRPr="00751331" w:rsidRDefault="00F44703" w:rsidP="00F44703">
      <w:pPr>
        <w:tabs>
          <w:tab w:val="left" w:pos="720"/>
        </w:tabs>
        <w:ind w:left="720"/>
        <w:rPr>
          <w:b/>
          <w:bCs/>
          <w:color w:val="000000"/>
        </w:rPr>
      </w:pPr>
    </w:p>
    <w:p w:rsidR="00F44703" w:rsidRPr="00751331" w:rsidRDefault="00F44703" w:rsidP="00F44703">
      <w:pPr>
        <w:tabs>
          <w:tab w:val="left" w:pos="720"/>
        </w:tabs>
        <w:ind w:left="720"/>
        <w:rPr>
          <w:b/>
          <w:bCs/>
          <w:color w:val="000000"/>
        </w:rPr>
      </w:pPr>
      <w:r w:rsidRPr="00751331">
        <w:rPr>
          <w:b/>
          <w:bCs/>
          <w:color w:val="000000"/>
        </w:rPr>
        <w:t>|__|</w:t>
      </w:r>
    </w:p>
    <w:p w:rsidR="00F44703" w:rsidRPr="00751331" w:rsidRDefault="00F44703" w:rsidP="00F44703">
      <w:pPr>
        <w:rPr>
          <w:b/>
          <w:bCs/>
          <w:color w:val="000000"/>
          <w:sz w:val="22"/>
          <w:szCs w:val="22"/>
        </w:rPr>
      </w:pPr>
    </w:p>
    <w:p w:rsidR="00F44703" w:rsidRPr="00751331" w:rsidRDefault="00F44703" w:rsidP="00F44703">
      <w:pPr>
        <w:rPr>
          <w:b/>
          <w:bCs/>
          <w:color w:val="000000"/>
          <w:sz w:val="22"/>
          <w:szCs w:val="22"/>
        </w:rPr>
      </w:pPr>
      <w:r w:rsidRPr="00751331">
        <w:rPr>
          <w:b/>
          <w:bCs/>
          <w:color w:val="000000"/>
          <w:sz w:val="22"/>
          <w:szCs w:val="22"/>
        </w:rPr>
        <w:t>H2b</w:t>
      </w:r>
      <w:r w:rsidRPr="00751331">
        <w:rPr>
          <w:b/>
          <w:bCs/>
          <w:color w:val="000000"/>
          <w:sz w:val="22"/>
          <w:szCs w:val="22"/>
        </w:rPr>
        <w:tab/>
        <w:t>When you first started to smoke EVERY DAY, were you living in [fill state/country from A2b] or somewhere else?</w:t>
      </w:r>
    </w:p>
    <w:p w:rsidR="00F44703" w:rsidRPr="00751331" w:rsidRDefault="00F44703" w:rsidP="00F44703">
      <w:pPr>
        <w:rPr>
          <w:bCs/>
          <w:color w:val="000000"/>
          <w:sz w:val="22"/>
          <w:szCs w:val="22"/>
        </w:rPr>
      </w:pPr>
    </w:p>
    <w:p w:rsidR="00F44703" w:rsidRPr="00751331" w:rsidRDefault="00F44703" w:rsidP="00B8260F">
      <w:pPr>
        <w:numPr>
          <w:ilvl w:val="0"/>
          <w:numId w:val="24"/>
        </w:numPr>
        <w:rPr>
          <w:b/>
          <w:bCs/>
          <w:color w:val="000000"/>
          <w:sz w:val="22"/>
          <w:szCs w:val="22"/>
        </w:rPr>
      </w:pPr>
      <w:r w:rsidRPr="00751331">
        <w:rPr>
          <w:bCs/>
          <w:color w:val="000000"/>
          <w:sz w:val="22"/>
          <w:szCs w:val="22"/>
        </w:rPr>
        <w:t>in state/country from A2b</w:t>
      </w:r>
      <w:r w:rsidR="00B8260F">
        <w:rPr>
          <w:bCs/>
          <w:color w:val="000000"/>
          <w:sz w:val="22"/>
          <w:szCs w:val="22"/>
        </w:rPr>
        <w:tab/>
      </w:r>
      <w:r w:rsidR="00FC1647" w:rsidRPr="00751331">
        <w:rPr>
          <w:b/>
          <w:bCs/>
          <w:color w:val="000000"/>
          <w:sz w:val="22"/>
          <w:szCs w:val="22"/>
        </w:rPr>
        <w:t>GO TO H5</w:t>
      </w:r>
    </w:p>
    <w:p w:rsidR="00F44703" w:rsidRPr="00751331" w:rsidRDefault="00B8260F" w:rsidP="00FC1647">
      <w:pPr>
        <w:numPr>
          <w:ilvl w:val="0"/>
          <w:numId w:val="24"/>
        </w:numPr>
        <w:rPr>
          <w:bCs/>
          <w:color w:val="000000"/>
          <w:sz w:val="22"/>
          <w:szCs w:val="22"/>
        </w:rPr>
      </w:pPr>
      <w:r>
        <w:rPr>
          <w:bCs/>
          <w:color w:val="000000"/>
          <w:sz w:val="22"/>
          <w:szCs w:val="22"/>
        </w:rPr>
        <w:t>somewhere else</w:t>
      </w:r>
    </w:p>
    <w:p w:rsidR="00F44703" w:rsidRPr="00751331" w:rsidRDefault="00F44703" w:rsidP="00F44703">
      <w:pPr>
        <w:tabs>
          <w:tab w:val="left" w:pos="720"/>
        </w:tabs>
        <w:ind w:left="720" w:hanging="720"/>
        <w:rPr>
          <w:b/>
          <w:bCs/>
          <w:color w:val="000000"/>
          <w:sz w:val="22"/>
          <w:szCs w:val="22"/>
        </w:rPr>
      </w:pPr>
    </w:p>
    <w:p w:rsidR="00F44703" w:rsidRPr="00751331" w:rsidRDefault="005567E8" w:rsidP="00F44703">
      <w:pPr>
        <w:tabs>
          <w:tab w:val="left" w:pos="720"/>
          <w:tab w:val="left" w:pos="1440"/>
        </w:tabs>
        <w:ind w:left="1440" w:hanging="1440"/>
        <w:rPr>
          <w:b/>
          <w:bCs/>
          <w:color w:val="000000"/>
          <w:sz w:val="22"/>
          <w:szCs w:val="22"/>
        </w:rPr>
      </w:pPr>
      <w:r w:rsidRPr="00751331">
        <w:rPr>
          <w:b/>
          <w:color w:val="000000"/>
          <w:sz w:val="22"/>
          <w:szCs w:val="22"/>
        </w:rPr>
        <w:t>H2bSP</w:t>
      </w:r>
      <w:r w:rsidR="00AC27E3" w:rsidRPr="00751331">
        <w:rPr>
          <w:b/>
          <w:color w:val="000000"/>
          <w:sz w:val="22"/>
          <w:szCs w:val="22"/>
        </w:rPr>
        <w:t>C</w:t>
      </w:r>
      <w:r w:rsidRPr="00751331">
        <w:rPr>
          <w:color w:val="000000"/>
          <w:sz w:val="22"/>
          <w:szCs w:val="22"/>
        </w:rPr>
        <w:t xml:space="preserve">  </w:t>
      </w:r>
      <w:r w:rsidRPr="00751331">
        <w:rPr>
          <w:b/>
          <w:color w:val="000000"/>
          <w:sz w:val="22"/>
          <w:szCs w:val="22"/>
        </w:rPr>
        <w:t>Please specify the other state or country you were living in when you first started  to smoke EVERY DAY</w:t>
      </w:r>
      <w:r w:rsidRPr="00751331">
        <w:rPr>
          <w:color w:val="000000"/>
          <w:sz w:val="22"/>
          <w:szCs w:val="22"/>
        </w:rPr>
        <w:t>.</w:t>
      </w:r>
    </w:p>
    <w:p w:rsidR="00F44703" w:rsidRPr="00751331" w:rsidRDefault="00F44703" w:rsidP="00F44703">
      <w:pPr>
        <w:tabs>
          <w:tab w:val="left" w:pos="720"/>
          <w:tab w:val="left" w:pos="1440"/>
        </w:tabs>
        <w:ind w:left="1440" w:hanging="1440"/>
        <w:rPr>
          <w:color w:val="000000"/>
          <w:sz w:val="22"/>
          <w:szCs w:val="22"/>
        </w:rPr>
      </w:pPr>
    </w:p>
    <w:p w:rsidR="00F44703" w:rsidRPr="00751331" w:rsidRDefault="00F44703" w:rsidP="00F44703">
      <w:pPr>
        <w:rPr>
          <w:color w:val="000000"/>
          <w:sz w:val="22"/>
          <w:szCs w:val="22"/>
        </w:rPr>
      </w:pPr>
    </w:p>
    <w:p w:rsidR="00952670" w:rsidRPr="00751331" w:rsidRDefault="005567E8" w:rsidP="00F44703">
      <w:pPr>
        <w:tabs>
          <w:tab w:val="left" w:pos="720"/>
        </w:tabs>
        <w:ind w:left="720" w:hanging="720"/>
        <w:rPr>
          <w:color w:val="000000"/>
          <w:sz w:val="22"/>
          <w:szCs w:val="22"/>
        </w:rPr>
      </w:pPr>
      <w:r w:rsidRPr="00751331">
        <w:rPr>
          <w:color w:val="000000"/>
          <w:sz w:val="22"/>
          <w:szCs w:val="22"/>
        </w:rPr>
        <w:t>_____</w:t>
      </w:r>
      <w:r w:rsidR="00952670" w:rsidRPr="00751331">
        <w:rPr>
          <w:color w:val="000000"/>
          <w:sz w:val="22"/>
          <w:szCs w:val="22"/>
        </w:rPr>
        <w:t>_____________</w:t>
      </w:r>
      <w:r w:rsidR="00F44703" w:rsidRPr="00751331">
        <w:rPr>
          <w:color w:val="000000"/>
          <w:sz w:val="22"/>
          <w:szCs w:val="22"/>
        </w:rPr>
        <w:tab/>
      </w:r>
      <w:r w:rsidRPr="00751331">
        <w:rPr>
          <w:color w:val="000000"/>
          <w:sz w:val="22"/>
          <w:szCs w:val="22"/>
        </w:rPr>
        <w:t xml:space="preserve">SPELL OUT </w:t>
      </w:r>
      <w:r w:rsidR="00952670" w:rsidRPr="00751331">
        <w:rPr>
          <w:color w:val="000000"/>
          <w:sz w:val="22"/>
          <w:szCs w:val="22"/>
        </w:rPr>
        <w:t xml:space="preserve"> THE </w:t>
      </w:r>
      <w:r w:rsidR="00FC1647" w:rsidRPr="00751331">
        <w:rPr>
          <w:color w:val="000000"/>
          <w:sz w:val="22"/>
          <w:szCs w:val="22"/>
        </w:rPr>
        <w:t xml:space="preserve"> </w:t>
      </w:r>
      <w:r w:rsidR="00F44703" w:rsidRPr="00751331">
        <w:rPr>
          <w:color w:val="000000"/>
          <w:sz w:val="22"/>
          <w:szCs w:val="22"/>
        </w:rPr>
        <w:t xml:space="preserve">STATE /COUNTRY </w:t>
      </w:r>
      <w:r w:rsidRPr="00751331">
        <w:rPr>
          <w:color w:val="000000"/>
          <w:sz w:val="22"/>
          <w:szCs w:val="22"/>
        </w:rPr>
        <w:t>NAME</w:t>
      </w:r>
      <w:r w:rsidR="00DB7C3F">
        <w:rPr>
          <w:color w:val="000000"/>
          <w:sz w:val="22"/>
          <w:szCs w:val="22"/>
        </w:rPr>
        <w:t>.  ENTER A TEXT OF AT</w:t>
      </w:r>
    </w:p>
    <w:p w:rsidR="00F44703" w:rsidRPr="00751331" w:rsidRDefault="00952670" w:rsidP="00DB7C3F">
      <w:pPr>
        <w:tabs>
          <w:tab w:val="left" w:pos="2160"/>
        </w:tabs>
        <w:ind w:left="2160" w:hanging="2160"/>
        <w:rPr>
          <w:b/>
          <w:bCs/>
          <w:color w:val="000000"/>
          <w:sz w:val="22"/>
          <w:szCs w:val="22"/>
        </w:rPr>
      </w:pPr>
      <w:r w:rsidRPr="00751331">
        <w:rPr>
          <w:color w:val="000000"/>
          <w:sz w:val="22"/>
          <w:szCs w:val="22"/>
        </w:rPr>
        <w:tab/>
        <w:t>MOST 40 CHARACTERS</w:t>
      </w:r>
    </w:p>
    <w:p w:rsidR="00F44703" w:rsidRPr="00751331" w:rsidRDefault="00F44703" w:rsidP="00F44703">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F44703" w:rsidRPr="00751331" w:rsidRDefault="00F44703" w:rsidP="00F44703">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E41099" w:rsidRPr="00751331" w:rsidRDefault="00952861" w:rsidP="00F44703">
      <w:pPr>
        <w:tabs>
          <w:tab w:val="left" w:pos="720"/>
        </w:tabs>
        <w:ind w:left="720" w:hanging="720"/>
        <w:rPr>
          <w:b/>
          <w:bCs/>
          <w:color w:val="000000"/>
          <w:sz w:val="22"/>
          <w:szCs w:val="22"/>
        </w:rPr>
      </w:pPr>
      <w:proofErr w:type="gramStart"/>
      <w:r w:rsidRPr="00751331">
        <w:rPr>
          <w:b/>
          <w:bCs/>
          <w:color w:val="000000"/>
        </w:rPr>
        <w:t>H5</w:t>
      </w:r>
      <w:r w:rsidR="00F44703" w:rsidRPr="00751331">
        <w:rPr>
          <w:b/>
          <w:bCs/>
          <w:color w:val="000000"/>
          <w:sz w:val="22"/>
          <w:szCs w:val="22"/>
        </w:rPr>
        <w:t xml:space="preserve">  For</w:t>
      </w:r>
      <w:proofErr w:type="gramEnd"/>
      <w:r w:rsidR="00F44703" w:rsidRPr="00751331">
        <w:rPr>
          <w:b/>
          <w:bCs/>
          <w:color w:val="000000"/>
          <w:sz w:val="22"/>
          <w:szCs w:val="22"/>
        </w:rPr>
        <w:t xml:space="preserve"> how long </w:t>
      </w:r>
      <w:r w:rsidRPr="00751331">
        <w:rPr>
          <w:b/>
          <w:bCs/>
          <w:color w:val="000000"/>
          <w:sz w:val="22"/>
          <w:szCs w:val="22"/>
        </w:rPr>
        <w:t>did</w:t>
      </w:r>
      <w:r w:rsidR="00F44703" w:rsidRPr="00751331">
        <w:rPr>
          <w:b/>
          <w:bCs/>
          <w:color w:val="000000"/>
          <w:sz w:val="22"/>
          <w:szCs w:val="22"/>
        </w:rPr>
        <w:t xml:space="preserve"> you smoke EVERY DAY</w:t>
      </w:r>
      <w:r w:rsidR="00E41099" w:rsidRPr="00751331">
        <w:rPr>
          <w:b/>
          <w:bCs/>
          <w:color w:val="000000"/>
          <w:sz w:val="22"/>
          <w:szCs w:val="22"/>
        </w:rPr>
        <w:t>?</w:t>
      </w:r>
    </w:p>
    <w:p w:rsidR="00E41099" w:rsidRPr="00751331" w:rsidRDefault="00E41099" w:rsidP="00F44703">
      <w:pPr>
        <w:tabs>
          <w:tab w:val="left" w:pos="720"/>
        </w:tabs>
        <w:ind w:left="720" w:hanging="720"/>
        <w:rPr>
          <w:b/>
          <w:bCs/>
          <w:color w:val="000000"/>
          <w:sz w:val="22"/>
          <w:szCs w:val="22"/>
        </w:rPr>
      </w:pPr>
    </w:p>
    <w:p w:rsidR="00F44703" w:rsidRPr="00751331" w:rsidRDefault="00E41099" w:rsidP="00DB7C3F">
      <w:pPr>
        <w:tabs>
          <w:tab w:val="left" w:pos="720"/>
        </w:tabs>
        <w:ind w:left="720" w:hanging="720"/>
        <w:rPr>
          <w:bCs/>
          <w:color w:val="000000"/>
          <w:sz w:val="22"/>
          <w:szCs w:val="22"/>
        </w:rPr>
      </w:pPr>
      <w:r w:rsidRPr="00751331">
        <w:rPr>
          <w:b/>
          <w:bCs/>
          <w:color w:val="000000"/>
          <w:sz w:val="22"/>
          <w:szCs w:val="22"/>
        </w:rPr>
        <w:tab/>
      </w:r>
      <w:r w:rsidR="00F44703" w:rsidRPr="00751331">
        <w:rPr>
          <w:bCs/>
          <w:color w:val="000000"/>
          <w:sz w:val="22"/>
          <w:szCs w:val="22"/>
        </w:rPr>
        <w:t>READ CHOICES 1-4</w:t>
      </w:r>
    </w:p>
    <w:p w:rsidR="00F44703" w:rsidRPr="00751331" w:rsidRDefault="00F44703" w:rsidP="00F44703">
      <w:pPr>
        <w:tabs>
          <w:tab w:val="left" w:pos="720"/>
        </w:tabs>
        <w:ind w:left="720" w:hanging="720"/>
        <w:rPr>
          <w:b/>
          <w:bCs/>
          <w:color w:val="000000"/>
          <w:sz w:val="22"/>
          <w:szCs w:val="22"/>
        </w:rPr>
      </w:pPr>
    </w:p>
    <w:p w:rsidR="00F44703" w:rsidRPr="00751331" w:rsidRDefault="00952861" w:rsidP="00952861">
      <w:pPr>
        <w:tabs>
          <w:tab w:val="left" w:pos="720"/>
        </w:tabs>
        <w:ind w:left="720"/>
        <w:rPr>
          <w:b/>
          <w:bCs/>
          <w:color w:val="000000"/>
          <w:sz w:val="22"/>
          <w:szCs w:val="22"/>
        </w:rPr>
      </w:pPr>
      <w:r w:rsidRPr="00751331">
        <w:rPr>
          <w:b/>
          <w:bCs/>
          <w:color w:val="000000"/>
          <w:sz w:val="22"/>
          <w:szCs w:val="22"/>
        </w:rPr>
        <w:t>(1)</w:t>
      </w:r>
      <w:r w:rsidR="00E41099" w:rsidRPr="00751331">
        <w:rPr>
          <w:b/>
          <w:bCs/>
          <w:color w:val="000000"/>
          <w:sz w:val="22"/>
          <w:szCs w:val="22"/>
        </w:rPr>
        <w:t xml:space="preserve"> </w:t>
      </w:r>
      <w:proofErr w:type="gramStart"/>
      <w:r w:rsidR="00F44703" w:rsidRPr="00751331">
        <w:rPr>
          <w:b/>
          <w:bCs/>
          <w:color w:val="000000"/>
          <w:sz w:val="22"/>
          <w:szCs w:val="22"/>
        </w:rPr>
        <w:t>All  or</w:t>
      </w:r>
      <w:proofErr w:type="gramEnd"/>
      <w:r w:rsidR="00F44703" w:rsidRPr="00751331">
        <w:rPr>
          <w:b/>
          <w:bCs/>
          <w:color w:val="000000"/>
          <w:sz w:val="22"/>
          <w:szCs w:val="22"/>
        </w:rPr>
        <w:t xml:space="preserve"> nearly all the years you have smoked </w:t>
      </w:r>
    </w:p>
    <w:p w:rsidR="00F44703" w:rsidRPr="00751331" w:rsidRDefault="00952861" w:rsidP="00952861">
      <w:pPr>
        <w:tabs>
          <w:tab w:val="left" w:pos="720"/>
        </w:tabs>
        <w:ind w:left="720"/>
        <w:rPr>
          <w:b/>
          <w:bCs/>
          <w:color w:val="000000"/>
          <w:sz w:val="22"/>
          <w:szCs w:val="22"/>
        </w:rPr>
      </w:pPr>
      <w:r w:rsidRPr="00751331">
        <w:rPr>
          <w:b/>
          <w:bCs/>
          <w:color w:val="000000"/>
          <w:sz w:val="22"/>
          <w:szCs w:val="22"/>
        </w:rPr>
        <w:t>(2)</w:t>
      </w:r>
      <w:r w:rsidR="00F44703" w:rsidRPr="00751331">
        <w:rPr>
          <w:b/>
          <w:bCs/>
          <w:color w:val="000000"/>
          <w:sz w:val="22"/>
          <w:szCs w:val="22"/>
        </w:rPr>
        <w:t>Most of the years you have smoked</w:t>
      </w:r>
    </w:p>
    <w:p w:rsidR="00F44703" w:rsidRPr="00751331" w:rsidRDefault="00952861" w:rsidP="00952861">
      <w:pPr>
        <w:tabs>
          <w:tab w:val="left" w:pos="720"/>
        </w:tabs>
        <w:ind w:left="720"/>
        <w:rPr>
          <w:b/>
          <w:bCs/>
          <w:color w:val="000000"/>
          <w:sz w:val="22"/>
          <w:szCs w:val="22"/>
        </w:rPr>
      </w:pPr>
      <w:r w:rsidRPr="00751331">
        <w:rPr>
          <w:b/>
          <w:bCs/>
          <w:color w:val="000000"/>
          <w:sz w:val="22"/>
          <w:szCs w:val="22"/>
        </w:rPr>
        <w:t>(3)</w:t>
      </w:r>
      <w:r w:rsidR="00F44703" w:rsidRPr="00751331">
        <w:rPr>
          <w:b/>
          <w:bCs/>
          <w:color w:val="000000"/>
          <w:sz w:val="22"/>
          <w:szCs w:val="22"/>
        </w:rPr>
        <w:t>Half of the years you have smoked, OR -</w:t>
      </w:r>
    </w:p>
    <w:p w:rsidR="00F44703" w:rsidRPr="00751331" w:rsidRDefault="00952861" w:rsidP="00952861">
      <w:pPr>
        <w:tabs>
          <w:tab w:val="left" w:pos="720"/>
        </w:tabs>
        <w:ind w:left="720"/>
        <w:rPr>
          <w:b/>
          <w:bCs/>
          <w:color w:val="000000"/>
          <w:sz w:val="22"/>
          <w:szCs w:val="22"/>
        </w:rPr>
      </w:pPr>
      <w:r w:rsidRPr="00751331">
        <w:rPr>
          <w:b/>
          <w:bCs/>
          <w:color w:val="000000"/>
          <w:sz w:val="22"/>
          <w:szCs w:val="22"/>
        </w:rPr>
        <w:t>(4)</w:t>
      </w:r>
      <w:r w:rsidR="00F44703" w:rsidRPr="00751331">
        <w:rPr>
          <w:b/>
          <w:bCs/>
          <w:color w:val="000000"/>
          <w:sz w:val="22"/>
          <w:szCs w:val="22"/>
        </w:rPr>
        <w:t>Less than half the years you have smoked</w:t>
      </w:r>
    </w:p>
    <w:p w:rsidR="00F44703" w:rsidRPr="00751331" w:rsidRDefault="00F44703" w:rsidP="00F44703">
      <w:pPr>
        <w:tabs>
          <w:tab w:val="left" w:pos="720"/>
        </w:tabs>
        <w:ind w:left="720" w:hanging="720"/>
        <w:rPr>
          <w:b/>
          <w:bCs/>
          <w:color w:val="000000"/>
          <w:sz w:val="22"/>
          <w:szCs w:val="22"/>
        </w:rPr>
      </w:pPr>
    </w:p>
    <w:p w:rsidR="00F44703" w:rsidRPr="00751331" w:rsidRDefault="00E41099" w:rsidP="00E41099">
      <w:pPr>
        <w:ind w:left="720"/>
        <w:rPr>
          <w:bCs/>
          <w:color w:val="000000"/>
          <w:sz w:val="22"/>
          <w:szCs w:val="22"/>
        </w:rPr>
      </w:pPr>
      <w:r w:rsidRPr="00751331">
        <w:rPr>
          <w:bCs/>
          <w:color w:val="000000"/>
          <w:sz w:val="22"/>
          <w:szCs w:val="22"/>
        </w:rPr>
        <w:t>(5)</w:t>
      </w:r>
      <w:r w:rsidR="00F44703" w:rsidRPr="00751331">
        <w:rPr>
          <w:bCs/>
          <w:color w:val="000000"/>
          <w:sz w:val="22"/>
          <w:szCs w:val="22"/>
        </w:rPr>
        <w:t xml:space="preserve">IF VOLUNTEERED:  LESS THAN </w:t>
      </w:r>
      <w:smartTag w:uri="urn:schemas-microsoft-com:office:smarttags" w:element="stockticker">
        <w:r w:rsidR="00F44703" w:rsidRPr="00751331">
          <w:rPr>
            <w:bCs/>
            <w:color w:val="000000"/>
            <w:sz w:val="22"/>
            <w:szCs w:val="22"/>
          </w:rPr>
          <w:t>ONE</w:t>
        </w:r>
      </w:smartTag>
      <w:r w:rsidR="00F44703" w:rsidRPr="00751331">
        <w:rPr>
          <w:bCs/>
          <w:color w:val="000000"/>
          <w:sz w:val="22"/>
          <w:szCs w:val="22"/>
        </w:rPr>
        <w:t xml:space="preserve"> YEAR </w:t>
      </w:r>
    </w:p>
    <w:p w:rsidR="00F44703" w:rsidRPr="00751331" w:rsidRDefault="00F44703" w:rsidP="00F44703">
      <w:pPr>
        <w:rPr>
          <w:b/>
          <w:color w:val="000000"/>
        </w:rPr>
      </w:pPr>
    </w:p>
    <w:p w:rsidR="00F44703" w:rsidRPr="00B8260F" w:rsidRDefault="00F44703" w:rsidP="00F44703">
      <w:pPr>
        <w:ind w:left="720"/>
        <w:rPr>
          <w:rFonts w:asciiTheme="majorBidi" w:hAnsiTheme="majorBidi" w:cstheme="majorBidi"/>
          <w:b/>
          <w:bCs/>
          <w:color w:val="000000"/>
        </w:rPr>
      </w:pPr>
      <w:r w:rsidRPr="00751331">
        <w:rPr>
          <w:rFonts w:ascii="Comic Sans MS" w:hAnsi="Comic Sans MS"/>
          <w:b/>
          <w:bCs/>
          <w:color w:val="000000"/>
        </w:rPr>
        <w:t>|__|</w:t>
      </w:r>
    </w:p>
    <w:p w:rsidR="00F44703" w:rsidRPr="00B8260F" w:rsidRDefault="00F44703" w:rsidP="00F44703">
      <w:pPr>
        <w:rPr>
          <w:rFonts w:asciiTheme="majorBidi" w:hAnsiTheme="majorBidi" w:cstheme="majorBidi"/>
          <w:b/>
          <w:bCs/>
          <w:color w:val="000000"/>
        </w:rPr>
      </w:pPr>
    </w:p>
    <w:p w:rsidR="00F44703" w:rsidRPr="00751331" w:rsidRDefault="00952861" w:rsidP="00B8260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rPr>
          <w:color w:val="000000"/>
          <w:sz w:val="22"/>
          <w:szCs w:val="22"/>
        </w:rPr>
      </w:pPr>
      <w:r w:rsidRPr="00751331">
        <w:rPr>
          <w:b/>
          <w:bCs/>
          <w:color w:val="000000"/>
          <w:sz w:val="22"/>
          <w:szCs w:val="22"/>
        </w:rPr>
        <w:lastRenderedPageBreak/>
        <w:t>H5a</w:t>
      </w:r>
      <w:r w:rsidR="00F44703" w:rsidRPr="00751331">
        <w:rPr>
          <w:b/>
          <w:bCs/>
          <w:color w:val="000000"/>
          <w:sz w:val="22"/>
          <w:szCs w:val="22"/>
        </w:rPr>
        <w:tab/>
        <w:t>When you last smoked every day, on average how many cigarettes did you smoke each day?</w:t>
      </w:r>
      <w:r w:rsidR="00F44703" w:rsidRPr="00751331">
        <w:rPr>
          <w:color w:val="000000"/>
          <w:sz w:val="22"/>
          <w:szCs w:val="22"/>
        </w:rPr>
        <w:tab/>
      </w:r>
    </w:p>
    <w:p w:rsidR="00F44703" w:rsidRPr="00751331" w:rsidRDefault="00F44703" w:rsidP="00F44703">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p>
    <w:p w:rsidR="00F44703" w:rsidRPr="00751331" w:rsidRDefault="00F44703" w:rsidP="00F44703">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jc w:val="both"/>
        <w:rPr>
          <w:color w:val="000000"/>
          <w:sz w:val="22"/>
          <w:szCs w:val="22"/>
        </w:rPr>
      </w:pPr>
      <w:r w:rsidRPr="00751331">
        <w:rPr>
          <w:color w:val="000000"/>
          <w:sz w:val="22"/>
          <w:szCs w:val="22"/>
        </w:rPr>
        <w:t xml:space="preserve">ENTER NUMBER OF CIGARETTES EACH DAY </w:t>
      </w:r>
    </w:p>
    <w:p w:rsidR="00F44703" w:rsidRPr="00751331" w:rsidRDefault="00F44703" w:rsidP="00F44703">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r w:rsidRPr="00751331">
        <w:rPr>
          <w:color w:val="000000"/>
          <w:sz w:val="22"/>
          <w:szCs w:val="22"/>
        </w:rPr>
        <w:tab/>
        <w:t>(1</w:t>
      </w:r>
      <w:r w:rsidRPr="00751331">
        <w:rPr>
          <w:color w:val="000000"/>
          <w:sz w:val="22"/>
          <w:szCs w:val="22"/>
        </w:rPr>
        <w:noBreakHyphen/>
        <w:t>9</w:t>
      </w:r>
      <w:r w:rsidR="00E41099" w:rsidRPr="00751331">
        <w:rPr>
          <w:color w:val="000000"/>
          <w:sz w:val="22"/>
          <w:szCs w:val="22"/>
        </w:rPr>
        <w:t>9</w:t>
      </w:r>
      <w:r w:rsidRPr="00751331">
        <w:rPr>
          <w:color w:val="000000"/>
          <w:sz w:val="22"/>
          <w:szCs w:val="22"/>
        </w:rPr>
        <w:t>)</w:t>
      </w:r>
    </w:p>
    <w:p w:rsidR="00F44703" w:rsidRPr="00751331" w:rsidRDefault="00F44703" w:rsidP="00F44703">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p>
    <w:p w:rsidR="00F44703" w:rsidRPr="00751331" w:rsidRDefault="00B8260F" w:rsidP="00F44703">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jc w:val="both"/>
        <w:rPr>
          <w:color w:val="000000"/>
          <w:sz w:val="22"/>
          <w:szCs w:val="22"/>
        </w:rPr>
      </w:pPr>
      <w:r>
        <w:rPr>
          <w:color w:val="000000"/>
          <w:sz w:val="22"/>
          <w:szCs w:val="22"/>
        </w:rPr>
        <w:tab/>
      </w:r>
      <w:r w:rsidR="00F44703" w:rsidRPr="00751331">
        <w:rPr>
          <w:color w:val="000000"/>
          <w:sz w:val="22"/>
          <w:szCs w:val="22"/>
        </w:rPr>
        <w:t>|__|__|</w:t>
      </w:r>
      <w:r w:rsidR="00F44703" w:rsidRPr="00751331">
        <w:rPr>
          <w:color w:val="000000"/>
          <w:sz w:val="22"/>
          <w:szCs w:val="22"/>
        </w:rPr>
        <w:tab/>
        <w:t xml:space="preserve"> IF </w:t>
      </w:r>
      <w:r w:rsidR="00F44703" w:rsidRPr="00751331">
        <w:rPr>
          <w:rFonts w:ascii="WP MathA" w:hAnsi="WP MathA" w:cs="WP MathA"/>
          <w:color w:val="000000"/>
          <w:sz w:val="34"/>
          <w:szCs w:val="34"/>
        </w:rPr>
        <w:t></w:t>
      </w:r>
      <w:r w:rsidR="00F44703" w:rsidRPr="00751331">
        <w:rPr>
          <w:color w:val="000000"/>
          <w:sz w:val="22"/>
          <w:szCs w:val="22"/>
        </w:rPr>
        <w:t xml:space="preserve"> 40: </w:t>
      </w:r>
      <w:r w:rsidR="00F44703" w:rsidRPr="00751331">
        <w:rPr>
          <w:b/>
          <w:color w:val="000000"/>
          <w:sz w:val="22"/>
          <w:szCs w:val="22"/>
        </w:rPr>
        <w:t xml:space="preserve">GO TO </w:t>
      </w:r>
      <w:r w:rsidR="00952861" w:rsidRPr="00751331">
        <w:rPr>
          <w:b/>
          <w:color w:val="000000"/>
          <w:sz w:val="22"/>
          <w:szCs w:val="22"/>
        </w:rPr>
        <w:t>H5b</w:t>
      </w:r>
    </w:p>
    <w:p w:rsidR="00F44703" w:rsidRPr="00751331" w:rsidRDefault="00F44703" w:rsidP="00F44703">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jc w:val="both"/>
        <w:rPr>
          <w:color w:val="000000"/>
          <w:sz w:val="22"/>
          <w:szCs w:val="22"/>
        </w:rPr>
      </w:pPr>
    </w:p>
    <w:p w:rsidR="00F44703" w:rsidRPr="00751331" w:rsidRDefault="00F44703" w:rsidP="00F44703">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jc w:val="both"/>
        <w:rPr>
          <w:color w:val="000000"/>
          <w:sz w:val="22"/>
          <w:szCs w:val="22"/>
        </w:rPr>
      </w:pPr>
      <w:r w:rsidRPr="00751331">
        <w:rPr>
          <w:color w:val="000000"/>
          <w:sz w:val="22"/>
          <w:szCs w:val="22"/>
        </w:rPr>
        <w:tab/>
        <w:t xml:space="preserve">[If &gt;40: </w:t>
      </w:r>
      <w:r w:rsidRPr="00751331">
        <w:rPr>
          <w:b/>
          <w:color w:val="000000"/>
          <w:sz w:val="22"/>
          <w:szCs w:val="22"/>
        </w:rPr>
        <w:t xml:space="preserve">GO TO </w:t>
      </w:r>
      <w:r w:rsidR="00952861" w:rsidRPr="00751331">
        <w:rPr>
          <w:b/>
          <w:color w:val="000000"/>
          <w:sz w:val="22"/>
          <w:szCs w:val="22"/>
        </w:rPr>
        <w:t>H5a</w:t>
      </w:r>
      <w:r w:rsidR="00AC27E3" w:rsidRPr="00751331">
        <w:rPr>
          <w:b/>
          <w:color w:val="000000"/>
          <w:sz w:val="22"/>
          <w:szCs w:val="22"/>
        </w:rPr>
        <w:t>v</w:t>
      </w:r>
      <w:r w:rsidRPr="00751331">
        <w:rPr>
          <w:color w:val="000000"/>
          <w:sz w:val="22"/>
          <w:szCs w:val="22"/>
        </w:rPr>
        <w:t>]</w:t>
      </w:r>
    </w:p>
    <w:p w:rsidR="00F44703" w:rsidRPr="00751331" w:rsidRDefault="00F44703" w:rsidP="00F44703">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jc w:val="both"/>
        <w:rPr>
          <w:color w:val="000000"/>
          <w:sz w:val="22"/>
          <w:szCs w:val="22"/>
        </w:rPr>
      </w:pPr>
      <w:r w:rsidRPr="00751331">
        <w:rPr>
          <w:color w:val="000000"/>
          <w:sz w:val="22"/>
          <w:szCs w:val="22"/>
        </w:rPr>
        <w:tab/>
        <w:t xml:space="preserve">[Don’t Know OR Refused: </w:t>
      </w:r>
      <w:r w:rsidR="00952861" w:rsidRPr="00751331">
        <w:rPr>
          <w:b/>
          <w:color w:val="000000"/>
          <w:sz w:val="22"/>
          <w:szCs w:val="22"/>
        </w:rPr>
        <w:t>H5b</w:t>
      </w:r>
      <w:r w:rsidRPr="00751331">
        <w:rPr>
          <w:color w:val="000000"/>
          <w:sz w:val="22"/>
          <w:szCs w:val="22"/>
        </w:rPr>
        <w:t>]</w:t>
      </w:r>
    </w:p>
    <w:p w:rsidR="00F44703" w:rsidRPr="00751331" w:rsidRDefault="00F44703" w:rsidP="00F44703">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b/>
          <w:bCs/>
          <w:color w:val="000000"/>
        </w:rPr>
      </w:pPr>
    </w:p>
    <w:p w:rsidR="00F44703" w:rsidRPr="00751331" w:rsidRDefault="00F44703" w:rsidP="00F44703">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b/>
          <w:bCs/>
          <w:color w:val="000000"/>
        </w:rPr>
      </w:pPr>
    </w:p>
    <w:p w:rsidR="00F44703" w:rsidRPr="00751331" w:rsidRDefault="00952861" w:rsidP="00B8260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b/>
          <w:bCs/>
          <w:color w:val="000000"/>
          <w:sz w:val="22"/>
          <w:szCs w:val="22"/>
        </w:rPr>
      </w:pPr>
      <w:r w:rsidRPr="00751331">
        <w:rPr>
          <w:b/>
          <w:bCs/>
          <w:color w:val="000000"/>
          <w:sz w:val="22"/>
          <w:szCs w:val="22"/>
        </w:rPr>
        <w:t>H5a</w:t>
      </w:r>
      <w:r w:rsidR="00AC27E3" w:rsidRPr="00751331">
        <w:rPr>
          <w:b/>
          <w:bCs/>
          <w:color w:val="000000"/>
          <w:sz w:val="22"/>
          <w:szCs w:val="22"/>
        </w:rPr>
        <w:t>v</w:t>
      </w:r>
      <w:r w:rsidR="00F44703" w:rsidRPr="00751331">
        <w:rPr>
          <w:b/>
          <w:bCs/>
          <w:color w:val="000000"/>
          <w:sz w:val="22"/>
          <w:szCs w:val="22"/>
        </w:rPr>
        <w:tab/>
        <w:t xml:space="preserve">I have recorded that when you last smoked every day, on the average you smoked [fill entry </w:t>
      </w:r>
      <w:r w:rsidR="009E7E68" w:rsidRPr="00751331">
        <w:rPr>
          <w:b/>
          <w:bCs/>
          <w:color w:val="000000"/>
          <w:sz w:val="22"/>
          <w:szCs w:val="22"/>
        </w:rPr>
        <w:t>H5a</w:t>
      </w:r>
      <w:r w:rsidR="00F44703" w:rsidRPr="00751331">
        <w:rPr>
          <w:b/>
          <w:bCs/>
          <w:color w:val="000000"/>
          <w:sz w:val="22"/>
          <w:szCs w:val="22"/>
        </w:rPr>
        <w:t>] cigarettes each day.  Is that correct?</w:t>
      </w:r>
    </w:p>
    <w:p w:rsidR="00F44703" w:rsidRPr="00751331" w:rsidRDefault="00F44703" w:rsidP="00F44703">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b/>
          <w:bCs/>
          <w:color w:val="000000"/>
          <w:sz w:val="22"/>
          <w:szCs w:val="22"/>
        </w:rPr>
      </w:pPr>
    </w:p>
    <w:p w:rsidR="00F44703" w:rsidRPr="00751331" w:rsidRDefault="00F44703" w:rsidP="00F44703">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jc w:val="both"/>
        <w:rPr>
          <w:color w:val="000000"/>
          <w:sz w:val="22"/>
          <w:szCs w:val="22"/>
        </w:rPr>
      </w:pPr>
      <w:r w:rsidRPr="00751331">
        <w:rPr>
          <w:color w:val="000000"/>
          <w:sz w:val="22"/>
          <w:szCs w:val="22"/>
        </w:rPr>
        <w:tab/>
        <w:t>(1)  Yes</w:t>
      </w:r>
      <w:r w:rsidRPr="00751331">
        <w:rPr>
          <w:color w:val="000000"/>
          <w:sz w:val="22"/>
          <w:szCs w:val="22"/>
        </w:rPr>
        <w:tab/>
        <w:t xml:space="preserve">  [</w:t>
      </w:r>
      <w:r w:rsidRPr="00751331">
        <w:rPr>
          <w:b/>
          <w:color w:val="000000"/>
          <w:sz w:val="22"/>
          <w:szCs w:val="22"/>
        </w:rPr>
        <w:t xml:space="preserve">GO TO </w:t>
      </w:r>
      <w:r w:rsidR="009E7E68" w:rsidRPr="00751331">
        <w:rPr>
          <w:b/>
          <w:color w:val="000000"/>
          <w:sz w:val="22"/>
          <w:szCs w:val="22"/>
        </w:rPr>
        <w:t>H5b</w:t>
      </w:r>
      <w:r w:rsidRPr="00751331">
        <w:rPr>
          <w:color w:val="000000"/>
          <w:sz w:val="22"/>
          <w:szCs w:val="22"/>
        </w:rPr>
        <w:t>]</w:t>
      </w:r>
    </w:p>
    <w:p w:rsidR="00F44703" w:rsidRPr="00751331" w:rsidRDefault="00F44703" w:rsidP="00F44703">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jc w:val="both"/>
        <w:rPr>
          <w:color w:val="000000"/>
          <w:sz w:val="22"/>
          <w:szCs w:val="22"/>
        </w:rPr>
      </w:pPr>
      <w:r w:rsidRPr="00751331">
        <w:rPr>
          <w:color w:val="000000"/>
          <w:sz w:val="22"/>
          <w:szCs w:val="22"/>
        </w:rPr>
        <w:tab/>
        <w:t>(2)  No</w:t>
      </w:r>
      <w:r w:rsidRPr="00751331">
        <w:rPr>
          <w:color w:val="000000"/>
          <w:sz w:val="22"/>
          <w:szCs w:val="22"/>
        </w:rPr>
        <w:tab/>
        <w:t xml:space="preserve">  [</w:t>
      </w:r>
      <w:r w:rsidRPr="00751331">
        <w:rPr>
          <w:b/>
          <w:color w:val="000000"/>
          <w:sz w:val="22"/>
          <w:szCs w:val="22"/>
        </w:rPr>
        <w:t xml:space="preserve">GO TO </w:t>
      </w:r>
      <w:r w:rsidR="009E7E68" w:rsidRPr="00751331">
        <w:rPr>
          <w:b/>
          <w:color w:val="000000"/>
          <w:sz w:val="22"/>
          <w:szCs w:val="22"/>
        </w:rPr>
        <w:t>H5a</w:t>
      </w:r>
      <w:r w:rsidRPr="00751331">
        <w:rPr>
          <w:color w:val="000000"/>
          <w:sz w:val="22"/>
          <w:szCs w:val="22"/>
        </w:rPr>
        <w:t>]</w:t>
      </w:r>
    </w:p>
    <w:p w:rsidR="00F44703" w:rsidRPr="00751331" w:rsidRDefault="00F44703" w:rsidP="00F44703">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p>
    <w:p w:rsidR="00F44703" w:rsidRPr="00751331" w:rsidRDefault="00F44703" w:rsidP="00F44703">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rPr>
          <w:color w:val="000000"/>
          <w:sz w:val="22"/>
          <w:szCs w:val="22"/>
        </w:rPr>
      </w:pPr>
      <w:r w:rsidRPr="00751331">
        <w:rPr>
          <w:color w:val="000000"/>
          <w:sz w:val="22"/>
          <w:szCs w:val="22"/>
        </w:rPr>
        <w:tab/>
        <w:t>|__|__|</w:t>
      </w:r>
    </w:p>
    <w:p w:rsidR="00F44703" w:rsidRPr="00751331" w:rsidRDefault="00F44703" w:rsidP="00F44703">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rPr>
          <w:color w:val="000000"/>
          <w:sz w:val="22"/>
          <w:szCs w:val="22"/>
        </w:rPr>
      </w:pPr>
    </w:p>
    <w:p w:rsidR="00F44703" w:rsidRPr="00751331" w:rsidRDefault="00F44703" w:rsidP="00F44703">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rPr>
          <w:color w:val="000000"/>
          <w:sz w:val="22"/>
          <w:szCs w:val="22"/>
        </w:rPr>
      </w:pPr>
      <w:r w:rsidRPr="00751331">
        <w:rPr>
          <w:color w:val="000000"/>
          <w:sz w:val="22"/>
          <w:szCs w:val="22"/>
        </w:rPr>
        <w:tab/>
        <w:t xml:space="preserve">[Don’t Know OR Refused: </w:t>
      </w:r>
      <w:r w:rsidR="009E7E68" w:rsidRPr="00751331">
        <w:rPr>
          <w:b/>
          <w:color w:val="000000"/>
          <w:sz w:val="22"/>
          <w:szCs w:val="22"/>
        </w:rPr>
        <w:t>H5b</w:t>
      </w:r>
      <w:r w:rsidRPr="00751331">
        <w:rPr>
          <w:color w:val="000000"/>
          <w:sz w:val="22"/>
          <w:szCs w:val="22"/>
        </w:rPr>
        <w:t>]</w:t>
      </w:r>
    </w:p>
    <w:p w:rsidR="00F44703" w:rsidRPr="00751331" w:rsidRDefault="00F44703" w:rsidP="00F44703">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F44703" w:rsidRPr="00751331" w:rsidRDefault="00952861" w:rsidP="00F44703">
      <w:pPr>
        <w:tabs>
          <w:tab w:val="left" w:pos="720"/>
        </w:tabs>
        <w:ind w:left="720" w:hanging="720"/>
        <w:rPr>
          <w:b/>
          <w:bCs/>
          <w:color w:val="000000"/>
          <w:sz w:val="22"/>
          <w:szCs w:val="22"/>
        </w:rPr>
      </w:pPr>
      <w:r w:rsidRPr="00751331">
        <w:rPr>
          <w:b/>
          <w:bCs/>
          <w:color w:val="000000"/>
          <w:sz w:val="22"/>
          <w:szCs w:val="22"/>
        </w:rPr>
        <w:t>H5b</w:t>
      </w:r>
      <w:r w:rsidR="00F44703" w:rsidRPr="00751331">
        <w:rPr>
          <w:b/>
          <w:bCs/>
          <w:color w:val="000000"/>
          <w:sz w:val="22"/>
          <w:szCs w:val="22"/>
        </w:rPr>
        <w:tab/>
        <w:t>Think of the time during your life when you SMOKED THE MOST.  During that time, how many cigarettes did you smoke each day?</w:t>
      </w:r>
    </w:p>
    <w:p w:rsidR="00F44703" w:rsidRPr="00751331" w:rsidRDefault="00F44703" w:rsidP="00F44703">
      <w:pPr>
        <w:tabs>
          <w:tab w:val="left" w:pos="720"/>
        </w:tabs>
        <w:ind w:left="720" w:hanging="720"/>
        <w:rPr>
          <w:b/>
          <w:bCs/>
          <w:color w:val="000000"/>
          <w:sz w:val="22"/>
          <w:szCs w:val="22"/>
        </w:rPr>
      </w:pPr>
    </w:p>
    <w:p w:rsidR="00F44703" w:rsidRPr="00751331" w:rsidRDefault="00F44703" w:rsidP="00F44703">
      <w:pPr>
        <w:tabs>
          <w:tab w:val="left" w:pos="720"/>
        </w:tabs>
        <w:ind w:left="720" w:hanging="720"/>
        <w:rPr>
          <w:color w:val="000000"/>
          <w:sz w:val="22"/>
          <w:szCs w:val="22"/>
        </w:rPr>
      </w:pPr>
      <w:r w:rsidRPr="00751331">
        <w:rPr>
          <w:bCs/>
          <w:color w:val="000000"/>
          <w:sz w:val="22"/>
          <w:szCs w:val="22"/>
        </w:rPr>
        <w:tab/>
      </w:r>
      <w:r w:rsidRPr="00751331">
        <w:rPr>
          <w:color w:val="000000"/>
          <w:sz w:val="22"/>
          <w:szCs w:val="22"/>
        </w:rPr>
        <w:t xml:space="preserve">[ </w:t>
      </w:r>
      <w:smartTag w:uri="urn:schemas-microsoft-com:office:smarttags" w:element="stockticker">
        <w:r w:rsidRPr="00751331">
          <w:rPr>
            <w:color w:val="000000"/>
            <w:sz w:val="22"/>
            <w:szCs w:val="22"/>
          </w:rPr>
          <w:t>ONE</w:t>
        </w:r>
      </w:smartTag>
      <w:r w:rsidRPr="00751331">
        <w:rPr>
          <w:color w:val="000000"/>
          <w:sz w:val="22"/>
          <w:szCs w:val="22"/>
        </w:rPr>
        <w:t xml:space="preserve"> </w:t>
      </w:r>
      <w:smartTag w:uri="urn:schemas-microsoft-com:office:smarttags" w:element="stockticker">
        <w:r w:rsidRPr="00751331">
          <w:rPr>
            <w:color w:val="000000"/>
            <w:sz w:val="22"/>
            <w:szCs w:val="22"/>
          </w:rPr>
          <w:t>PACK</w:t>
        </w:r>
      </w:smartTag>
      <w:r w:rsidRPr="00751331">
        <w:rPr>
          <w:color w:val="000000"/>
          <w:sz w:val="22"/>
          <w:szCs w:val="22"/>
        </w:rPr>
        <w:t xml:space="preserve"> USUALLY EQUALS 20 CIGARETTES.   IF CONVERTING PACKS TO CIGARETTES, ALWAYS VERIFY CALCULATION WITH RESPONDENT.)]</w:t>
      </w:r>
    </w:p>
    <w:p w:rsidR="001C3E7F" w:rsidRPr="00751331" w:rsidRDefault="001C3E7F" w:rsidP="00F44703">
      <w:pPr>
        <w:tabs>
          <w:tab w:val="left" w:pos="720"/>
        </w:tabs>
        <w:ind w:left="720" w:hanging="720"/>
        <w:rPr>
          <w:color w:val="000000"/>
          <w:sz w:val="22"/>
          <w:szCs w:val="22"/>
        </w:rPr>
      </w:pPr>
    </w:p>
    <w:p w:rsidR="00F44703" w:rsidRPr="00751331" w:rsidRDefault="00F44703" w:rsidP="00F44703">
      <w:pPr>
        <w:tabs>
          <w:tab w:val="left" w:pos="720"/>
        </w:tabs>
        <w:ind w:left="720" w:hanging="720"/>
        <w:rPr>
          <w:color w:val="000000"/>
          <w:sz w:val="22"/>
          <w:szCs w:val="22"/>
        </w:rPr>
      </w:pPr>
      <w:r w:rsidRPr="00751331">
        <w:rPr>
          <w:color w:val="000000"/>
          <w:sz w:val="22"/>
          <w:szCs w:val="22"/>
        </w:rPr>
        <w:tab/>
        <w:t>ENTER NUMBER OF CIGARETTES PER DAY</w:t>
      </w:r>
    </w:p>
    <w:p w:rsidR="00F44703" w:rsidRPr="00751331" w:rsidRDefault="00F44703" w:rsidP="00F44703">
      <w:pPr>
        <w:tabs>
          <w:tab w:val="left" w:pos="720"/>
        </w:tabs>
        <w:ind w:left="720" w:hanging="720"/>
        <w:rPr>
          <w:color w:val="000000"/>
          <w:sz w:val="22"/>
          <w:szCs w:val="22"/>
        </w:rPr>
      </w:pPr>
      <w:r w:rsidRPr="00751331">
        <w:rPr>
          <w:color w:val="000000"/>
          <w:sz w:val="22"/>
          <w:szCs w:val="22"/>
        </w:rPr>
        <w:tab/>
        <w:t>(1-9</w:t>
      </w:r>
      <w:r w:rsidR="00E41099" w:rsidRPr="00751331">
        <w:rPr>
          <w:color w:val="000000"/>
          <w:sz w:val="22"/>
          <w:szCs w:val="22"/>
        </w:rPr>
        <w:t>9</w:t>
      </w:r>
      <w:r w:rsidRPr="00751331">
        <w:rPr>
          <w:color w:val="000000"/>
          <w:sz w:val="22"/>
          <w:szCs w:val="22"/>
        </w:rPr>
        <w:t>)</w:t>
      </w:r>
    </w:p>
    <w:p w:rsidR="00F44703" w:rsidRPr="00751331" w:rsidRDefault="00F44703" w:rsidP="00F44703">
      <w:pPr>
        <w:rPr>
          <w:b/>
          <w:color w:val="000000"/>
        </w:rPr>
      </w:pPr>
    </w:p>
    <w:p w:rsidR="00F44703" w:rsidRPr="00751331" w:rsidRDefault="00F44703" w:rsidP="00F44703">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sidRPr="00751331">
        <w:rPr>
          <w:b/>
          <w:color w:val="000000"/>
        </w:rPr>
        <w:tab/>
      </w:r>
      <w:r w:rsidRPr="00751331">
        <w:rPr>
          <w:color w:val="000000"/>
          <w:sz w:val="22"/>
          <w:szCs w:val="22"/>
        </w:rPr>
        <w:t>|__|__|</w:t>
      </w:r>
      <w:r w:rsidRPr="00751331">
        <w:rPr>
          <w:color w:val="000000"/>
          <w:sz w:val="22"/>
          <w:szCs w:val="22"/>
        </w:rPr>
        <w:tab/>
        <w:t xml:space="preserve"> IF </w:t>
      </w:r>
      <w:r w:rsidRPr="00751331">
        <w:rPr>
          <w:rFonts w:ascii="WP MathA" w:hAnsi="WP MathA" w:cs="WP MathA"/>
          <w:color w:val="000000"/>
          <w:sz w:val="34"/>
          <w:szCs w:val="34"/>
        </w:rPr>
        <w:t></w:t>
      </w:r>
      <w:r w:rsidRPr="00751331">
        <w:rPr>
          <w:color w:val="000000"/>
          <w:sz w:val="22"/>
          <w:szCs w:val="22"/>
        </w:rPr>
        <w:t xml:space="preserve"> 40: GO TO </w:t>
      </w:r>
      <w:smartTag w:uri="urn:schemas-microsoft-com:office:smarttags" w:element="address">
        <w:smartTag w:uri="urn:schemas-microsoft-com:office:smarttags" w:element="Street">
          <w:r w:rsidR="009E7E68" w:rsidRPr="00751331">
            <w:rPr>
              <w:color w:val="000000"/>
              <w:sz w:val="22"/>
              <w:szCs w:val="22"/>
            </w:rPr>
            <w:t>BOX</w:t>
          </w:r>
        </w:smartTag>
        <w:r w:rsidR="009E7E68" w:rsidRPr="00751331">
          <w:rPr>
            <w:color w:val="000000"/>
            <w:sz w:val="22"/>
            <w:szCs w:val="22"/>
          </w:rPr>
          <w:t xml:space="preserve"> 26</w:t>
        </w:r>
      </w:smartTag>
    </w:p>
    <w:p w:rsidR="00F44703" w:rsidRPr="00751331" w:rsidRDefault="00F44703" w:rsidP="00F44703">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jc w:val="both"/>
        <w:rPr>
          <w:color w:val="000000"/>
          <w:sz w:val="22"/>
          <w:szCs w:val="22"/>
        </w:rPr>
      </w:pPr>
    </w:p>
    <w:p w:rsidR="00F44703" w:rsidRPr="00751331" w:rsidRDefault="00F44703" w:rsidP="00F44703">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jc w:val="both"/>
        <w:rPr>
          <w:color w:val="000000"/>
          <w:sz w:val="22"/>
          <w:szCs w:val="22"/>
        </w:rPr>
      </w:pPr>
      <w:r w:rsidRPr="00751331">
        <w:rPr>
          <w:color w:val="000000"/>
          <w:sz w:val="22"/>
          <w:szCs w:val="22"/>
        </w:rPr>
        <w:tab/>
        <w:t xml:space="preserve">[If &gt;40: GO TO </w:t>
      </w:r>
      <w:r w:rsidR="009E7E68" w:rsidRPr="00751331">
        <w:rPr>
          <w:color w:val="000000"/>
          <w:sz w:val="22"/>
          <w:szCs w:val="22"/>
        </w:rPr>
        <w:t>H5b</w:t>
      </w:r>
      <w:r w:rsidR="00AC27E3" w:rsidRPr="00751331">
        <w:rPr>
          <w:color w:val="000000"/>
          <w:sz w:val="22"/>
          <w:szCs w:val="22"/>
        </w:rPr>
        <w:t>v</w:t>
      </w:r>
      <w:r w:rsidRPr="00751331">
        <w:rPr>
          <w:color w:val="000000"/>
          <w:sz w:val="22"/>
          <w:szCs w:val="22"/>
        </w:rPr>
        <w:t>]</w:t>
      </w:r>
    </w:p>
    <w:p w:rsidR="00F44703" w:rsidRPr="00751331" w:rsidRDefault="00F44703" w:rsidP="00F44703">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jc w:val="both"/>
        <w:rPr>
          <w:color w:val="000000"/>
          <w:sz w:val="22"/>
          <w:szCs w:val="22"/>
        </w:rPr>
      </w:pPr>
      <w:r w:rsidRPr="00751331">
        <w:rPr>
          <w:color w:val="000000"/>
          <w:sz w:val="22"/>
          <w:szCs w:val="22"/>
        </w:rPr>
        <w:tab/>
        <w:t xml:space="preserve">[Don’t Know OR Refused: GO TO </w:t>
      </w:r>
      <w:smartTag w:uri="urn:schemas-microsoft-com:office:smarttags" w:element="address">
        <w:smartTag w:uri="urn:schemas-microsoft-com:office:smarttags" w:element="Street">
          <w:r w:rsidR="009E7E68" w:rsidRPr="00751331">
            <w:rPr>
              <w:color w:val="000000"/>
              <w:sz w:val="22"/>
              <w:szCs w:val="22"/>
            </w:rPr>
            <w:t>BOX</w:t>
          </w:r>
        </w:smartTag>
        <w:r w:rsidR="009E7E68" w:rsidRPr="00751331">
          <w:rPr>
            <w:color w:val="000000"/>
            <w:sz w:val="22"/>
            <w:szCs w:val="22"/>
          </w:rPr>
          <w:t xml:space="preserve"> 26</w:t>
        </w:r>
      </w:smartTag>
      <w:r w:rsidRPr="00751331">
        <w:rPr>
          <w:color w:val="000000"/>
          <w:sz w:val="22"/>
          <w:szCs w:val="22"/>
        </w:rPr>
        <w:t>]</w:t>
      </w:r>
    </w:p>
    <w:p w:rsidR="00F44703" w:rsidRPr="00751331" w:rsidRDefault="00F44703" w:rsidP="00F44703">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b/>
          <w:bCs/>
          <w:color w:val="000000"/>
        </w:rPr>
      </w:pPr>
    </w:p>
    <w:p w:rsidR="00F44703" w:rsidRPr="00751331" w:rsidRDefault="00F44703" w:rsidP="00F44703">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b/>
          <w:bCs/>
          <w:color w:val="000000"/>
        </w:rPr>
      </w:pPr>
    </w:p>
    <w:p w:rsidR="00F44703" w:rsidRPr="00751331" w:rsidRDefault="009E7E68" w:rsidP="00F44703">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b/>
          <w:bCs/>
          <w:color w:val="000000"/>
          <w:sz w:val="22"/>
          <w:szCs w:val="22"/>
        </w:rPr>
      </w:pPr>
      <w:r w:rsidRPr="00751331">
        <w:rPr>
          <w:b/>
          <w:bCs/>
          <w:color w:val="000000"/>
          <w:sz w:val="22"/>
          <w:szCs w:val="22"/>
        </w:rPr>
        <w:t>H5b</w:t>
      </w:r>
      <w:r w:rsidR="00AC27E3" w:rsidRPr="00751331">
        <w:rPr>
          <w:b/>
          <w:bCs/>
          <w:color w:val="000000"/>
          <w:sz w:val="22"/>
          <w:szCs w:val="22"/>
        </w:rPr>
        <w:t>v</w:t>
      </w:r>
      <w:r w:rsidR="00F44703" w:rsidRPr="00751331">
        <w:rPr>
          <w:b/>
          <w:bCs/>
          <w:color w:val="000000"/>
          <w:sz w:val="22"/>
          <w:szCs w:val="22"/>
        </w:rPr>
        <w:t xml:space="preserve">  </w:t>
      </w:r>
      <w:r w:rsidR="00F44703" w:rsidRPr="00751331">
        <w:rPr>
          <w:b/>
          <w:bCs/>
          <w:color w:val="000000"/>
          <w:sz w:val="22"/>
          <w:szCs w:val="22"/>
        </w:rPr>
        <w:tab/>
        <w:t xml:space="preserve">I have recorded that the time during your life when you SMOKED THE MOST, you smoked [fill entry </w:t>
      </w:r>
      <w:r w:rsidRPr="00751331">
        <w:rPr>
          <w:b/>
          <w:bCs/>
          <w:color w:val="000000"/>
          <w:sz w:val="22"/>
          <w:szCs w:val="22"/>
        </w:rPr>
        <w:t>H5b</w:t>
      </w:r>
      <w:r w:rsidR="00F44703" w:rsidRPr="00751331">
        <w:rPr>
          <w:b/>
          <w:bCs/>
          <w:color w:val="000000"/>
          <w:sz w:val="22"/>
          <w:szCs w:val="22"/>
        </w:rPr>
        <w:t>] cigarettes each day.  Is that correct?</w:t>
      </w:r>
    </w:p>
    <w:p w:rsidR="00F44703" w:rsidRPr="00751331" w:rsidRDefault="00F44703" w:rsidP="00F44703">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b/>
          <w:bCs/>
          <w:color w:val="000000"/>
          <w:sz w:val="22"/>
          <w:szCs w:val="22"/>
        </w:rPr>
      </w:pPr>
    </w:p>
    <w:p w:rsidR="00F44703" w:rsidRPr="00751331" w:rsidRDefault="00F44703" w:rsidP="00F44703">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jc w:val="both"/>
        <w:rPr>
          <w:color w:val="000000"/>
          <w:sz w:val="22"/>
          <w:szCs w:val="22"/>
        </w:rPr>
      </w:pPr>
      <w:r w:rsidRPr="00751331">
        <w:rPr>
          <w:color w:val="000000"/>
          <w:sz w:val="22"/>
          <w:szCs w:val="22"/>
        </w:rPr>
        <w:tab/>
        <w:t>(1)  Yes</w:t>
      </w:r>
      <w:r w:rsidRPr="00751331">
        <w:rPr>
          <w:color w:val="000000"/>
          <w:sz w:val="22"/>
          <w:szCs w:val="22"/>
        </w:rPr>
        <w:tab/>
        <w:t xml:space="preserve">  [GO TO </w:t>
      </w:r>
      <w:r w:rsidR="009E7E68" w:rsidRPr="00751331">
        <w:rPr>
          <w:color w:val="000000"/>
          <w:sz w:val="22"/>
          <w:szCs w:val="22"/>
        </w:rPr>
        <w:t>BOX 26</w:t>
      </w:r>
      <w:r w:rsidRPr="00751331">
        <w:rPr>
          <w:color w:val="000000"/>
          <w:sz w:val="22"/>
          <w:szCs w:val="22"/>
        </w:rPr>
        <w:t>]</w:t>
      </w:r>
    </w:p>
    <w:p w:rsidR="00F44703" w:rsidRPr="00751331" w:rsidRDefault="00F44703" w:rsidP="00F44703">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jc w:val="both"/>
        <w:rPr>
          <w:color w:val="000000"/>
          <w:sz w:val="22"/>
          <w:szCs w:val="22"/>
        </w:rPr>
      </w:pPr>
      <w:r w:rsidRPr="00751331">
        <w:rPr>
          <w:color w:val="000000"/>
          <w:sz w:val="22"/>
          <w:szCs w:val="22"/>
        </w:rPr>
        <w:tab/>
        <w:t>(2)  No</w:t>
      </w:r>
      <w:r w:rsidRPr="00751331">
        <w:rPr>
          <w:color w:val="000000"/>
          <w:sz w:val="22"/>
          <w:szCs w:val="22"/>
        </w:rPr>
        <w:tab/>
        <w:t xml:space="preserve">  [GO TO </w:t>
      </w:r>
      <w:r w:rsidR="009E7E68" w:rsidRPr="00751331">
        <w:rPr>
          <w:color w:val="000000"/>
          <w:sz w:val="22"/>
          <w:szCs w:val="22"/>
        </w:rPr>
        <w:t>H5b</w:t>
      </w:r>
      <w:r w:rsidRPr="00751331">
        <w:rPr>
          <w:color w:val="000000"/>
          <w:sz w:val="22"/>
          <w:szCs w:val="22"/>
        </w:rPr>
        <w:t>]</w:t>
      </w:r>
    </w:p>
    <w:p w:rsidR="00F44703" w:rsidRPr="00751331" w:rsidRDefault="00F44703" w:rsidP="00F44703">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p>
    <w:p w:rsidR="00F44703" w:rsidRPr="00751331" w:rsidRDefault="00F44703" w:rsidP="00F44703">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rPr>
          <w:color w:val="000000"/>
          <w:sz w:val="22"/>
          <w:szCs w:val="22"/>
        </w:rPr>
      </w:pPr>
      <w:r w:rsidRPr="00751331">
        <w:rPr>
          <w:color w:val="000000"/>
          <w:sz w:val="22"/>
          <w:szCs w:val="22"/>
        </w:rPr>
        <w:tab/>
        <w:t>|__|__|</w:t>
      </w:r>
    </w:p>
    <w:p w:rsidR="00F44703" w:rsidRPr="00751331" w:rsidRDefault="00F44703" w:rsidP="00F44703">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rPr>
          <w:color w:val="000000"/>
          <w:sz w:val="22"/>
          <w:szCs w:val="22"/>
        </w:rPr>
      </w:pPr>
    </w:p>
    <w:p w:rsidR="00F44703" w:rsidRPr="00751331" w:rsidRDefault="00F44703" w:rsidP="00F44703">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rPr>
          <w:color w:val="000000"/>
          <w:sz w:val="22"/>
          <w:szCs w:val="22"/>
        </w:rPr>
      </w:pPr>
      <w:r w:rsidRPr="00751331">
        <w:rPr>
          <w:color w:val="000000"/>
          <w:sz w:val="22"/>
          <w:szCs w:val="22"/>
        </w:rPr>
        <w:tab/>
        <w:t xml:space="preserve">[Don’t Know OR Refused: GO TO </w:t>
      </w:r>
      <w:smartTag w:uri="urn:schemas-microsoft-com:office:smarttags" w:element="address">
        <w:smartTag w:uri="urn:schemas-microsoft-com:office:smarttags" w:element="Street">
          <w:r w:rsidR="009E7E68" w:rsidRPr="00751331">
            <w:rPr>
              <w:color w:val="000000"/>
              <w:sz w:val="22"/>
              <w:szCs w:val="22"/>
            </w:rPr>
            <w:t>BOX</w:t>
          </w:r>
        </w:smartTag>
        <w:r w:rsidR="009E7E68" w:rsidRPr="00751331">
          <w:rPr>
            <w:color w:val="000000"/>
            <w:sz w:val="22"/>
            <w:szCs w:val="22"/>
          </w:rPr>
          <w:t xml:space="preserve"> 26</w:t>
        </w:r>
      </w:smartTag>
      <w:r w:rsidRPr="00751331">
        <w:rPr>
          <w:color w:val="000000"/>
          <w:sz w:val="22"/>
          <w:szCs w:val="22"/>
        </w:rPr>
        <w:t>]</w:t>
      </w:r>
    </w:p>
    <w:p w:rsidR="009E7E68" w:rsidRPr="00751331" w:rsidRDefault="009E7E68" w:rsidP="00F44703">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rPr>
          <w:color w:val="000000"/>
          <w:sz w:val="22"/>
          <w:szCs w:val="22"/>
        </w:rPr>
      </w:pPr>
    </w:p>
    <w:p w:rsidR="00B8260F" w:rsidRDefault="00B8260F">
      <w:pPr>
        <w:widowControl/>
        <w:autoSpaceDE/>
        <w:autoSpaceDN/>
        <w:adjustRightInd/>
        <w:rPr>
          <w:color w:val="000000"/>
          <w:sz w:val="22"/>
          <w:szCs w:val="22"/>
        </w:rPr>
      </w:pPr>
      <w:r>
        <w:rPr>
          <w:color w:val="000000"/>
          <w:sz w:val="22"/>
          <w:szCs w:val="22"/>
        </w:rPr>
        <w:br w:type="page"/>
      </w:r>
    </w:p>
    <w:p w:rsidR="00BE4D0C" w:rsidRPr="00751331" w:rsidRDefault="00BE4D0C" w:rsidP="00BE4D0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jc w:val="center"/>
        <w:rPr>
          <w:color w:val="000000"/>
          <w:sz w:val="22"/>
          <w:szCs w:val="22"/>
        </w:rPr>
      </w:pPr>
      <w:r w:rsidRPr="00751331">
        <w:rPr>
          <w:color w:val="000000"/>
          <w:sz w:val="22"/>
          <w:szCs w:val="22"/>
        </w:rPr>
        <w:lastRenderedPageBreak/>
        <w:t>BOX 26</w:t>
      </w:r>
    </w:p>
    <w:p w:rsidR="00BE4D0C" w:rsidRPr="00751331" w:rsidRDefault="00BE4D0C" w:rsidP="00BE4D0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rPr>
      </w:pPr>
      <w:r w:rsidRPr="00751331">
        <w:rPr>
          <w:color w:val="000000"/>
          <w:sz w:val="22"/>
          <w:szCs w:val="22"/>
        </w:rPr>
        <w:t xml:space="preserve">IF H1 </w:t>
      </w:r>
      <w:r w:rsidRPr="00751331">
        <w:rPr>
          <w:rFonts w:ascii="WP MathA" w:hAnsi="WP MathA" w:cs="WP MathA"/>
          <w:color w:val="000000"/>
          <w:sz w:val="34"/>
          <w:szCs w:val="34"/>
        </w:rPr>
        <w:t></w:t>
      </w:r>
      <w:r w:rsidRPr="00751331">
        <w:rPr>
          <w:color w:val="000000"/>
        </w:rPr>
        <w:t xml:space="preserve">1 YEAR (12 MONTHS, 52 WEEKS, </w:t>
      </w:r>
      <w:r w:rsidR="00DD0668" w:rsidRPr="00751331">
        <w:rPr>
          <w:color w:val="000000"/>
        </w:rPr>
        <w:t>9</w:t>
      </w:r>
      <w:r w:rsidR="00E41099" w:rsidRPr="00751331">
        <w:rPr>
          <w:color w:val="000000"/>
        </w:rPr>
        <w:t>9</w:t>
      </w:r>
      <w:r w:rsidRPr="00751331">
        <w:rPr>
          <w:color w:val="000000"/>
        </w:rPr>
        <w:t xml:space="preserve"> DAYS) </w:t>
      </w:r>
      <w:r w:rsidRPr="00751331">
        <w:rPr>
          <w:rFonts w:ascii="WP IconicSymbolsA" w:hAnsi="WP IconicSymbolsA" w:cs="WP IconicSymbolsA"/>
          <w:color w:val="000000"/>
          <w:sz w:val="22"/>
          <w:szCs w:val="22"/>
        </w:rPr>
        <w:t></w:t>
      </w:r>
      <w:r w:rsidRPr="00751331">
        <w:rPr>
          <w:color w:val="000000"/>
          <w:sz w:val="22"/>
          <w:szCs w:val="22"/>
        </w:rPr>
        <w:t>GO TO H6</w:t>
      </w:r>
    </w:p>
    <w:p w:rsidR="00BE4D0C" w:rsidRPr="00751331" w:rsidRDefault="00BE4D0C" w:rsidP="00BE4D0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b/>
          <w:color w:val="000000"/>
          <w:sz w:val="28"/>
          <w:szCs w:val="28"/>
        </w:rPr>
      </w:pPr>
      <w:r w:rsidRPr="00751331">
        <w:rPr>
          <w:color w:val="000000"/>
          <w:sz w:val="22"/>
          <w:szCs w:val="22"/>
        </w:rPr>
        <w:t xml:space="preserve">IF H1 </w:t>
      </w:r>
      <w:r w:rsidRPr="00751331">
        <w:rPr>
          <w:b/>
          <w:color w:val="000000"/>
          <w:sz w:val="22"/>
          <w:szCs w:val="22"/>
        </w:rPr>
        <w:t xml:space="preserve">&gt; </w:t>
      </w:r>
      <w:r w:rsidR="00375565" w:rsidRPr="00751331">
        <w:rPr>
          <w:b/>
          <w:color w:val="000000"/>
          <w:sz w:val="22"/>
          <w:szCs w:val="22"/>
        </w:rPr>
        <w:t>3</w:t>
      </w:r>
      <w:r w:rsidRPr="00751331">
        <w:rPr>
          <w:color w:val="000000"/>
          <w:sz w:val="22"/>
          <w:szCs w:val="22"/>
        </w:rPr>
        <w:t>YEARS (</w:t>
      </w:r>
      <w:r w:rsidR="00375565" w:rsidRPr="00751331">
        <w:rPr>
          <w:b/>
          <w:color w:val="000000"/>
          <w:sz w:val="22"/>
          <w:szCs w:val="22"/>
        </w:rPr>
        <w:t>36</w:t>
      </w:r>
      <w:r w:rsidRPr="00751331">
        <w:rPr>
          <w:color w:val="000000"/>
          <w:sz w:val="22"/>
          <w:szCs w:val="22"/>
        </w:rPr>
        <w:t xml:space="preserve"> MONTHS, EQUIVALENT in WEEKS and in DAYS) </w:t>
      </w:r>
      <w:r w:rsidRPr="00751331">
        <w:rPr>
          <w:rFonts w:ascii="WP IconicSymbolsA" w:hAnsi="WP IconicSymbolsA" w:cs="WP IconicSymbolsA"/>
          <w:color w:val="000000"/>
          <w:sz w:val="22"/>
          <w:szCs w:val="22"/>
        </w:rPr>
        <w:t></w:t>
      </w:r>
      <w:r w:rsidRPr="00751331">
        <w:rPr>
          <w:b/>
          <w:color w:val="000000"/>
          <w:sz w:val="28"/>
          <w:szCs w:val="28"/>
        </w:rPr>
        <w:t>GO TO H11</w:t>
      </w:r>
      <w:r w:rsidR="00B867F1">
        <w:rPr>
          <w:b/>
          <w:color w:val="000000"/>
          <w:sz w:val="28"/>
          <w:szCs w:val="28"/>
        </w:rPr>
        <w:t>a</w:t>
      </w:r>
    </w:p>
    <w:p w:rsidR="00BE4D0C" w:rsidRPr="00751331" w:rsidRDefault="00BE4D0C" w:rsidP="00BE4D0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b/>
          <w:bCs/>
          <w:color w:val="000000"/>
          <w:sz w:val="28"/>
          <w:szCs w:val="28"/>
        </w:rPr>
      </w:pPr>
      <w:r w:rsidRPr="00751331">
        <w:rPr>
          <w:b/>
          <w:color w:val="000000"/>
          <w:sz w:val="28"/>
          <w:szCs w:val="28"/>
        </w:rPr>
        <w:t xml:space="preserve">ELSE </w:t>
      </w:r>
      <w:r w:rsidRPr="00751331">
        <w:rPr>
          <w:rFonts w:ascii="WP IconicSymbolsA" w:hAnsi="WP IconicSymbolsA" w:cs="WP IconicSymbolsA"/>
          <w:b/>
          <w:color w:val="000000"/>
          <w:sz w:val="28"/>
          <w:szCs w:val="28"/>
        </w:rPr>
        <w:t></w:t>
      </w:r>
      <w:r w:rsidRPr="00751331">
        <w:rPr>
          <w:b/>
          <w:color w:val="000000"/>
          <w:sz w:val="28"/>
          <w:szCs w:val="28"/>
        </w:rPr>
        <w:t xml:space="preserve">GO TO </w:t>
      </w:r>
      <w:r w:rsidRPr="00751331">
        <w:rPr>
          <w:b/>
          <w:bCs/>
          <w:color w:val="000000"/>
          <w:sz w:val="28"/>
          <w:szCs w:val="28"/>
        </w:rPr>
        <w:t>H6</w:t>
      </w:r>
      <w:r w:rsidR="00DD0668" w:rsidRPr="00751331">
        <w:rPr>
          <w:b/>
          <w:bCs/>
          <w:color w:val="000000"/>
          <w:sz w:val="28"/>
          <w:szCs w:val="28"/>
        </w:rPr>
        <w:t>C</w:t>
      </w:r>
      <w:r w:rsidR="00700844" w:rsidRPr="00751331">
        <w:rPr>
          <w:b/>
          <w:bCs/>
          <w:color w:val="000000"/>
          <w:sz w:val="28"/>
          <w:szCs w:val="28"/>
        </w:rPr>
        <w:t>2</w:t>
      </w:r>
    </w:p>
    <w:p w:rsidR="00BE4D0C" w:rsidRPr="00751331" w:rsidRDefault="00BE4D0C" w:rsidP="00BE4D0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rPr>
      </w:pPr>
    </w:p>
    <w:p w:rsidR="00BE4D0C" w:rsidRPr="00751331" w:rsidRDefault="00BE4D0C" w:rsidP="00BE4D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i/>
          <w:iCs/>
          <w:color w:val="000000"/>
          <w:sz w:val="22"/>
          <w:szCs w:val="22"/>
        </w:rPr>
      </w:pPr>
    </w:p>
    <w:p w:rsidR="00BE4D0C" w:rsidRPr="00751331" w:rsidRDefault="00BE4D0C" w:rsidP="00BE4D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color w:val="000000"/>
          <w:sz w:val="22"/>
          <w:szCs w:val="22"/>
        </w:rPr>
      </w:pPr>
      <w:r w:rsidRPr="00751331">
        <w:rPr>
          <w:b/>
          <w:bCs/>
          <w:color w:val="000000"/>
          <w:sz w:val="22"/>
          <w:szCs w:val="22"/>
        </w:rPr>
        <w:t>H6</w:t>
      </w:r>
      <w:r w:rsidRPr="00751331">
        <w:rPr>
          <w:b/>
          <w:bCs/>
          <w:color w:val="000000"/>
          <w:sz w:val="22"/>
          <w:szCs w:val="22"/>
        </w:rPr>
        <w:tab/>
        <w:t>Around this time 12 MONTHS AGO, were you smoking cigarettes every day, some days, or not at all?</w:t>
      </w:r>
    </w:p>
    <w:p w:rsidR="00BE4D0C" w:rsidRPr="00751331" w:rsidRDefault="00BE4D0C" w:rsidP="00BE4D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BE4D0C" w:rsidRPr="00751331" w:rsidRDefault="00BE4D0C" w:rsidP="00BE4D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sidRPr="00751331">
        <w:rPr>
          <w:color w:val="000000"/>
          <w:sz w:val="22"/>
          <w:szCs w:val="22"/>
        </w:rPr>
        <w:t>(1) Every day</w:t>
      </w:r>
      <w:r w:rsidRPr="00751331">
        <w:rPr>
          <w:color w:val="000000"/>
          <w:sz w:val="22"/>
          <w:szCs w:val="22"/>
        </w:rPr>
        <w:tab/>
        <w:t>IF H6 = 1</w:t>
      </w:r>
      <w:r w:rsidRPr="00751331">
        <w:rPr>
          <w:color w:val="000000"/>
          <w:sz w:val="22"/>
          <w:szCs w:val="22"/>
        </w:rPr>
        <w:sym w:font="Wingdings" w:char="F0E8"/>
      </w:r>
      <w:r w:rsidRPr="00751331">
        <w:rPr>
          <w:color w:val="000000"/>
          <w:sz w:val="22"/>
          <w:szCs w:val="22"/>
        </w:rPr>
        <w:t xml:space="preserve"> GO TO H6A</w:t>
      </w:r>
    </w:p>
    <w:p w:rsidR="00BE4D0C" w:rsidRPr="00751331" w:rsidRDefault="00BE4D0C" w:rsidP="00BE4D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sidRPr="00751331">
        <w:rPr>
          <w:color w:val="000000"/>
          <w:sz w:val="22"/>
          <w:szCs w:val="22"/>
        </w:rPr>
        <w:t xml:space="preserve">(2) Some days </w:t>
      </w:r>
      <w:r w:rsidRPr="00751331">
        <w:rPr>
          <w:color w:val="000000"/>
          <w:sz w:val="22"/>
          <w:szCs w:val="22"/>
        </w:rPr>
        <w:tab/>
        <w:t xml:space="preserve">IF H6 =2 </w:t>
      </w:r>
      <w:r w:rsidRPr="00751331">
        <w:rPr>
          <w:color w:val="000000"/>
          <w:sz w:val="22"/>
          <w:szCs w:val="22"/>
        </w:rPr>
        <w:sym w:font="Wingdings" w:char="F0E8"/>
      </w:r>
      <w:r w:rsidRPr="00751331">
        <w:rPr>
          <w:color w:val="000000"/>
          <w:sz w:val="22"/>
          <w:szCs w:val="22"/>
        </w:rPr>
        <w:t xml:space="preserve"> GO TO H6B</w:t>
      </w:r>
    </w:p>
    <w:p w:rsidR="00BE4D0C" w:rsidRPr="00751331" w:rsidRDefault="00BE4D0C" w:rsidP="00BE4D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sidRPr="00751331">
        <w:rPr>
          <w:color w:val="000000"/>
          <w:sz w:val="22"/>
          <w:szCs w:val="22"/>
        </w:rPr>
        <w:t>(3) Not at all</w:t>
      </w:r>
    </w:p>
    <w:p w:rsidR="00BE4D0C" w:rsidRPr="00751331" w:rsidRDefault="00BE4D0C" w:rsidP="00BE4D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BE4D0C" w:rsidRPr="00751331" w:rsidRDefault="00BE4D0C" w:rsidP="00BE4D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sidRPr="00751331">
        <w:rPr>
          <w:color w:val="000000"/>
          <w:sz w:val="22"/>
          <w:szCs w:val="22"/>
        </w:rPr>
        <w:t>|__|</w:t>
      </w:r>
    </w:p>
    <w:p w:rsidR="00BE4D0C" w:rsidRPr="00751331" w:rsidRDefault="00BE4D0C" w:rsidP="00BE4D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BE4D0C" w:rsidRPr="00751331" w:rsidRDefault="00BE4D0C" w:rsidP="00BE4D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sidRPr="00751331">
        <w:rPr>
          <w:b/>
          <w:bCs/>
          <w:color w:val="000000"/>
          <w:sz w:val="22"/>
          <w:szCs w:val="22"/>
        </w:rPr>
        <w:tab/>
      </w:r>
      <w:r w:rsidRPr="00751331">
        <w:rPr>
          <w:color w:val="000000"/>
          <w:sz w:val="22"/>
          <w:szCs w:val="22"/>
        </w:rPr>
        <w:t>[IF H6 = 3,</w:t>
      </w:r>
      <w:r w:rsidR="004C70FD" w:rsidRPr="00751331">
        <w:rPr>
          <w:color w:val="000000"/>
          <w:sz w:val="22"/>
          <w:szCs w:val="22"/>
        </w:rPr>
        <w:t xml:space="preserve"> GO TO  H6C2; ELSE IF H6 = </w:t>
      </w:r>
      <w:r w:rsidRPr="00751331">
        <w:rPr>
          <w:color w:val="000000"/>
          <w:sz w:val="22"/>
          <w:szCs w:val="22"/>
        </w:rPr>
        <w:t xml:space="preserve"> DK, R </w:t>
      </w:r>
      <w:r w:rsidRPr="00751331">
        <w:rPr>
          <w:b/>
          <w:color w:val="000000"/>
          <w:sz w:val="22"/>
          <w:szCs w:val="22"/>
        </w:rPr>
        <w:t xml:space="preserve">GO TO </w:t>
      </w:r>
      <w:r w:rsidR="00DD0668" w:rsidRPr="00751331">
        <w:rPr>
          <w:b/>
          <w:color w:val="000000"/>
          <w:sz w:val="22"/>
          <w:szCs w:val="22"/>
        </w:rPr>
        <w:t>H6Ci]</w:t>
      </w:r>
      <w:r w:rsidRPr="00751331">
        <w:rPr>
          <w:color w:val="000000"/>
          <w:sz w:val="22"/>
          <w:szCs w:val="22"/>
        </w:rPr>
        <w:t xml:space="preserve">] </w:t>
      </w:r>
    </w:p>
    <w:p w:rsidR="00BE4D0C" w:rsidRPr="00751331" w:rsidRDefault="00BE4D0C" w:rsidP="00BE4D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BE4D0C" w:rsidRPr="00751331" w:rsidRDefault="00BE4D0C" w:rsidP="00BE4D0C">
      <w:pPr>
        <w:tabs>
          <w:tab w:val="left" w:pos="720"/>
        </w:tabs>
        <w:ind w:left="720" w:hanging="720"/>
        <w:rPr>
          <w:b/>
          <w:bCs/>
          <w:color w:val="000000"/>
          <w:sz w:val="22"/>
          <w:szCs w:val="22"/>
        </w:rPr>
      </w:pPr>
      <w:r w:rsidRPr="00751331">
        <w:rPr>
          <w:b/>
          <w:bCs/>
          <w:color w:val="000000"/>
          <w:sz w:val="22"/>
          <w:szCs w:val="22"/>
        </w:rPr>
        <w:t>H6A</w:t>
      </w:r>
      <w:r w:rsidRPr="00751331">
        <w:rPr>
          <w:b/>
          <w:bCs/>
          <w:color w:val="000000"/>
          <w:sz w:val="22"/>
          <w:szCs w:val="22"/>
        </w:rPr>
        <w:tab/>
        <w:t xml:space="preserve">Around this time 12 MONTHS AGO, on the average, about how many cigarettes did </w:t>
      </w:r>
      <w:proofErr w:type="gramStart"/>
      <w:r w:rsidRPr="00751331">
        <w:rPr>
          <w:b/>
          <w:bCs/>
          <w:color w:val="000000"/>
          <w:sz w:val="22"/>
          <w:szCs w:val="22"/>
        </w:rPr>
        <w:t>you  smoke</w:t>
      </w:r>
      <w:proofErr w:type="gramEnd"/>
      <w:r w:rsidRPr="00751331">
        <w:rPr>
          <w:b/>
          <w:bCs/>
          <w:color w:val="000000"/>
          <w:sz w:val="22"/>
          <w:szCs w:val="22"/>
        </w:rPr>
        <w:t xml:space="preserve"> each day?</w:t>
      </w:r>
    </w:p>
    <w:p w:rsidR="00BE4D0C" w:rsidRPr="00751331" w:rsidRDefault="00BE4D0C" w:rsidP="00BE4D0C">
      <w:pPr>
        <w:rPr>
          <w:b/>
          <w:bCs/>
          <w:color w:val="000000"/>
          <w:sz w:val="22"/>
          <w:szCs w:val="22"/>
        </w:rPr>
      </w:pPr>
    </w:p>
    <w:p w:rsidR="00BE4D0C" w:rsidRPr="00751331" w:rsidRDefault="00BE4D0C" w:rsidP="00BE4D0C">
      <w:pPr>
        <w:tabs>
          <w:tab w:val="left" w:pos="720"/>
        </w:tabs>
        <w:ind w:left="720" w:hanging="720"/>
        <w:rPr>
          <w:color w:val="000000"/>
          <w:sz w:val="22"/>
          <w:szCs w:val="22"/>
        </w:rPr>
      </w:pPr>
      <w:r w:rsidRPr="00751331">
        <w:rPr>
          <w:color w:val="000000"/>
          <w:sz w:val="22"/>
          <w:szCs w:val="22"/>
        </w:rPr>
        <w:tab/>
        <w:t>(ONE PACK USUALLY EQUALS 20 CIGARETTES.  IF CONVERTING PACKS TO CIGARETTES, ALWAYS VERIFY CALCULATION WITH RESPONDENT.)</w:t>
      </w:r>
    </w:p>
    <w:p w:rsidR="00BE4D0C" w:rsidRPr="00751331" w:rsidRDefault="00BE4D0C" w:rsidP="00BE4D0C">
      <w:pPr>
        <w:rPr>
          <w:color w:val="000000"/>
          <w:sz w:val="22"/>
          <w:szCs w:val="22"/>
        </w:rPr>
      </w:pPr>
    </w:p>
    <w:p w:rsidR="00BE4D0C" w:rsidRPr="00751331" w:rsidRDefault="00BE4D0C" w:rsidP="00BE4D0C">
      <w:pPr>
        <w:ind w:left="720"/>
        <w:rPr>
          <w:color w:val="000000"/>
          <w:sz w:val="22"/>
          <w:szCs w:val="22"/>
        </w:rPr>
      </w:pPr>
      <w:r w:rsidRPr="00751331">
        <w:rPr>
          <w:color w:val="000000"/>
          <w:sz w:val="22"/>
          <w:szCs w:val="22"/>
        </w:rPr>
        <w:t>ENTER NUMBER OF CIGARETTES PER DAY</w:t>
      </w:r>
    </w:p>
    <w:p w:rsidR="00BE4D0C" w:rsidRPr="00751331" w:rsidRDefault="00BE4D0C" w:rsidP="00BE4D0C">
      <w:pPr>
        <w:ind w:left="720"/>
        <w:rPr>
          <w:color w:val="000000"/>
          <w:sz w:val="22"/>
          <w:szCs w:val="22"/>
        </w:rPr>
      </w:pPr>
      <w:r w:rsidRPr="00751331">
        <w:rPr>
          <w:color w:val="000000"/>
          <w:sz w:val="22"/>
          <w:szCs w:val="22"/>
        </w:rPr>
        <w:t>(1-9</w:t>
      </w:r>
      <w:r w:rsidR="00A6395C" w:rsidRPr="00751331">
        <w:rPr>
          <w:color w:val="000000"/>
          <w:sz w:val="22"/>
          <w:szCs w:val="22"/>
        </w:rPr>
        <w:t>9</w:t>
      </w:r>
      <w:r w:rsidRPr="00751331">
        <w:rPr>
          <w:color w:val="000000"/>
          <w:sz w:val="22"/>
          <w:szCs w:val="22"/>
        </w:rPr>
        <w:t>)</w:t>
      </w:r>
    </w:p>
    <w:p w:rsidR="00BE4D0C" w:rsidRPr="00751331" w:rsidRDefault="00BE4D0C" w:rsidP="00BE4D0C">
      <w:pPr>
        <w:rPr>
          <w:color w:val="000000"/>
          <w:sz w:val="22"/>
          <w:szCs w:val="22"/>
        </w:rPr>
      </w:pPr>
    </w:p>
    <w:p w:rsidR="00BE4D0C" w:rsidRPr="00751331" w:rsidRDefault="008B0AFE" w:rsidP="00BE4D0C">
      <w:pPr>
        <w:ind w:left="720"/>
        <w:rPr>
          <w:color w:val="000000"/>
          <w:sz w:val="22"/>
          <w:szCs w:val="22"/>
        </w:rPr>
      </w:pPr>
      <w:r>
        <w:rPr>
          <w:color w:val="000000"/>
          <w:sz w:val="22"/>
          <w:szCs w:val="22"/>
        </w:rPr>
        <w:t xml:space="preserve">|__||__| </w:t>
      </w:r>
    </w:p>
    <w:p w:rsidR="00BE4D0C" w:rsidRPr="00751331" w:rsidRDefault="00BE4D0C" w:rsidP="00BE4D0C">
      <w:pPr>
        <w:ind w:left="720"/>
        <w:rPr>
          <w:color w:val="000000"/>
          <w:sz w:val="22"/>
          <w:szCs w:val="22"/>
        </w:rPr>
      </w:pPr>
    </w:p>
    <w:p w:rsidR="00BE4D0C" w:rsidRPr="00751331" w:rsidRDefault="00BE4D0C" w:rsidP="00BE4D0C">
      <w:pPr>
        <w:pBdr>
          <w:top w:val="single" w:sz="6" w:space="0" w:color="000000"/>
          <w:left w:val="single" w:sz="6" w:space="0" w:color="000000"/>
          <w:bottom w:val="single" w:sz="6" w:space="0" w:color="000000"/>
          <w:right w:val="single" w:sz="6" w:space="0" w:color="000000"/>
        </w:pBdr>
        <w:ind w:left="1080" w:right="1080"/>
        <w:jc w:val="center"/>
        <w:rPr>
          <w:color w:val="000000"/>
          <w:sz w:val="22"/>
          <w:szCs w:val="22"/>
        </w:rPr>
      </w:pPr>
      <w:r w:rsidRPr="00751331">
        <w:rPr>
          <w:color w:val="000000"/>
          <w:sz w:val="22"/>
          <w:szCs w:val="22"/>
        </w:rPr>
        <w:t>BOX26A</w:t>
      </w:r>
    </w:p>
    <w:p w:rsidR="00BE4D0C" w:rsidRPr="00751331" w:rsidRDefault="00BE4D0C" w:rsidP="00BE4D0C">
      <w:pPr>
        <w:pBdr>
          <w:top w:val="single" w:sz="6" w:space="0" w:color="000000"/>
          <w:left w:val="single" w:sz="6" w:space="0" w:color="000000"/>
          <w:bottom w:val="single" w:sz="6" w:space="0" w:color="000000"/>
          <w:right w:val="single" w:sz="6" w:space="0" w:color="000000"/>
        </w:pBdr>
        <w:ind w:left="1080" w:right="1080"/>
        <w:rPr>
          <w:b/>
          <w:color w:val="000000"/>
          <w:sz w:val="22"/>
          <w:szCs w:val="22"/>
        </w:rPr>
      </w:pPr>
      <w:r w:rsidRPr="00751331">
        <w:rPr>
          <w:color w:val="000000"/>
          <w:sz w:val="22"/>
          <w:szCs w:val="22"/>
        </w:rPr>
        <w:t xml:space="preserve">IF H6A = D, R </w:t>
      </w:r>
      <w:r w:rsidRPr="00751331">
        <w:rPr>
          <w:rFonts w:ascii="WP IconicSymbolsA" w:hAnsi="WP IconicSymbolsA" w:cs="WP IconicSymbolsA"/>
          <w:color w:val="000000"/>
          <w:sz w:val="22"/>
          <w:szCs w:val="22"/>
        </w:rPr>
        <w:t></w:t>
      </w:r>
      <w:r w:rsidRPr="00751331">
        <w:rPr>
          <w:color w:val="000000"/>
          <w:sz w:val="22"/>
          <w:szCs w:val="22"/>
        </w:rPr>
        <w:t xml:space="preserve"> </w:t>
      </w:r>
      <w:r w:rsidRPr="00751331">
        <w:rPr>
          <w:b/>
          <w:color w:val="000000"/>
          <w:sz w:val="22"/>
          <w:szCs w:val="22"/>
        </w:rPr>
        <w:t>GO TO H6</w:t>
      </w:r>
      <w:r w:rsidR="001C3E7F" w:rsidRPr="00751331">
        <w:rPr>
          <w:b/>
          <w:color w:val="000000"/>
          <w:sz w:val="22"/>
          <w:szCs w:val="22"/>
        </w:rPr>
        <w:t>Ci</w:t>
      </w:r>
    </w:p>
    <w:p w:rsidR="00BE4D0C" w:rsidRPr="00751331" w:rsidRDefault="00BE4D0C" w:rsidP="00BE4D0C">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sidRPr="00751331">
        <w:rPr>
          <w:color w:val="000000"/>
          <w:sz w:val="22"/>
          <w:szCs w:val="22"/>
        </w:rPr>
        <w:t xml:space="preserve">IF H6A &gt; 40 </w:t>
      </w:r>
      <w:r w:rsidRPr="00751331">
        <w:rPr>
          <w:rFonts w:ascii="WP IconicSymbolsA" w:hAnsi="WP IconicSymbolsA" w:cs="WP IconicSymbolsA"/>
          <w:color w:val="000000"/>
          <w:sz w:val="22"/>
          <w:szCs w:val="22"/>
        </w:rPr>
        <w:t></w:t>
      </w:r>
      <w:r w:rsidRPr="00751331">
        <w:rPr>
          <w:color w:val="000000"/>
          <w:sz w:val="22"/>
          <w:szCs w:val="22"/>
        </w:rPr>
        <w:t xml:space="preserve"> GO TO H6Av</w:t>
      </w:r>
    </w:p>
    <w:p w:rsidR="00BE4D0C" w:rsidRPr="00751331" w:rsidRDefault="00BE4D0C" w:rsidP="00BE4D0C">
      <w:pPr>
        <w:pBdr>
          <w:top w:val="single" w:sz="6" w:space="0" w:color="000000"/>
          <w:left w:val="single" w:sz="6" w:space="0" w:color="000000"/>
          <w:bottom w:val="single" w:sz="6" w:space="0" w:color="000000"/>
          <w:right w:val="single" w:sz="6" w:space="0" w:color="000000"/>
        </w:pBdr>
        <w:ind w:left="1080" w:right="1080"/>
        <w:rPr>
          <w:b/>
          <w:color w:val="000000"/>
          <w:sz w:val="22"/>
          <w:szCs w:val="22"/>
        </w:rPr>
      </w:pPr>
      <w:r w:rsidRPr="00751331">
        <w:rPr>
          <w:color w:val="000000"/>
          <w:sz w:val="22"/>
          <w:szCs w:val="22"/>
        </w:rPr>
        <w:t xml:space="preserve">ELSE </w:t>
      </w:r>
      <w:r w:rsidRPr="00751331">
        <w:rPr>
          <w:rFonts w:ascii="WP IconicSymbolsA" w:hAnsi="WP IconicSymbolsA" w:cs="WP IconicSymbolsA"/>
          <w:color w:val="000000"/>
          <w:sz w:val="22"/>
          <w:szCs w:val="22"/>
        </w:rPr>
        <w:t></w:t>
      </w:r>
      <w:r w:rsidRPr="00751331">
        <w:rPr>
          <w:b/>
          <w:color w:val="000000"/>
          <w:sz w:val="22"/>
          <w:szCs w:val="22"/>
        </w:rPr>
        <w:t>GO TO H6</w:t>
      </w:r>
      <w:r w:rsidR="001C3E7F" w:rsidRPr="00751331">
        <w:rPr>
          <w:b/>
          <w:color w:val="000000"/>
          <w:sz w:val="22"/>
          <w:szCs w:val="22"/>
        </w:rPr>
        <w:t>Ci</w:t>
      </w:r>
    </w:p>
    <w:p w:rsidR="00BE4D0C" w:rsidRPr="00751331"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u w:val="single"/>
        </w:rPr>
      </w:pPr>
    </w:p>
    <w:p w:rsidR="00BE4D0C" w:rsidRPr="00751331"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u w:val="single"/>
        </w:rPr>
      </w:pPr>
    </w:p>
    <w:p w:rsidR="00BE4D0C" w:rsidRPr="00751331" w:rsidRDefault="00BE4D0C" w:rsidP="00BE4D0C">
      <w:pPr>
        <w:tabs>
          <w:tab w:val="left" w:pos="720"/>
        </w:tabs>
        <w:ind w:left="720" w:hanging="720"/>
        <w:rPr>
          <w:color w:val="000000"/>
          <w:sz w:val="22"/>
          <w:szCs w:val="22"/>
        </w:rPr>
      </w:pPr>
      <w:r w:rsidRPr="00751331">
        <w:rPr>
          <w:b/>
          <w:bCs/>
          <w:color w:val="000000"/>
        </w:rPr>
        <w:t>H6Av</w:t>
      </w:r>
      <w:r w:rsidRPr="00751331">
        <w:rPr>
          <w:b/>
          <w:bCs/>
          <w:color w:val="000000"/>
        </w:rPr>
        <w:tab/>
        <w:t>I have recorded that on the average, you smoked [fill entry H6A] cigarettes a day 12 months ago.  Is that correct?</w:t>
      </w:r>
    </w:p>
    <w:p w:rsidR="00BE4D0C" w:rsidRPr="00751331" w:rsidRDefault="00BE4D0C" w:rsidP="00BE4D0C">
      <w:pPr>
        <w:rPr>
          <w:color w:val="000000"/>
          <w:sz w:val="22"/>
          <w:szCs w:val="22"/>
        </w:rPr>
      </w:pPr>
    </w:p>
    <w:p w:rsidR="00BE4D0C" w:rsidRPr="00751331" w:rsidRDefault="00BE4D0C" w:rsidP="001C3E7F">
      <w:pPr>
        <w:tabs>
          <w:tab w:val="left" w:pos="720"/>
          <w:tab w:val="left" w:pos="1440"/>
        </w:tabs>
        <w:ind w:left="1440" w:hanging="1440"/>
        <w:rPr>
          <w:b/>
          <w:bCs/>
          <w:color w:val="000000"/>
          <w:sz w:val="22"/>
          <w:szCs w:val="22"/>
        </w:rPr>
      </w:pPr>
      <w:r w:rsidRPr="00751331">
        <w:rPr>
          <w:color w:val="000000"/>
          <w:sz w:val="22"/>
          <w:szCs w:val="22"/>
        </w:rPr>
        <w:tab/>
        <w:t>(1)  Yes</w:t>
      </w:r>
      <w:r w:rsidRPr="00751331">
        <w:rPr>
          <w:color w:val="000000"/>
          <w:sz w:val="22"/>
          <w:szCs w:val="22"/>
        </w:rPr>
        <w:tab/>
        <w:t xml:space="preserve"> </w:t>
      </w:r>
      <w:r w:rsidRPr="00751331">
        <w:rPr>
          <w:color w:val="000000"/>
          <w:sz w:val="22"/>
          <w:szCs w:val="22"/>
        </w:rPr>
        <w:sym w:font="Wingdings" w:char="F0E8"/>
      </w:r>
      <w:r w:rsidRPr="00751331">
        <w:rPr>
          <w:color w:val="000000"/>
          <w:sz w:val="22"/>
          <w:szCs w:val="22"/>
        </w:rPr>
        <w:t xml:space="preserve"> </w:t>
      </w:r>
      <w:r w:rsidRPr="00751331">
        <w:rPr>
          <w:b/>
          <w:color w:val="000000"/>
          <w:sz w:val="22"/>
          <w:szCs w:val="22"/>
        </w:rPr>
        <w:t xml:space="preserve">GO TO </w:t>
      </w:r>
      <w:r w:rsidR="001C3E7F" w:rsidRPr="00751331">
        <w:rPr>
          <w:b/>
          <w:color w:val="000000"/>
          <w:sz w:val="22"/>
          <w:szCs w:val="22"/>
        </w:rPr>
        <w:t>H6Ci</w:t>
      </w:r>
    </w:p>
    <w:p w:rsidR="00BE4D0C" w:rsidRPr="00751331" w:rsidRDefault="00A6395C" w:rsidP="00BE4D0C">
      <w:pPr>
        <w:rPr>
          <w:b/>
          <w:bCs/>
          <w:color w:val="000000"/>
          <w:sz w:val="22"/>
          <w:szCs w:val="22"/>
        </w:rPr>
      </w:pPr>
      <w:r w:rsidRPr="00751331">
        <w:rPr>
          <w:b/>
          <w:bCs/>
          <w:color w:val="000000"/>
          <w:sz w:val="22"/>
          <w:szCs w:val="22"/>
        </w:rPr>
        <w:tab/>
      </w:r>
      <w:r w:rsidRPr="00751331">
        <w:rPr>
          <w:bCs/>
          <w:color w:val="000000"/>
          <w:sz w:val="22"/>
          <w:szCs w:val="22"/>
        </w:rPr>
        <w:t>(2)   No</w:t>
      </w:r>
      <w:r w:rsidRPr="00751331">
        <w:rPr>
          <w:b/>
          <w:bCs/>
          <w:color w:val="000000"/>
          <w:sz w:val="22"/>
          <w:szCs w:val="22"/>
        </w:rPr>
        <w:t xml:space="preserve"> </w:t>
      </w:r>
      <w:r w:rsidRPr="00751331">
        <w:rPr>
          <w:b/>
          <w:bCs/>
          <w:color w:val="000000"/>
          <w:sz w:val="22"/>
          <w:szCs w:val="22"/>
        </w:rPr>
        <w:sym w:font="Wingdings" w:char="F0E0"/>
      </w:r>
      <w:r w:rsidRPr="00751331">
        <w:rPr>
          <w:b/>
          <w:bCs/>
          <w:color w:val="000000"/>
          <w:sz w:val="22"/>
          <w:szCs w:val="22"/>
        </w:rPr>
        <w:t xml:space="preserve"> GO TO </w:t>
      </w:r>
      <w:r w:rsidR="00CB1F1C" w:rsidRPr="00751331">
        <w:rPr>
          <w:b/>
          <w:bCs/>
          <w:color w:val="000000"/>
          <w:sz w:val="22"/>
          <w:szCs w:val="22"/>
        </w:rPr>
        <w:t>H6A to CORRECT</w:t>
      </w:r>
    </w:p>
    <w:p w:rsidR="00BE4D0C" w:rsidRPr="00751331" w:rsidRDefault="00BE4D0C" w:rsidP="00BE4D0C">
      <w:pPr>
        <w:rPr>
          <w:b/>
          <w:bCs/>
          <w:color w:val="000000"/>
          <w:sz w:val="22"/>
          <w:szCs w:val="22"/>
        </w:rPr>
      </w:pPr>
      <w:r w:rsidRPr="00751331">
        <w:rPr>
          <w:b/>
          <w:bCs/>
          <w:color w:val="000000"/>
          <w:sz w:val="22"/>
          <w:szCs w:val="22"/>
        </w:rPr>
        <w:tab/>
        <w:t>|__|</w:t>
      </w:r>
    </w:p>
    <w:p w:rsidR="00BE4D0C" w:rsidRPr="00751331"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u w:val="single"/>
        </w:rPr>
      </w:pPr>
    </w:p>
    <w:p w:rsidR="00BE4D0C" w:rsidRPr="007E0243" w:rsidRDefault="00BE4D0C" w:rsidP="007E0243">
      <w:pPr>
        <w:tabs>
          <w:tab w:val="left" w:pos="720"/>
        </w:tabs>
        <w:ind w:left="720" w:hanging="720"/>
        <w:rPr>
          <w:b/>
          <w:bCs/>
          <w:color w:val="000000"/>
          <w:sz w:val="22"/>
          <w:szCs w:val="22"/>
        </w:rPr>
      </w:pPr>
      <w:r w:rsidRPr="00751331">
        <w:tab/>
      </w:r>
      <w:r w:rsidRPr="007E0243">
        <w:rPr>
          <w:b/>
          <w:bCs/>
        </w:rPr>
        <w:t xml:space="preserve">IF H6Av = DK, R </w:t>
      </w:r>
      <w:r w:rsidRPr="007E0243">
        <w:rPr>
          <w:b/>
          <w:bCs/>
        </w:rPr>
        <w:sym w:font="Wingdings" w:char="F0E8"/>
      </w:r>
      <w:r w:rsidR="00A036B2" w:rsidRPr="007E0243">
        <w:rPr>
          <w:b/>
          <w:bCs/>
        </w:rPr>
        <w:t xml:space="preserve"> H6</w:t>
      </w:r>
      <w:r w:rsidR="001C3E7F" w:rsidRPr="007E0243">
        <w:rPr>
          <w:b/>
          <w:bCs/>
        </w:rPr>
        <w:t>Ci</w:t>
      </w:r>
    </w:p>
    <w:p w:rsidR="00BE4D0C" w:rsidRPr="00751331"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u w:val="single"/>
        </w:rPr>
      </w:pPr>
    </w:p>
    <w:p w:rsidR="008B0AFE" w:rsidRDefault="008B0AFE">
      <w:pPr>
        <w:widowControl/>
        <w:autoSpaceDE/>
        <w:autoSpaceDN/>
        <w:adjustRightInd/>
        <w:rPr>
          <w:b/>
          <w:bCs/>
          <w:color w:val="000000"/>
          <w:sz w:val="22"/>
          <w:szCs w:val="22"/>
          <w:u w:val="single"/>
        </w:rPr>
      </w:pPr>
      <w:r>
        <w:rPr>
          <w:b/>
          <w:bCs/>
          <w:color w:val="000000"/>
          <w:sz w:val="22"/>
          <w:szCs w:val="22"/>
          <w:u w:val="single"/>
        </w:rPr>
        <w:br w:type="page"/>
      </w:r>
    </w:p>
    <w:p w:rsidR="00BE4D0C" w:rsidRPr="00751331"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i/>
          <w:iCs/>
          <w:color w:val="000000"/>
          <w:sz w:val="22"/>
          <w:szCs w:val="22"/>
        </w:rPr>
      </w:pPr>
      <w:r w:rsidRPr="00751331">
        <w:rPr>
          <w:b/>
          <w:bCs/>
          <w:color w:val="000000"/>
          <w:sz w:val="22"/>
          <w:szCs w:val="22"/>
        </w:rPr>
        <w:lastRenderedPageBreak/>
        <w:t xml:space="preserve">H6B </w:t>
      </w:r>
      <w:r w:rsidRPr="00751331">
        <w:rPr>
          <w:color w:val="000000"/>
          <w:sz w:val="22"/>
          <w:szCs w:val="22"/>
        </w:rPr>
        <w:tab/>
      </w:r>
      <w:r w:rsidRPr="00751331">
        <w:rPr>
          <w:b/>
          <w:bCs/>
          <w:color w:val="000000"/>
          <w:sz w:val="22"/>
          <w:szCs w:val="22"/>
        </w:rPr>
        <w:t>Around this time 12 MONTHS AGO, on how many of 30 days in the month did you smoke cigarettes?</w:t>
      </w:r>
    </w:p>
    <w:p w:rsidR="00BE4D0C" w:rsidRPr="00751331"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751331">
        <w:rPr>
          <w:color w:val="000000"/>
          <w:sz w:val="22"/>
          <w:szCs w:val="22"/>
        </w:rPr>
        <w:tab/>
      </w:r>
    </w:p>
    <w:p w:rsidR="00BE4D0C" w:rsidRPr="00751331"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lang w:val="da-DK"/>
        </w:rPr>
      </w:pPr>
      <w:r w:rsidRPr="00751331">
        <w:rPr>
          <w:color w:val="000000"/>
          <w:sz w:val="22"/>
          <w:szCs w:val="22"/>
          <w:lang w:val="da-DK"/>
        </w:rPr>
        <w:t>ENTER (</w:t>
      </w:r>
      <w:r w:rsidR="00200F4D" w:rsidRPr="00751331">
        <w:rPr>
          <w:color w:val="000000"/>
          <w:sz w:val="22"/>
          <w:szCs w:val="22"/>
          <w:lang w:val="da-DK"/>
        </w:rPr>
        <w:t>0</w:t>
      </w:r>
      <w:r w:rsidRPr="00751331">
        <w:rPr>
          <w:color w:val="000000"/>
          <w:sz w:val="22"/>
          <w:szCs w:val="22"/>
          <w:lang w:val="da-DK"/>
        </w:rPr>
        <w:t>) FOR NONE</w:t>
      </w:r>
    </w:p>
    <w:p w:rsidR="00BE4D0C" w:rsidRPr="00751331"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lang w:val="da-DK"/>
        </w:rPr>
      </w:pPr>
    </w:p>
    <w:p w:rsidR="00BE4D0C" w:rsidRPr="00751331"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lang w:val="da-DK"/>
        </w:rPr>
      </w:pPr>
      <w:r w:rsidRPr="00751331">
        <w:rPr>
          <w:color w:val="000000"/>
          <w:sz w:val="22"/>
          <w:szCs w:val="22"/>
          <w:lang w:val="da-DK"/>
        </w:rPr>
        <w:t xml:space="preserve">|__|__|  </w:t>
      </w:r>
      <w:r w:rsidR="00200F4D" w:rsidRPr="00751331">
        <w:rPr>
          <w:color w:val="000000"/>
          <w:sz w:val="22"/>
          <w:szCs w:val="22"/>
          <w:lang w:val="da-DK"/>
        </w:rPr>
        <w:t>(0-30)</w:t>
      </w:r>
    </w:p>
    <w:p w:rsidR="00BE4D0C" w:rsidRPr="00751331"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lang w:val="da-DK"/>
        </w:rPr>
      </w:pPr>
    </w:p>
    <w:p w:rsidR="00BE4D0C" w:rsidRPr="00751331"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lang w:val="da-DK"/>
        </w:rPr>
      </w:pPr>
    </w:p>
    <w:p w:rsidR="00BE4D0C" w:rsidRPr="00751331" w:rsidRDefault="00BE4D0C" w:rsidP="00DB7C3F">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rPr>
          <w:color w:val="000000"/>
          <w:sz w:val="22"/>
          <w:szCs w:val="22"/>
          <w:lang w:val="da-DK"/>
        </w:rPr>
      </w:pPr>
      <w:r w:rsidRPr="00751331">
        <w:rPr>
          <w:color w:val="000000"/>
          <w:sz w:val="22"/>
          <w:szCs w:val="22"/>
          <w:lang w:val="da-DK"/>
        </w:rPr>
        <w:t>BOX 26B</w:t>
      </w:r>
    </w:p>
    <w:p w:rsidR="00BE4D0C" w:rsidRPr="00751331" w:rsidRDefault="00BE4D0C" w:rsidP="00BE4D0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751331">
        <w:rPr>
          <w:color w:val="000000"/>
          <w:sz w:val="22"/>
          <w:szCs w:val="22"/>
        </w:rPr>
        <w:t xml:space="preserve">IF H6B = </w:t>
      </w:r>
      <w:r w:rsidR="00200F4D" w:rsidRPr="00751331">
        <w:rPr>
          <w:color w:val="000000"/>
          <w:sz w:val="22"/>
          <w:szCs w:val="22"/>
        </w:rPr>
        <w:t>0</w:t>
      </w:r>
      <w:r w:rsidRPr="00751331">
        <w:rPr>
          <w:color w:val="000000"/>
          <w:sz w:val="22"/>
          <w:szCs w:val="22"/>
        </w:rPr>
        <w:t xml:space="preserve"> OR 30 </w:t>
      </w:r>
      <w:r w:rsidRPr="00751331">
        <w:rPr>
          <w:rFonts w:ascii="WP IconicSymbolsA" w:hAnsi="WP IconicSymbolsA" w:cs="WP IconicSymbolsA"/>
          <w:color w:val="000000"/>
          <w:sz w:val="22"/>
          <w:szCs w:val="22"/>
        </w:rPr>
        <w:t></w:t>
      </w:r>
      <w:r w:rsidRPr="00751331">
        <w:rPr>
          <w:color w:val="000000"/>
          <w:sz w:val="22"/>
          <w:szCs w:val="22"/>
        </w:rPr>
        <w:t xml:space="preserve"> GO TO H6B</w:t>
      </w:r>
      <w:r w:rsidR="00423F51" w:rsidRPr="00751331">
        <w:rPr>
          <w:color w:val="000000"/>
          <w:sz w:val="22"/>
          <w:szCs w:val="22"/>
        </w:rPr>
        <w:t>v</w:t>
      </w:r>
    </w:p>
    <w:p w:rsidR="00BE4D0C" w:rsidRPr="00751331" w:rsidRDefault="00BE4D0C" w:rsidP="00BE4D0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751331">
        <w:rPr>
          <w:color w:val="000000"/>
          <w:sz w:val="22"/>
          <w:szCs w:val="22"/>
        </w:rPr>
        <w:t>ELSE GO TO H6C</w:t>
      </w:r>
    </w:p>
    <w:p w:rsidR="00BE4D0C" w:rsidRPr="00751331"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BE4D0C" w:rsidRPr="00751331"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sidRPr="00751331">
        <w:rPr>
          <w:b/>
          <w:bCs/>
          <w:color w:val="000000"/>
          <w:sz w:val="22"/>
          <w:szCs w:val="22"/>
        </w:rPr>
        <w:t>H6B</w:t>
      </w:r>
      <w:r w:rsidR="00423F51" w:rsidRPr="00751331">
        <w:rPr>
          <w:b/>
          <w:bCs/>
          <w:color w:val="000000"/>
          <w:sz w:val="22"/>
          <w:szCs w:val="22"/>
        </w:rPr>
        <w:t>v</w:t>
      </w:r>
      <w:r w:rsidRPr="00751331">
        <w:rPr>
          <w:b/>
          <w:bCs/>
          <w:color w:val="000000"/>
          <w:sz w:val="22"/>
          <w:szCs w:val="22"/>
        </w:rPr>
        <w:tab/>
        <w:t>You said that you smoked cigarettes some days.  Is that correct?</w:t>
      </w:r>
    </w:p>
    <w:p w:rsidR="00BE4D0C" w:rsidRPr="00751331"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BE4D0C" w:rsidRPr="00751331" w:rsidRDefault="00BE4D0C" w:rsidP="008B0AF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710" w:hanging="1710"/>
        <w:rPr>
          <w:color w:val="000000"/>
          <w:sz w:val="22"/>
          <w:szCs w:val="22"/>
        </w:rPr>
      </w:pPr>
      <w:r w:rsidRPr="00751331">
        <w:rPr>
          <w:color w:val="000000"/>
          <w:sz w:val="22"/>
          <w:szCs w:val="22"/>
        </w:rPr>
        <w:tab/>
        <w:t>(1)  Yes</w:t>
      </w:r>
    </w:p>
    <w:p w:rsidR="00BE4D0C" w:rsidRDefault="008B0AFE"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710" w:hanging="1710"/>
        <w:rPr>
          <w:color w:val="000000"/>
          <w:sz w:val="22"/>
          <w:szCs w:val="22"/>
        </w:rPr>
      </w:pPr>
      <w:r>
        <w:rPr>
          <w:color w:val="000000"/>
          <w:sz w:val="22"/>
          <w:szCs w:val="22"/>
        </w:rPr>
        <w:tab/>
        <w:t>(2)  No</w:t>
      </w:r>
    </w:p>
    <w:p w:rsidR="008B0AFE" w:rsidRPr="00751331" w:rsidRDefault="008B0AFE"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710" w:hanging="1710"/>
        <w:rPr>
          <w:color w:val="000000"/>
          <w:sz w:val="22"/>
          <w:szCs w:val="22"/>
        </w:rPr>
      </w:pPr>
    </w:p>
    <w:p w:rsidR="00BE4D0C" w:rsidRPr="00751331"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751331">
        <w:rPr>
          <w:color w:val="000000"/>
          <w:sz w:val="22"/>
          <w:szCs w:val="22"/>
        </w:rPr>
        <w:tab/>
        <w:t>|__|</w:t>
      </w:r>
    </w:p>
    <w:p w:rsidR="00BE4D0C" w:rsidRPr="00751331"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BE4D0C" w:rsidRPr="00751331" w:rsidRDefault="00BE4D0C" w:rsidP="00BE4D0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rPr>
          <w:color w:val="000000"/>
          <w:sz w:val="22"/>
          <w:szCs w:val="22"/>
        </w:rPr>
      </w:pPr>
      <w:smartTag w:uri="urn:schemas-microsoft-com:office:smarttags" w:element="address">
        <w:smartTag w:uri="urn:schemas-microsoft-com:office:smarttags" w:element="Street">
          <w:r w:rsidRPr="00751331">
            <w:rPr>
              <w:color w:val="000000"/>
              <w:sz w:val="22"/>
              <w:szCs w:val="22"/>
            </w:rPr>
            <w:t>BOX</w:t>
          </w:r>
        </w:smartTag>
        <w:r w:rsidRPr="00751331">
          <w:rPr>
            <w:color w:val="000000"/>
            <w:sz w:val="22"/>
            <w:szCs w:val="22"/>
          </w:rPr>
          <w:t xml:space="preserve">  26C</w:t>
        </w:r>
      </w:smartTag>
    </w:p>
    <w:p w:rsidR="00BE4D0C" w:rsidRPr="00751331" w:rsidRDefault="00BE4D0C" w:rsidP="00BE4D0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751331">
        <w:rPr>
          <w:color w:val="000000"/>
          <w:sz w:val="22"/>
          <w:szCs w:val="22"/>
        </w:rPr>
        <w:t>IF (H6B</w:t>
      </w:r>
      <w:r w:rsidR="00423F51" w:rsidRPr="00751331">
        <w:rPr>
          <w:color w:val="000000"/>
          <w:sz w:val="22"/>
          <w:szCs w:val="22"/>
        </w:rPr>
        <w:t>v</w:t>
      </w:r>
      <w:r w:rsidRPr="00751331">
        <w:rPr>
          <w:color w:val="000000"/>
          <w:sz w:val="22"/>
          <w:szCs w:val="22"/>
        </w:rPr>
        <w:t xml:space="preserve"> = 1 </w:t>
      </w:r>
      <w:r w:rsidRPr="00751331">
        <w:rPr>
          <w:color w:val="000000"/>
          <w:sz w:val="22"/>
          <w:szCs w:val="22"/>
          <w:u w:val="single"/>
        </w:rPr>
        <w:t>AND</w:t>
      </w:r>
      <w:r w:rsidRPr="00751331">
        <w:rPr>
          <w:color w:val="000000"/>
          <w:sz w:val="22"/>
          <w:szCs w:val="22"/>
        </w:rPr>
        <w:t xml:space="preserve"> H6B = 30 ), OR H6B</w:t>
      </w:r>
      <w:r w:rsidR="00200F4D" w:rsidRPr="00751331">
        <w:rPr>
          <w:color w:val="000000"/>
          <w:sz w:val="22"/>
          <w:szCs w:val="22"/>
        </w:rPr>
        <w:t>v</w:t>
      </w:r>
      <w:r w:rsidRPr="00751331">
        <w:rPr>
          <w:color w:val="000000"/>
          <w:sz w:val="22"/>
          <w:szCs w:val="22"/>
        </w:rPr>
        <w:t xml:space="preserve"> = DK, R  </w:t>
      </w:r>
      <w:r w:rsidRPr="00751331">
        <w:rPr>
          <w:rFonts w:ascii="WP IconicSymbolsA" w:hAnsi="WP IconicSymbolsA" w:cs="WP IconicSymbolsA"/>
          <w:color w:val="000000"/>
          <w:sz w:val="22"/>
          <w:szCs w:val="22"/>
        </w:rPr>
        <w:t></w:t>
      </w:r>
      <w:r w:rsidRPr="00751331">
        <w:rPr>
          <w:color w:val="000000"/>
          <w:sz w:val="22"/>
          <w:szCs w:val="22"/>
        </w:rPr>
        <w:t>GO TO H6C</w:t>
      </w:r>
    </w:p>
    <w:p w:rsidR="00BE4D0C" w:rsidRPr="00751331" w:rsidRDefault="00BE4D0C" w:rsidP="00BE4D0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751331">
        <w:rPr>
          <w:color w:val="000000"/>
          <w:sz w:val="22"/>
          <w:szCs w:val="22"/>
        </w:rPr>
        <w:t xml:space="preserve"> ELSE IF H6B</w:t>
      </w:r>
      <w:r w:rsidR="00423F51" w:rsidRPr="00751331">
        <w:rPr>
          <w:color w:val="000000"/>
          <w:sz w:val="22"/>
          <w:szCs w:val="22"/>
        </w:rPr>
        <w:t>v</w:t>
      </w:r>
      <w:r w:rsidRPr="00751331">
        <w:rPr>
          <w:color w:val="000000"/>
          <w:sz w:val="22"/>
          <w:szCs w:val="22"/>
        </w:rPr>
        <w:t xml:space="preserve"> = 1 </w:t>
      </w:r>
      <w:r w:rsidRPr="00751331">
        <w:rPr>
          <w:color w:val="000000"/>
          <w:sz w:val="22"/>
          <w:szCs w:val="22"/>
          <w:u w:val="single"/>
        </w:rPr>
        <w:t>AND</w:t>
      </w:r>
      <w:r w:rsidRPr="00751331">
        <w:rPr>
          <w:color w:val="000000"/>
          <w:sz w:val="22"/>
          <w:szCs w:val="22"/>
        </w:rPr>
        <w:t xml:space="preserve"> H6B =</w:t>
      </w:r>
      <w:r w:rsidR="00200F4D" w:rsidRPr="00751331">
        <w:rPr>
          <w:color w:val="000000"/>
          <w:sz w:val="22"/>
          <w:szCs w:val="22"/>
        </w:rPr>
        <w:t>0</w:t>
      </w:r>
      <w:r w:rsidRPr="00751331">
        <w:rPr>
          <w:color w:val="000000"/>
          <w:sz w:val="22"/>
          <w:szCs w:val="22"/>
        </w:rPr>
        <w:t xml:space="preserve">  </w:t>
      </w:r>
      <w:r w:rsidRPr="00751331">
        <w:rPr>
          <w:rFonts w:ascii="WP IconicSymbolsA" w:hAnsi="WP IconicSymbolsA" w:cs="WP IconicSymbolsA"/>
          <w:color w:val="000000"/>
          <w:sz w:val="22"/>
          <w:szCs w:val="22"/>
        </w:rPr>
        <w:t></w:t>
      </w:r>
      <w:r w:rsidRPr="00751331">
        <w:rPr>
          <w:b/>
          <w:color w:val="000000"/>
          <w:sz w:val="22"/>
          <w:szCs w:val="22"/>
        </w:rPr>
        <w:t xml:space="preserve">GO TO </w:t>
      </w:r>
      <w:r w:rsidR="001C3E7F" w:rsidRPr="00751331">
        <w:rPr>
          <w:b/>
          <w:color w:val="000000"/>
          <w:sz w:val="22"/>
          <w:szCs w:val="22"/>
        </w:rPr>
        <w:t>H6C</w:t>
      </w:r>
      <w:r w:rsidR="00303CEF" w:rsidRPr="00751331">
        <w:rPr>
          <w:b/>
          <w:color w:val="000000"/>
          <w:sz w:val="22"/>
          <w:szCs w:val="22"/>
        </w:rPr>
        <w:t>2</w:t>
      </w:r>
    </w:p>
    <w:p w:rsidR="00BE4D0C" w:rsidRPr="00751331" w:rsidRDefault="00BE4D0C" w:rsidP="00BE4D0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751331">
        <w:rPr>
          <w:color w:val="000000"/>
          <w:sz w:val="22"/>
          <w:szCs w:val="22"/>
        </w:rPr>
        <w:t>ELSE IF H6B</w:t>
      </w:r>
      <w:r w:rsidR="00423F51" w:rsidRPr="00751331">
        <w:rPr>
          <w:color w:val="000000"/>
          <w:sz w:val="22"/>
          <w:szCs w:val="22"/>
        </w:rPr>
        <w:t>v</w:t>
      </w:r>
      <w:r w:rsidRPr="00751331">
        <w:rPr>
          <w:color w:val="000000"/>
          <w:sz w:val="22"/>
          <w:szCs w:val="22"/>
        </w:rPr>
        <w:t xml:space="preserve"> = 2  </w:t>
      </w:r>
      <w:r w:rsidRPr="00751331">
        <w:rPr>
          <w:rFonts w:ascii="WP IconicSymbolsA" w:hAnsi="WP IconicSymbolsA" w:cs="WP IconicSymbolsA"/>
          <w:color w:val="000000"/>
          <w:sz w:val="22"/>
          <w:szCs w:val="22"/>
        </w:rPr>
        <w:t></w:t>
      </w:r>
      <w:r w:rsidRPr="00751331">
        <w:rPr>
          <w:color w:val="000000"/>
          <w:sz w:val="22"/>
          <w:szCs w:val="22"/>
        </w:rPr>
        <w:t>GO TO H6</w:t>
      </w:r>
    </w:p>
    <w:p w:rsidR="00BE4D0C" w:rsidRPr="00751331" w:rsidRDefault="00BE4D0C" w:rsidP="00BE4D0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rPr>
        <w:sectPr w:rsidR="00BE4D0C" w:rsidRPr="00751331">
          <w:type w:val="continuous"/>
          <w:pgSz w:w="12240" w:h="15840"/>
          <w:pgMar w:top="1440" w:right="1440" w:bottom="720" w:left="1440" w:header="720" w:footer="720" w:gutter="0"/>
          <w:cols w:space="720"/>
        </w:sectPr>
      </w:pPr>
    </w:p>
    <w:p w:rsidR="00BE4D0C" w:rsidRPr="00751331"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BE4D0C" w:rsidRPr="00751331"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sidRPr="00751331">
        <w:rPr>
          <w:b/>
          <w:bCs/>
          <w:color w:val="000000"/>
          <w:sz w:val="22"/>
          <w:szCs w:val="22"/>
        </w:rPr>
        <w:t>H6C</w:t>
      </w:r>
      <w:r w:rsidRPr="00751331">
        <w:rPr>
          <w:b/>
          <w:bCs/>
          <w:color w:val="000000"/>
          <w:sz w:val="22"/>
          <w:szCs w:val="22"/>
        </w:rPr>
        <w:tab/>
        <w:t>On the average, on those [fill entry H6B] days, how many cigarettes did you usually smoke each day?</w:t>
      </w:r>
    </w:p>
    <w:p w:rsidR="00BE4D0C" w:rsidRPr="00751331"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BE4D0C" w:rsidRPr="00751331"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sidRPr="00751331">
        <w:rPr>
          <w:color w:val="000000"/>
          <w:sz w:val="22"/>
          <w:szCs w:val="22"/>
        </w:rPr>
        <w:tab/>
        <w:t>WE ARE STILL TALKING ABOUT “AROUND THIS TIME 12 MONTHS AGO”</w:t>
      </w:r>
    </w:p>
    <w:p w:rsidR="00BE4D0C" w:rsidRPr="00751331"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BE4D0C" w:rsidRPr="00751331"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color w:val="000000"/>
          <w:sz w:val="22"/>
          <w:szCs w:val="22"/>
        </w:rPr>
      </w:pPr>
      <w:r w:rsidRPr="00751331">
        <w:rPr>
          <w:color w:val="000000"/>
          <w:sz w:val="22"/>
          <w:szCs w:val="22"/>
        </w:rPr>
        <w:tab/>
        <w:t>|__|__</w:t>
      </w:r>
      <w:proofErr w:type="gramStart"/>
      <w:r w:rsidRPr="00751331">
        <w:rPr>
          <w:color w:val="000000"/>
          <w:sz w:val="22"/>
          <w:szCs w:val="22"/>
        </w:rPr>
        <w:t>|  IF</w:t>
      </w:r>
      <w:proofErr w:type="gramEnd"/>
      <w:r w:rsidRPr="00751331">
        <w:rPr>
          <w:color w:val="000000"/>
          <w:sz w:val="22"/>
          <w:szCs w:val="22"/>
        </w:rPr>
        <w:t xml:space="preserve"> </w:t>
      </w:r>
      <w:r w:rsidRPr="00751331">
        <w:rPr>
          <w:rFonts w:ascii="WP MathA" w:hAnsi="WP MathA" w:cs="WP MathA"/>
          <w:color w:val="000000"/>
          <w:sz w:val="34"/>
          <w:szCs w:val="34"/>
        </w:rPr>
        <w:t></w:t>
      </w:r>
      <w:r w:rsidRPr="00751331">
        <w:rPr>
          <w:color w:val="000000"/>
          <w:sz w:val="22"/>
          <w:szCs w:val="22"/>
        </w:rPr>
        <w:t xml:space="preserve"> 40 </w:t>
      </w:r>
      <w:r w:rsidRPr="00751331">
        <w:rPr>
          <w:rFonts w:ascii="WP IconicSymbolsA" w:hAnsi="WP IconicSymbolsA" w:cs="WP IconicSymbolsA"/>
          <w:color w:val="000000"/>
          <w:sz w:val="22"/>
          <w:szCs w:val="22"/>
        </w:rPr>
        <w:t></w:t>
      </w:r>
      <w:r w:rsidRPr="00751331">
        <w:rPr>
          <w:color w:val="000000"/>
          <w:sz w:val="22"/>
          <w:szCs w:val="22"/>
        </w:rPr>
        <w:t xml:space="preserve"> </w:t>
      </w:r>
      <w:r w:rsidRPr="00751331">
        <w:rPr>
          <w:b/>
          <w:color w:val="000000"/>
          <w:sz w:val="22"/>
          <w:szCs w:val="22"/>
        </w:rPr>
        <w:t xml:space="preserve">GO TO </w:t>
      </w:r>
      <w:r w:rsidR="00DD0668" w:rsidRPr="00751331">
        <w:rPr>
          <w:b/>
          <w:color w:val="000000"/>
          <w:sz w:val="22"/>
          <w:szCs w:val="22"/>
        </w:rPr>
        <w:t xml:space="preserve">H6Ci; </w:t>
      </w:r>
      <w:r w:rsidRPr="00751331">
        <w:rPr>
          <w:color w:val="000000"/>
          <w:sz w:val="22"/>
          <w:szCs w:val="22"/>
        </w:rPr>
        <w:t xml:space="preserve"> ELSE IF H6C = D, R </w:t>
      </w:r>
      <w:r w:rsidRPr="00751331">
        <w:rPr>
          <w:b/>
          <w:color w:val="000000"/>
          <w:sz w:val="22"/>
          <w:szCs w:val="22"/>
        </w:rPr>
        <w:sym w:font="Wingdings" w:char="F0E8"/>
      </w:r>
      <w:r w:rsidRPr="00751331">
        <w:rPr>
          <w:b/>
          <w:color w:val="000000"/>
          <w:sz w:val="22"/>
          <w:szCs w:val="22"/>
        </w:rPr>
        <w:t xml:space="preserve"> GO TO H6</w:t>
      </w:r>
      <w:r w:rsidR="00DD0668" w:rsidRPr="00751331">
        <w:rPr>
          <w:b/>
          <w:color w:val="000000"/>
          <w:sz w:val="22"/>
          <w:szCs w:val="22"/>
        </w:rPr>
        <w:t>Ci</w:t>
      </w:r>
    </w:p>
    <w:p w:rsidR="00BE4D0C" w:rsidRPr="00751331"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color w:val="000000"/>
          <w:sz w:val="22"/>
          <w:szCs w:val="22"/>
        </w:rPr>
      </w:pPr>
    </w:p>
    <w:p w:rsidR="00BE4D0C" w:rsidRPr="00751331"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i/>
          <w:iCs/>
          <w:color w:val="000000"/>
          <w:sz w:val="22"/>
          <w:szCs w:val="22"/>
        </w:rPr>
      </w:pPr>
    </w:p>
    <w:p w:rsidR="00BE4D0C" w:rsidRPr="00751331"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sidRPr="00751331">
        <w:rPr>
          <w:b/>
          <w:bCs/>
          <w:color w:val="000000"/>
          <w:sz w:val="22"/>
          <w:szCs w:val="22"/>
        </w:rPr>
        <w:t>H6C</w:t>
      </w:r>
      <w:r w:rsidR="00423F51" w:rsidRPr="00751331">
        <w:rPr>
          <w:b/>
          <w:bCs/>
          <w:color w:val="000000"/>
          <w:sz w:val="22"/>
          <w:szCs w:val="22"/>
        </w:rPr>
        <w:t>v</w:t>
      </w:r>
      <w:r w:rsidRPr="00751331">
        <w:rPr>
          <w:b/>
          <w:bCs/>
          <w:color w:val="000000"/>
          <w:sz w:val="22"/>
          <w:szCs w:val="22"/>
        </w:rPr>
        <w:t xml:space="preserve">  I have recorded that on the average, when you smoked on those [fill entry H6B] days, you smoked [fill entry H6C] cigarettes a day.  Is that correct?</w:t>
      </w:r>
    </w:p>
    <w:p w:rsidR="00BE4D0C" w:rsidRPr="00751331"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BE4D0C" w:rsidRPr="00751331"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sidRPr="00751331">
        <w:rPr>
          <w:color w:val="000000"/>
          <w:sz w:val="22"/>
          <w:szCs w:val="22"/>
        </w:rPr>
        <w:tab/>
        <w:t>(1)  Yes</w:t>
      </w:r>
    </w:p>
    <w:p w:rsidR="00BE4D0C" w:rsidRPr="00751331"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rPr>
          <w:color w:val="000000"/>
          <w:sz w:val="22"/>
          <w:szCs w:val="22"/>
        </w:rPr>
      </w:pPr>
      <w:r w:rsidRPr="00751331">
        <w:rPr>
          <w:color w:val="000000"/>
          <w:sz w:val="22"/>
          <w:szCs w:val="22"/>
        </w:rPr>
        <w:tab/>
        <w:t>(2)  No</w:t>
      </w:r>
      <w:r w:rsidRPr="00751331">
        <w:rPr>
          <w:color w:val="000000"/>
          <w:sz w:val="22"/>
          <w:szCs w:val="22"/>
        </w:rPr>
        <w:tab/>
      </w:r>
      <w:r w:rsidRPr="00751331">
        <w:rPr>
          <w:rFonts w:ascii="WP IconicSymbolsA" w:hAnsi="WP IconicSymbolsA" w:cs="WP IconicSymbolsA"/>
          <w:color w:val="000000"/>
          <w:sz w:val="22"/>
          <w:szCs w:val="22"/>
        </w:rPr>
        <w:t></w:t>
      </w:r>
      <w:r w:rsidRPr="00751331">
        <w:rPr>
          <w:color w:val="000000"/>
          <w:sz w:val="22"/>
          <w:szCs w:val="22"/>
        </w:rPr>
        <w:t xml:space="preserve"> GO TO H6C</w:t>
      </w:r>
    </w:p>
    <w:p w:rsidR="00BE4D0C" w:rsidRPr="00751331"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rPr>
          <w:b/>
          <w:bCs/>
          <w:color w:val="000000"/>
          <w:sz w:val="22"/>
          <w:szCs w:val="22"/>
        </w:rPr>
      </w:pPr>
    </w:p>
    <w:p w:rsidR="00BE4D0C" w:rsidRPr="00751331"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r w:rsidRPr="00751331">
        <w:rPr>
          <w:b/>
          <w:bCs/>
          <w:color w:val="000000"/>
          <w:sz w:val="22"/>
          <w:szCs w:val="22"/>
        </w:rPr>
        <w:tab/>
        <w:t>|__|</w:t>
      </w:r>
    </w:p>
    <w:p w:rsidR="00BE4D0C" w:rsidRPr="00751331" w:rsidRDefault="00BE4D0C" w:rsidP="00BE4D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BE4D0C" w:rsidRPr="00751331" w:rsidRDefault="00BE4D0C" w:rsidP="00BE4D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r w:rsidRPr="00751331">
        <w:rPr>
          <w:b/>
          <w:bCs/>
          <w:color w:val="000000"/>
          <w:sz w:val="22"/>
          <w:szCs w:val="22"/>
        </w:rPr>
        <w:tab/>
      </w:r>
      <w:r w:rsidRPr="00751331">
        <w:rPr>
          <w:color w:val="000000"/>
        </w:rPr>
        <w:t xml:space="preserve">(Don’t Know or Refused </w:t>
      </w:r>
      <w:r w:rsidRPr="00751331">
        <w:rPr>
          <w:b/>
          <w:color w:val="000000"/>
        </w:rPr>
        <w:t>GO TO H6</w:t>
      </w:r>
      <w:r w:rsidR="00DD0668" w:rsidRPr="00751331">
        <w:rPr>
          <w:b/>
          <w:color w:val="000000"/>
        </w:rPr>
        <w:t>Ci</w:t>
      </w:r>
      <w:r w:rsidRPr="00751331">
        <w:rPr>
          <w:color w:val="000000"/>
        </w:rPr>
        <w:t>)</w:t>
      </w:r>
    </w:p>
    <w:p w:rsidR="009E7E68" w:rsidRPr="00751331" w:rsidRDefault="009E7E68" w:rsidP="00F44703">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rPr>
          <w:color w:val="000000"/>
          <w:sz w:val="22"/>
          <w:szCs w:val="22"/>
        </w:rPr>
      </w:pPr>
    </w:p>
    <w:p w:rsidR="008B0AFE" w:rsidRDefault="008B0AFE">
      <w:pPr>
        <w:widowControl/>
        <w:autoSpaceDE/>
        <w:autoSpaceDN/>
        <w:adjustRightInd/>
        <w:rPr>
          <w:b/>
          <w:bCs/>
          <w:color w:val="000000"/>
        </w:rPr>
      </w:pPr>
      <w:r>
        <w:rPr>
          <w:b/>
          <w:bCs/>
          <w:color w:val="000000"/>
        </w:rPr>
        <w:br w:type="page"/>
      </w:r>
    </w:p>
    <w:p w:rsidR="00DD0668" w:rsidRPr="00751331" w:rsidRDefault="00DD0668" w:rsidP="00DD0668">
      <w:pPr>
        <w:tabs>
          <w:tab w:val="left" w:pos="720"/>
        </w:tabs>
        <w:ind w:left="720" w:hanging="720"/>
        <w:rPr>
          <w:i/>
          <w:iCs/>
          <w:color w:val="000000"/>
          <w:sz w:val="22"/>
          <w:szCs w:val="22"/>
        </w:rPr>
      </w:pPr>
      <w:r w:rsidRPr="00751331">
        <w:rPr>
          <w:b/>
          <w:bCs/>
          <w:color w:val="000000"/>
        </w:rPr>
        <w:lastRenderedPageBreak/>
        <w:t>H6Ci</w:t>
      </w:r>
      <w:r w:rsidRPr="00751331">
        <w:rPr>
          <w:b/>
          <w:bCs/>
          <w:color w:val="000000"/>
          <w:sz w:val="22"/>
          <w:szCs w:val="22"/>
        </w:rPr>
        <w:tab/>
        <w:t>Around this time 12 MONTHS AGO, were you usually smoking menthol or non-menthol cigarettes?</w:t>
      </w:r>
    </w:p>
    <w:p w:rsidR="00DD0668" w:rsidRPr="00751331" w:rsidRDefault="00DD0668" w:rsidP="00DD0668">
      <w:pPr>
        <w:ind w:left="720"/>
        <w:rPr>
          <w:color w:val="000000"/>
          <w:sz w:val="22"/>
          <w:szCs w:val="22"/>
        </w:rPr>
      </w:pPr>
    </w:p>
    <w:p w:rsidR="00DD0668" w:rsidRPr="00751331" w:rsidRDefault="008B0AFE" w:rsidP="00DD0668">
      <w:pPr>
        <w:ind w:left="720"/>
        <w:rPr>
          <w:color w:val="000000"/>
          <w:sz w:val="22"/>
          <w:szCs w:val="22"/>
        </w:rPr>
      </w:pPr>
      <w:r>
        <w:rPr>
          <w:color w:val="000000"/>
          <w:sz w:val="22"/>
          <w:szCs w:val="22"/>
        </w:rPr>
        <w:t>(1) Menthol</w:t>
      </w:r>
    </w:p>
    <w:p w:rsidR="00DD0668" w:rsidRPr="00751331" w:rsidRDefault="008B0AFE" w:rsidP="00DD0668">
      <w:pPr>
        <w:ind w:firstLine="720"/>
        <w:rPr>
          <w:color w:val="000000"/>
          <w:sz w:val="22"/>
          <w:szCs w:val="22"/>
        </w:rPr>
      </w:pPr>
      <w:r>
        <w:rPr>
          <w:color w:val="000000"/>
          <w:sz w:val="22"/>
          <w:szCs w:val="22"/>
        </w:rPr>
        <w:t>(2) Non-menthol</w:t>
      </w:r>
    </w:p>
    <w:p w:rsidR="00DD0668" w:rsidRPr="00751331" w:rsidRDefault="008B0AFE" w:rsidP="00DD0668">
      <w:pPr>
        <w:ind w:firstLine="720"/>
        <w:rPr>
          <w:color w:val="000000"/>
        </w:rPr>
      </w:pPr>
      <w:r>
        <w:rPr>
          <w:color w:val="000000"/>
        </w:rPr>
        <w:t>(3) NO USUAL TYPE</w:t>
      </w:r>
    </w:p>
    <w:p w:rsidR="00DD0668" w:rsidRPr="00751331" w:rsidRDefault="00DD0668" w:rsidP="00DD0668">
      <w:pPr>
        <w:pStyle w:val="BodyText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s>
        <w:rPr>
          <w:color w:val="000000"/>
        </w:rPr>
      </w:pPr>
    </w:p>
    <w:p w:rsidR="00DD0668" w:rsidRPr="00751331" w:rsidRDefault="00DD0668" w:rsidP="00DD0668">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rPr>
      </w:pPr>
      <w:r w:rsidRPr="00751331">
        <w:rPr>
          <w:b/>
          <w:bCs/>
          <w:color w:val="000000"/>
          <w:sz w:val="22"/>
          <w:szCs w:val="22"/>
        </w:rPr>
        <w:tab/>
        <w:t>|__|</w:t>
      </w:r>
    </w:p>
    <w:p w:rsidR="00DD0668" w:rsidRPr="00751331" w:rsidRDefault="00DD0668" w:rsidP="004F36E5">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rPr>
      </w:pPr>
    </w:p>
    <w:p w:rsidR="006C3659" w:rsidRPr="00751331" w:rsidRDefault="006C3659" w:rsidP="00DB7C3F">
      <w:pPr>
        <w:tabs>
          <w:tab w:val="left" w:pos="-108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rPr>
      </w:pPr>
      <w:r w:rsidRPr="00751331">
        <w:rPr>
          <w:b/>
          <w:bCs/>
          <w:color w:val="000000"/>
        </w:rPr>
        <w:tab/>
      </w:r>
      <w:r w:rsidR="00F348DB" w:rsidRPr="00751331">
        <w:rPr>
          <w:b/>
          <w:color w:val="000000"/>
          <w:sz w:val="22"/>
          <w:szCs w:val="22"/>
        </w:rPr>
        <w:t xml:space="preserve">[1 or 2: </w:t>
      </w:r>
      <w:r w:rsidRPr="00751331">
        <w:rPr>
          <w:b/>
          <w:bCs/>
          <w:color w:val="000000"/>
        </w:rPr>
        <w:t>GO TO H6C3</w:t>
      </w:r>
      <w:r w:rsidR="00F348DB" w:rsidRPr="00751331">
        <w:rPr>
          <w:b/>
          <w:bCs/>
          <w:color w:val="000000"/>
        </w:rPr>
        <w:t>;]</w:t>
      </w:r>
    </w:p>
    <w:p w:rsidR="00F348DB" w:rsidRPr="00751331" w:rsidRDefault="00F348DB" w:rsidP="00DB7C3F">
      <w:pPr>
        <w:tabs>
          <w:tab w:val="left" w:pos="1440"/>
        </w:tabs>
        <w:rPr>
          <w:b/>
          <w:color w:val="000000"/>
          <w:sz w:val="22"/>
          <w:szCs w:val="22"/>
        </w:rPr>
      </w:pPr>
      <w:r w:rsidRPr="00751331">
        <w:rPr>
          <w:b/>
          <w:color w:val="000000"/>
          <w:sz w:val="22"/>
          <w:szCs w:val="22"/>
        </w:rPr>
        <w:tab/>
      </w:r>
      <w:proofErr w:type="gramStart"/>
      <w:r w:rsidRPr="00751331">
        <w:rPr>
          <w:b/>
          <w:color w:val="000000"/>
          <w:sz w:val="22"/>
          <w:szCs w:val="22"/>
        </w:rPr>
        <w:t>[ 3</w:t>
      </w:r>
      <w:proofErr w:type="gramEnd"/>
      <w:r w:rsidRPr="00751331">
        <w:rPr>
          <w:b/>
          <w:color w:val="000000"/>
          <w:sz w:val="22"/>
          <w:szCs w:val="22"/>
        </w:rPr>
        <w:t>, Don’t Know OR Refused: GO TO H6C4]</w:t>
      </w:r>
    </w:p>
    <w:p w:rsidR="006C3659" w:rsidRPr="00751331" w:rsidRDefault="006C3659" w:rsidP="004F36E5">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rPr>
      </w:pPr>
    </w:p>
    <w:p w:rsidR="00DD0668" w:rsidRPr="00751331" w:rsidRDefault="00DD0668" w:rsidP="004F36E5">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rPr>
      </w:pPr>
    </w:p>
    <w:p w:rsidR="00700844" w:rsidRPr="00751331" w:rsidRDefault="006C3659" w:rsidP="007008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r w:rsidRPr="00751331">
        <w:rPr>
          <w:b/>
          <w:bCs/>
          <w:color w:val="000000"/>
          <w:sz w:val="22"/>
          <w:szCs w:val="22"/>
        </w:rPr>
        <w:t>H6C2</w:t>
      </w:r>
      <w:r w:rsidRPr="00751331">
        <w:rPr>
          <w:b/>
          <w:bCs/>
          <w:color w:val="000000"/>
          <w:sz w:val="22"/>
          <w:szCs w:val="22"/>
        </w:rPr>
        <w:tab/>
        <w:t xml:space="preserve"> </w:t>
      </w:r>
      <w:r w:rsidR="00700844" w:rsidRPr="00751331">
        <w:rPr>
          <w:b/>
          <w:bCs/>
          <w:color w:val="000000"/>
          <w:sz w:val="22"/>
          <w:szCs w:val="22"/>
        </w:rPr>
        <w:t>Thinking back to the 12 MONTHS BEFORE YOU QUIT SMOKING CIGARETTES</w:t>
      </w:r>
      <w:r w:rsidR="00D333E6" w:rsidRPr="00751331">
        <w:rPr>
          <w:b/>
          <w:bCs/>
          <w:color w:val="000000"/>
          <w:sz w:val="22"/>
          <w:szCs w:val="22"/>
        </w:rPr>
        <w:t>,</w:t>
      </w:r>
    </w:p>
    <w:p w:rsidR="00700844" w:rsidRPr="00751331" w:rsidRDefault="00BF10DF" w:rsidP="007008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b/>
          <w:bCs/>
          <w:color w:val="000000"/>
          <w:sz w:val="22"/>
          <w:szCs w:val="22"/>
        </w:rPr>
      </w:pPr>
      <w:r w:rsidRPr="00751331">
        <w:rPr>
          <w:b/>
          <w:bCs/>
          <w:color w:val="000000"/>
          <w:sz w:val="22"/>
          <w:szCs w:val="22"/>
        </w:rPr>
        <w:t>During that time, did yo</w:t>
      </w:r>
      <w:r w:rsidR="00512FC5" w:rsidRPr="00751331">
        <w:rPr>
          <w:b/>
          <w:bCs/>
          <w:color w:val="000000"/>
          <w:sz w:val="22"/>
          <w:szCs w:val="22"/>
        </w:rPr>
        <w:t>u</w:t>
      </w:r>
      <w:r w:rsidRPr="00751331">
        <w:rPr>
          <w:b/>
          <w:bCs/>
          <w:color w:val="000000"/>
          <w:sz w:val="22"/>
          <w:szCs w:val="22"/>
        </w:rPr>
        <w:t xml:space="preserve"> usually smoke</w:t>
      </w:r>
      <w:r w:rsidR="00700844" w:rsidRPr="00751331">
        <w:rPr>
          <w:b/>
          <w:bCs/>
          <w:color w:val="000000"/>
          <w:sz w:val="22"/>
          <w:szCs w:val="22"/>
        </w:rPr>
        <w:t xml:space="preserve"> menthol or non-menthol</w:t>
      </w:r>
      <w:r w:rsidRPr="00751331">
        <w:rPr>
          <w:b/>
          <w:bCs/>
          <w:color w:val="000000"/>
          <w:sz w:val="22"/>
          <w:szCs w:val="22"/>
        </w:rPr>
        <w:t xml:space="preserve"> cigarettes</w:t>
      </w:r>
      <w:r w:rsidR="00700844" w:rsidRPr="00751331">
        <w:rPr>
          <w:b/>
          <w:bCs/>
          <w:color w:val="000000"/>
          <w:sz w:val="22"/>
          <w:szCs w:val="22"/>
        </w:rPr>
        <w:t>?</w:t>
      </w:r>
    </w:p>
    <w:p w:rsidR="006C3659" w:rsidRPr="00751331" w:rsidRDefault="006C3659" w:rsidP="006C365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C3659" w:rsidRPr="00751331" w:rsidRDefault="006C3659" w:rsidP="006C365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C3659" w:rsidRPr="00751331" w:rsidRDefault="006C3659" w:rsidP="006C365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sidRPr="00751331">
        <w:rPr>
          <w:color w:val="000000"/>
          <w:sz w:val="22"/>
          <w:szCs w:val="22"/>
        </w:rPr>
        <w:t xml:space="preserve">(1) Menthol </w:t>
      </w:r>
    </w:p>
    <w:p w:rsidR="006C3659" w:rsidRPr="00751331" w:rsidRDefault="006C3659" w:rsidP="006C365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sidRPr="00751331">
        <w:rPr>
          <w:color w:val="000000"/>
          <w:sz w:val="22"/>
          <w:szCs w:val="22"/>
        </w:rPr>
        <w:t xml:space="preserve">(2) Non-menthol </w:t>
      </w:r>
    </w:p>
    <w:p w:rsidR="006C3659" w:rsidRPr="00751331" w:rsidRDefault="006C3659" w:rsidP="006C365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sidRPr="00751331">
        <w:rPr>
          <w:color w:val="000000"/>
          <w:sz w:val="22"/>
          <w:szCs w:val="22"/>
        </w:rPr>
        <w:t>(3) NO USUAL TYPE</w:t>
      </w:r>
    </w:p>
    <w:p w:rsidR="006C3659" w:rsidRPr="00751331" w:rsidRDefault="006C3659" w:rsidP="006C365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C3659" w:rsidRPr="00751331" w:rsidRDefault="006C3659" w:rsidP="006C365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751331">
        <w:rPr>
          <w:color w:val="000000"/>
          <w:sz w:val="22"/>
          <w:szCs w:val="22"/>
        </w:rPr>
        <w:tab/>
        <w:t>|__|</w:t>
      </w:r>
    </w:p>
    <w:p w:rsidR="006C3659" w:rsidRPr="00751331" w:rsidRDefault="006C3659" w:rsidP="006C365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C3659" w:rsidRPr="00751331" w:rsidRDefault="006C3659" w:rsidP="006C3659">
      <w:pPr>
        <w:ind w:firstLine="720"/>
        <w:rPr>
          <w:b/>
          <w:color w:val="000000"/>
          <w:sz w:val="22"/>
          <w:szCs w:val="22"/>
        </w:rPr>
      </w:pPr>
      <w:r w:rsidRPr="00751331">
        <w:rPr>
          <w:b/>
          <w:color w:val="000000"/>
          <w:sz w:val="22"/>
          <w:szCs w:val="22"/>
        </w:rPr>
        <w:t xml:space="preserve">[1 or 2: GO TO </w:t>
      </w:r>
      <w:r w:rsidR="008C721C" w:rsidRPr="00751331">
        <w:rPr>
          <w:b/>
          <w:color w:val="000000"/>
          <w:sz w:val="22"/>
          <w:szCs w:val="22"/>
        </w:rPr>
        <w:t>H6C3;</w:t>
      </w:r>
      <w:r w:rsidRPr="00751331">
        <w:rPr>
          <w:b/>
          <w:color w:val="000000"/>
          <w:sz w:val="22"/>
          <w:szCs w:val="22"/>
        </w:rPr>
        <w:t>]</w:t>
      </w:r>
    </w:p>
    <w:p w:rsidR="006C3659" w:rsidRPr="00751331" w:rsidRDefault="006C3659" w:rsidP="006C3659">
      <w:pPr>
        <w:rPr>
          <w:b/>
          <w:color w:val="000000"/>
          <w:sz w:val="22"/>
          <w:szCs w:val="22"/>
        </w:rPr>
      </w:pPr>
      <w:r w:rsidRPr="00751331">
        <w:rPr>
          <w:b/>
          <w:color w:val="000000"/>
          <w:sz w:val="22"/>
          <w:szCs w:val="22"/>
        </w:rPr>
        <w:tab/>
        <w:t xml:space="preserve">[ 3, Don’t Know OR Refused: GO TO </w:t>
      </w:r>
      <w:r w:rsidR="009D2FC7" w:rsidRPr="00751331">
        <w:rPr>
          <w:b/>
          <w:color w:val="000000"/>
          <w:sz w:val="22"/>
          <w:szCs w:val="22"/>
        </w:rPr>
        <w:t>H6</w:t>
      </w:r>
      <w:r w:rsidRPr="00751331">
        <w:rPr>
          <w:b/>
          <w:color w:val="000000"/>
          <w:sz w:val="22"/>
          <w:szCs w:val="22"/>
        </w:rPr>
        <w:t>C4]</w:t>
      </w:r>
    </w:p>
    <w:p w:rsidR="006C3659" w:rsidRPr="00751331" w:rsidRDefault="006C3659" w:rsidP="006C3659">
      <w:pPr>
        <w:rPr>
          <w:b/>
          <w:color w:val="000000"/>
          <w:sz w:val="22"/>
          <w:szCs w:val="22"/>
        </w:rPr>
      </w:pPr>
    </w:p>
    <w:p w:rsidR="006C3659" w:rsidRPr="00751331" w:rsidRDefault="006C3659" w:rsidP="008B0AFE">
      <w:pPr>
        <w:rPr>
          <w:color w:val="000000"/>
          <w:sz w:val="22"/>
          <w:szCs w:val="22"/>
        </w:rPr>
      </w:pPr>
      <w:r w:rsidRPr="00751331">
        <w:rPr>
          <w:b/>
          <w:color w:val="000000"/>
          <w:sz w:val="22"/>
          <w:szCs w:val="22"/>
        </w:rPr>
        <w:t xml:space="preserve">H6C3 </w:t>
      </w:r>
      <w:r w:rsidRPr="00751331">
        <w:rPr>
          <w:b/>
          <w:color w:val="000000"/>
          <w:sz w:val="22"/>
          <w:szCs w:val="22"/>
        </w:rPr>
        <w:tab/>
      </w:r>
      <w:r w:rsidR="00F76C15" w:rsidRPr="00751331">
        <w:rPr>
          <w:b/>
          <w:color w:val="000000"/>
          <w:sz w:val="22"/>
          <w:szCs w:val="22"/>
        </w:rPr>
        <w:t>For each of the</w:t>
      </w:r>
      <w:r w:rsidRPr="00751331">
        <w:rPr>
          <w:b/>
          <w:color w:val="000000"/>
          <w:sz w:val="22"/>
          <w:szCs w:val="22"/>
        </w:rPr>
        <w:t xml:space="preserve"> following</w:t>
      </w:r>
      <w:r w:rsidR="00F76C15" w:rsidRPr="00751331">
        <w:rPr>
          <w:b/>
          <w:color w:val="000000"/>
          <w:sz w:val="22"/>
          <w:szCs w:val="22"/>
        </w:rPr>
        <w:t>,</w:t>
      </w:r>
      <w:r w:rsidRPr="00751331">
        <w:rPr>
          <w:b/>
          <w:color w:val="000000"/>
          <w:sz w:val="22"/>
          <w:szCs w:val="22"/>
        </w:rPr>
        <w:t xml:space="preserve"> </w:t>
      </w:r>
      <w:r w:rsidR="00F76C15" w:rsidRPr="00751331">
        <w:rPr>
          <w:b/>
          <w:color w:val="000000"/>
          <w:sz w:val="22"/>
          <w:szCs w:val="22"/>
        </w:rPr>
        <w:t>please tell me</w:t>
      </w:r>
      <w:r w:rsidR="005A7C01" w:rsidRPr="00751331">
        <w:rPr>
          <w:b/>
          <w:color w:val="000000"/>
          <w:sz w:val="22"/>
          <w:szCs w:val="22"/>
        </w:rPr>
        <w:t xml:space="preserve"> whether it’s a reason you usually smoked</w:t>
      </w:r>
      <w:r w:rsidR="00F76C15" w:rsidRPr="00751331">
        <w:rPr>
          <w:b/>
          <w:color w:val="000000"/>
          <w:sz w:val="22"/>
          <w:szCs w:val="22"/>
        </w:rPr>
        <w:t xml:space="preserve"> </w:t>
      </w:r>
      <w:r w:rsidRPr="00751331">
        <w:rPr>
          <w:b/>
          <w:color w:val="000000"/>
          <w:sz w:val="22"/>
          <w:szCs w:val="22"/>
        </w:rPr>
        <w:t xml:space="preserve">menthol/non-menthol { </w:t>
      </w:r>
      <w:r w:rsidRPr="00751331">
        <w:rPr>
          <w:color w:val="000000"/>
          <w:sz w:val="22"/>
          <w:szCs w:val="22"/>
        </w:rPr>
        <w:t>fill</w:t>
      </w:r>
      <w:r w:rsidRPr="00751331">
        <w:rPr>
          <w:b/>
          <w:color w:val="000000"/>
          <w:sz w:val="22"/>
          <w:szCs w:val="22"/>
        </w:rPr>
        <w:t xml:space="preserve"> </w:t>
      </w:r>
      <w:r w:rsidRPr="00751331">
        <w:rPr>
          <w:rFonts w:ascii="Times New Roman Bold" w:hAnsi="Times New Roman Bold"/>
          <w:b/>
          <w:color w:val="000000"/>
          <w:sz w:val="22"/>
          <w:szCs w:val="22"/>
        </w:rPr>
        <w:t>menthol</w:t>
      </w:r>
      <w:r w:rsidRPr="00751331">
        <w:rPr>
          <w:color w:val="000000"/>
          <w:sz w:val="22"/>
          <w:szCs w:val="22"/>
        </w:rPr>
        <w:t xml:space="preserve"> if  </w:t>
      </w:r>
      <w:r w:rsidR="00303CEF" w:rsidRPr="00751331">
        <w:rPr>
          <w:color w:val="000000"/>
          <w:sz w:val="22"/>
          <w:szCs w:val="22"/>
        </w:rPr>
        <w:t>H6Ci or H6C2</w:t>
      </w:r>
      <w:r w:rsidRPr="00751331">
        <w:rPr>
          <w:color w:val="000000"/>
          <w:sz w:val="22"/>
          <w:szCs w:val="22"/>
        </w:rPr>
        <w:t xml:space="preserve"> = 1; fill </w:t>
      </w:r>
      <w:r w:rsidRPr="00751331">
        <w:rPr>
          <w:rFonts w:ascii="Times New Roman Bold" w:hAnsi="Times New Roman Bold"/>
          <w:b/>
          <w:color w:val="000000"/>
          <w:sz w:val="22"/>
          <w:szCs w:val="22"/>
        </w:rPr>
        <w:t>non-menthol</w:t>
      </w:r>
      <w:r w:rsidRPr="00751331">
        <w:rPr>
          <w:color w:val="000000"/>
          <w:sz w:val="22"/>
          <w:szCs w:val="22"/>
        </w:rPr>
        <w:t xml:space="preserve"> if </w:t>
      </w:r>
      <w:r w:rsidR="00303CEF" w:rsidRPr="00751331">
        <w:rPr>
          <w:color w:val="000000"/>
          <w:sz w:val="22"/>
          <w:szCs w:val="22"/>
        </w:rPr>
        <w:t>H6Ci or H6</w:t>
      </w:r>
      <w:r w:rsidRPr="00751331">
        <w:rPr>
          <w:color w:val="000000"/>
          <w:sz w:val="22"/>
          <w:szCs w:val="22"/>
        </w:rPr>
        <w:t>C2 = 2</w:t>
      </w:r>
      <w:r w:rsidRPr="00751331">
        <w:rPr>
          <w:b/>
          <w:color w:val="000000"/>
          <w:sz w:val="22"/>
          <w:szCs w:val="22"/>
        </w:rPr>
        <w:t xml:space="preserve"> } cigarette</w:t>
      </w:r>
      <w:r w:rsidR="00F76C15" w:rsidRPr="00751331">
        <w:rPr>
          <w:b/>
          <w:color w:val="000000"/>
          <w:sz w:val="22"/>
          <w:szCs w:val="22"/>
        </w:rPr>
        <w:t>s</w:t>
      </w:r>
      <w:r w:rsidRPr="00751331">
        <w:rPr>
          <w:b/>
          <w:color w:val="000000"/>
          <w:sz w:val="22"/>
          <w:szCs w:val="22"/>
        </w:rPr>
        <w:t xml:space="preserve"> ? ----Please answer “yes</w:t>
      </w:r>
      <w:r w:rsidR="00F348DB" w:rsidRPr="00751331">
        <w:rPr>
          <w:b/>
          <w:color w:val="000000"/>
          <w:sz w:val="22"/>
          <w:szCs w:val="22"/>
        </w:rPr>
        <w:t>”</w:t>
      </w:r>
      <w:r w:rsidRPr="00751331">
        <w:rPr>
          <w:b/>
          <w:color w:val="000000"/>
          <w:sz w:val="22"/>
          <w:szCs w:val="22"/>
        </w:rPr>
        <w:t xml:space="preserve"> or “no” for each.</w:t>
      </w:r>
    </w:p>
    <w:p w:rsidR="006C3659" w:rsidRPr="00751331" w:rsidRDefault="006C3659" w:rsidP="006C3659">
      <w:pPr>
        <w:rPr>
          <w:color w:val="000000"/>
          <w:sz w:val="22"/>
          <w:szCs w:val="22"/>
        </w:rPr>
      </w:pPr>
    </w:p>
    <w:p w:rsidR="006C3659" w:rsidRPr="00751331" w:rsidRDefault="006C3659" w:rsidP="008B0AFE">
      <w:pPr>
        <w:tabs>
          <w:tab w:val="left" w:pos="1440"/>
        </w:tabs>
        <w:ind w:left="720"/>
        <w:rPr>
          <w:color w:val="000000"/>
          <w:sz w:val="22"/>
          <w:szCs w:val="22"/>
        </w:rPr>
      </w:pPr>
      <w:r w:rsidRPr="00751331">
        <w:rPr>
          <w:color w:val="000000"/>
          <w:sz w:val="22"/>
          <w:szCs w:val="22"/>
        </w:rPr>
        <w:tab/>
        <w:t>(1) Yes</w:t>
      </w:r>
    </w:p>
    <w:p w:rsidR="006C3659" w:rsidRPr="00751331" w:rsidRDefault="006C3659" w:rsidP="008B0AFE">
      <w:pPr>
        <w:tabs>
          <w:tab w:val="left" w:pos="1440"/>
        </w:tabs>
        <w:ind w:left="720"/>
        <w:rPr>
          <w:color w:val="000000"/>
          <w:sz w:val="22"/>
          <w:szCs w:val="22"/>
        </w:rPr>
      </w:pPr>
      <w:r w:rsidRPr="00751331">
        <w:rPr>
          <w:color w:val="000000"/>
          <w:sz w:val="22"/>
          <w:szCs w:val="22"/>
        </w:rPr>
        <w:tab/>
        <w:t>(2)  No</w:t>
      </w:r>
    </w:p>
    <w:p w:rsidR="006C3659" w:rsidRPr="00751331" w:rsidRDefault="006C3659" w:rsidP="006C3659">
      <w:pPr>
        <w:tabs>
          <w:tab w:val="left" w:pos="991"/>
        </w:tabs>
        <w:rPr>
          <w:b/>
          <w:color w:val="000000"/>
          <w:sz w:val="22"/>
          <w:szCs w:val="22"/>
        </w:rPr>
      </w:pPr>
    </w:p>
    <w:p w:rsidR="006C3659" w:rsidRPr="00751331" w:rsidRDefault="004A6FF4" w:rsidP="008B0AFE">
      <w:pPr>
        <w:tabs>
          <w:tab w:val="left" w:pos="900"/>
          <w:tab w:val="left" w:pos="1440"/>
        </w:tabs>
        <w:ind w:left="1440" w:hanging="1440"/>
        <w:rPr>
          <w:color w:val="000000"/>
          <w:sz w:val="22"/>
          <w:szCs w:val="22"/>
        </w:rPr>
      </w:pPr>
      <w:r w:rsidRPr="00751331">
        <w:rPr>
          <w:b/>
          <w:color w:val="000000"/>
          <w:sz w:val="22"/>
          <w:szCs w:val="22"/>
        </w:rPr>
        <w:t>H6C3</w:t>
      </w:r>
      <w:r w:rsidR="006C3659" w:rsidRPr="00751331">
        <w:rPr>
          <w:b/>
          <w:color w:val="000000"/>
          <w:sz w:val="22"/>
          <w:szCs w:val="22"/>
        </w:rPr>
        <w:t>1</w:t>
      </w:r>
      <w:r w:rsidR="008B0AFE">
        <w:rPr>
          <w:b/>
          <w:color w:val="000000"/>
          <w:sz w:val="22"/>
          <w:szCs w:val="22"/>
        </w:rPr>
        <w:tab/>
      </w:r>
      <w:r w:rsidR="006C3659" w:rsidRPr="00751331">
        <w:rPr>
          <w:b/>
          <w:color w:val="000000"/>
          <w:sz w:val="22"/>
          <w:szCs w:val="22"/>
        </w:rPr>
        <w:t>|__|</w:t>
      </w:r>
      <w:r w:rsidR="008B0AFE">
        <w:rPr>
          <w:b/>
          <w:color w:val="000000"/>
          <w:sz w:val="22"/>
          <w:szCs w:val="22"/>
        </w:rPr>
        <w:tab/>
      </w:r>
      <w:r w:rsidR="00917064" w:rsidRPr="00751331">
        <w:rPr>
          <w:rFonts w:ascii="Times New Roman Bold" w:hAnsi="Times New Roman Bold"/>
          <w:b/>
          <w:color w:val="000000"/>
          <w:sz w:val="22"/>
          <w:szCs w:val="22"/>
        </w:rPr>
        <w:t>T</w:t>
      </w:r>
      <w:r w:rsidR="00F76C15" w:rsidRPr="00751331">
        <w:rPr>
          <w:rFonts w:ascii="Times New Roman Bold" w:hAnsi="Times New Roman Bold"/>
          <w:b/>
          <w:color w:val="000000"/>
          <w:sz w:val="22"/>
          <w:szCs w:val="22"/>
        </w:rPr>
        <w:t>hey were</w:t>
      </w:r>
      <w:r w:rsidR="00DA75E0" w:rsidRPr="00751331">
        <w:rPr>
          <w:rFonts w:ascii="Times New Roman Bold" w:hAnsi="Times New Roman Bold"/>
          <w:b/>
          <w:color w:val="000000"/>
          <w:sz w:val="22"/>
          <w:szCs w:val="22"/>
        </w:rPr>
        <w:t xml:space="preserve"> less harmful than </w:t>
      </w:r>
      <w:r w:rsidR="006C3659" w:rsidRPr="00751331">
        <w:rPr>
          <w:rFonts w:ascii="Times New Roman Bold" w:hAnsi="Times New Roman Bold"/>
          <w:b/>
          <w:color w:val="000000"/>
          <w:sz w:val="22"/>
          <w:szCs w:val="22"/>
        </w:rPr>
        <w:t>non-menthol /menthol</w:t>
      </w:r>
      <w:r w:rsidR="006C3659" w:rsidRPr="00751331">
        <w:rPr>
          <w:color w:val="000000"/>
          <w:sz w:val="22"/>
          <w:szCs w:val="22"/>
        </w:rPr>
        <w:t xml:space="preserve"> {fill </w:t>
      </w:r>
      <w:r w:rsidR="006C3659" w:rsidRPr="00751331">
        <w:rPr>
          <w:rFonts w:ascii="Times New Roman Bold" w:hAnsi="Times New Roman Bold"/>
          <w:b/>
          <w:color w:val="000000"/>
          <w:sz w:val="22"/>
          <w:szCs w:val="22"/>
        </w:rPr>
        <w:t>non-menthol</w:t>
      </w:r>
      <w:r w:rsidR="006C3659" w:rsidRPr="00751331">
        <w:rPr>
          <w:color w:val="000000"/>
          <w:sz w:val="22"/>
          <w:szCs w:val="22"/>
        </w:rPr>
        <w:t xml:space="preserve"> if </w:t>
      </w:r>
      <w:r w:rsidRPr="00751331">
        <w:rPr>
          <w:color w:val="000000"/>
          <w:sz w:val="22"/>
          <w:szCs w:val="22"/>
        </w:rPr>
        <w:t>H6</w:t>
      </w:r>
      <w:r w:rsidR="006C3659" w:rsidRPr="00751331">
        <w:rPr>
          <w:color w:val="000000"/>
          <w:sz w:val="22"/>
          <w:szCs w:val="22"/>
        </w:rPr>
        <w:t>C2 = 1</w:t>
      </w:r>
      <w:r w:rsidRPr="00751331">
        <w:rPr>
          <w:color w:val="000000"/>
          <w:sz w:val="22"/>
          <w:szCs w:val="22"/>
        </w:rPr>
        <w:t xml:space="preserve"> or H6Ci = 1</w:t>
      </w:r>
      <w:r w:rsidR="00F348DB" w:rsidRPr="00751331">
        <w:rPr>
          <w:b/>
          <w:color w:val="000000"/>
          <w:sz w:val="22"/>
          <w:szCs w:val="22"/>
        </w:rPr>
        <w:t xml:space="preserve">; </w:t>
      </w:r>
      <w:r w:rsidR="00F348DB" w:rsidRPr="00751331">
        <w:rPr>
          <w:color w:val="000000"/>
          <w:sz w:val="22"/>
          <w:szCs w:val="22"/>
        </w:rPr>
        <w:t xml:space="preserve">fill </w:t>
      </w:r>
      <w:r w:rsidR="006C3659" w:rsidRPr="00751331">
        <w:rPr>
          <w:rFonts w:ascii="Times New Roman Bold" w:hAnsi="Times New Roman Bold"/>
          <w:b/>
          <w:color w:val="000000"/>
          <w:sz w:val="22"/>
          <w:szCs w:val="22"/>
        </w:rPr>
        <w:t>menthol</w:t>
      </w:r>
      <w:r w:rsidR="006C3659" w:rsidRPr="00751331">
        <w:rPr>
          <w:color w:val="000000"/>
          <w:sz w:val="22"/>
          <w:szCs w:val="22"/>
        </w:rPr>
        <w:t xml:space="preserve"> </w:t>
      </w:r>
      <w:proofErr w:type="gramStart"/>
      <w:r w:rsidR="006C3659" w:rsidRPr="00751331">
        <w:rPr>
          <w:color w:val="000000"/>
          <w:sz w:val="22"/>
          <w:szCs w:val="22"/>
        </w:rPr>
        <w:t xml:space="preserve">if  </w:t>
      </w:r>
      <w:r w:rsidRPr="00751331">
        <w:rPr>
          <w:color w:val="000000"/>
          <w:sz w:val="22"/>
          <w:szCs w:val="22"/>
        </w:rPr>
        <w:t>H6</w:t>
      </w:r>
      <w:r w:rsidR="006C3659" w:rsidRPr="00751331">
        <w:rPr>
          <w:color w:val="000000"/>
          <w:sz w:val="22"/>
          <w:szCs w:val="22"/>
        </w:rPr>
        <w:t>C2</w:t>
      </w:r>
      <w:proofErr w:type="gramEnd"/>
      <w:r w:rsidR="006C3659" w:rsidRPr="00751331">
        <w:rPr>
          <w:color w:val="000000"/>
          <w:sz w:val="22"/>
          <w:szCs w:val="22"/>
        </w:rPr>
        <w:t xml:space="preserve"> = 2</w:t>
      </w:r>
      <w:r w:rsidRPr="00751331">
        <w:rPr>
          <w:color w:val="000000"/>
          <w:sz w:val="22"/>
          <w:szCs w:val="22"/>
        </w:rPr>
        <w:t xml:space="preserve"> or H6Ci = 2</w:t>
      </w:r>
      <w:r w:rsidR="006C3659" w:rsidRPr="00751331">
        <w:rPr>
          <w:b/>
          <w:color w:val="000000"/>
          <w:sz w:val="22"/>
          <w:szCs w:val="22"/>
        </w:rPr>
        <w:t>—</w:t>
      </w:r>
      <w:r w:rsidR="006C3659" w:rsidRPr="00751331">
        <w:rPr>
          <w:rFonts w:ascii="Times New Roman Bold" w:hAnsi="Times New Roman Bold"/>
          <w:b/>
          <w:color w:val="000000"/>
          <w:szCs w:val="22"/>
        </w:rPr>
        <w:t>NOTE:</w:t>
      </w:r>
      <w:r w:rsidR="006C3659" w:rsidRPr="00751331">
        <w:rPr>
          <w:b/>
          <w:color w:val="000000"/>
          <w:sz w:val="22"/>
          <w:szCs w:val="22"/>
        </w:rPr>
        <w:t xml:space="preserve"> </w:t>
      </w:r>
      <w:r w:rsidR="006C3659" w:rsidRPr="00751331">
        <w:rPr>
          <w:color w:val="000000"/>
          <w:sz w:val="22"/>
          <w:szCs w:val="22"/>
        </w:rPr>
        <w:t>Opposite of the fill in the question</w:t>
      </w:r>
      <w:r w:rsidRPr="00751331">
        <w:rPr>
          <w:color w:val="000000"/>
          <w:sz w:val="22"/>
          <w:szCs w:val="22"/>
        </w:rPr>
        <w:t xml:space="preserve"> </w:t>
      </w:r>
      <w:r w:rsidR="00917064" w:rsidRPr="00751331">
        <w:rPr>
          <w:color w:val="000000"/>
          <w:sz w:val="22"/>
          <w:szCs w:val="22"/>
        </w:rPr>
        <w:t xml:space="preserve">stem </w:t>
      </w:r>
      <w:r w:rsidRPr="00751331">
        <w:rPr>
          <w:color w:val="000000"/>
          <w:sz w:val="22"/>
          <w:szCs w:val="22"/>
        </w:rPr>
        <w:t>H6C</w:t>
      </w:r>
      <w:r w:rsidR="00917064" w:rsidRPr="00751331">
        <w:rPr>
          <w:color w:val="000000"/>
          <w:sz w:val="22"/>
          <w:szCs w:val="22"/>
        </w:rPr>
        <w:t>3</w:t>
      </w:r>
      <w:r w:rsidR="006C3659" w:rsidRPr="00751331">
        <w:rPr>
          <w:b/>
          <w:color w:val="000000"/>
          <w:sz w:val="22"/>
          <w:szCs w:val="22"/>
        </w:rPr>
        <w:t xml:space="preserve">} </w:t>
      </w:r>
      <w:r w:rsidR="006C3659" w:rsidRPr="00751331">
        <w:rPr>
          <w:rFonts w:ascii="Times New Roman Bold" w:hAnsi="Times New Roman Bold"/>
          <w:b/>
          <w:color w:val="000000"/>
          <w:sz w:val="22"/>
          <w:szCs w:val="22"/>
        </w:rPr>
        <w:t>cigarette</w:t>
      </w:r>
      <w:r w:rsidR="00DA75E0" w:rsidRPr="00751331">
        <w:rPr>
          <w:rFonts w:ascii="Times New Roman Bold" w:hAnsi="Times New Roman Bold"/>
          <w:b/>
          <w:color w:val="000000"/>
          <w:sz w:val="22"/>
          <w:szCs w:val="22"/>
        </w:rPr>
        <w:t>s</w:t>
      </w:r>
    </w:p>
    <w:p w:rsidR="006C3659" w:rsidRPr="00751331" w:rsidRDefault="006C3659" w:rsidP="008B0AFE">
      <w:pPr>
        <w:tabs>
          <w:tab w:val="left" w:pos="900"/>
          <w:tab w:val="left" w:pos="1440"/>
        </w:tabs>
        <w:ind w:left="1440" w:hanging="1440"/>
        <w:rPr>
          <w:color w:val="000000"/>
          <w:sz w:val="22"/>
          <w:szCs w:val="22"/>
        </w:rPr>
      </w:pPr>
    </w:p>
    <w:p w:rsidR="006C3659" w:rsidRPr="00751331" w:rsidRDefault="004A6FF4" w:rsidP="008B0AFE">
      <w:pPr>
        <w:tabs>
          <w:tab w:val="left" w:pos="900"/>
          <w:tab w:val="left" w:pos="1440"/>
        </w:tabs>
        <w:ind w:left="1440" w:hanging="1440"/>
        <w:rPr>
          <w:color w:val="000000"/>
          <w:sz w:val="22"/>
          <w:szCs w:val="22"/>
        </w:rPr>
      </w:pPr>
      <w:r w:rsidRPr="00751331">
        <w:rPr>
          <w:b/>
          <w:color w:val="000000"/>
          <w:sz w:val="22"/>
          <w:szCs w:val="22"/>
        </w:rPr>
        <w:t>H6C3</w:t>
      </w:r>
      <w:r w:rsidR="006C3659" w:rsidRPr="00751331">
        <w:rPr>
          <w:b/>
          <w:color w:val="000000"/>
          <w:sz w:val="22"/>
          <w:szCs w:val="22"/>
        </w:rPr>
        <w:t>2</w:t>
      </w:r>
      <w:r w:rsidR="006C3659" w:rsidRPr="00751331">
        <w:rPr>
          <w:b/>
          <w:color w:val="000000"/>
          <w:sz w:val="22"/>
          <w:szCs w:val="22"/>
        </w:rPr>
        <w:tab/>
        <w:t>|__|</w:t>
      </w:r>
      <w:r w:rsidR="008B0AFE">
        <w:rPr>
          <w:b/>
          <w:color w:val="000000"/>
          <w:sz w:val="22"/>
          <w:szCs w:val="22"/>
        </w:rPr>
        <w:tab/>
      </w:r>
      <w:proofErr w:type="gramStart"/>
      <w:r w:rsidR="00917064" w:rsidRPr="00751331">
        <w:rPr>
          <w:rFonts w:ascii="Times New Roman Bold" w:hAnsi="Times New Roman Bold"/>
          <w:b/>
          <w:color w:val="000000"/>
          <w:sz w:val="22"/>
          <w:szCs w:val="22"/>
        </w:rPr>
        <w:t>T</w:t>
      </w:r>
      <w:r w:rsidR="00F76C15" w:rsidRPr="00751331">
        <w:rPr>
          <w:rFonts w:ascii="Times New Roman Bold" w:hAnsi="Times New Roman Bold"/>
          <w:b/>
          <w:color w:val="000000"/>
          <w:sz w:val="22"/>
          <w:szCs w:val="22"/>
        </w:rPr>
        <w:t>hey</w:t>
      </w:r>
      <w:proofErr w:type="gramEnd"/>
      <w:r w:rsidR="00F76C15" w:rsidRPr="00751331">
        <w:rPr>
          <w:rFonts w:ascii="Times New Roman Bold" w:hAnsi="Times New Roman Bold"/>
          <w:b/>
          <w:color w:val="000000"/>
          <w:sz w:val="22"/>
          <w:szCs w:val="22"/>
        </w:rPr>
        <w:t xml:space="preserve"> </w:t>
      </w:r>
      <w:r w:rsidR="009542B4" w:rsidRPr="00751331">
        <w:rPr>
          <w:rFonts w:ascii="Times New Roman Bold" w:hAnsi="Times New Roman Bold"/>
          <w:b/>
          <w:color w:val="000000"/>
          <w:sz w:val="22"/>
          <w:szCs w:val="22"/>
        </w:rPr>
        <w:t>had a better flavor</w:t>
      </w:r>
      <w:r w:rsidR="00DA75E0" w:rsidRPr="00751331">
        <w:rPr>
          <w:rFonts w:ascii="Times New Roman Bold" w:hAnsi="Times New Roman Bold"/>
          <w:b/>
          <w:color w:val="000000"/>
          <w:sz w:val="22"/>
          <w:szCs w:val="22"/>
        </w:rPr>
        <w:t xml:space="preserve"> than</w:t>
      </w:r>
      <w:r w:rsidR="006C3659" w:rsidRPr="00751331">
        <w:rPr>
          <w:rFonts w:ascii="Times New Roman Bold" w:hAnsi="Times New Roman Bold"/>
          <w:b/>
          <w:color w:val="000000"/>
          <w:sz w:val="22"/>
          <w:szCs w:val="22"/>
        </w:rPr>
        <w:t xml:space="preserve"> non-menthol /menthol</w:t>
      </w:r>
      <w:r w:rsidR="006C3659" w:rsidRPr="00751331">
        <w:rPr>
          <w:color w:val="000000"/>
          <w:sz w:val="22"/>
          <w:szCs w:val="22"/>
        </w:rPr>
        <w:t xml:space="preserve"> {fill </w:t>
      </w:r>
      <w:r w:rsidR="006C3659" w:rsidRPr="00751331">
        <w:rPr>
          <w:rFonts w:ascii="Times New Roman Bold" w:hAnsi="Times New Roman Bold"/>
          <w:b/>
          <w:color w:val="000000"/>
          <w:sz w:val="22"/>
          <w:szCs w:val="22"/>
        </w:rPr>
        <w:t>non-menthol</w:t>
      </w:r>
      <w:r w:rsidR="006C3659" w:rsidRPr="00751331">
        <w:rPr>
          <w:color w:val="000000"/>
          <w:sz w:val="22"/>
          <w:szCs w:val="22"/>
        </w:rPr>
        <w:t xml:space="preserve"> if </w:t>
      </w:r>
      <w:r w:rsidRPr="00751331">
        <w:rPr>
          <w:color w:val="000000"/>
          <w:sz w:val="22"/>
          <w:szCs w:val="22"/>
        </w:rPr>
        <w:t>H6Ci =1 or H6</w:t>
      </w:r>
      <w:r w:rsidR="006C3659" w:rsidRPr="00751331">
        <w:rPr>
          <w:color w:val="000000"/>
          <w:sz w:val="22"/>
          <w:szCs w:val="22"/>
        </w:rPr>
        <w:t xml:space="preserve">C2 = 1; fill </w:t>
      </w:r>
      <w:r w:rsidR="006C3659" w:rsidRPr="00751331">
        <w:rPr>
          <w:rFonts w:ascii="Times New Roman Bold" w:hAnsi="Times New Roman Bold"/>
          <w:b/>
          <w:color w:val="000000"/>
          <w:sz w:val="22"/>
          <w:szCs w:val="22"/>
        </w:rPr>
        <w:t>menthol</w:t>
      </w:r>
      <w:r w:rsidR="006C3659" w:rsidRPr="00751331">
        <w:rPr>
          <w:color w:val="000000"/>
          <w:sz w:val="22"/>
          <w:szCs w:val="22"/>
        </w:rPr>
        <w:t xml:space="preserve"> if </w:t>
      </w:r>
      <w:r w:rsidRPr="00751331">
        <w:rPr>
          <w:color w:val="000000"/>
          <w:sz w:val="22"/>
          <w:szCs w:val="22"/>
        </w:rPr>
        <w:t>H6Ci = 2 or H6</w:t>
      </w:r>
      <w:r w:rsidR="006C3659" w:rsidRPr="00751331">
        <w:rPr>
          <w:color w:val="000000"/>
          <w:sz w:val="22"/>
          <w:szCs w:val="22"/>
        </w:rPr>
        <w:t>C2 = 2</w:t>
      </w:r>
      <w:r w:rsidR="006C3659" w:rsidRPr="00751331">
        <w:rPr>
          <w:b/>
          <w:color w:val="000000"/>
          <w:sz w:val="22"/>
          <w:szCs w:val="22"/>
        </w:rPr>
        <w:t>—</w:t>
      </w:r>
      <w:r w:rsidR="006C3659" w:rsidRPr="00751331">
        <w:rPr>
          <w:rFonts w:ascii="Times New Roman Bold" w:hAnsi="Times New Roman Bold"/>
          <w:b/>
          <w:color w:val="000000"/>
          <w:szCs w:val="22"/>
        </w:rPr>
        <w:t>NOTE:</w:t>
      </w:r>
      <w:r w:rsidR="006C3659" w:rsidRPr="00751331">
        <w:rPr>
          <w:b/>
          <w:color w:val="000000"/>
          <w:sz w:val="22"/>
          <w:szCs w:val="22"/>
        </w:rPr>
        <w:t xml:space="preserve"> </w:t>
      </w:r>
      <w:r w:rsidR="006C3659" w:rsidRPr="00751331">
        <w:rPr>
          <w:color w:val="000000"/>
          <w:sz w:val="22"/>
          <w:szCs w:val="22"/>
        </w:rPr>
        <w:t xml:space="preserve">Opposite of the fill in the question </w:t>
      </w:r>
      <w:r w:rsidR="00917064" w:rsidRPr="00751331">
        <w:rPr>
          <w:color w:val="000000"/>
          <w:sz w:val="22"/>
          <w:szCs w:val="22"/>
        </w:rPr>
        <w:t xml:space="preserve">stem </w:t>
      </w:r>
      <w:r w:rsidRPr="00751331">
        <w:rPr>
          <w:color w:val="000000"/>
          <w:sz w:val="22"/>
          <w:szCs w:val="22"/>
        </w:rPr>
        <w:t>H6C</w:t>
      </w:r>
      <w:r w:rsidR="00917064" w:rsidRPr="00751331">
        <w:rPr>
          <w:color w:val="000000"/>
          <w:sz w:val="22"/>
          <w:szCs w:val="22"/>
        </w:rPr>
        <w:t>3</w:t>
      </w:r>
      <w:r w:rsidR="006C3659" w:rsidRPr="00751331">
        <w:rPr>
          <w:b/>
          <w:color w:val="000000"/>
          <w:sz w:val="22"/>
          <w:szCs w:val="22"/>
        </w:rPr>
        <w:t xml:space="preserve">} </w:t>
      </w:r>
      <w:r w:rsidR="006C3659" w:rsidRPr="00751331">
        <w:rPr>
          <w:rFonts w:ascii="Times New Roman Bold" w:hAnsi="Times New Roman Bold"/>
          <w:b/>
          <w:color w:val="000000"/>
          <w:sz w:val="22"/>
          <w:szCs w:val="22"/>
        </w:rPr>
        <w:t>cigarette</w:t>
      </w:r>
      <w:r w:rsidR="00DA75E0" w:rsidRPr="00751331">
        <w:rPr>
          <w:rFonts w:ascii="Times New Roman Bold" w:hAnsi="Times New Roman Bold"/>
          <w:b/>
          <w:color w:val="000000"/>
          <w:sz w:val="22"/>
          <w:szCs w:val="22"/>
        </w:rPr>
        <w:t>s</w:t>
      </w:r>
    </w:p>
    <w:p w:rsidR="006C3659" w:rsidRPr="00751331" w:rsidRDefault="006C3659" w:rsidP="008B0AFE">
      <w:pPr>
        <w:tabs>
          <w:tab w:val="left" w:pos="900"/>
          <w:tab w:val="left" w:pos="1440"/>
        </w:tabs>
        <w:ind w:left="1440" w:hanging="1440"/>
        <w:rPr>
          <w:b/>
          <w:color w:val="000000"/>
          <w:sz w:val="22"/>
          <w:szCs w:val="22"/>
        </w:rPr>
      </w:pPr>
    </w:p>
    <w:p w:rsidR="006C3659" w:rsidRPr="00751331" w:rsidRDefault="004A6FF4" w:rsidP="008B0AFE">
      <w:pPr>
        <w:tabs>
          <w:tab w:val="left" w:pos="900"/>
          <w:tab w:val="left" w:pos="1440"/>
        </w:tabs>
        <w:ind w:left="1440" w:hanging="1440"/>
        <w:rPr>
          <w:rFonts w:ascii="Times New Roman Bold" w:hAnsi="Times New Roman Bold"/>
          <w:b/>
          <w:color w:val="000000"/>
          <w:sz w:val="22"/>
          <w:szCs w:val="22"/>
        </w:rPr>
      </w:pPr>
      <w:r w:rsidRPr="00751331">
        <w:rPr>
          <w:b/>
          <w:color w:val="000000"/>
          <w:sz w:val="22"/>
          <w:szCs w:val="22"/>
        </w:rPr>
        <w:t>H6C3</w:t>
      </w:r>
      <w:r w:rsidR="006C3659" w:rsidRPr="00751331">
        <w:rPr>
          <w:b/>
          <w:color w:val="000000"/>
          <w:sz w:val="22"/>
          <w:szCs w:val="22"/>
        </w:rPr>
        <w:t>3</w:t>
      </w:r>
      <w:r w:rsidR="008B0AFE">
        <w:rPr>
          <w:b/>
          <w:color w:val="000000"/>
          <w:sz w:val="22"/>
          <w:szCs w:val="22"/>
        </w:rPr>
        <w:tab/>
      </w:r>
      <w:r w:rsidR="006C3659" w:rsidRPr="00751331">
        <w:rPr>
          <w:b/>
          <w:color w:val="000000"/>
          <w:sz w:val="22"/>
          <w:szCs w:val="22"/>
        </w:rPr>
        <w:t>|__|</w:t>
      </w:r>
      <w:r w:rsidR="008B0AFE">
        <w:rPr>
          <w:b/>
          <w:color w:val="000000"/>
          <w:sz w:val="22"/>
          <w:szCs w:val="22"/>
        </w:rPr>
        <w:tab/>
      </w:r>
      <w:proofErr w:type="gramStart"/>
      <w:r w:rsidR="00917064" w:rsidRPr="00751331">
        <w:rPr>
          <w:b/>
          <w:color w:val="000000"/>
          <w:sz w:val="22"/>
          <w:szCs w:val="22"/>
        </w:rPr>
        <w:t>T</w:t>
      </w:r>
      <w:r w:rsidR="00F76C15" w:rsidRPr="00751331">
        <w:rPr>
          <w:b/>
          <w:color w:val="000000"/>
          <w:sz w:val="22"/>
          <w:szCs w:val="22"/>
        </w:rPr>
        <w:t>hey</w:t>
      </w:r>
      <w:proofErr w:type="gramEnd"/>
      <w:r w:rsidR="00F76C15" w:rsidRPr="00751331">
        <w:rPr>
          <w:b/>
          <w:color w:val="000000"/>
          <w:sz w:val="22"/>
          <w:szCs w:val="22"/>
        </w:rPr>
        <w:t xml:space="preserve"> </w:t>
      </w:r>
      <w:r w:rsidR="00F63B45" w:rsidRPr="00751331">
        <w:rPr>
          <w:b/>
          <w:color w:val="000000"/>
          <w:sz w:val="22"/>
          <w:szCs w:val="22"/>
        </w:rPr>
        <w:t xml:space="preserve">were less harsh on your </w:t>
      </w:r>
      <w:r w:rsidR="00F63B45" w:rsidRPr="00751331">
        <w:rPr>
          <w:rFonts w:ascii="Times New Roman Bold" w:hAnsi="Times New Roman Bold"/>
          <w:b/>
          <w:color w:val="000000"/>
          <w:sz w:val="22"/>
          <w:szCs w:val="22"/>
        </w:rPr>
        <w:t>THROAT</w:t>
      </w:r>
      <w:r w:rsidR="00F63B45" w:rsidRPr="00751331">
        <w:rPr>
          <w:b/>
          <w:color w:val="000000"/>
          <w:sz w:val="22"/>
          <w:szCs w:val="22"/>
        </w:rPr>
        <w:t xml:space="preserve"> </w:t>
      </w:r>
      <w:r w:rsidR="00DA75E0" w:rsidRPr="00751331">
        <w:rPr>
          <w:b/>
          <w:color w:val="000000"/>
          <w:sz w:val="22"/>
          <w:szCs w:val="22"/>
        </w:rPr>
        <w:t>than</w:t>
      </w:r>
      <w:r w:rsidR="006C3659" w:rsidRPr="00751331">
        <w:rPr>
          <w:b/>
          <w:color w:val="000000"/>
          <w:sz w:val="22"/>
          <w:szCs w:val="22"/>
        </w:rPr>
        <w:t xml:space="preserve"> non-menthol /menthol</w:t>
      </w:r>
      <w:r w:rsidR="006C3659" w:rsidRPr="00751331">
        <w:rPr>
          <w:color w:val="000000"/>
          <w:sz w:val="22"/>
          <w:szCs w:val="22"/>
        </w:rPr>
        <w:t xml:space="preserve"> {fill </w:t>
      </w:r>
      <w:r w:rsidR="006C3659" w:rsidRPr="00751331">
        <w:rPr>
          <w:rFonts w:ascii="Times New Roman Bold" w:hAnsi="Times New Roman Bold"/>
          <w:b/>
          <w:color w:val="000000"/>
          <w:sz w:val="22"/>
          <w:szCs w:val="22"/>
        </w:rPr>
        <w:t>non-menthol</w:t>
      </w:r>
      <w:r w:rsidR="006C3659" w:rsidRPr="00751331">
        <w:rPr>
          <w:color w:val="000000"/>
          <w:sz w:val="22"/>
          <w:szCs w:val="22"/>
        </w:rPr>
        <w:t xml:space="preserve"> if </w:t>
      </w:r>
      <w:r w:rsidRPr="00751331">
        <w:rPr>
          <w:color w:val="000000"/>
          <w:sz w:val="22"/>
          <w:szCs w:val="22"/>
        </w:rPr>
        <w:t>H6Ci = 1 or H6</w:t>
      </w:r>
      <w:r w:rsidR="006C3659" w:rsidRPr="00751331">
        <w:rPr>
          <w:color w:val="000000"/>
          <w:sz w:val="22"/>
          <w:szCs w:val="22"/>
        </w:rPr>
        <w:t xml:space="preserve">C2 = 1; fill </w:t>
      </w:r>
      <w:r w:rsidR="006C3659" w:rsidRPr="00751331">
        <w:rPr>
          <w:rFonts w:ascii="Times New Roman Bold" w:hAnsi="Times New Roman Bold"/>
          <w:b/>
          <w:color w:val="000000"/>
          <w:sz w:val="22"/>
          <w:szCs w:val="22"/>
        </w:rPr>
        <w:t>menthol i</w:t>
      </w:r>
      <w:r w:rsidR="006C3659" w:rsidRPr="00751331">
        <w:rPr>
          <w:color w:val="000000"/>
          <w:sz w:val="22"/>
          <w:szCs w:val="22"/>
        </w:rPr>
        <w:t xml:space="preserve">f </w:t>
      </w:r>
      <w:r w:rsidRPr="00751331">
        <w:rPr>
          <w:color w:val="000000"/>
          <w:sz w:val="22"/>
          <w:szCs w:val="22"/>
        </w:rPr>
        <w:t>H6Ci = 2 or H6</w:t>
      </w:r>
      <w:r w:rsidR="006C3659" w:rsidRPr="00751331">
        <w:rPr>
          <w:color w:val="000000"/>
          <w:sz w:val="22"/>
          <w:szCs w:val="22"/>
        </w:rPr>
        <w:t>C2 = 2</w:t>
      </w:r>
      <w:r w:rsidR="006C3659" w:rsidRPr="00751331">
        <w:rPr>
          <w:b/>
          <w:color w:val="000000"/>
          <w:sz w:val="22"/>
          <w:szCs w:val="22"/>
        </w:rPr>
        <w:t>—</w:t>
      </w:r>
      <w:r w:rsidR="006C3659" w:rsidRPr="00751331">
        <w:rPr>
          <w:rFonts w:ascii="Times New Roman Bold" w:hAnsi="Times New Roman Bold"/>
          <w:b/>
          <w:color w:val="000000"/>
          <w:szCs w:val="22"/>
        </w:rPr>
        <w:t>NOTE:</w:t>
      </w:r>
      <w:r w:rsidR="006C3659" w:rsidRPr="00751331">
        <w:rPr>
          <w:b/>
          <w:color w:val="000000"/>
          <w:sz w:val="22"/>
          <w:szCs w:val="22"/>
        </w:rPr>
        <w:t xml:space="preserve"> </w:t>
      </w:r>
      <w:r w:rsidR="006C3659" w:rsidRPr="00751331">
        <w:rPr>
          <w:color w:val="000000"/>
          <w:sz w:val="22"/>
          <w:szCs w:val="22"/>
        </w:rPr>
        <w:t>Opposite of the fill in the question</w:t>
      </w:r>
      <w:r w:rsidR="00422959" w:rsidRPr="00751331">
        <w:rPr>
          <w:color w:val="000000"/>
          <w:sz w:val="22"/>
          <w:szCs w:val="22"/>
        </w:rPr>
        <w:t xml:space="preserve"> stem</w:t>
      </w:r>
      <w:r w:rsidR="006C3659" w:rsidRPr="00751331">
        <w:rPr>
          <w:color w:val="000000"/>
          <w:sz w:val="22"/>
          <w:szCs w:val="22"/>
        </w:rPr>
        <w:t xml:space="preserve"> </w:t>
      </w:r>
      <w:r w:rsidRPr="00751331">
        <w:rPr>
          <w:color w:val="000000"/>
          <w:sz w:val="22"/>
          <w:szCs w:val="22"/>
        </w:rPr>
        <w:t>H6C</w:t>
      </w:r>
      <w:r w:rsidR="00422959" w:rsidRPr="00751331">
        <w:rPr>
          <w:color w:val="000000"/>
          <w:sz w:val="22"/>
          <w:szCs w:val="22"/>
        </w:rPr>
        <w:t>3</w:t>
      </w:r>
      <w:r w:rsidR="006C3659" w:rsidRPr="00751331">
        <w:rPr>
          <w:b/>
          <w:color w:val="000000"/>
          <w:sz w:val="22"/>
          <w:szCs w:val="22"/>
        </w:rPr>
        <w:t xml:space="preserve">} </w:t>
      </w:r>
      <w:r w:rsidR="006C3659" w:rsidRPr="00751331">
        <w:rPr>
          <w:rFonts w:ascii="Times New Roman Bold" w:hAnsi="Times New Roman Bold"/>
          <w:b/>
          <w:color w:val="000000"/>
          <w:sz w:val="22"/>
          <w:szCs w:val="22"/>
        </w:rPr>
        <w:t>cigarette</w:t>
      </w:r>
      <w:r w:rsidR="00DA75E0" w:rsidRPr="00751331">
        <w:rPr>
          <w:rFonts w:ascii="Times New Roman Bold" w:hAnsi="Times New Roman Bold"/>
          <w:b/>
          <w:color w:val="000000"/>
          <w:sz w:val="22"/>
          <w:szCs w:val="22"/>
        </w:rPr>
        <w:t>s</w:t>
      </w:r>
    </w:p>
    <w:p w:rsidR="006C3659" w:rsidRPr="00751331" w:rsidRDefault="006C3659" w:rsidP="008B0AFE">
      <w:pPr>
        <w:tabs>
          <w:tab w:val="left" w:pos="900"/>
          <w:tab w:val="left" w:pos="1440"/>
        </w:tabs>
        <w:ind w:left="1440" w:hanging="1440"/>
        <w:rPr>
          <w:color w:val="000000"/>
          <w:sz w:val="22"/>
          <w:szCs w:val="22"/>
        </w:rPr>
      </w:pPr>
    </w:p>
    <w:p w:rsidR="006C3659" w:rsidRPr="00751331" w:rsidRDefault="004A6FF4" w:rsidP="008B0AFE">
      <w:pPr>
        <w:tabs>
          <w:tab w:val="left" w:pos="900"/>
          <w:tab w:val="left" w:pos="1440"/>
        </w:tabs>
        <w:ind w:left="1440" w:hanging="1440"/>
        <w:rPr>
          <w:rFonts w:ascii="Times New Roman Bold" w:hAnsi="Times New Roman Bold"/>
          <w:b/>
          <w:color w:val="000000"/>
          <w:sz w:val="22"/>
          <w:szCs w:val="22"/>
        </w:rPr>
      </w:pPr>
      <w:r w:rsidRPr="00751331">
        <w:rPr>
          <w:b/>
          <w:color w:val="000000"/>
          <w:sz w:val="22"/>
          <w:szCs w:val="22"/>
        </w:rPr>
        <w:t>H6C3</w:t>
      </w:r>
      <w:r w:rsidR="006C3659" w:rsidRPr="00751331">
        <w:rPr>
          <w:b/>
          <w:color w:val="000000"/>
          <w:sz w:val="22"/>
          <w:szCs w:val="22"/>
        </w:rPr>
        <w:t>4</w:t>
      </w:r>
      <w:r w:rsidR="008B0AFE">
        <w:rPr>
          <w:b/>
          <w:color w:val="000000"/>
          <w:sz w:val="22"/>
          <w:szCs w:val="22"/>
        </w:rPr>
        <w:tab/>
      </w:r>
      <w:r w:rsidR="006C3659" w:rsidRPr="00751331">
        <w:rPr>
          <w:b/>
          <w:color w:val="000000"/>
          <w:sz w:val="22"/>
          <w:szCs w:val="22"/>
        </w:rPr>
        <w:t>|__|</w:t>
      </w:r>
      <w:r w:rsidR="008B0AFE">
        <w:rPr>
          <w:b/>
          <w:color w:val="000000"/>
          <w:sz w:val="22"/>
          <w:szCs w:val="22"/>
        </w:rPr>
        <w:tab/>
      </w:r>
      <w:proofErr w:type="gramStart"/>
      <w:r w:rsidR="00422959" w:rsidRPr="00751331">
        <w:rPr>
          <w:b/>
          <w:color w:val="000000"/>
          <w:sz w:val="22"/>
          <w:szCs w:val="22"/>
        </w:rPr>
        <w:t>T</w:t>
      </w:r>
      <w:r w:rsidR="00F76C15" w:rsidRPr="00751331">
        <w:rPr>
          <w:b/>
          <w:color w:val="000000"/>
          <w:sz w:val="22"/>
          <w:szCs w:val="22"/>
        </w:rPr>
        <w:t>hey</w:t>
      </w:r>
      <w:proofErr w:type="gramEnd"/>
      <w:r w:rsidR="00F76C15" w:rsidRPr="00751331">
        <w:rPr>
          <w:b/>
          <w:color w:val="000000"/>
          <w:sz w:val="22"/>
          <w:szCs w:val="22"/>
        </w:rPr>
        <w:t xml:space="preserve"> </w:t>
      </w:r>
      <w:r w:rsidR="00422959" w:rsidRPr="00751331">
        <w:rPr>
          <w:b/>
          <w:color w:val="000000"/>
          <w:sz w:val="22"/>
          <w:szCs w:val="22"/>
        </w:rPr>
        <w:t xml:space="preserve">were less harsh on your </w:t>
      </w:r>
      <w:r w:rsidR="00422959" w:rsidRPr="00751331">
        <w:rPr>
          <w:rFonts w:ascii="Times New Roman Bold" w:hAnsi="Times New Roman Bold"/>
          <w:b/>
          <w:color w:val="000000"/>
          <w:sz w:val="22"/>
          <w:szCs w:val="22"/>
        </w:rPr>
        <w:t>CHEST</w:t>
      </w:r>
      <w:r w:rsidR="00DA75E0" w:rsidRPr="00751331">
        <w:rPr>
          <w:b/>
          <w:color w:val="000000"/>
          <w:sz w:val="22"/>
          <w:szCs w:val="22"/>
        </w:rPr>
        <w:t> than</w:t>
      </w:r>
      <w:r w:rsidR="006C3659" w:rsidRPr="00751331">
        <w:rPr>
          <w:b/>
          <w:bCs/>
          <w:color w:val="000000"/>
          <w:sz w:val="22"/>
          <w:szCs w:val="22"/>
        </w:rPr>
        <w:t xml:space="preserve"> </w:t>
      </w:r>
      <w:r w:rsidR="008C721C" w:rsidRPr="00751331">
        <w:rPr>
          <w:b/>
          <w:bCs/>
          <w:color w:val="000000"/>
          <w:sz w:val="22"/>
          <w:szCs w:val="22"/>
        </w:rPr>
        <w:t>non-</w:t>
      </w:r>
      <w:r w:rsidR="006C3659" w:rsidRPr="00751331">
        <w:rPr>
          <w:b/>
          <w:bCs/>
          <w:color w:val="000000"/>
          <w:sz w:val="22"/>
          <w:szCs w:val="22"/>
        </w:rPr>
        <w:t>menthol/menthol {</w:t>
      </w:r>
      <w:r w:rsidR="006C3659" w:rsidRPr="00751331">
        <w:rPr>
          <w:bCs/>
          <w:color w:val="000000"/>
          <w:sz w:val="22"/>
          <w:szCs w:val="22"/>
        </w:rPr>
        <w:t>fill</w:t>
      </w:r>
      <w:r w:rsidR="006C3659" w:rsidRPr="00751331">
        <w:rPr>
          <w:b/>
          <w:bCs/>
          <w:color w:val="000000"/>
          <w:sz w:val="22"/>
          <w:szCs w:val="22"/>
        </w:rPr>
        <w:t xml:space="preserve"> </w:t>
      </w:r>
      <w:r w:rsidR="008C721C" w:rsidRPr="00751331">
        <w:rPr>
          <w:b/>
          <w:bCs/>
          <w:color w:val="000000"/>
          <w:sz w:val="22"/>
          <w:szCs w:val="22"/>
        </w:rPr>
        <w:t>non-</w:t>
      </w:r>
      <w:r w:rsidR="006C3659" w:rsidRPr="00751331">
        <w:rPr>
          <w:b/>
          <w:bCs/>
          <w:color w:val="000000"/>
          <w:sz w:val="22"/>
          <w:szCs w:val="22"/>
        </w:rPr>
        <w:t xml:space="preserve">menthol </w:t>
      </w:r>
      <w:r w:rsidR="006C3659" w:rsidRPr="00751331">
        <w:rPr>
          <w:bCs/>
          <w:color w:val="000000"/>
          <w:sz w:val="22"/>
          <w:szCs w:val="22"/>
        </w:rPr>
        <w:t>if </w:t>
      </w:r>
      <w:r w:rsidR="008C721C" w:rsidRPr="00751331">
        <w:rPr>
          <w:bCs/>
          <w:color w:val="000000"/>
          <w:sz w:val="22"/>
          <w:szCs w:val="22"/>
        </w:rPr>
        <w:t>H6</w:t>
      </w:r>
      <w:r w:rsidR="006C3659" w:rsidRPr="00751331">
        <w:rPr>
          <w:bCs/>
          <w:color w:val="000000"/>
          <w:sz w:val="22"/>
          <w:szCs w:val="22"/>
        </w:rPr>
        <w:t>C</w:t>
      </w:r>
      <w:r w:rsidR="008C721C" w:rsidRPr="00751331">
        <w:rPr>
          <w:bCs/>
          <w:color w:val="000000"/>
          <w:sz w:val="22"/>
          <w:szCs w:val="22"/>
        </w:rPr>
        <w:t>i</w:t>
      </w:r>
      <w:r w:rsidR="006C3659" w:rsidRPr="00751331">
        <w:rPr>
          <w:bCs/>
          <w:color w:val="000000"/>
          <w:sz w:val="22"/>
          <w:szCs w:val="22"/>
        </w:rPr>
        <w:t xml:space="preserve"> = </w:t>
      </w:r>
      <w:r w:rsidR="008C721C" w:rsidRPr="00751331">
        <w:rPr>
          <w:bCs/>
          <w:color w:val="000000"/>
          <w:sz w:val="22"/>
          <w:szCs w:val="22"/>
        </w:rPr>
        <w:t>1 or H6C2 = 1</w:t>
      </w:r>
      <w:r w:rsidR="006C3659" w:rsidRPr="00751331">
        <w:rPr>
          <w:bCs/>
          <w:color w:val="000000"/>
          <w:sz w:val="22"/>
          <w:szCs w:val="22"/>
        </w:rPr>
        <w:t>; fill</w:t>
      </w:r>
      <w:r w:rsidR="006C3659" w:rsidRPr="00751331">
        <w:rPr>
          <w:b/>
          <w:bCs/>
          <w:color w:val="000000"/>
          <w:sz w:val="22"/>
          <w:szCs w:val="22"/>
        </w:rPr>
        <w:t xml:space="preserve"> menthol </w:t>
      </w:r>
      <w:r w:rsidR="006C3659" w:rsidRPr="00751331">
        <w:rPr>
          <w:bCs/>
          <w:color w:val="000000"/>
          <w:sz w:val="22"/>
          <w:szCs w:val="22"/>
        </w:rPr>
        <w:t xml:space="preserve">if </w:t>
      </w:r>
      <w:r w:rsidR="008C721C" w:rsidRPr="00751331">
        <w:rPr>
          <w:bCs/>
          <w:color w:val="000000"/>
          <w:sz w:val="22"/>
          <w:szCs w:val="22"/>
        </w:rPr>
        <w:t>H6Ci = 2 or H6</w:t>
      </w:r>
      <w:r w:rsidR="006C3659" w:rsidRPr="00751331">
        <w:rPr>
          <w:bCs/>
          <w:color w:val="000000"/>
          <w:sz w:val="22"/>
          <w:szCs w:val="22"/>
        </w:rPr>
        <w:t>C2 = 2</w:t>
      </w:r>
      <w:r w:rsidR="008C660C" w:rsidRPr="00751331">
        <w:rPr>
          <w:color w:val="000000"/>
          <w:sz w:val="22"/>
          <w:szCs w:val="22"/>
        </w:rPr>
        <w:t>—</w:t>
      </w:r>
      <w:r w:rsidR="008C660C" w:rsidRPr="00751331">
        <w:rPr>
          <w:rFonts w:ascii="Times New Roman Bold" w:hAnsi="Times New Roman Bold"/>
          <w:b/>
          <w:color w:val="000000"/>
          <w:szCs w:val="22"/>
        </w:rPr>
        <w:t>NOTE</w:t>
      </w:r>
      <w:r w:rsidR="008C660C" w:rsidRPr="00751331">
        <w:rPr>
          <w:rFonts w:ascii="Times New Roman Bold" w:hAnsi="Times New Roman Bold"/>
          <w:color w:val="000000"/>
          <w:szCs w:val="22"/>
        </w:rPr>
        <w:t>:</w:t>
      </w:r>
      <w:r w:rsidR="008C660C" w:rsidRPr="00751331">
        <w:rPr>
          <w:color w:val="000000"/>
          <w:sz w:val="22"/>
          <w:szCs w:val="22"/>
        </w:rPr>
        <w:t xml:space="preserve"> Opposite of the fill in the question stem H6C3</w:t>
      </w:r>
      <w:r w:rsidR="008C660C" w:rsidRPr="00751331">
        <w:rPr>
          <w:b/>
          <w:color w:val="000000"/>
          <w:sz w:val="22"/>
          <w:szCs w:val="22"/>
        </w:rPr>
        <w:t>}</w:t>
      </w:r>
      <w:r w:rsidR="006C3659" w:rsidRPr="00751331">
        <w:rPr>
          <w:b/>
          <w:bCs/>
          <w:color w:val="000000"/>
          <w:sz w:val="22"/>
          <w:szCs w:val="22"/>
        </w:rPr>
        <w:t xml:space="preserve"> </w:t>
      </w:r>
      <w:r w:rsidR="006C3659" w:rsidRPr="00751331">
        <w:rPr>
          <w:rFonts w:ascii="Times New Roman Bold" w:hAnsi="Times New Roman Bold"/>
          <w:b/>
          <w:bCs/>
          <w:color w:val="000000"/>
          <w:sz w:val="22"/>
          <w:szCs w:val="22"/>
        </w:rPr>
        <w:t>cigarette</w:t>
      </w:r>
      <w:r w:rsidR="00DA75E0" w:rsidRPr="00751331">
        <w:rPr>
          <w:rFonts w:ascii="Times New Roman Bold" w:hAnsi="Times New Roman Bold"/>
          <w:b/>
          <w:bCs/>
          <w:color w:val="000000"/>
          <w:sz w:val="22"/>
          <w:szCs w:val="22"/>
        </w:rPr>
        <w:t>s</w:t>
      </w:r>
    </w:p>
    <w:p w:rsidR="009D2FC7" w:rsidRPr="00751331" w:rsidRDefault="009D2FC7" w:rsidP="009D2FC7">
      <w:pPr>
        <w:rPr>
          <w:rFonts w:ascii="Times New Roman Bold" w:hAnsi="Times New Roman Bold"/>
          <w:b/>
          <w:bCs/>
          <w:color w:val="000000"/>
        </w:rPr>
      </w:pPr>
      <w:r w:rsidRPr="00751331">
        <w:rPr>
          <w:rFonts w:ascii="Times New Roman Bold" w:hAnsi="Times New Roman Bold"/>
          <w:b/>
          <w:bCs/>
          <w:color w:val="000000"/>
        </w:rPr>
        <w:lastRenderedPageBreak/>
        <w:t xml:space="preserve">IF </w:t>
      </w:r>
      <w:r w:rsidRPr="00751331">
        <w:rPr>
          <w:b/>
          <w:bCs/>
          <w:color w:val="000000"/>
        </w:rPr>
        <w:t>H6Ci or H6C</w:t>
      </w:r>
      <w:r w:rsidR="006D35DB" w:rsidRPr="00751331">
        <w:rPr>
          <w:b/>
          <w:bCs/>
          <w:color w:val="000000"/>
        </w:rPr>
        <w:t>2</w:t>
      </w:r>
      <w:r w:rsidRPr="00751331">
        <w:rPr>
          <w:rFonts w:ascii="Times New Roman Bold" w:hAnsi="Times New Roman Bold"/>
          <w:b/>
          <w:bCs/>
          <w:color w:val="000000"/>
        </w:rPr>
        <w:t xml:space="preserve"> = 1, GO TO H6C5; ELSE IF </w:t>
      </w:r>
      <w:r w:rsidR="00BE67D6" w:rsidRPr="00751331">
        <w:rPr>
          <w:b/>
          <w:bCs/>
          <w:color w:val="000000"/>
        </w:rPr>
        <w:t>H6Ci or H6C</w:t>
      </w:r>
      <w:r w:rsidR="006D35DB" w:rsidRPr="00751331">
        <w:rPr>
          <w:b/>
          <w:bCs/>
          <w:color w:val="000000"/>
        </w:rPr>
        <w:t>2</w:t>
      </w:r>
      <w:r w:rsidRPr="00751331">
        <w:rPr>
          <w:rFonts w:ascii="Times New Roman Bold" w:hAnsi="Times New Roman Bold"/>
          <w:b/>
          <w:bCs/>
          <w:color w:val="000000"/>
        </w:rPr>
        <w:t xml:space="preserve"> =2, 3, R, </w:t>
      </w:r>
      <w:r w:rsidR="00BE67D6" w:rsidRPr="00751331">
        <w:rPr>
          <w:rFonts w:ascii="Times New Roman Bold" w:hAnsi="Times New Roman Bold"/>
          <w:b/>
          <w:bCs/>
          <w:color w:val="000000"/>
        </w:rPr>
        <w:t>or</w:t>
      </w:r>
      <w:r w:rsidRPr="00751331">
        <w:rPr>
          <w:rFonts w:ascii="Times New Roman Bold" w:hAnsi="Times New Roman Bold"/>
          <w:b/>
          <w:bCs/>
          <w:color w:val="000000"/>
        </w:rPr>
        <w:t xml:space="preserve"> DK, GO TO </w:t>
      </w:r>
      <w:r w:rsidR="00BE67D6" w:rsidRPr="00751331">
        <w:rPr>
          <w:rFonts w:ascii="Times New Roman Bold" w:hAnsi="Times New Roman Bold"/>
          <w:b/>
          <w:bCs/>
          <w:color w:val="000000"/>
        </w:rPr>
        <w:t>H6C4</w:t>
      </w:r>
    </w:p>
    <w:p w:rsidR="009D2FC7" w:rsidRPr="008B0AFE" w:rsidRDefault="009D2FC7" w:rsidP="009D2FC7">
      <w:pPr>
        <w:rPr>
          <w:rFonts w:asciiTheme="majorBidi" w:hAnsiTheme="majorBidi" w:cstheme="majorBidi"/>
          <w:b/>
          <w:bCs/>
          <w:color w:val="000000"/>
        </w:rPr>
      </w:pPr>
    </w:p>
    <w:p w:rsidR="009D2FC7" w:rsidRPr="00751331" w:rsidRDefault="009D2FC7" w:rsidP="009D2FC7">
      <w:pPr>
        <w:rPr>
          <w:rFonts w:ascii="Times New Roman Bold" w:hAnsi="Times New Roman Bold"/>
          <w:b/>
          <w:bCs/>
          <w:color w:val="000000"/>
        </w:rPr>
      </w:pPr>
      <w:r w:rsidRPr="00751331">
        <w:rPr>
          <w:b/>
          <w:bCs/>
          <w:color w:val="000000"/>
        </w:rPr>
        <w:t>H6C4</w:t>
      </w:r>
      <w:r w:rsidRPr="00751331">
        <w:rPr>
          <w:rFonts w:ascii="Times New Roman Bold" w:hAnsi="Times New Roman Bold"/>
          <w:b/>
          <w:bCs/>
          <w:color w:val="000000"/>
        </w:rPr>
        <w:t xml:space="preserve"> </w:t>
      </w:r>
      <w:r w:rsidR="0006165D">
        <w:rPr>
          <w:rFonts w:ascii="Times New Roman Bold" w:hAnsi="Times New Roman Bold"/>
          <w:b/>
          <w:bCs/>
          <w:color w:val="000000"/>
        </w:rPr>
        <w:t xml:space="preserve"> </w:t>
      </w:r>
      <w:r w:rsidRPr="00751331">
        <w:rPr>
          <w:rFonts w:ascii="Times New Roman Bold" w:hAnsi="Times New Roman Bold"/>
          <w:b/>
          <w:bCs/>
          <w:color w:val="000000"/>
        </w:rPr>
        <w:t xml:space="preserve"> Have you EVER smoked MENTHOL cigarettes for 6 months or more?</w:t>
      </w:r>
    </w:p>
    <w:p w:rsidR="009D2FC7" w:rsidRPr="00751331" w:rsidRDefault="009D2FC7" w:rsidP="009D2FC7">
      <w:pPr>
        <w:rPr>
          <w:rFonts w:ascii="Times New Roman Bold" w:hAnsi="Times New Roman Bold"/>
          <w:b/>
          <w:bCs/>
          <w:color w:val="000000"/>
        </w:rPr>
      </w:pPr>
    </w:p>
    <w:p w:rsidR="009D2FC7" w:rsidRPr="00751331" w:rsidRDefault="009D2FC7" w:rsidP="009D2FC7">
      <w:pPr>
        <w:tabs>
          <w:tab w:val="left" w:pos="991"/>
        </w:tabs>
        <w:ind w:left="720"/>
        <w:rPr>
          <w:color w:val="000000"/>
          <w:sz w:val="22"/>
          <w:szCs w:val="22"/>
        </w:rPr>
      </w:pPr>
      <w:r w:rsidRPr="00751331">
        <w:rPr>
          <w:color w:val="000000"/>
          <w:sz w:val="22"/>
          <w:szCs w:val="22"/>
        </w:rPr>
        <w:t>(1) Yes</w:t>
      </w:r>
    </w:p>
    <w:p w:rsidR="009D2FC7" w:rsidRPr="00751331" w:rsidRDefault="009D2FC7" w:rsidP="009D2FC7">
      <w:pPr>
        <w:tabs>
          <w:tab w:val="left" w:pos="741"/>
        </w:tabs>
        <w:rPr>
          <w:color w:val="000000"/>
          <w:sz w:val="22"/>
          <w:szCs w:val="22"/>
        </w:rPr>
      </w:pPr>
      <w:r w:rsidRPr="00751331">
        <w:rPr>
          <w:color w:val="000000"/>
          <w:sz w:val="22"/>
          <w:szCs w:val="22"/>
        </w:rPr>
        <w:tab/>
        <w:t>(2)  No</w:t>
      </w:r>
    </w:p>
    <w:p w:rsidR="009D2FC7" w:rsidRPr="00751331" w:rsidRDefault="009D2FC7" w:rsidP="009D2FC7">
      <w:pPr>
        <w:rPr>
          <w:rFonts w:ascii="Times New Roman Bold" w:hAnsi="Times New Roman Bold"/>
          <w:b/>
          <w:bCs/>
          <w:color w:val="000000"/>
        </w:rPr>
      </w:pPr>
    </w:p>
    <w:p w:rsidR="009D2FC7" w:rsidRPr="00751331" w:rsidRDefault="009D2FC7" w:rsidP="009D2FC7">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ascii="Times New Roman Bold" w:hAnsi="Times New Roman Bold"/>
          <w:b/>
          <w:color w:val="000000"/>
          <w:sz w:val="28"/>
          <w:szCs w:val="22"/>
        </w:rPr>
      </w:pPr>
      <w:r w:rsidRPr="00751331">
        <w:rPr>
          <w:rFonts w:ascii="Times New Roman Bold" w:hAnsi="Times New Roman Bold"/>
          <w:b/>
          <w:color w:val="000000"/>
          <w:sz w:val="28"/>
          <w:szCs w:val="22"/>
        </w:rPr>
        <w:t xml:space="preserve">IF </w:t>
      </w:r>
      <w:r w:rsidR="00BE67D6" w:rsidRPr="00751331">
        <w:rPr>
          <w:rFonts w:ascii="Times New Roman Bold" w:hAnsi="Times New Roman Bold"/>
          <w:b/>
          <w:color w:val="000000"/>
          <w:sz w:val="28"/>
          <w:szCs w:val="22"/>
        </w:rPr>
        <w:t>H6C4</w:t>
      </w:r>
      <w:r w:rsidRPr="00751331">
        <w:rPr>
          <w:rFonts w:ascii="Times New Roman Bold" w:hAnsi="Times New Roman Bold"/>
          <w:b/>
          <w:color w:val="000000"/>
          <w:sz w:val="28"/>
          <w:szCs w:val="22"/>
        </w:rPr>
        <w:t xml:space="preserve">= 1, THEN GO TO </w:t>
      </w:r>
      <w:r w:rsidR="00BE67D6" w:rsidRPr="00751331">
        <w:rPr>
          <w:rFonts w:ascii="Times New Roman Bold" w:hAnsi="Times New Roman Bold"/>
          <w:b/>
          <w:color w:val="000000"/>
          <w:sz w:val="28"/>
          <w:szCs w:val="22"/>
        </w:rPr>
        <w:t>H6C5</w:t>
      </w:r>
      <w:r w:rsidRPr="00751331">
        <w:rPr>
          <w:rFonts w:ascii="Times New Roman Bold" w:hAnsi="Times New Roman Bold"/>
          <w:b/>
          <w:color w:val="000000"/>
          <w:sz w:val="28"/>
          <w:szCs w:val="22"/>
        </w:rPr>
        <w:t xml:space="preserve">, ELSE GO TO </w:t>
      </w:r>
      <w:r w:rsidR="00BE67D6" w:rsidRPr="00751331">
        <w:rPr>
          <w:rFonts w:ascii="Times New Roman Bold" w:hAnsi="Times New Roman Bold"/>
          <w:b/>
          <w:color w:val="000000"/>
          <w:sz w:val="28"/>
          <w:szCs w:val="22"/>
        </w:rPr>
        <w:t>H6D</w:t>
      </w:r>
    </w:p>
    <w:p w:rsidR="009D2FC7" w:rsidRPr="008B0AFE" w:rsidRDefault="009D2FC7" w:rsidP="009D2FC7">
      <w:pPr>
        <w:rPr>
          <w:rFonts w:asciiTheme="majorBidi" w:hAnsiTheme="majorBidi" w:cstheme="majorBidi"/>
          <w:b/>
          <w:bCs/>
          <w:color w:val="000000"/>
        </w:rPr>
      </w:pPr>
    </w:p>
    <w:p w:rsidR="008F54A7" w:rsidRPr="0006165D" w:rsidRDefault="00BE67D6" w:rsidP="009D2FC7">
      <w:pPr>
        <w:tabs>
          <w:tab w:val="left" w:pos="720"/>
        </w:tabs>
        <w:ind w:left="720" w:hanging="720"/>
        <w:rPr>
          <w:rFonts w:ascii="Times New Roman Bold" w:hAnsi="Times New Roman Bold" w:cs="Arial"/>
          <w:b/>
          <w:bCs/>
          <w:color w:val="000000"/>
        </w:rPr>
      </w:pPr>
      <w:r w:rsidRPr="00751331">
        <w:rPr>
          <w:rFonts w:ascii="Times New Roman Bold" w:hAnsi="Times New Roman Bold" w:cs="Arial"/>
          <w:b/>
          <w:bCs/>
          <w:color w:val="000000"/>
        </w:rPr>
        <w:t>H6C5</w:t>
      </w:r>
      <w:r w:rsidR="009D2FC7" w:rsidRPr="00751331">
        <w:rPr>
          <w:rFonts w:ascii="Times New Roman Bold" w:hAnsi="Times New Roman Bold" w:cs="Arial"/>
          <w:b/>
          <w:bCs/>
          <w:color w:val="000000"/>
          <w:sz w:val="22"/>
          <w:szCs w:val="22"/>
        </w:rPr>
        <w:t xml:space="preserve"> </w:t>
      </w:r>
      <w:r w:rsidR="0006165D">
        <w:rPr>
          <w:rFonts w:ascii="Times New Roman Bold" w:hAnsi="Times New Roman Bold" w:cs="Arial"/>
          <w:b/>
          <w:bCs/>
          <w:color w:val="000000"/>
          <w:sz w:val="22"/>
          <w:szCs w:val="22"/>
        </w:rPr>
        <w:t xml:space="preserve">  </w:t>
      </w:r>
      <w:r w:rsidR="009D2FC7" w:rsidRPr="0006165D">
        <w:rPr>
          <w:rFonts w:ascii="Times New Roman Bold" w:hAnsi="Times New Roman Bold" w:cs="Arial"/>
          <w:b/>
          <w:bCs/>
          <w:color w:val="000000"/>
        </w:rPr>
        <w:t>For how long have you smoked MENTHOL cigarettes</w:t>
      </w:r>
      <w:r w:rsidR="008F54A7" w:rsidRPr="0006165D">
        <w:rPr>
          <w:rFonts w:ascii="Times New Roman Bold" w:hAnsi="Times New Roman Bold" w:cs="Arial"/>
          <w:b/>
          <w:bCs/>
          <w:color w:val="000000"/>
        </w:rPr>
        <w:t>?</w:t>
      </w:r>
    </w:p>
    <w:p w:rsidR="008F54A7" w:rsidRPr="00751331" w:rsidRDefault="008F54A7" w:rsidP="009D2FC7">
      <w:pPr>
        <w:tabs>
          <w:tab w:val="left" w:pos="720"/>
        </w:tabs>
        <w:ind w:left="720" w:hanging="720"/>
        <w:rPr>
          <w:rFonts w:ascii="Times New Roman Bold" w:hAnsi="Times New Roman Bold" w:cs="Arial"/>
          <w:b/>
          <w:bCs/>
          <w:color w:val="000000"/>
          <w:sz w:val="22"/>
          <w:szCs w:val="22"/>
        </w:rPr>
      </w:pPr>
    </w:p>
    <w:p w:rsidR="009D2FC7" w:rsidRPr="00751331" w:rsidRDefault="008F54A7" w:rsidP="00DB7C3F">
      <w:pPr>
        <w:tabs>
          <w:tab w:val="left" w:pos="1440"/>
        </w:tabs>
        <w:rPr>
          <w:rFonts w:cs="Arial"/>
          <w:bCs/>
          <w:color w:val="000000"/>
          <w:sz w:val="22"/>
          <w:szCs w:val="22"/>
        </w:rPr>
      </w:pPr>
      <w:r w:rsidRPr="00751331">
        <w:rPr>
          <w:rFonts w:ascii="Times New Roman Bold" w:hAnsi="Times New Roman Bold" w:cs="Arial"/>
          <w:b/>
          <w:bCs/>
          <w:color w:val="000000"/>
          <w:sz w:val="22"/>
          <w:szCs w:val="22"/>
        </w:rPr>
        <w:tab/>
      </w:r>
      <w:r w:rsidR="009D2FC7" w:rsidRPr="00751331">
        <w:rPr>
          <w:rFonts w:cs="Arial"/>
          <w:bCs/>
          <w:color w:val="000000"/>
          <w:sz w:val="22"/>
          <w:szCs w:val="22"/>
        </w:rPr>
        <w:t>READ CHOICES 1-4</w:t>
      </w:r>
    </w:p>
    <w:p w:rsidR="009D2FC7" w:rsidRPr="00751331" w:rsidRDefault="009D2FC7" w:rsidP="009D2FC7">
      <w:pPr>
        <w:tabs>
          <w:tab w:val="left" w:pos="720"/>
        </w:tabs>
        <w:ind w:left="720" w:hanging="720"/>
        <w:rPr>
          <w:b/>
          <w:bCs/>
          <w:color w:val="000000"/>
          <w:sz w:val="22"/>
          <w:szCs w:val="22"/>
        </w:rPr>
      </w:pPr>
    </w:p>
    <w:p w:rsidR="009D2FC7" w:rsidRPr="00751331" w:rsidRDefault="00BE67D6" w:rsidP="00BE67D6">
      <w:pPr>
        <w:tabs>
          <w:tab w:val="left" w:pos="720"/>
        </w:tabs>
        <w:ind w:left="720"/>
        <w:rPr>
          <w:b/>
          <w:bCs/>
          <w:color w:val="000000"/>
          <w:sz w:val="22"/>
          <w:szCs w:val="22"/>
        </w:rPr>
      </w:pPr>
      <w:r w:rsidRPr="00751331">
        <w:rPr>
          <w:b/>
          <w:bCs/>
          <w:color w:val="000000"/>
          <w:sz w:val="22"/>
          <w:szCs w:val="22"/>
        </w:rPr>
        <w:t xml:space="preserve">(1) </w:t>
      </w:r>
      <w:proofErr w:type="gramStart"/>
      <w:r w:rsidR="009D2FC7" w:rsidRPr="00751331">
        <w:rPr>
          <w:b/>
          <w:bCs/>
          <w:color w:val="000000"/>
          <w:sz w:val="22"/>
          <w:szCs w:val="22"/>
        </w:rPr>
        <w:t>All  or</w:t>
      </w:r>
      <w:proofErr w:type="gramEnd"/>
      <w:r w:rsidR="009D2FC7" w:rsidRPr="00751331">
        <w:rPr>
          <w:b/>
          <w:bCs/>
          <w:color w:val="000000"/>
          <w:sz w:val="22"/>
          <w:szCs w:val="22"/>
        </w:rPr>
        <w:t xml:space="preserve"> nearly all the years you have smoked </w:t>
      </w:r>
    </w:p>
    <w:p w:rsidR="009D2FC7" w:rsidRPr="00751331" w:rsidRDefault="00BE67D6" w:rsidP="00BE67D6">
      <w:pPr>
        <w:tabs>
          <w:tab w:val="left" w:pos="720"/>
        </w:tabs>
        <w:ind w:left="720"/>
        <w:rPr>
          <w:b/>
          <w:bCs/>
          <w:color w:val="000000"/>
          <w:sz w:val="22"/>
          <w:szCs w:val="22"/>
        </w:rPr>
      </w:pPr>
      <w:r w:rsidRPr="00751331">
        <w:rPr>
          <w:b/>
          <w:bCs/>
          <w:color w:val="000000"/>
          <w:sz w:val="22"/>
          <w:szCs w:val="22"/>
        </w:rPr>
        <w:t xml:space="preserve">(2) </w:t>
      </w:r>
      <w:r w:rsidR="009D2FC7" w:rsidRPr="00751331">
        <w:rPr>
          <w:b/>
          <w:bCs/>
          <w:color w:val="000000"/>
          <w:sz w:val="22"/>
          <w:szCs w:val="22"/>
        </w:rPr>
        <w:t>Most of the years you have smoked</w:t>
      </w:r>
    </w:p>
    <w:p w:rsidR="009D2FC7" w:rsidRPr="00751331" w:rsidRDefault="009D2FC7" w:rsidP="009D2FC7">
      <w:pPr>
        <w:numPr>
          <w:ilvl w:val="0"/>
          <w:numId w:val="24"/>
        </w:numPr>
        <w:tabs>
          <w:tab w:val="left" w:pos="720"/>
        </w:tabs>
        <w:rPr>
          <w:b/>
          <w:bCs/>
          <w:color w:val="000000"/>
          <w:sz w:val="22"/>
          <w:szCs w:val="22"/>
        </w:rPr>
      </w:pPr>
      <w:r w:rsidRPr="00751331">
        <w:rPr>
          <w:b/>
          <w:bCs/>
          <w:color w:val="000000"/>
          <w:sz w:val="22"/>
          <w:szCs w:val="22"/>
        </w:rPr>
        <w:t>Half of the years you have smoked, OR -</w:t>
      </w:r>
    </w:p>
    <w:p w:rsidR="009D2FC7" w:rsidRPr="00751331" w:rsidRDefault="009D2FC7" w:rsidP="009D2FC7">
      <w:pPr>
        <w:numPr>
          <w:ilvl w:val="0"/>
          <w:numId w:val="24"/>
        </w:numPr>
        <w:tabs>
          <w:tab w:val="left" w:pos="720"/>
        </w:tabs>
        <w:rPr>
          <w:b/>
          <w:bCs/>
          <w:color w:val="000000"/>
          <w:sz w:val="22"/>
          <w:szCs w:val="22"/>
        </w:rPr>
      </w:pPr>
      <w:r w:rsidRPr="00751331">
        <w:rPr>
          <w:b/>
          <w:bCs/>
          <w:color w:val="000000"/>
          <w:sz w:val="22"/>
          <w:szCs w:val="22"/>
        </w:rPr>
        <w:t>Less than half the years you have smoked</w:t>
      </w:r>
    </w:p>
    <w:p w:rsidR="009D2FC7" w:rsidRPr="00751331" w:rsidRDefault="009D2FC7" w:rsidP="009D2FC7">
      <w:pPr>
        <w:tabs>
          <w:tab w:val="left" w:pos="720"/>
        </w:tabs>
        <w:ind w:left="720"/>
        <w:rPr>
          <w:b/>
          <w:bCs/>
          <w:color w:val="000000"/>
          <w:sz w:val="22"/>
          <w:szCs w:val="22"/>
        </w:rPr>
      </w:pPr>
    </w:p>
    <w:p w:rsidR="009D2FC7" w:rsidRPr="00751331" w:rsidRDefault="009D2FC7" w:rsidP="009D2FC7">
      <w:pPr>
        <w:numPr>
          <w:ilvl w:val="0"/>
          <w:numId w:val="24"/>
        </w:numPr>
        <w:rPr>
          <w:color w:val="000000"/>
        </w:rPr>
      </w:pPr>
      <w:r w:rsidRPr="00751331">
        <w:rPr>
          <w:bCs/>
          <w:color w:val="000000"/>
          <w:sz w:val="22"/>
          <w:szCs w:val="22"/>
        </w:rPr>
        <w:t xml:space="preserve">IF VOLUNTEERED:  LESS THAN </w:t>
      </w:r>
      <w:smartTag w:uri="urn:schemas-microsoft-com:office:smarttags" w:element="stockticker">
        <w:r w:rsidRPr="00751331">
          <w:rPr>
            <w:bCs/>
            <w:color w:val="000000"/>
            <w:sz w:val="22"/>
            <w:szCs w:val="22"/>
          </w:rPr>
          <w:t>ONE</w:t>
        </w:r>
      </w:smartTag>
      <w:r w:rsidRPr="00751331">
        <w:rPr>
          <w:bCs/>
          <w:color w:val="000000"/>
          <w:sz w:val="22"/>
          <w:szCs w:val="22"/>
        </w:rPr>
        <w:t xml:space="preserve"> YEAR </w:t>
      </w:r>
    </w:p>
    <w:p w:rsidR="009D2FC7" w:rsidRPr="008B0AFE" w:rsidRDefault="009D2FC7" w:rsidP="009D2FC7">
      <w:pPr>
        <w:ind w:left="720"/>
        <w:rPr>
          <w:rFonts w:asciiTheme="majorBidi" w:hAnsiTheme="majorBidi" w:cstheme="majorBidi"/>
          <w:b/>
          <w:bCs/>
          <w:color w:val="000000"/>
        </w:rPr>
      </w:pPr>
      <w:r w:rsidRPr="00751331">
        <w:rPr>
          <w:rFonts w:ascii="Comic Sans MS" w:hAnsi="Comic Sans MS"/>
          <w:b/>
          <w:bCs/>
          <w:color w:val="000000"/>
        </w:rPr>
        <w:t>|__|</w:t>
      </w:r>
    </w:p>
    <w:p w:rsidR="009D2FC7" w:rsidRPr="00751331" w:rsidRDefault="009D2FC7" w:rsidP="004F36E5">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rPr>
      </w:pPr>
    </w:p>
    <w:p w:rsidR="00DD0668" w:rsidRPr="00751331" w:rsidRDefault="00DD0668" w:rsidP="004F36E5">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rPr>
      </w:pPr>
    </w:p>
    <w:p w:rsidR="004F36E5" w:rsidRPr="00751331" w:rsidRDefault="004F36E5" w:rsidP="004F36E5">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rPr>
      </w:pPr>
      <w:r w:rsidRPr="00751331">
        <w:rPr>
          <w:b/>
          <w:bCs/>
          <w:color w:val="000000"/>
        </w:rPr>
        <w:t>H6</w:t>
      </w:r>
      <w:r w:rsidR="007E317C" w:rsidRPr="00751331">
        <w:rPr>
          <w:b/>
          <w:bCs/>
          <w:color w:val="000000"/>
        </w:rPr>
        <w:t>d</w:t>
      </w:r>
      <w:r w:rsidRPr="00751331">
        <w:rPr>
          <w:b/>
          <w:bCs/>
          <w:color w:val="000000"/>
        </w:rPr>
        <w:tab/>
        <w:t>Now I would like to ask about HOW you went about completely quitting smoking.  When you quit smoking completely, d</w:t>
      </w:r>
      <w:r w:rsidR="0006165D">
        <w:rPr>
          <w:b/>
          <w:bCs/>
          <w:color w:val="000000"/>
        </w:rPr>
        <w:t xml:space="preserve">id you use ANY of the following </w:t>
      </w:r>
      <w:proofErr w:type="gramStart"/>
      <w:r w:rsidRPr="00751331">
        <w:rPr>
          <w:b/>
          <w:bCs/>
          <w:color w:val="000000"/>
        </w:rPr>
        <w:t>PRODUCTS:</w:t>
      </w:r>
      <w:proofErr w:type="gramEnd"/>
    </w:p>
    <w:p w:rsidR="004F36E5" w:rsidRPr="00751331" w:rsidRDefault="004F36E5" w:rsidP="004F36E5">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Cs/>
          <w:color w:val="000000"/>
          <w:sz w:val="22"/>
          <w:szCs w:val="22"/>
        </w:rPr>
      </w:pPr>
    </w:p>
    <w:p w:rsidR="00D65276" w:rsidRPr="00751331" w:rsidRDefault="00D65276" w:rsidP="00DB7C3F">
      <w:pPr>
        <w:widowControl/>
        <w:tabs>
          <w:tab w:val="left" w:pos="5760"/>
        </w:tabs>
        <w:ind w:left="720"/>
        <w:rPr>
          <w:color w:val="000000"/>
        </w:rPr>
      </w:pPr>
      <w:r w:rsidRPr="00751331">
        <w:rPr>
          <w:b/>
          <w:color w:val="000000"/>
        </w:rPr>
        <w:tab/>
      </w:r>
      <w:r w:rsidRPr="00751331">
        <w:rPr>
          <w:color w:val="000000"/>
        </w:rPr>
        <w:t>(1) Yes</w:t>
      </w:r>
    </w:p>
    <w:p w:rsidR="00D65276" w:rsidRPr="00751331" w:rsidRDefault="00D65276" w:rsidP="00DB7C3F">
      <w:pPr>
        <w:tabs>
          <w:tab w:val="left" w:pos="0"/>
          <w:tab w:val="left" w:pos="5760"/>
          <w:tab w:val="left" w:pos="6480"/>
          <w:tab w:val="left" w:pos="7200"/>
          <w:tab w:val="left" w:pos="7920"/>
          <w:tab w:val="left" w:pos="8640"/>
          <w:tab w:val="left" w:pos="9360"/>
        </w:tabs>
        <w:ind w:left="720"/>
        <w:rPr>
          <w:bCs/>
          <w:iCs/>
          <w:color w:val="000000"/>
          <w:sz w:val="22"/>
          <w:szCs w:val="22"/>
        </w:rPr>
      </w:pPr>
      <w:r w:rsidRPr="00751331">
        <w:rPr>
          <w:color w:val="000000"/>
        </w:rPr>
        <w:tab/>
        <w:t>(2) No</w:t>
      </w:r>
    </w:p>
    <w:p w:rsidR="00DC1D65" w:rsidRPr="00751331"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4F36E5" w:rsidRPr="00751331" w:rsidRDefault="004F36E5" w:rsidP="00D65276">
      <w:pPr>
        <w:widowControl/>
        <w:tabs>
          <w:tab w:val="left" w:pos="1710"/>
          <w:tab w:val="left" w:pos="7560"/>
        </w:tabs>
        <w:rPr>
          <w:b/>
          <w:color w:val="000000"/>
        </w:rPr>
      </w:pPr>
      <w:r w:rsidRPr="00751331">
        <w:rPr>
          <w:b/>
          <w:color w:val="000000"/>
        </w:rPr>
        <w:t>H6</w:t>
      </w:r>
      <w:r w:rsidR="007E317C" w:rsidRPr="00751331">
        <w:rPr>
          <w:b/>
          <w:color w:val="000000"/>
        </w:rPr>
        <w:t>d1</w:t>
      </w:r>
      <w:r w:rsidRPr="00751331">
        <w:rPr>
          <w:b/>
          <w:color w:val="000000"/>
        </w:rPr>
        <w:tab/>
        <w:t>A nicotine patch</w:t>
      </w:r>
      <w:r w:rsidRPr="00751331">
        <w:rPr>
          <w:b/>
          <w:color w:val="000000"/>
        </w:rPr>
        <w:tab/>
        <w:t>|__|</w:t>
      </w:r>
    </w:p>
    <w:p w:rsidR="004F36E5" w:rsidRPr="00751331" w:rsidRDefault="004F36E5" w:rsidP="00D65276">
      <w:pPr>
        <w:widowControl/>
        <w:tabs>
          <w:tab w:val="left" w:pos="1710"/>
          <w:tab w:val="left" w:pos="7560"/>
        </w:tabs>
        <w:rPr>
          <w:b/>
          <w:color w:val="000000"/>
        </w:rPr>
      </w:pPr>
      <w:r w:rsidRPr="00751331">
        <w:rPr>
          <w:b/>
          <w:color w:val="000000"/>
        </w:rPr>
        <w:t>H6</w:t>
      </w:r>
      <w:r w:rsidR="007E317C" w:rsidRPr="00751331">
        <w:rPr>
          <w:b/>
          <w:color w:val="000000"/>
        </w:rPr>
        <w:t>d</w:t>
      </w:r>
      <w:r w:rsidRPr="00751331">
        <w:rPr>
          <w:b/>
          <w:color w:val="000000"/>
        </w:rPr>
        <w:t>2</w:t>
      </w:r>
      <w:r w:rsidRPr="00751331">
        <w:rPr>
          <w:b/>
          <w:color w:val="000000"/>
        </w:rPr>
        <w:tab/>
        <w:t>A nicotine gum or nicotine lozenge</w:t>
      </w:r>
      <w:r w:rsidRPr="00751331">
        <w:rPr>
          <w:b/>
          <w:color w:val="000000"/>
        </w:rPr>
        <w:tab/>
        <w:t>|__|</w:t>
      </w:r>
    </w:p>
    <w:p w:rsidR="004F36E5" w:rsidRPr="00751331" w:rsidRDefault="004F36E5" w:rsidP="00D65276">
      <w:pPr>
        <w:widowControl/>
        <w:tabs>
          <w:tab w:val="left" w:pos="1710"/>
          <w:tab w:val="left" w:pos="7560"/>
        </w:tabs>
        <w:rPr>
          <w:b/>
          <w:color w:val="000000"/>
        </w:rPr>
      </w:pPr>
      <w:r w:rsidRPr="00751331">
        <w:rPr>
          <w:b/>
          <w:color w:val="000000"/>
        </w:rPr>
        <w:t>H6</w:t>
      </w:r>
      <w:r w:rsidR="007E317C" w:rsidRPr="00751331">
        <w:rPr>
          <w:b/>
          <w:color w:val="000000"/>
        </w:rPr>
        <w:t>d</w:t>
      </w:r>
      <w:r w:rsidRPr="00751331">
        <w:rPr>
          <w:b/>
          <w:color w:val="000000"/>
        </w:rPr>
        <w:t>3</w:t>
      </w:r>
      <w:r w:rsidRPr="00751331">
        <w:rPr>
          <w:b/>
          <w:color w:val="000000"/>
        </w:rPr>
        <w:tab/>
        <w:t>A nicotine nasal spray or nicotine inhaler</w:t>
      </w:r>
      <w:r w:rsidRPr="00751331">
        <w:rPr>
          <w:b/>
          <w:color w:val="000000"/>
        </w:rPr>
        <w:tab/>
        <w:t>|__|</w:t>
      </w:r>
    </w:p>
    <w:p w:rsidR="004F36E5" w:rsidRPr="00751331" w:rsidRDefault="004F36E5" w:rsidP="004F36E5">
      <w:pPr>
        <w:widowControl/>
        <w:tabs>
          <w:tab w:val="left" w:pos="991"/>
        </w:tabs>
        <w:ind w:left="1440" w:hanging="1440"/>
        <w:rPr>
          <w:b/>
          <w:color w:val="000000"/>
        </w:rPr>
      </w:pPr>
    </w:p>
    <w:p w:rsidR="004F36E5" w:rsidRPr="00751331" w:rsidRDefault="004F36E5" w:rsidP="004F36E5">
      <w:pPr>
        <w:widowControl/>
        <w:tabs>
          <w:tab w:val="left" w:pos="991"/>
        </w:tabs>
        <w:ind w:left="1440" w:hanging="1440"/>
        <w:rPr>
          <w:b/>
          <w:color w:val="000000"/>
        </w:rPr>
      </w:pPr>
      <w:r w:rsidRPr="00751331">
        <w:rPr>
          <w:b/>
          <w:color w:val="000000"/>
        </w:rPr>
        <w:t>H6</w:t>
      </w:r>
      <w:r w:rsidR="007E317C" w:rsidRPr="00751331">
        <w:rPr>
          <w:b/>
          <w:color w:val="000000"/>
        </w:rPr>
        <w:t>dnum/</w:t>
      </w:r>
      <w:proofErr w:type="spellStart"/>
      <w:r w:rsidR="007E317C" w:rsidRPr="00751331">
        <w:rPr>
          <w:b/>
          <w:color w:val="000000"/>
        </w:rPr>
        <w:t>unt</w:t>
      </w:r>
      <w:proofErr w:type="spellEnd"/>
      <w:r w:rsidR="007E317C" w:rsidRPr="00751331">
        <w:rPr>
          <w:b/>
          <w:color w:val="000000"/>
        </w:rPr>
        <w:tab/>
      </w:r>
      <w:r w:rsidRPr="00751331">
        <w:rPr>
          <w:b/>
          <w:color w:val="000000"/>
        </w:rPr>
        <w:tab/>
        <w:t>In total, how long did you use [</w:t>
      </w:r>
      <w:r w:rsidRPr="00751331">
        <w:rPr>
          <w:color w:val="000000"/>
        </w:rPr>
        <w:t xml:space="preserve">fill with </w:t>
      </w:r>
      <w:r w:rsidRPr="00751331">
        <w:rPr>
          <w:rFonts w:ascii="Times New Roman Bold" w:hAnsi="Times New Roman Bold"/>
          <w:b/>
          <w:color w:val="000000"/>
        </w:rPr>
        <w:t xml:space="preserve">EACH </w:t>
      </w:r>
      <w:r w:rsidR="007E317C" w:rsidRPr="00751331">
        <w:rPr>
          <w:rFonts w:ascii="Times New Roman Bold" w:hAnsi="Times New Roman Bold"/>
          <w:b/>
          <w:color w:val="000000"/>
        </w:rPr>
        <w:t>H6d</w:t>
      </w:r>
      <w:r w:rsidRPr="00751331">
        <w:rPr>
          <w:rFonts w:ascii="Times New Roman Bold" w:hAnsi="Times New Roman Bold"/>
          <w:b/>
          <w:color w:val="000000"/>
        </w:rPr>
        <w:t xml:space="preserve"> 1, 2, 3 = 1 (YES</w:t>
      </w:r>
      <w:r w:rsidRPr="00751331">
        <w:rPr>
          <w:color w:val="000000"/>
        </w:rPr>
        <w:t xml:space="preserve">) </w:t>
      </w:r>
      <w:r w:rsidRPr="00751331">
        <w:rPr>
          <w:rFonts w:ascii="Times New Roman Bold" w:hAnsi="Times New Roman Bold"/>
          <w:b/>
          <w:color w:val="000000"/>
        </w:rPr>
        <w:t>OR</w:t>
      </w:r>
      <w:r w:rsidRPr="00751331">
        <w:rPr>
          <w:color w:val="000000"/>
        </w:rPr>
        <w:t xml:space="preserve"> IF all three are =1- YES, then fill with</w:t>
      </w:r>
      <w:r w:rsidRPr="00751331">
        <w:rPr>
          <w:b/>
          <w:color w:val="000000"/>
        </w:rPr>
        <w:t xml:space="preserve"> “ANY of these” ] </w:t>
      </w:r>
      <w:r w:rsidR="004227AB" w:rsidRPr="00751331">
        <w:rPr>
          <w:b/>
          <w:color w:val="000000"/>
        </w:rPr>
        <w:t>during your last quit attempt when you stopped smoking completely</w:t>
      </w:r>
    </w:p>
    <w:p w:rsidR="004F36E5" w:rsidRPr="00751331" w:rsidRDefault="004F36E5" w:rsidP="004F36E5">
      <w:pPr>
        <w:widowControl/>
        <w:tabs>
          <w:tab w:val="left" w:pos="991"/>
        </w:tabs>
        <w:ind w:left="1440" w:hanging="1440"/>
        <w:rPr>
          <w:b/>
          <w:color w:val="000000"/>
        </w:rPr>
      </w:pPr>
    </w:p>
    <w:p w:rsidR="004F36E5" w:rsidRPr="00751331" w:rsidRDefault="004F36E5" w:rsidP="00D65276">
      <w:pPr>
        <w:widowControl/>
        <w:tabs>
          <w:tab w:val="left" w:pos="2160"/>
        </w:tabs>
        <w:rPr>
          <w:b/>
          <w:color w:val="000000"/>
        </w:rPr>
      </w:pPr>
      <w:r w:rsidRPr="00751331">
        <w:rPr>
          <w:b/>
          <w:color w:val="000000"/>
        </w:rPr>
        <w:tab/>
        <w:t>|__|__|</w:t>
      </w:r>
      <w:proofErr w:type="spellStart"/>
      <w:r w:rsidR="00423F51" w:rsidRPr="00751331">
        <w:rPr>
          <w:b/>
          <w:color w:val="000000"/>
        </w:rPr>
        <w:t>num</w:t>
      </w:r>
      <w:proofErr w:type="spellEnd"/>
      <w:r w:rsidRPr="00751331">
        <w:rPr>
          <w:b/>
          <w:color w:val="000000"/>
        </w:rPr>
        <w:t xml:space="preserve"> [1-9</w:t>
      </w:r>
      <w:r w:rsidR="008A7B68" w:rsidRPr="00751331">
        <w:rPr>
          <w:b/>
          <w:color w:val="000000"/>
        </w:rPr>
        <w:t>9</w:t>
      </w:r>
      <w:r w:rsidRPr="00751331">
        <w:rPr>
          <w:b/>
          <w:color w:val="000000"/>
        </w:rPr>
        <w:t>]</w:t>
      </w:r>
    </w:p>
    <w:p w:rsidR="004F36E5" w:rsidRPr="00751331" w:rsidRDefault="004F36E5" w:rsidP="00D65276">
      <w:pPr>
        <w:widowControl/>
        <w:tabs>
          <w:tab w:val="left" w:pos="2160"/>
        </w:tabs>
        <w:rPr>
          <w:b/>
          <w:color w:val="000000"/>
        </w:rPr>
      </w:pPr>
      <w:r w:rsidRPr="00751331">
        <w:rPr>
          <w:b/>
          <w:color w:val="000000"/>
        </w:rPr>
        <w:tab/>
        <w:t xml:space="preserve">|__|| </w:t>
      </w:r>
      <w:proofErr w:type="spellStart"/>
      <w:proofErr w:type="gramStart"/>
      <w:r w:rsidR="00423F51" w:rsidRPr="00751331">
        <w:rPr>
          <w:b/>
          <w:color w:val="000000"/>
        </w:rPr>
        <w:t>unt</w:t>
      </w:r>
      <w:proofErr w:type="spellEnd"/>
      <w:proofErr w:type="gramEnd"/>
      <w:r w:rsidRPr="00751331">
        <w:rPr>
          <w:b/>
          <w:color w:val="000000"/>
        </w:rPr>
        <w:t xml:space="preserve"> [</w:t>
      </w:r>
      <w:r w:rsidRPr="00751331">
        <w:rPr>
          <w:color w:val="000000"/>
        </w:rPr>
        <w:t>1= D</w:t>
      </w:r>
      <w:r w:rsidR="008A7B68" w:rsidRPr="00751331">
        <w:rPr>
          <w:color w:val="000000"/>
        </w:rPr>
        <w:t>ays</w:t>
      </w:r>
      <w:r w:rsidRPr="00751331">
        <w:rPr>
          <w:color w:val="000000"/>
        </w:rPr>
        <w:t>, 2= W</w:t>
      </w:r>
      <w:r w:rsidR="008A7B68" w:rsidRPr="00751331">
        <w:rPr>
          <w:color w:val="000000"/>
        </w:rPr>
        <w:t>eeks</w:t>
      </w:r>
      <w:r w:rsidRPr="00751331">
        <w:rPr>
          <w:color w:val="000000"/>
        </w:rPr>
        <w:t>, 3= Months</w:t>
      </w:r>
    </w:p>
    <w:p w:rsidR="004227AB" w:rsidRPr="00751331" w:rsidRDefault="004227AB" w:rsidP="004227AB">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rPr>
      </w:pPr>
      <w:r w:rsidRPr="00751331">
        <w:rPr>
          <w:b/>
          <w:bCs/>
          <w:color w:val="000000"/>
        </w:rPr>
        <w:t>H</w:t>
      </w:r>
      <w:r w:rsidR="007E317C" w:rsidRPr="00751331">
        <w:rPr>
          <w:b/>
          <w:bCs/>
          <w:color w:val="000000"/>
        </w:rPr>
        <w:t>6d7a</w:t>
      </w:r>
      <w:r w:rsidRPr="00751331">
        <w:rPr>
          <w:b/>
          <w:bCs/>
          <w:color w:val="000000"/>
        </w:rPr>
        <w:t xml:space="preserve">   When you quit smoking completely, did you use ANY of the following PRODUCTS:</w:t>
      </w:r>
    </w:p>
    <w:p w:rsidR="004227AB" w:rsidRPr="00751331" w:rsidRDefault="004227AB" w:rsidP="004227AB">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DB7C3F" w:rsidRPr="00751331" w:rsidRDefault="00DB7C3F" w:rsidP="00DB7C3F">
      <w:pPr>
        <w:widowControl/>
        <w:tabs>
          <w:tab w:val="left" w:pos="5760"/>
        </w:tabs>
        <w:ind w:left="720"/>
        <w:rPr>
          <w:color w:val="000000"/>
        </w:rPr>
      </w:pPr>
      <w:r w:rsidRPr="00751331">
        <w:rPr>
          <w:b/>
          <w:color w:val="000000"/>
        </w:rPr>
        <w:tab/>
      </w:r>
      <w:r w:rsidRPr="00751331">
        <w:rPr>
          <w:color w:val="000000"/>
        </w:rPr>
        <w:t>(1) Yes</w:t>
      </w:r>
    </w:p>
    <w:p w:rsidR="00DB7C3F" w:rsidRPr="00751331" w:rsidRDefault="00DB7C3F" w:rsidP="00DB7C3F">
      <w:pPr>
        <w:tabs>
          <w:tab w:val="left" w:pos="0"/>
          <w:tab w:val="left" w:pos="5760"/>
          <w:tab w:val="left" w:pos="6480"/>
          <w:tab w:val="left" w:pos="7200"/>
          <w:tab w:val="left" w:pos="7920"/>
          <w:tab w:val="left" w:pos="8640"/>
          <w:tab w:val="left" w:pos="9360"/>
        </w:tabs>
        <w:ind w:left="720"/>
        <w:rPr>
          <w:bCs/>
          <w:iCs/>
          <w:color w:val="000000"/>
          <w:sz w:val="22"/>
          <w:szCs w:val="22"/>
        </w:rPr>
      </w:pPr>
      <w:r w:rsidRPr="00751331">
        <w:rPr>
          <w:color w:val="000000"/>
        </w:rPr>
        <w:tab/>
        <w:t>(2) No</w:t>
      </w:r>
    </w:p>
    <w:p w:rsidR="004227AB" w:rsidRPr="00751331" w:rsidRDefault="004227AB" w:rsidP="004F36E5">
      <w:pPr>
        <w:ind w:left="1500" w:hanging="1500"/>
        <w:rPr>
          <w:b/>
          <w:color w:val="000000"/>
        </w:rPr>
      </w:pPr>
    </w:p>
    <w:p w:rsidR="004F36E5" w:rsidRPr="00751331" w:rsidRDefault="004227AB" w:rsidP="00D65276">
      <w:pPr>
        <w:tabs>
          <w:tab w:val="left" w:pos="1260"/>
          <w:tab w:val="left" w:pos="7920"/>
        </w:tabs>
        <w:rPr>
          <w:b/>
          <w:color w:val="000000"/>
        </w:rPr>
      </w:pPr>
      <w:r w:rsidRPr="00751331">
        <w:rPr>
          <w:b/>
          <w:color w:val="000000"/>
        </w:rPr>
        <w:lastRenderedPageBreak/>
        <w:t>H6</w:t>
      </w:r>
      <w:r w:rsidR="007E317C" w:rsidRPr="00751331">
        <w:rPr>
          <w:b/>
          <w:color w:val="000000"/>
        </w:rPr>
        <w:t>d</w:t>
      </w:r>
      <w:r w:rsidR="004F36E5" w:rsidRPr="00751331">
        <w:rPr>
          <w:b/>
          <w:color w:val="000000"/>
        </w:rPr>
        <w:t>7a</w:t>
      </w:r>
      <w:r w:rsidR="004F36E5" w:rsidRPr="00751331">
        <w:rPr>
          <w:b/>
          <w:color w:val="000000"/>
        </w:rPr>
        <w:tab/>
        <w:t xml:space="preserve">A prescription pill, called Chantix or </w:t>
      </w:r>
      <w:proofErr w:type="spellStart"/>
      <w:r w:rsidR="004F36E5" w:rsidRPr="00751331">
        <w:rPr>
          <w:b/>
          <w:color w:val="000000"/>
        </w:rPr>
        <w:t>Varenicline</w:t>
      </w:r>
      <w:proofErr w:type="spellEnd"/>
      <w:r w:rsidR="004F36E5" w:rsidRPr="00751331">
        <w:rPr>
          <w:b/>
          <w:color w:val="000000"/>
        </w:rPr>
        <w:t>?</w:t>
      </w:r>
      <w:r w:rsidR="00D65276">
        <w:rPr>
          <w:b/>
          <w:color w:val="000000"/>
        </w:rPr>
        <w:tab/>
      </w:r>
      <w:r w:rsidR="004F36E5" w:rsidRPr="00751331">
        <w:rPr>
          <w:b/>
          <w:color w:val="000000"/>
        </w:rPr>
        <w:t>|__|</w:t>
      </w:r>
    </w:p>
    <w:p w:rsidR="004F36E5" w:rsidRPr="00751331" w:rsidRDefault="004F36E5" w:rsidP="00D65276">
      <w:pPr>
        <w:widowControl/>
        <w:tabs>
          <w:tab w:val="left" w:pos="991"/>
          <w:tab w:val="left" w:pos="1260"/>
          <w:tab w:val="left" w:pos="7920"/>
        </w:tabs>
        <w:rPr>
          <w:b/>
          <w:color w:val="000000"/>
        </w:rPr>
      </w:pPr>
    </w:p>
    <w:p w:rsidR="004F36E5" w:rsidRPr="00751331" w:rsidRDefault="004227AB" w:rsidP="00D65276">
      <w:pPr>
        <w:tabs>
          <w:tab w:val="left" w:pos="1260"/>
          <w:tab w:val="left" w:pos="7920"/>
        </w:tabs>
        <w:rPr>
          <w:b/>
          <w:color w:val="000000"/>
        </w:rPr>
      </w:pPr>
      <w:r w:rsidRPr="00751331">
        <w:rPr>
          <w:b/>
          <w:color w:val="000000"/>
        </w:rPr>
        <w:t>H</w:t>
      </w:r>
      <w:r w:rsidR="00E53CFE" w:rsidRPr="00751331">
        <w:rPr>
          <w:b/>
          <w:color w:val="000000"/>
        </w:rPr>
        <w:t>6</w:t>
      </w:r>
      <w:r w:rsidR="007E317C" w:rsidRPr="00751331">
        <w:rPr>
          <w:b/>
          <w:color w:val="000000"/>
        </w:rPr>
        <w:t>d</w:t>
      </w:r>
      <w:r w:rsidR="004F36E5" w:rsidRPr="00751331">
        <w:rPr>
          <w:b/>
          <w:color w:val="000000"/>
        </w:rPr>
        <w:t>7b</w:t>
      </w:r>
      <w:r w:rsidR="004F36E5" w:rsidRPr="00751331">
        <w:rPr>
          <w:b/>
          <w:color w:val="000000"/>
        </w:rPr>
        <w:tab/>
        <w:t xml:space="preserve">A prescription pill, called </w:t>
      </w:r>
      <w:proofErr w:type="spellStart"/>
      <w:r w:rsidR="004F36E5" w:rsidRPr="00751331">
        <w:rPr>
          <w:b/>
          <w:color w:val="000000"/>
        </w:rPr>
        <w:t>Zyban</w:t>
      </w:r>
      <w:proofErr w:type="spellEnd"/>
      <w:r w:rsidR="004F36E5" w:rsidRPr="00751331">
        <w:rPr>
          <w:b/>
          <w:color w:val="000000"/>
        </w:rPr>
        <w:t>, Bupropion, or Wellbutrin?</w:t>
      </w:r>
      <w:r w:rsidR="004F36E5" w:rsidRPr="00751331">
        <w:rPr>
          <w:b/>
          <w:color w:val="000000"/>
        </w:rPr>
        <w:tab/>
        <w:t>|__|</w:t>
      </w:r>
    </w:p>
    <w:p w:rsidR="004F36E5" w:rsidRPr="00751331" w:rsidRDefault="004F36E5" w:rsidP="00D65276">
      <w:pPr>
        <w:tabs>
          <w:tab w:val="left" w:pos="1260"/>
          <w:tab w:val="left" w:pos="7920"/>
        </w:tabs>
        <w:rPr>
          <w:b/>
          <w:color w:val="000000"/>
        </w:rPr>
      </w:pPr>
    </w:p>
    <w:p w:rsidR="004F36E5" w:rsidRPr="00751331" w:rsidRDefault="00E53CFE" w:rsidP="00D65276">
      <w:pPr>
        <w:tabs>
          <w:tab w:val="left" w:pos="1260"/>
          <w:tab w:val="left" w:pos="7920"/>
        </w:tabs>
        <w:rPr>
          <w:b/>
          <w:color w:val="000000"/>
        </w:rPr>
      </w:pPr>
      <w:r w:rsidRPr="00751331">
        <w:rPr>
          <w:b/>
          <w:color w:val="000000"/>
        </w:rPr>
        <w:t>H6</w:t>
      </w:r>
      <w:r w:rsidR="007E317C" w:rsidRPr="00751331">
        <w:rPr>
          <w:b/>
          <w:color w:val="000000"/>
        </w:rPr>
        <w:t>d</w:t>
      </w:r>
      <w:r w:rsidR="004F36E5" w:rsidRPr="00751331">
        <w:rPr>
          <w:b/>
          <w:color w:val="000000"/>
        </w:rPr>
        <w:t>7c</w:t>
      </w:r>
      <w:r w:rsidR="004F36E5" w:rsidRPr="00751331">
        <w:rPr>
          <w:b/>
          <w:color w:val="000000"/>
        </w:rPr>
        <w:tab/>
        <w:t>Another prescription pill</w:t>
      </w:r>
      <w:r w:rsidR="004F36E5" w:rsidRPr="00751331">
        <w:rPr>
          <w:b/>
          <w:color w:val="000000"/>
        </w:rPr>
        <w:tab/>
        <w:t>|__|</w:t>
      </w:r>
    </w:p>
    <w:p w:rsidR="00E53CFE" w:rsidRPr="00751331" w:rsidRDefault="004F36E5" w:rsidP="00D65276">
      <w:pPr>
        <w:tabs>
          <w:tab w:val="left" w:pos="1260"/>
          <w:tab w:val="left" w:pos="7920"/>
        </w:tabs>
        <w:rPr>
          <w:b/>
          <w:color w:val="000000"/>
        </w:rPr>
      </w:pPr>
      <w:r w:rsidRPr="00751331">
        <w:rPr>
          <w:b/>
          <w:color w:val="000000"/>
        </w:rPr>
        <w:tab/>
        <w:t xml:space="preserve">IF </w:t>
      </w:r>
      <w:r w:rsidR="00E53CFE" w:rsidRPr="00751331">
        <w:rPr>
          <w:b/>
          <w:color w:val="000000"/>
        </w:rPr>
        <w:t>H6</w:t>
      </w:r>
      <w:r w:rsidR="007E317C" w:rsidRPr="00751331">
        <w:rPr>
          <w:b/>
          <w:color w:val="000000"/>
        </w:rPr>
        <w:t>d</w:t>
      </w:r>
      <w:r w:rsidRPr="00751331">
        <w:rPr>
          <w:b/>
          <w:color w:val="000000"/>
        </w:rPr>
        <w:t xml:space="preserve">7c = YES, </w:t>
      </w:r>
      <w:r w:rsidR="00E53CFE" w:rsidRPr="00751331">
        <w:rPr>
          <w:b/>
          <w:color w:val="000000"/>
        </w:rPr>
        <w:t>GO TO H6</w:t>
      </w:r>
      <w:r w:rsidR="007E317C" w:rsidRPr="00751331">
        <w:rPr>
          <w:b/>
          <w:color w:val="000000"/>
        </w:rPr>
        <w:t>d</w:t>
      </w:r>
      <w:r w:rsidR="00E53CFE" w:rsidRPr="00751331">
        <w:rPr>
          <w:b/>
          <w:color w:val="000000"/>
        </w:rPr>
        <w:t>7</w:t>
      </w:r>
      <w:r w:rsidR="007E317C" w:rsidRPr="00751331">
        <w:rPr>
          <w:b/>
          <w:color w:val="000000"/>
        </w:rPr>
        <w:t>sp</w:t>
      </w:r>
    </w:p>
    <w:p w:rsidR="00E53CFE" w:rsidRPr="00751331" w:rsidRDefault="00E53CFE" w:rsidP="00D65276">
      <w:pPr>
        <w:tabs>
          <w:tab w:val="left" w:pos="1260"/>
          <w:tab w:val="left" w:pos="7920"/>
        </w:tabs>
        <w:rPr>
          <w:b/>
          <w:color w:val="000000"/>
        </w:rPr>
      </w:pPr>
    </w:p>
    <w:p w:rsidR="00EF5710" w:rsidRPr="00751331" w:rsidRDefault="007E317C" w:rsidP="00D65276">
      <w:pPr>
        <w:tabs>
          <w:tab w:val="left" w:pos="1260"/>
          <w:tab w:val="left" w:pos="7920"/>
        </w:tabs>
        <w:rPr>
          <w:b/>
          <w:color w:val="000000"/>
        </w:rPr>
      </w:pPr>
      <w:r w:rsidRPr="00751331">
        <w:rPr>
          <w:b/>
          <w:color w:val="000000"/>
        </w:rPr>
        <w:t>H6d7sp</w:t>
      </w:r>
      <w:r w:rsidR="00E53CFE" w:rsidRPr="00751331">
        <w:rPr>
          <w:b/>
          <w:color w:val="000000"/>
        </w:rPr>
        <w:t xml:space="preserve">  ---  </w:t>
      </w:r>
      <w:r w:rsidRPr="00751331">
        <w:rPr>
          <w:b/>
          <w:color w:val="000000"/>
        </w:rPr>
        <w:t>Please specify the other prescription used</w:t>
      </w:r>
      <w:r w:rsidR="004F36E5" w:rsidRPr="00751331">
        <w:rPr>
          <w:b/>
          <w:color w:val="000000"/>
        </w:rPr>
        <w:t>:  __________________________</w:t>
      </w:r>
      <w:r w:rsidR="00EF5710" w:rsidRPr="00751331">
        <w:rPr>
          <w:b/>
          <w:color w:val="000000"/>
        </w:rPr>
        <w:t xml:space="preserve"> </w:t>
      </w:r>
    </w:p>
    <w:p w:rsidR="004F36E5" w:rsidRPr="00751331" w:rsidRDefault="00EF5710" w:rsidP="00D65276">
      <w:pPr>
        <w:tabs>
          <w:tab w:val="left" w:pos="1260"/>
          <w:tab w:val="left" w:pos="7920"/>
        </w:tabs>
        <w:rPr>
          <w:b/>
          <w:color w:val="000000"/>
        </w:rPr>
      </w:pPr>
      <w:r w:rsidRPr="00751331">
        <w:rPr>
          <w:b/>
          <w:color w:val="000000"/>
        </w:rPr>
        <w:t xml:space="preserve">FR:  </w:t>
      </w:r>
      <w:r w:rsidRPr="00751331">
        <w:rPr>
          <w:color w:val="000000"/>
        </w:rPr>
        <w:t>ENTER A TEXT OF AT MOST 20 CHARACTERS</w:t>
      </w:r>
    </w:p>
    <w:p w:rsidR="004F36E5" w:rsidRPr="00751331" w:rsidRDefault="004F36E5" w:rsidP="004F36E5">
      <w:pPr>
        <w:widowControl/>
        <w:tabs>
          <w:tab w:val="left" w:pos="991"/>
        </w:tabs>
        <w:ind w:left="1440" w:hanging="1440"/>
        <w:rPr>
          <w:b/>
          <w:color w:val="000000"/>
        </w:rPr>
      </w:pPr>
    </w:p>
    <w:p w:rsidR="004227AB" w:rsidRPr="00751331" w:rsidRDefault="00E53CFE" w:rsidP="004227AB">
      <w:pPr>
        <w:widowControl/>
        <w:tabs>
          <w:tab w:val="left" w:pos="991"/>
        </w:tabs>
        <w:ind w:left="1440" w:hanging="1440"/>
        <w:rPr>
          <w:b/>
          <w:color w:val="000000"/>
        </w:rPr>
      </w:pPr>
      <w:r w:rsidRPr="00751331">
        <w:rPr>
          <w:b/>
          <w:color w:val="000000"/>
        </w:rPr>
        <w:t>H6</w:t>
      </w:r>
      <w:r w:rsidR="007E317C" w:rsidRPr="00751331">
        <w:rPr>
          <w:b/>
          <w:color w:val="000000"/>
        </w:rPr>
        <w:t>d</w:t>
      </w:r>
      <w:r w:rsidRPr="00751331">
        <w:rPr>
          <w:b/>
          <w:color w:val="000000"/>
        </w:rPr>
        <w:t>7d</w:t>
      </w:r>
      <w:r w:rsidR="00EF5710" w:rsidRPr="00751331">
        <w:rPr>
          <w:b/>
          <w:color w:val="000000"/>
        </w:rPr>
        <w:t>num/</w:t>
      </w:r>
      <w:proofErr w:type="spellStart"/>
      <w:r w:rsidR="00EF5710" w:rsidRPr="00751331">
        <w:rPr>
          <w:b/>
          <w:color w:val="000000"/>
        </w:rPr>
        <w:t>unt</w:t>
      </w:r>
      <w:proofErr w:type="spellEnd"/>
      <w:r w:rsidR="004F36E5" w:rsidRPr="00751331">
        <w:rPr>
          <w:b/>
          <w:color w:val="000000"/>
        </w:rPr>
        <w:tab/>
      </w:r>
      <w:r w:rsidR="004F36E5" w:rsidRPr="00751331">
        <w:rPr>
          <w:b/>
          <w:color w:val="000000"/>
        </w:rPr>
        <w:tab/>
        <w:t>In total, how long did you use [</w:t>
      </w:r>
      <w:r w:rsidR="004F36E5" w:rsidRPr="00751331">
        <w:rPr>
          <w:color w:val="000000"/>
        </w:rPr>
        <w:t>fill with</w:t>
      </w:r>
      <w:r w:rsidR="004F36E5" w:rsidRPr="00751331">
        <w:rPr>
          <w:b/>
          <w:color w:val="000000"/>
        </w:rPr>
        <w:t xml:space="preserve"> </w:t>
      </w:r>
      <w:proofErr w:type="gramStart"/>
      <w:r w:rsidR="004F36E5" w:rsidRPr="00751331">
        <w:rPr>
          <w:b/>
          <w:color w:val="000000"/>
        </w:rPr>
        <w:t xml:space="preserve">EACH  </w:t>
      </w:r>
      <w:r w:rsidRPr="00751331">
        <w:rPr>
          <w:b/>
          <w:color w:val="000000"/>
        </w:rPr>
        <w:t>H6</w:t>
      </w:r>
      <w:r w:rsidR="007E317C" w:rsidRPr="00751331">
        <w:rPr>
          <w:b/>
          <w:color w:val="000000"/>
        </w:rPr>
        <w:t>d</w:t>
      </w:r>
      <w:r w:rsidR="004F36E5" w:rsidRPr="00751331">
        <w:rPr>
          <w:b/>
          <w:color w:val="000000"/>
        </w:rPr>
        <w:t>7a,b</w:t>
      </w:r>
      <w:r w:rsidRPr="00751331">
        <w:rPr>
          <w:b/>
          <w:color w:val="000000"/>
        </w:rPr>
        <w:t>,c</w:t>
      </w:r>
      <w:proofErr w:type="gramEnd"/>
      <w:r w:rsidR="004F36E5" w:rsidRPr="00751331">
        <w:rPr>
          <w:b/>
          <w:color w:val="000000"/>
        </w:rPr>
        <w:t xml:space="preserve"> =1 (YES) OR </w:t>
      </w:r>
      <w:r w:rsidR="004F36E5" w:rsidRPr="00751331">
        <w:rPr>
          <w:color w:val="000000"/>
        </w:rPr>
        <w:t xml:space="preserve">IF </w:t>
      </w:r>
      <w:r w:rsidRPr="00751331">
        <w:rPr>
          <w:color w:val="000000"/>
        </w:rPr>
        <w:t>ALL</w:t>
      </w:r>
      <w:r w:rsidR="004F36E5" w:rsidRPr="00751331">
        <w:rPr>
          <w:color w:val="000000"/>
        </w:rPr>
        <w:t xml:space="preserve">7a and 7b </w:t>
      </w:r>
      <w:r w:rsidRPr="00751331">
        <w:rPr>
          <w:color w:val="000000"/>
        </w:rPr>
        <w:t xml:space="preserve">and 7c </w:t>
      </w:r>
      <w:r w:rsidR="004F36E5" w:rsidRPr="00751331">
        <w:rPr>
          <w:color w:val="000000"/>
        </w:rPr>
        <w:t>are =1- YES, then fill with</w:t>
      </w:r>
      <w:r w:rsidR="004F36E5" w:rsidRPr="00751331">
        <w:rPr>
          <w:b/>
          <w:color w:val="000000"/>
        </w:rPr>
        <w:t xml:space="preserve"> “ANY of these prescription PILLS” ] </w:t>
      </w:r>
      <w:r w:rsidR="004227AB" w:rsidRPr="00751331">
        <w:rPr>
          <w:b/>
          <w:color w:val="000000"/>
        </w:rPr>
        <w:t>during your last quit attempt when you stopped smoking completely</w:t>
      </w:r>
      <w:r w:rsidR="00EF5710" w:rsidRPr="00751331">
        <w:rPr>
          <w:b/>
          <w:color w:val="000000"/>
        </w:rPr>
        <w:t>?</w:t>
      </w:r>
    </w:p>
    <w:p w:rsidR="004F36E5" w:rsidRPr="00751331" w:rsidRDefault="004F36E5" w:rsidP="004F36E5">
      <w:pPr>
        <w:widowControl/>
        <w:tabs>
          <w:tab w:val="left" w:pos="991"/>
        </w:tabs>
        <w:ind w:left="1440" w:hanging="1440"/>
        <w:rPr>
          <w:b/>
          <w:color w:val="000000"/>
        </w:rPr>
      </w:pPr>
    </w:p>
    <w:p w:rsidR="004F36E5" w:rsidRPr="00751331" w:rsidRDefault="004F36E5" w:rsidP="00D65276">
      <w:pPr>
        <w:widowControl/>
        <w:tabs>
          <w:tab w:val="left" w:pos="2160"/>
        </w:tabs>
        <w:rPr>
          <w:b/>
          <w:color w:val="000000"/>
        </w:rPr>
      </w:pPr>
      <w:r w:rsidRPr="00751331">
        <w:rPr>
          <w:b/>
          <w:color w:val="000000"/>
        </w:rPr>
        <w:tab/>
        <w:t xml:space="preserve">|__|__| </w:t>
      </w:r>
      <w:proofErr w:type="spellStart"/>
      <w:proofErr w:type="gramStart"/>
      <w:r w:rsidR="00423F51" w:rsidRPr="00751331">
        <w:rPr>
          <w:b/>
          <w:color w:val="000000"/>
        </w:rPr>
        <w:t>num</w:t>
      </w:r>
      <w:proofErr w:type="spellEnd"/>
      <w:proofErr w:type="gramEnd"/>
      <w:r w:rsidRPr="00751331">
        <w:rPr>
          <w:b/>
          <w:color w:val="000000"/>
        </w:rPr>
        <w:t xml:space="preserve"> [1-9</w:t>
      </w:r>
      <w:r w:rsidR="00EF5710" w:rsidRPr="00751331">
        <w:rPr>
          <w:b/>
          <w:color w:val="000000"/>
        </w:rPr>
        <w:t>9</w:t>
      </w:r>
      <w:r w:rsidRPr="00751331">
        <w:rPr>
          <w:b/>
          <w:color w:val="000000"/>
        </w:rPr>
        <w:t>]</w:t>
      </w:r>
    </w:p>
    <w:p w:rsidR="004F36E5" w:rsidRPr="00751331" w:rsidRDefault="004F36E5" w:rsidP="00D65276">
      <w:pPr>
        <w:widowControl/>
        <w:tabs>
          <w:tab w:val="left" w:pos="2160"/>
        </w:tabs>
        <w:rPr>
          <w:b/>
          <w:color w:val="000000"/>
        </w:rPr>
      </w:pPr>
      <w:r w:rsidRPr="00751331">
        <w:rPr>
          <w:b/>
          <w:color w:val="000000"/>
        </w:rPr>
        <w:tab/>
        <w:t xml:space="preserve">|__|__| </w:t>
      </w:r>
      <w:proofErr w:type="spellStart"/>
      <w:proofErr w:type="gramStart"/>
      <w:r w:rsidR="00423F51" w:rsidRPr="00751331">
        <w:rPr>
          <w:b/>
          <w:color w:val="000000"/>
        </w:rPr>
        <w:t>unt</w:t>
      </w:r>
      <w:proofErr w:type="spellEnd"/>
      <w:proofErr w:type="gramEnd"/>
      <w:r w:rsidRPr="00751331">
        <w:rPr>
          <w:b/>
          <w:color w:val="000000"/>
        </w:rPr>
        <w:t xml:space="preserve"> [1= D</w:t>
      </w:r>
      <w:r w:rsidR="00EF5710" w:rsidRPr="00751331">
        <w:rPr>
          <w:b/>
          <w:color w:val="000000"/>
        </w:rPr>
        <w:t>ays</w:t>
      </w:r>
      <w:r w:rsidRPr="00751331">
        <w:rPr>
          <w:b/>
          <w:color w:val="000000"/>
        </w:rPr>
        <w:t>, 2= W</w:t>
      </w:r>
      <w:r w:rsidR="00EF5710" w:rsidRPr="00751331">
        <w:rPr>
          <w:b/>
          <w:color w:val="000000"/>
        </w:rPr>
        <w:t>eeks</w:t>
      </w:r>
      <w:r w:rsidRPr="00751331">
        <w:rPr>
          <w:b/>
          <w:color w:val="000000"/>
        </w:rPr>
        <w:t>, 3= Months</w:t>
      </w:r>
    </w:p>
    <w:p w:rsidR="004F36E5" w:rsidRPr="00751331" w:rsidRDefault="004F36E5" w:rsidP="004F36E5">
      <w:pPr>
        <w:widowControl/>
        <w:tabs>
          <w:tab w:val="left" w:pos="991"/>
        </w:tabs>
        <w:rPr>
          <w:b/>
          <w:color w:val="000000"/>
        </w:rPr>
      </w:pPr>
    </w:p>
    <w:p w:rsidR="00DC1D65" w:rsidRPr="00751331"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F84851" w:rsidRPr="00751331" w:rsidRDefault="002D797C" w:rsidP="00F84851">
      <w:pPr>
        <w:widowControl/>
        <w:tabs>
          <w:tab w:val="left" w:pos="991"/>
        </w:tabs>
        <w:ind w:left="720" w:hanging="720"/>
        <w:rPr>
          <w:b/>
          <w:color w:val="000000"/>
        </w:rPr>
      </w:pPr>
      <w:r w:rsidRPr="00751331">
        <w:rPr>
          <w:b/>
          <w:color w:val="000000"/>
        </w:rPr>
        <w:t>H6</w:t>
      </w:r>
      <w:r w:rsidR="00DC7823" w:rsidRPr="00751331">
        <w:rPr>
          <w:b/>
          <w:color w:val="000000"/>
        </w:rPr>
        <w:t>e1</w:t>
      </w:r>
      <w:r w:rsidRPr="00751331">
        <w:rPr>
          <w:b/>
          <w:color w:val="000000"/>
        </w:rPr>
        <w:tab/>
      </w:r>
      <w:r w:rsidR="002E4D7E" w:rsidRPr="00751331">
        <w:rPr>
          <w:b/>
          <w:color w:val="000000"/>
        </w:rPr>
        <w:t>When you q</w:t>
      </w:r>
      <w:r w:rsidRPr="00751331">
        <w:rPr>
          <w:b/>
          <w:color w:val="000000"/>
        </w:rPr>
        <w:t>uit smoking completely, did you use ANY of the following:</w:t>
      </w:r>
      <w:r w:rsidR="00DC7823" w:rsidRPr="00751331">
        <w:rPr>
          <w:b/>
          <w:color w:val="000000"/>
        </w:rPr>
        <w:t xml:space="preserve">  [FR</w:t>
      </w:r>
      <w:r w:rsidR="00F84851" w:rsidRPr="00751331">
        <w:rPr>
          <w:b/>
          <w:color w:val="000000"/>
        </w:rPr>
        <w:t xml:space="preserve">:  </w:t>
      </w:r>
      <w:r w:rsidR="00F84851" w:rsidRPr="00751331">
        <w:rPr>
          <w:color w:val="000000"/>
        </w:rPr>
        <w:t>FOR THIS QUESTION, RE-READ STEM PERIODICALLY</w:t>
      </w:r>
      <w:r w:rsidR="00F84851" w:rsidRPr="00751331">
        <w:rPr>
          <w:b/>
          <w:color w:val="000000"/>
        </w:rPr>
        <w:t>]</w:t>
      </w:r>
    </w:p>
    <w:p w:rsidR="002D797C" w:rsidRPr="00751331" w:rsidRDefault="002D797C" w:rsidP="002D797C">
      <w:pPr>
        <w:widowControl/>
        <w:tabs>
          <w:tab w:val="left" w:pos="991"/>
        </w:tabs>
        <w:ind w:left="720" w:hanging="720"/>
        <w:rPr>
          <w:b/>
          <w:color w:val="000000"/>
        </w:rPr>
      </w:pPr>
    </w:p>
    <w:p w:rsidR="002D797C" w:rsidRPr="00751331" w:rsidRDefault="002D797C" w:rsidP="002D797C">
      <w:pPr>
        <w:widowControl/>
        <w:tabs>
          <w:tab w:val="left" w:pos="991"/>
        </w:tabs>
        <w:ind w:left="720" w:hanging="720"/>
        <w:rPr>
          <w:color w:val="000000"/>
        </w:rPr>
      </w:pPr>
      <w:r w:rsidRPr="00751331">
        <w:rPr>
          <w:b/>
          <w:color w:val="000000"/>
        </w:rPr>
        <w:tab/>
      </w:r>
      <w:r w:rsidRPr="00751331">
        <w:rPr>
          <w:color w:val="000000"/>
        </w:rPr>
        <w:t>(1) Yes</w:t>
      </w:r>
    </w:p>
    <w:p w:rsidR="002D797C" w:rsidRPr="00751331" w:rsidRDefault="002D797C" w:rsidP="002D797C">
      <w:pPr>
        <w:widowControl/>
        <w:tabs>
          <w:tab w:val="left" w:pos="991"/>
        </w:tabs>
        <w:ind w:left="720"/>
        <w:rPr>
          <w:b/>
          <w:color w:val="000000"/>
        </w:rPr>
      </w:pPr>
      <w:r w:rsidRPr="00751331">
        <w:rPr>
          <w:color w:val="000000"/>
        </w:rPr>
        <w:t>(2) No</w:t>
      </w:r>
    </w:p>
    <w:p w:rsidR="002D797C" w:rsidRPr="00751331" w:rsidRDefault="002D797C" w:rsidP="002D797C">
      <w:pPr>
        <w:widowControl/>
        <w:tabs>
          <w:tab w:val="left" w:pos="991"/>
        </w:tabs>
        <w:rPr>
          <w:b/>
          <w:color w:val="000000"/>
        </w:rPr>
      </w:pPr>
    </w:p>
    <w:p w:rsidR="002D797C" w:rsidRPr="00751331" w:rsidRDefault="002D797C" w:rsidP="002D797C">
      <w:pPr>
        <w:widowControl/>
        <w:tabs>
          <w:tab w:val="left" w:pos="991"/>
        </w:tabs>
        <w:rPr>
          <w:b/>
          <w:color w:val="000000"/>
        </w:rPr>
      </w:pPr>
    </w:p>
    <w:p w:rsidR="002D797C" w:rsidRPr="00751331" w:rsidRDefault="002D797C" w:rsidP="00D65276">
      <w:pPr>
        <w:widowControl/>
        <w:tabs>
          <w:tab w:val="left" w:pos="810"/>
          <w:tab w:val="left" w:pos="1440"/>
        </w:tabs>
        <w:rPr>
          <w:b/>
          <w:color w:val="000000"/>
        </w:rPr>
      </w:pPr>
      <w:r w:rsidRPr="00751331">
        <w:rPr>
          <w:b/>
          <w:color w:val="000000"/>
        </w:rPr>
        <w:t>H6</w:t>
      </w:r>
      <w:r w:rsidR="00DC7823" w:rsidRPr="00751331">
        <w:rPr>
          <w:b/>
          <w:color w:val="000000"/>
        </w:rPr>
        <w:t>e</w:t>
      </w:r>
      <w:r w:rsidRPr="00751331">
        <w:rPr>
          <w:b/>
          <w:color w:val="000000"/>
        </w:rPr>
        <w:t>1</w:t>
      </w:r>
      <w:r w:rsidRPr="00751331">
        <w:rPr>
          <w:b/>
          <w:color w:val="000000"/>
        </w:rPr>
        <w:tab/>
        <w:t>|__|</w:t>
      </w:r>
      <w:r w:rsidR="00D65276">
        <w:rPr>
          <w:b/>
          <w:color w:val="000000"/>
        </w:rPr>
        <w:tab/>
      </w:r>
      <w:proofErr w:type="gramStart"/>
      <w:r w:rsidRPr="00751331">
        <w:rPr>
          <w:b/>
          <w:color w:val="000000"/>
        </w:rPr>
        <w:t>A</w:t>
      </w:r>
      <w:proofErr w:type="gramEnd"/>
      <w:r w:rsidRPr="00751331">
        <w:rPr>
          <w:b/>
          <w:color w:val="000000"/>
        </w:rPr>
        <w:t xml:space="preserve"> telephone help line or quit line  </w:t>
      </w:r>
    </w:p>
    <w:p w:rsidR="00986955" w:rsidRPr="00751331" w:rsidRDefault="00986955" w:rsidP="00D65276">
      <w:pPr>
        <w:widowControl/>
        <w:tabs>
          <w:tab w:val="left" w:pos="810"/>
          <w:tab w:val="left" w:pos="1440"/>
        </w:tabs>
        <w:rPr>
          <w:b/>
          <w:color w:val="000000"/>
        </w:rPr>
      </w:pPr>
      <w:r w:rsidRPr="00751331">
        <w:rPr>
          <w:b/>
          <w:color w:val="000000"/>
        </w:rPr>
        <w:t>H6</w:t>
      </w:r>
      <w:r w:rsidR="00DC7823" w:rsidRPr="00751331">
        <w:rPr>
          <w:b/>
          <w:color w:val="000000"/>
        </w:rPr>
        <w:t>e</w:t>
      </w:r>
      <w:r w:rsidRPr="00751331">
        <w:rPr>
          <w:b/>
          <w:color w:val="000000"/>
        </w:rPr>
        <w:t>2</w:t>
      </w:r>
      <w:r w:rsidRPr="00751331">
        <w:rPr>
          <w:b/>
          <w:color w:val="000000"/>
        </w:rPr>
        <w:tab/>
        <w:t>|__|</w:t>
      </w:r>
      <w:r w:rsidR="00D65276">
        <w:rPr>
          <w:b/>
          <w:color w:val="000000"/>
        </w:rPr>
        <w:tab/>
      </w:r>
      <w:r w:rsidRPr="00751331">
        <w:rPr>
          <w:b/>
          <w:color w:val="000000"/>
        </w:rPr>
        <w:t>One-on-one counseling</w:t>
      </w:r>
    </w:p>
    <w:p w:rsidR="002D797C" w:rsidRPr="00751331" w:rsidRDefault="002D797C" w:rsidP="00D65276">
      <w:pPr>
        <w:widowControl/>
        <w:tabs>
          <w:tab w:val="left" w:pos="810"/>
          <w:tab w:val="left" w:pos="1440"/>
        </w:tabs>
        <w:rPr>
          <w:b/>
          <w:color w:val="000000"/>
        </w:rPr>
      </w:pPr>
      <w:r w:rsidRPr="00751331">
        <w:rPr>
          <w:b/>
          <w:color w:val="000000"/>
        </w:rPr>
        <w:t>H6</w:t>
      </w:r>
      <w:r w:rsidR="00DC7823" w:rsidRPr="00751331">
        <w:rPr>
          <w:b/>
          <w:color w:val="000000"/>
        </w:rPr>
        <w:t>e</w:t>
      </w:r>
      <w:r w:rsidR="00986955" w:rsidRPr="00751331">
        <w:rPr>
          <w:b/>
          <w:color w:val="000000"/>
        </w:rPr>
        <w:t>3</w:t>
      </w:r>
      <w:r w:rsidRPr="00751331">
        <w:rPr>
          <w:b/>
          <w:color w:val="000000"/>
        </w:rPr>
        <w:tab/>
        <w:t>|__|</w:t>
      </w:r>
      <w:r w:rsidR="00D65276">
        <w:rPr>
          <w:b/>
          <w:color w:val="000000"/>
        </w:rPr>
        <w:tab/>
      </w:r>
      <w:proofErr w:type="gramStart"/>
      <w:r w:rsidRPr="00751331">
        <w:rPr>
          <w:b/>
          <w:color w:val="000000"/>
        </w:rPr>
        <w:t>A</w:t>
      </w:r>
      <w:proofErr w:type="gramEnd"/>
      <w:r w:rsidRPr="00751331">
        <w:rPr>
          <w:b/>
          <w:color w:val="000000"/>
        </w:rPr>
        <w:t xml:space="preserve"> stop smoking clinic, class, </w:t>
      </w:r>
      <w:r w:rsidR="00986955" w:rsidRPr="00751331">
        <w:rPr>
          <w:b/>
          <w:color w:val="000000"/>
        </w:rPr>
        <w:t xml:space="preserve">or </w:t>
      </w:r>
      <w:r w:rsidRPr="00751331">
        <w:rPr>
          <w:b/>
          <w:color w:val="000000"/>
        </w:rPr>
        <w:t xml:space="preserve">support group  </w:t>
      </w:r>
    </w:p>
    <w:p w:rsidR="002D797C" w:rsidRPr="00751331" w:rsidRDefault="002D797C" w:rsidP="00D65276">
      <w:pPr>
        <w:widowControl/>
        <w:tabs>
          <w:tab w:val="left" w:pos="810"/>
          <w:tab w:val="left" w:pos="1440"/>
        </w:tabs>
        <w:rPr>
          <w:b/>
          <w:color w:val="000000"/>
        </w:rPr>
      </w:pPr>
      <w:r w:rsidRPr="00751331">
        <w:rPr>
          <w:b/>
          <w:color w:val="000000"/>
        </w:rPr>
        <w:t>H6</w:t>
      </w:r>
      <w:r w:rsidR="00DC7823" w:rsidRPr="00751331">
        <w:rPr>
          <w:b/>
          <w:color w:val="000000"/>
        </w:rPr>
        <w:t>e</w:t>
      </w:r>
      <w:r w:rsidR="00986955" w:rsidRPr="00751331">
        <w:rPr>
          <w:b/>
          <w:color w:val="000000"/>
        </w:rPr>
        <w:t>4</w:t>
      </w:r>
      <w:r w:rsidR="00986955" w:rsidRPr="00751331">
        <w:rPr>
          <w:b/>
          <w:color w:val="000000"/>
        </w:rPr>
        <w:tab/>
        <w:t>|__|</w:t>
      </w:r>
      <w:r w:rsidR="00D65276">
        <w:rPr>
          <w:b/>
          <w:color w:val="000000"/>
        </w:rPr>
        <w:tab/>
      </w:r>
      <w:r w:rsidRPr="00751331">
        <w:rPr>
          <w:b/>
          <w:color w:val="000000"/>
        </w:rPr>
        <w:t>Help or support from friends or family</w:t>
      </w:r>
    </w:p>
    <w:p w:rsidR="00986955" w:rsidRPr="00751331" w:rsidRDefault="00986955" w:rsidP="00D65276">
      <w:pPr>
        <w:widowControl/>
        <w:tabs>
          <w:tab w:val="left" w:pos="810"/>
          <w:tab w:val="left" w:pos="1440"/>
        </w:tabs>
        <w:rPr>
          <w:b/>
          <w:color w:val="000000"/>
        </w:rPr>
      </w:pPr>
      <w:r w:rsidRPr="00751331">
        <w:rPr>
          <w:b/>
          <w:color w:val="000000"/>
        </w:rPr>
        <w:t>H6</w:t>
      </w:r>
      <w:r w:rsidR="00DC7823" w:rsidRPr="00751331">
        <w:rPr>
          <w:b/>
          <w:color w:val="000000"/>
        </w:rPr>
        <w:t>e</w:t>
      </w:r>
      <w:r w:rsidRPr="00751331">
        <w:rPr>
          <w:b/>
          <w:color w:val="000000"/>
        </w:rPr>
        <w:t>5</w:t>
      </w:r>
      <w:r w:rsidRPr="00751331">
        <w:rPr>
          <w:b/>
          <w:color w:val="000000"/>
        </w:rPr>
        <w:tab/>
        <w:t>|__|</w:t>
      </w:r>
      <w:r w:rsidR="00D65276">
        <w:rPr>
          <w:b/>
          <w:color w:val="000000"/>
        </w:rPr>
        <w:tab/>
      </w:r>
      <w:r w:rsidR="00DC7823" w:rsidRPr="00751331">
        <w:rPr>
          <w:b/>
          <w:color w:val="000000"/>
        </w:rPr>
        <w:t xml:space="preserve">The </w:t>
      </w:r>
      <w:r w:rsidRPr="00751331">
        <w:rPr>
          <w:b/>
          <w:color w:val="000000"/>
        </w:rPr>
        <w:t xml:space="preserve">Internet or </w:t>
      </w:r>
      <w:r w:rsidR="00DC7823" w:rsidRPr="00751331">
        <w:rPr>
          <w:b/>
          <w:color w:val="000000"/>
        </w:rPr>
        <w:t xml:space="preserve">a </w:t>
      </w:r>
      <w:r w:rsidRPr="00751331">
        <w:rPr>
          <w:b/>
          <w:color w:val="000000"/>
        </w:rPr>
        <w:t>web-based program</w:t>
      </w:r>
    </w:p>
    <w:p w:rsidR="004316BA" w:rsidRPr="00751331" w:rsidRDefault="004316BA" w:rsidP="00D65276">
      <w:pPr>
        <w:widowControl/>
        <w:tabs>
          <w:tab w:val="left" w:pos="810"/>
          <w:tab w:val="left" w:pos="1440"/>
        </w:tabs>
        <w:rPr>
          <w:rFonts w:ascii="Times New Roman Bold" w:hAnsi="Times New Roman Bold"/>
          <w:b/>
          <w:color w:val="000000"/>
          <w:sz w:val="22"/>
          <w:szCs w:val="22"/>
        </w:rPr>
      </w:pPr>
      <w:r w:rsidRPr="00751331">
        <w:rPr>
          <w:rFonts w:ascii="Times New Roman Bold" w:hAnsi="Times New Roman Bold"/>
          <w:b/>
          <w:color w:val="000000"/>
          <w:sz w:val="22"/>
          <w:szCs w:val="22"/>
        </w:rPr>
        <w:t>H6</w:t>
      </w:r>
      <w:r w:rsidR="00DC7823" w:rsidRPr="00751331">
        <w:rPr>
          <w:rFonts w:ascii="Times New Roman Bold" w:hAnsi="Times New Roman Bold"/>
          <w:b/>
          <w:color w:val="000000"/>
          <w:sz w:val="22"/>
          <w:szCs w:val="22"/>
        </w:rPr>
        <w:t>e</w:t>
      </w:r>
      <w:r w:rsidRPr="00751331">
        <w:rPr>
          <w:rFonts w:ascii="Times New Roman Bold" w:hAnsi="Times New Roman Bold"/>
          <w:b/>
          <w:color w:val="000000"/>
          <w:sz w:val="22"/>
          <w:szCs w:val="22"/>
        </w:rPr>
        <w:t>6</w:t>
      </w:r>
      <w:r w:rsidR="00D65276">
        <w:rPr>
          <w:rFonts w:ascii="Times New Roman Bold" w:hAnsi="Times New Roman Bold"/>
          <w:b/>
          <w:color w:val="000000"/>
          <w:sz w:val="22"/>
          <w:szCs w:val="22"/>
        </w:rPr>
        <w:tab/>
      </w:r>
      <w:r w:rsidRPr="00751331">
        <w:rPr>
          <w:rFonts w:ascii="Times New Roman Bold" w:hAnsi="Times New Roman Bold"/>
          <w:b/>
          <w:color w:val="000000"/>
          <w:sz w:val="22"/>
          <w:szCs w:val="22"/>
        </w:rPr>
        <w:t>|__|</w:t>
      </w:r>
      <w:r w:rsidR="00D65276">
        <w:rPr>
          <w:rFonts w:ascii="Times New Roman Bold" w:hAnsi="Times New Roman Bold"/>
          <w:b/>
          <w:color w:val="000000"/>
          <w:sz w:val="22"/>
          <w:szCs w:val="22"/>
        </w:rPr>
        <w:tab/>
      </w:r>
      <w:r w:rsidRPr="00751331">
        <w:rPr>
          <w:rFonts w:ascii="Times New Roman Bold" w:hAnsi="Times New Roman Bold"/>
          <w:b/>
          <w:color w:val="000000"/>
          <w:sz w:val="22"/>
          <w:szCs w:val="22"/>
        </w:rPr>
        <w:t>Books, pamphlets, videos, or other materials</w:t>
      </w:r>
    </w:p>
    <w:p w:rsidR="004316BA" w:rsidRPr="00751331" w:rsidRDefault="004316BA" w:rsidP="00D65276">
      <w:pPr>
        <w:widowControl/>
        <w:tabs>
          <w:tab w:val="left" w:pos="810"/>
          <w:tab w:val="left" w:pos="1440"/>
        </w:tabs>
        <w:rPr>
          <w:rFonts w:ascii="Times New Roman Bold" w:hAnsi="Times New Roman Bold"/>
          <w:b/>
          <w:color w:val="000000"/>
          <w:sz w:val="22"/>
          <w:szCs w:val="22"/>
        </w:rPr>
      </w:pPr>
      <w:r w:rsidRPr="00751331">
        <w:rPr>
          <w:rFonts w:ascii="Times New Roman Bold" w:hAnsi="Times New Roman Bold"/>
          <w:b/>
          <w:color w:val="000000"/>
          <w:sz w:val="22"/>
          <w:szCs w:val="22"/>
        </w:rPr>
        <w:t>H6</w:t>
      </w:r>
      <w:r w:rsidR="00DC7823" w:rsidRPr="00751331">
        <w:rPr>
          <w:rFonts w:ascii="Times New Roman Bold" w:hAnsi="Times New Roman Bold"/>
          <w:b/>
          <w:color w:val="000000"/>
          <w:sz w:val="22"/>
          <w:szCs w:val="22"/>
        </w:rPr>
        <w:t>e</w:t>
      </w:r>
      <w:r w:rsidRPr="00751331">
        <w:rPr>
          <w:rFonts w:ascii="Times New Roman Bold" w:hAnsi="Times New Roman Bold"/>
          <w:b/>
          <w:color w:val="000000"/>
          <w:sz w:val="22"/>
          <w:szCs w:val="22"/>
        </w:rPr>
        <w:t>7</w:t>
      </w:r>
      <w:r w:rsidRPr="00751331">
        <w:rPr>
          <w:rFonts w:ascii="Times New Roman Bold" w:hAnsi="Times New Roman Bold"/>
          <w:b/>
          <w:color w:val="000000"/>
          <w:sz w:val="22"/>
          <w:szCs w:val="22"/>
        </w:rPr>
        <w:tab/>
        <w:t>|__|</w:t>
      </w:r>
      <w:r w:rsidR="00D65276">
        <w:rPr>
          <w:rFonts w:ascii="Times New Roman Bold" w:hAnsi="Times New Roman Bold"/>
          <w:b/>
          <w:color w:val="000000"/>
          <w:sz w:val="22"/>
          <w:szCs w:val="22"/>
        </w:rPr>
        <w:tab/>
      </w:r>
      <w:r w:rsidRPr="00751331">
        <w:rPr>
          <w:rFonts w:ascii="Times New Roman Bold" w:hAnsi="Times New Roman Bold"/>
          <w:b/>
          <w:color w:val="000000"/>
          <w:sz w:val="22"/>
          <w:szCs w:val="22"/>
        </w:rPr>
        <w:t>Acupuncture or hypnosis</w:t>
      </w:r>
    </w:p>
    <w:p w:rsidR="00DC7823" w:rsidRPr="00751331" w:rsidRDefault="00DC7823" w:rsidP="004316BA">
      <w:pPr>
        <w:widowControl/>
        <w:tabs>
          <w:tab w:val="left" w:pos="991"/>
        </w:tabs>
        <w:ind w:left="720" w:hanging="720"/>
        <w:rPr>
          <w:rFonts w:ascii="Times New Roman Bold" w:hAnsi="Times New Roman Bold"/>
          <w:b/>
          <w:color w:val="000000"/>
          <w:sz w:val="22"/>
          <w:szCs w:val="22"/>
        </w:rPr>
      </w:pPr>
    </w:p>
    <w:p w:rsidR="00DC7823" w:rsidRPr="00751331" w:rsidRDefault="00DC7823" w:rsidP="00DB7C3F">
      <w:pPr>
        <w:widowControl/>
        <w:tabs>
          <w:tab w:val="left" w:pos="1440"/>
        </w:tabs>
        <w:rPr>
          <w:rFonts w:ascii="Times New Roman Bold" w:hAnsi="Times New Roman Bold"/>
          <w:b/>
          <w:color w:val="000000"/>
          <w:sz w:val="22"/>
          <w:szCs w:val="22"/>
        </w:rPr>
      </w:pPr>
      <w:r w:rsidRPr="00751331">
        <w:rPr>
          <w:rFonts w:ascii="Times New Roman Bold" w:hAnsi="Times New Roman Bold"/>
          <w:b/>
          <w:color w:val="000000"/>
          <w:sz w:val="22"/>
          <w:szCs w:val="22"/>
        </w:rPr>
        <w:tab/>
        <w:t>[IF YES to H6e7, GO TO H6e7a; ELSE GO TO H6Fa1</w:t>
      </w:r>
    </w:p>
    <w:p w:rsidR="00DC7823" w:rsidRPr="00751331" w:rsidRDefault="00DC7823" w:rsidP="004316BA">
      <w:pPr>
        <w:widowControl/>
        <w:tabs>
          <w:tab w:val="left" w:pos="991"/>
        </w:tabs>
        <w:ind w:left="720" w:hanging="720"/>
        <w:rPr>
          <w:rFonts w:ascii="Times New Roman Bold" w:hAnsi="Times New Roman Bold"/>
          <w:b/>
          <w:color w:val="000000"/>
          <w:sz w:val="22"/>
          <w:szCs w:val="22"/>
        </w:rPr>
      </w:pPr>
    </w:p>
    <w:p w:rsidR="00DC7823" w:rsidRPr="00751331" w:rsidRDefault="004316BA" w:rsidP="00F62F20">
      <w:pPr>
        <w:widowControl/>
        <w:tabs>
          <w:tab w:val="left" w:pos="991"/>
        </w:tabs>
        <w:ind w:left="1440" w:hanging="1440"/>
        <w:rPr>
          <w:rFonts w:ascii="Times New Roman Bold" w:hAnsi="Times New Roman Bold"/>
          <w:b/>
          <w:color w:val="000000"/>
          <w:sz w:val="22"/>
          <w:szCs w:val="22"/>
        </w:rPr>
      </w:pPr>
      <w:r w:rsidRPr="00751331">
        <w:rPr>
          <w:rFonts w:ascii="Times New Roman Bold" w:hAnsi="Times New Roman Bold"/>
          <w:b/>
          <w:color w:val="000000"/>
          <w:sz w:val="22"/>
          <w:szCs w:val="22"/>
        </w:rPr>
        <w:t>H6</w:t>
      </w:r>
      <w:r w:rsidR="00DC7823" w:rsidRPr="00751331">
        <w:rPr>
          <w:rFonts w:ascii="Times New Roman Bold" w:hAnsi="Times New Roman Bold"/>
          <w:b/>
          <w:color w:val="000000"/>
          <w:sz w:val="22"/>
          <w:szCs w:val="22"/>
        </w:rPr>
        <w:t>e</w:t>
      </w:r>
      <w:r w:rsidRPr="00751331">
        <w:rPr>
          <w:rFonts w:ascii="Times New Roman Bold" w:hAnsi="Times New Roman Bold"/>
          <w:b/>
          <w:color w:val="000000"/>
          <w:sz w:val="22"/>
          <w:szCs w:val="22"/>
        </w:rPr>
        <w:t xml:space="preserve">7a  </w:t>
      </w:r>
      <w:r w:rsidR="00DC7823" w:rsidRPr="00751331">
        <w:rPr>
          <w:rFonts w:ascii="Times New Roman Bold" w:hAnsi="Times New Roman Bold"/>
          <w:b/>
          <w:color w:val="000000"/>
          <w:sz w:val="22"/>
          <w:szCs w:val="22"/>
        </w:rPr>
        <w:t xml:space="preserve"> |__|  </w:t>
      </w:r>
      <w:r w:rsidRPr="00751331">
        <w:rPr>
          <w:rFonts w:ascii="Times New Roman Bold" w:hAnsi="Times New Roman Bold"/>
          <w:b/>
          <w:color w:val="000000"/>
          <w:sz w:val="22"/>
          <w:szCs w:val="22"/>
        </w:rPr>
        <w:t xml:space="preserve"> ] </w:t>
      </w:r>
      <w:proofErr w:type="gramStart"/>
      <w:r w:rsidRPr="00751331">
        <w:rPr>
          <w:rFonts w:ascii="Times New Roman Bold" w:hAnsi="Times New Roman Bold"/>
          <w:b/>
          <w:color w:val="000000"/>
          <w:sz w:val="22"/>
          <w:szCs w:val="22"/>
        </w:rPr>
        <w:t>Which</w:t>
      </w:r>
      <w:proofErr w:type="gramEnd"/>
      <w:r w:rsidR="00DC7823" w:rsidRPr="00751331">
        <w:rPr>
          <w:rFonts w:ascii="Times New Roman Bold" w:hAnsi="Times New Roman Bold"/>
          <w:b/>
          <w:color w:val="000000"/>
          <w:sz w:val="22"/>
          <w:szCs w:val="22"/>
        </w:rPr>
        <w:t xml:space="preserve">: </w:t>
      </w:r>
      <w:r w:rsidR="00DC7823" w:rsidRPr="00751331">
        <w:rPr>
          <w:rFonts w:ascii="Times New Roman Bold" w:hAnsi="Times New Roman Bold" w:hint="eastAsia"/>
          <w:b/>
          <w:color w:val="000000"/>
          <w:sz w:val="22"/>
          <w:szCs w:val="22"/>
        </w:rPr>
        <w:t>acupuncture</w:t>
      </w:r>
      <w:r w:rsidR="00DC7823" w:rsidRPr="00751331">
        <w:rPr>
          <w:rFonts w:ascii="Times New Roman Bold" w:hAnsi="Times New Roman Bold"/>
          <w:b/>
          <w:color w:val="000000"/>
          <w:sz w:val="22"/>
          <w:szCs w:val="22"/>
        </w:rPr>
        <w:t xml:space="preserve"> or hypnosis or both?</w:t>
      </w:r>
    </w:p>
    <w:p w:rsidR="004316BA" w:rsidRPr="00751331" w:rsidRDefault="00DC7823" w:rsidP="00DB7C3F">
      <w:pPr>
        <w:widowControl/>
        <w:ind w:left="1440" w:hanging="1440"/>
        <w:rPr>
          <w:color w:val="000000"/>
          <w:sz w:val="22"/>
          <w:szCs w:val="22"/>
        </w:rPr>
      </w:pPr>
      <w:r w:rsidRPr="00751331">
        <w:rPr>
          <w:rFonts w:ascii="Times New Roman Bold" w:hAnsi="Times New Roman Bold"/>
          <w:b/>
          <w:color w:val="000000"/>
          <w:sz w:val="22"/>
          <w:szCs w:val="22"/>
        </w:rPr>
        <w:tab/>
      </w:r>
      <w:r w:rsidR="004316BA" w:rsidRPr="00751331">
        <w:rPr>
          <w:rFonts w:ascii="Times New Roman Bold" w:hAnsi="Times New Roman Bold"/>
          <w:b/>
          <w:color w:val="000000"/>
          <w:sz w:val="22"/>
          <w:szCs w:val="22"/>
        </w:rPr>
        <w:t>(</w:t>
      </w:r>
      <w:r w:rsidR="004316BA" w:rsidRPr="00751331">
        <w:rPr>
          <w:color w:val="000000"/>
          <w:sz w:val="22"/>
          <w:szCs w:val="22"/>
        </w:rPr>
        <w:t>1) Acupuncture</w:t>
      </w:r>
      <w:r w:rsidRPr="00751331">
        <w:rPr>
          <w:color w:val="000000"/>
          <w:sz w:val="22"/>
          <w:szCs w:val="22"/>
        </w:rPr>
        <w:t xml:space="preserve">  </w:t>
      </w:r>
      <w:r w:rsidR="004316BA" w:rsidRPr="00751331">
        <w:rPr>
          <w:color w:val="000000"/>
          <w:sz w:val="22"/>
          <w:szCs w:val="22"/>
        </w:rPr>
        <w:t xml:space="preserve"> (2) Hypnosis </w:t>
      </w:r>
      <w:r w:rsidRPr="00751331">
        <w:rPr>
          <w:color w:val="000000"/>
          <w:sz w:val="22"/>
          <w:szCs w:val="22"/>
        </w:rPr>
        <w:t xml:space="preserve">  </w:t>
      </w:r>
      <w:r w:rsidR="004316BA" w:rsidRPr="00751331">
        <w:rPr>
          <w:color w:val="000000"/>
          <w:sz w:val="22"/>
          <w:szCs w:val="22"/>
        </w:rPr>
        <w:t>(3) Both</w:t>
      </w:r>
    </w:p>
    <w:p w:rsidR="002D797C" w:rsidRPr="00751331" w:rsidRDefault="002D797C" w:rsidP="002D797C">
      <w:pPr>
        <w:widowControl/>
        <w:tabs>
          <w:tab w:val="left" w:pos="991"/>
        </w:tabs>
        <w:rPr>
          <w:b/>
          <w:color w:val="000000"/>
        </w:rPr>
        <w:sectPr w:rsidR="002D797C" w:rsidRPr="00751331">
          <w:footerReference w:type="default" r:id="rId25"/>
          <w:type w:val="continuous"/>
          <w:pgSz w:w="12240" w:h="15840"/>
          <w:pgMar w:top="1440" w:right="1440" w:bottom="720" w:left="1440" w:header="1440" w:footer="1440" w:gutter="0"/>
          <w:cols w:space="720"/>
          <w:noEndnote/>
        </w:sectPr>
      </w:pPr>
    </w:p>
    <w:p w:rsidR="00F84851" w:rsidRPr="00751331" w:rsidRDefault="002D797C" w:rsidP="00F84851">
      <w:pPr>
        <w:widowControl/>
        <w:tabs>
          <w:tab w:val="left" w:pos="991"/>
        </w:tabs>
        <w:ind w:left="720" w:hanging="720"/>
        <w:rPr>
          <w:b/>
          <w:color w:val="000000"/>
        </w:rPr>
      </w:pPr>
      <w:r w:rsidRPr="00751331">
        <w:rPr>
          <w:b/>
          <w:color w:val="000000"/>
        </w:rPr>
        <w:lastRenderedPageBreak/>
        <w:t>H6F</w:t>
      </w:r>
      <w:r w:rsidRPr="00751331">
        <w:rPr>
          <w:b/>
          <w:color w:val="000000"/>
        </w:rPr>
        <w:tab/>
        <w:t>When you quit smoking completely</w:t>
      </w:r>
      <w:r w:rsidR="00986955" w:rsidRPr="00751331">
        <w:rPr>
          <w:b/>
          <w:color w:val="000000"/>
        </w:rPr>
        <w:t>,</w:t>
      </w:r>
      <w:r w:rsidRPr="00751331">
        <w:rPr>
          <w:b/>
          <w:color w:val="000000"/>
        </w:rPr>
        <w:t xml:space="preserve"> did you do ANY of the following:  Please mention ALL methods, whether or not you think they were effective</w:t>
      </w:r>
      <w:r w:rsidR="00572329" w:rsidRPr="00751331">
        <w:rPr>
          <w:b/>
          <w:color w:val="000000"/>
        </w:rPr>
        <w:t>:  [FR</w:t>
      </w:r>
      <w:r w:rsidR="00F84851" w:rsidRPr="00751331">
        <w:rPr>
          <w:b/>
          <w:color w:val="000000"/>
        </w:rPr>
        <w:t xml:space="preserve">:  </w:t>
      </w:r>
      <w:r w:rsidR="00F84851" w:rsidRPr="00751331">
        <w:rPr>
          <w:color w:val="000000"/>
        </w:rPr>
        <w:t>FOR THIS QUESTION, RE-READ STEM PERIODICALLY</w:t>
      </w:r>
      <w:r w:rsidR="00F84851" w:rsidRPr="00751331">
        <w:rPr>
          <w:b/>
          <w:color w:val="000000"/>
        </w:rPr>
        <w:t>]</w:t>
      </w:r>
    </w:p>
    <w:p w:rsidR="002D797C" w:rsidRPr="00751331" w:rsidRDefault="002D797C" w:rsidP="002D797C">
      <w:pPr>
        <w:widowControl/>
        <w:tabs>
          <w:tab w:val="left" w:pos="1081"/>
        </w:tabs>
        <w:ind w:left="630" w:hanging="630"/>
        <w:rPr>
          <w:color w:val="000000"/>
        </w:rPr>
      </w:pPr>
    </w:p>
    <w:p w:rsidR="002D797C" w:rsidRPr="00751331" w:rsidRDefault="002D797C" w:rsidP="002D797C">
      <w:pPr>
        <w:widowControl/>
        <w:tabs>
          <w:tab w:val="left" w:pos="1081"/>
        </w:tabs>
        <w:ind w:left="630" w:hanging="630"/>
        <w:rPr>
          <w:color w:val="000000"/>
        </w:rPr>
      </w:pPr>
    </w:p>
    <w:p w:rsidR="002D797C" w:rsidRPr="00751331" w:rsidRDefault="002D797C" w:rsidP="00DB7C3F">
      <w:pPr>
        <w:widowControl/>
        <w:tabs>
          <w:tab w:val="left" w:pos="1081"/>
        </w:tabs>
        <w:ind w:left="630"/>
        <w:rPr>
          <w:color w:val="000000"/>
        </w:rPr>
      </w:pPr>
      <w:r w:rsidRPr="00751331">
        <w:rPr>
          <w:color w:val="000000"/>
        </w:rPr>
        <w:t>(1) Yes</w:t>
      </w:r>
    </w:p>
    <w:p w:rsidR="002D797C" w:rsidRPr="00751331" w:rsidRDefault="002D797C" w:rsidP="002D797C">
      <w:pPr>
        <w:widowControl/>
        <w:tabs>
          <w:tab w:val="left" w:pos="1081"/>
        </w:tabs>
        <w:ind w:left="630"/>
        <w:rPr>
          <w:color w:val="000000"/>
        </w:rPr>
      </w:pPr>
      <w:r w:rsidRPr="00751331">
        <w:rPr>
          <w:color w:val="000000"/>
        </w:rPr>
        <w:t>(2) No</w:t>
      </w:r>
    </w:p>
    <w:p w:rsidR="002D797C" w:rsidRPr="00751331" w:rsidRDefault="002D797C" w:rsidP="002D797C">
      <w:pPr>
        <w:widowControl/>
        <w:tabs>
          <w:tab w:val="left" w:pos="1081"/>
        </w:tabs>
        <w:rPr>
          <w:b/>
          <w:color w:val="000000"/>
        </w:rPr>
      </w:pPr>
    </w:p>
    <w:p w:rsidR="002D797C" w:rsidRPr="00751331" w:rsidRDefault="002D797C" w:rsidP="00F62F20">
      <w:pPr>
        <w:widowControl/>
        <w:tabs>
          <w:tab w:val="left" w:pos="1080"/>
          <w:tab w:val="left" w:pos="1620"/>
        </w:tabs>
        <w:ind w:left="1620" w:hanging="1620"/>
        <w:rPr>
          <w:b/>
          <w:color w:val="000000"/>
        </w:rPr>
      </w:pPr>
      <w:r w:rsidRPr="00751331">
        <w:rPr>
          <w:b/>
          <w:color w:val="000000"/>
        </w:rPr>
        <w:t>H6F</w:t>
      </w:r>
      <w:r w:rsidR="00572329" w:rsidRPr="00751331">
        <w:rPr>
          <w:b/>
          <w:color w:val="000000"/>
        </w:rPr>
        <w:t>a</w:t>
      </w:r>
      <w:r w:rsidRPr="00751331">
        <w:rPr>
          <w:b/>
          <w:color w:val="000000"/>
        </w:rPr>
        <w:t>1</w:t>
      </w:r>
      <w:r w:rsidRPr="00751331">
        <w:rPr>
          <w:b/>
          <w:color w:val="000000"/>
        </w:rPr>
        <w:tab/>
        <w:t>|__|</w:t>
      </w:r>
      <w:r w:rsidR="00F62F20">
        <w:rPr>
          <w:b/>
          <w:color w:val="000000"/>
        </w:rPr>
        <w:tab/>
      </w:r>
      <w:r w:rsidRPr="00751331">
        <w:rPr>
          <w:b/>
          <w:color w:val="000000"/>
        </w:rPr>
        <w:t xml:space="preserve">Try to quit by </w:t>
      </w:r>
      <w:r w:rsidR="00582E26" w:rsidRPr="00751331">
        <w:rPr>
          <w:b/>
          <w:color w:val="000000"/>
        </w:rPr>
        <w:t xml:space="preserve">GRADUALLY </w:t>
      </w:r>
      <w:r w:rsidRPr="00751331">
        <w:rPr>
          <w:b/>
          <w:color w:val="000000"/>
        </w:rPr>
        <w:t>cutting back on cigarettes</w:t>
      </w:r>
      <w:r w:rsidR="00572329" w:rsidRPr="00751331">
        <w:rPr>
          <w:b/>
          <w:color w:val="000000"/>
        </w:rPr>
        <w:t>?</w:t>
      </w:r>
    </w:p>
    <w:p w:rsidR="00582E26" w:rsidRPr="00751331" w:rsidRDefault="002D797C" w:rsidP="00F62F20">
      <w:pPr>
        <w:widowControl/>
        <w:tabs>
          <w:tab w:val="left" w:pos="1080"/>
          <w:tab w:val="left" w:pos="1620"/>
        </w:tabs>
        <w:ind w:left="1620" w:hanging="1620"/>
        <w:rPr>
          <w:b/>
          <w:color w:val="000000"/>
        </w:rPr>
      </w:pPr>
      <w:r w:rsidRPr="00751331">
        <w:rPr>
          <w:b/>
          <w:color w:val="000000"/>
        </w:rPr>
        <w:t>H6F</w:t>
      </w:r>
      <w:r w:rsidR="00572329" w:rsidRPr="00751331">
        <w:rPr>
          <w:b/>
          <w:color w:val="000000"/>
        </w:rPr>
        <w:t>a</w:t>
      </w:r>
      <w:r w:rsidRPr="00751331">
        <w:rPr>
          <w:b/>
          <w:color w:val="000000"/>
        </w:rPr>
        <w:t>2</w:t>
      </w:r>
      <w:r w:rsidRPr="00751331">
        <w:rPr>
          <w:b/>
          <w:color w:val="000000"/>
        </w:rPr>
        <w:tab/>
        <w:t>|__|</w:t>
      </w:r>
      <w:r w:rsidR="00F62F20">
        <w:rPr>
          <w:b/>
          <w:color w:val="000000"/>
        </w:rPr>
        <w:tab/>
      </w:r>
      <w:r w:rsidRPr="00751331">
        <w:rPr>
          <w:b/>
          <w:color w:val="000000"/>
        </w:rPr>
        <w:t xml:space="preserve">Try to quit by </w:t>
      </w:r>
      <w:r w:rsidR="00582E26" w:rsidRPr="00751331">
        <w:rPr>
          <w:b/>
          <w:color w:val="000000"/>
        </w:rPr>
        <w:t>SWITCHING to smokeless tobacco such as chewing tobacco, snuff, or snus</w:t>
      </w:r>
      <w:r w:rsidR="00572329" w:rsidRPr="00751331">
        <w:rPr>
          <w:b/>
          <w:color w:val="000000"/>
        </w:rPr>
        <w:t>?</w:t>
      </w:r>
    </w:p>
    <w:p w:rsidR="00582E26" w:rsidRPr="00751331" w:rsidRDefault="002D797C" w:rsidP="00F62F20">
      <w:pPr>
        <w:widowControl/>
        <w:tabs>
          <w:tab w:val="left" w:pos="1080"/>
          <w:tab w:val="left" w:pos="1620"/>
        </w:tabs>
        <w:ind w:left="1620" w:hanging="1620"/>
        <w:rPr>
          <w:b/>
          <w:color w:val="000000"/>
        </w:rPr>
      </w:pPr>
      <w:r w:rsidRPr="00751331">
        <w:rPr>
          <w:b/>
          <w:color w:val="000000"/>
        </w:rPr>
        <w:t>H6F</w:t>
      </w:r>
      <w:r w:rsidR="00572329" w:rsidRPr="00751331">
        <w:rPr>
          <w:b/>
          <w:color w:val="000000"/>
        </w:rPr>
        <w:t>a</w:t>
      </w:r>
      <w:r w:rsidRPr="00751331">
        <w:rPr>
          <w:b/>
          <w:color w:val="000000"/>
        </w:rPr>
        <w:t>2b</w:t>
      </w:r>
      <w:r w:rsidR="00F62F20">
        <w:rPr>
          <w:b/>
          <w:color w:val="000000"/>
        </w:rPr>
        <w:tab/>
      </w:r>
      <w:r w:rsidRPr="00751331">
        <w:rPr>
          <w:b/>
          <w:color w:val="000000"/>
        </w:rPr>
        <w:t>|__|</w:t>
      </w:r>
      <w:r w:rsidR="00F62F20">
        <w:rPr>
          <w:b/>
          <w:color w:val="000000"/>
        </w:rPr>
        <w:tab/>
      </w:r>
      <w:r w:rsidRPr="00751331">
        <w:rPr>
          <w:b/>
          <w:color w:val="000000"/>
        </w:rPr>
        <w:t xml:space="preserve">Try to quit by </w:t>
      </w:r>
      <w:r w:rsidR="00582E26" w:rsidRPr="00751331">
        <w:rPr>
          <w:b/>
          <w:color w:val="000000"/>
        </w:rPr>
        <w:t>SWITCHING to regular cigars, cigarillos, little filtered cigars or pipes filled with tobacco</w:t>
      </w:r>
      <w:r w:rsidR="00572329" w:rsidRPr="00751331">
        <w:rPr>
          <w:b/>
          <w:color w:val="000000"/>
        </w:rPr>
        <w:t>?</w:t>
      </w:r>
    </w:p>
    <w:p w:rsidR="00700844" w:rsidRPr="00751331" w:rsidRDefault="002D797C" w:rsidP="00F62F20">
      <w:pPr>
        <w:widowControl/>
        <w:tabs>
          <w:tab w:val="left" w:pos="1080"/>
          <w:tab w:val="left" w:pos="1620"/>
        </w:tabs>
        <w:ind w:left="1620" w:hanging="1620"/>
        <w:rPr>
          <w:b/>
          <w:color w:val="000000"/>
        </w:rPr>
      </w:pPr>
      <w:r w:rsidRPr="00751331">
        <w:rPr>
          <w:b/>
          <w:color w:val="000000"/>
        </w:rPr>
        <w:t>H6F</w:t>
      </w:r>
      <w:r w:rsidR="00572329" w:rsidRPr="00751331">
        <w:rPr>
          <w:b/>
          <w:color w:val="000000"/>
        </w:rPr>
        <w:t>a</w:t>
      </w:r>
      <w:r w:rsidRPr="00751331">
        <w:rPr>
          <w:b/>
          <w:color w:val="000000"/>
        </w:rPr>
        <w:t>3</w:t>
      </w:r>
      <w:r w:rsidRPr="00751331">
        <w:rPr>
          <w:b/>
          <w:color w:val="000000"/>
        </w:rPr>
        <w:tab/>
        <w:t>|__|</w:t>
      </w:r>
      <w:r w:rsidR="00F62F20">
        <w:rPr>
          <w:b/>
          <w:color w:val="000000"/>
        </w:rPr>
        <w:tab/>
      </w:r>
      <w:proofErr w:type="gramStart"/>
      <w:r w:rsidRPr="00751331">
        <w:rPr>
          <w:b/>
          <w:color w:val="000000"/>
        </w:rPr>
        <w:t>Did</w:t>
      </w:r>
      <w:proofErr w:type="gramEnd"/>
      <w:r w:rsidRPr="00751331">
        <w:rPr>
          <w:b/>
          <w:color w:val="000000"/>
        </w:rPr>
        <w:t xml:space="preserve"> you </w:t>
      </w:r>
      <w:r w:rsidR="00582E26" w:rsidRPr="00751331">
        <w:rPr>
          <w:b/>
          <w:color w:val="000000"/>
        </w:rPr>
        <w:t>SWITCH</w:t>
      </w:r>
      <w:r w:rsidRPr="00751331">
        <w:rPr>
          <w:b/>
          <w:color w:val="000000"/>
        </w:rPr>
        <w:t xml:space="preserve"> to a “lighter” cigarette in order to TRY TO QUIT</w:t>
      </w:r>
      <w:r w:rsidR="00572329" w:rsidRPr="00751331">
        <w:rPr>
          <w:b/>
          <w:color w:val="000000"/>
        </w:rPr>
        <w:t>?</w:t>
      </w:r>
    </w:p>
    <w:p w:rsidR="004316BA" w:rsidRPr="00751331" w:rsidRDefault="004316BA" w:rsidP="002D797C">
      <w:pPr>
        <w:widowControl/>
        <w:tabs>
          <w:tab w:val="left" w:pos="1081"/>
        </w:tabs>
        <w:ind w:left="630" w:hanging="630"/>
        <w:rPr>
          <w:b/>
          <w:color w:val="000000"/>
        </w:rPr>
      </w:pPr>
    </w:p>
    <w:p w:rsidR="00EB7E36" w:rsidRPr="00751331" w:rsidRDefault="00EB7E36" w:rsidP="002D797C">
      <w:pPr>
        <w:widowControl/>
        <w:tabs>
          <w:tab w:val="left" w:pos="1081"/>
        </w:tabs>
        <w:ind w:left="630" w:hanging="630"/>
        <w:rPr>
          <w:b/>
          <w:color w:val="000000"/>
        </w:rPr>
      </w:pPr>
      <w:r w:rsidRPr="00751331">
        <w:rPr>
          <w:b/>
          <w:color w:val="000000"/>
        </w:rPr>
        <w:t>IF H6Ci = 2 (NON-MENTHOL), 3, DK, R OR H6C2 =2 (NON-MENTHOL), 3, DK, R, GO</w:t>
      </w:r>
      <w:r w:rsidR="00E73B19" w:rsidRPr="00751331">
        <w:rPr>
          <w:b/>
          <w:color w:val="000000"/>
        </w:rPr>
        <w:t xml:space="preserve">  </w:t>
      </w:r>
      <w:r w:rsidRPr="00751331">
        <w:rPr>
          <w:b/>
          <w:color w:val="000000"/>
        </w:rPr>
        <w:t>TO H6</w:t>
      </w:r>
      <w:r w:rsidR="00572329" w:rsidRPr="00751331">
        <w:rPr>
          <w:b/>
          <w:color w:val="000000"/>
        </w:rPr>
        <w:t>Fa</w:t>
      </w:r>
      <w:r w:rsidRPr="00751331">
        <w:rPr>
          <w:b/>
          <w:color w:val="000000"/>
        </w:rPr>
        <w:t>3b; ELSE GO TO H6</w:t>
      </w:r>
      <w:r w:rsidR="00572329" w:rsidRPr="00751331">
        <w:rPr>
          <w:b/>
          <w:color w:val="000000"/>
        </w:rPr>
        <w:t>Fa</w:t>
      </w:r>
      <w:r w:rsidRPr="00751331">
        <w:rPr>
          <w:b/>
          <w:color w:val="000000"/>
        </w:rPr>
        <w:t>3</w:t>
      </w:r>
      <w:r w:rsidR="00AC3221" w:rsidRPr="00751331">
        <w:rPr>
          <w:b/>
          <w:color w:val="000000"/>
        </w:rPr>
        <w:t>c</w:t>
      </w:r>
      <w:r w:rsidRPr="00751331">
        <w:rPr>
          <w:b/>
          <w:color w:val="000000"/>
        </w:rPr>
        <w:t>.</w:t>
      </w:r>
    </w:p>
    <w:p w:rsidR="001E4846" w:rsidRPr="00751331" w:rsidRDefault="001E4846" w:rsidP="001E4846">
      <w:pPr>
        <w:tabs>
          <w:tab w:val="left" w:pos="1081"/>
        </w:tabs>
        <w:ind w:left="630" w:hanging="630"/>
        <w:rPr>
          <w:rFonts w:ascii="Times New Roman Bold" w:hAnsi="Times New Roman Bold"/>
          <w:b/>
          <w:color w:val="000000"/>
          <w:sz w:val="22"/>
          <w:szCs w:val="22"/>
        </w:rPr>
      </w:pPr>
    </w:p>
    <w:p w:rsidR="001E4846" w:rsidRPr="00751331" w:rsidRDefault="0007617D" w:rsidP="00F62F20">
      <w:pPr>
        <w:tabs>
          <w:tab w:val="left" w:pos="1081"/>
          <w:tab w:val="left" w:pos="1620"/>
        </w:tabs>
        <w:rPr>
          <w:rFonts w:ascii="Times New Roman Bold" w:hAnsi="Times New Roman Bold"/>
          <w:b/>
          <w:color w:val="000000"/>
          <w:sz w:val="22"/>
          <w:szCs w:val="22"/>
        </w:rPr>
      </w:pPr>
      <w:r w:rsidRPr="00751331">
        <w:rPr>
          <w:rFonts w:ascii="Times New Roman Bold" w:hAnsi="Times New Roman Bold"/>
          <w:b/>
          <w:color w:val="000000"/>
          <w:sz w:val="22"/>
          <w:szCs w:val="22"/>
        </w:rPr>
        <w:t>H6F</w:t>
      </w:r>
      <w:r w:rsidR="00B44A3C" w:rsidRPr="00751331">
        <w:rPr>
          <w:rFonts w:ascii="Times New Roman Bold" w:hAnsi="Times New Roman Bold"/>
          <w:b/>
          <w:color w:val="000000"/>
          <w:sz w:val="22"/>
          <w:szCs w:val="22"/>
        </w:rPr>
        <w:t>a</w:t>
      </w:r>
      <w:r w:rsidR="004316BA" w:rsidRPr="00751331">
        <w:rPr>
          <w:rFonts w:ascii="Times New Roman Bold" w:hAnsi="Times New Roman Bold"/>
          <w:b/>
          <w:color w:val="000000"/>
          <w:sz w:val="22"/>
          <w:szCs w:val="22"/>
        </w:rPr>
        <w:t>3b</w:t>
      </w:r>
      <w:r w:rsidR="00F62F20">
        <w:rPr>
          <w:rFonts w:ascii="Times New Roman Bold" w:hAnsi="Times New Roman Bold"/>
          <w:b/>
          <w:color w:val="000000"/>
          <w:sz w:val="22"/>
          <w:szCs w:val="22"/>
        </w:rPr>
        <w:tab/>
      </w:r>
      <w:r w:rsidR="004316BA" w:rsidRPr="00751331">
        <w:rPr>
          <w:rFonts w:ascii="Times New Roman Bold" w:hAnsi="Times New Roman Bold"/>
          <w:b/>
          <w:color w:val="000000"/>
          <w:sz w:val="22"/>
          <w:szCs w:val="22"/>
        </w:rPr>
        <w:t>|__|</w:t>
      </w:r>
      <w:r w:rsidR="00F62F20">
        <w:rPr>
          <w:rFonts w:ascii="Times New Roman Bold" w:hAnsi="Times New Roman Bold"/>
          <w:b/>
          <w:color w:val="000000"/>
          <w:sz w:val="22"/>
          <w:szCs w:val="22"/>
        </w:rPr>
        <w:tab/>
      </w:r>
      <w:proofErr w:type="gramStart"/>
      <w:r w:rsidR="004316BA" w:rsidRPr="00751331">
        <w:rPr>
          <w:rFonts w:ascii="Times New Roman Bold" w:hAnsi="Times New Roman Bold"/>
          <w:b/>
          <w:color w:val="000000"/>
          <w:sz w:val="22"/>
          <w:szCs w:val="22"/>
        </w:rPr>
        <w:t>Did</w:t>
      </w:r>
      <w:proofErr w:type="gramEnd"/>
      <w:r w:rsidR="004316BA" w:rsidRPr="00751331">
        <w:rPr>
          <w:rFonts w:ascii="Times New Roman Bold" w:hAnsi="Times New Roman Bold"/>
          <w:b/>
          <w:color w:val="000000"/>
          <w:sz w:val="22"/>
          <w:szCs w:val="22"/>
        </w:rPr>
        <w:t xml:space="preserve"> you </w:t>
      </w:r>
      <w:r w:rsidR="001E4846" w:rsidRPr="00751331">
        <w:rPr>
          <w:rFonts w:ascii="Times New Roman Bold" w:hAnsi="Times New Roman Bold"/>
          <w:b/>
          <w:color w:val="000000"/>
          <w:sz w:val="22"/>
          <w:szCs w:val="22"/>
        </w:rPr>
        <w:t xml:space="preserve">SWITCH </w:t>
      </w:r>
      <w:r w:rsidR="004316BA" w:rsidRPr="00751331">
        <w:rPr>
          <w:rFonts w:ascii="Times New Roman Bold" w:hAnsi="Times New Roman Bold"/>
          <w:b/>
          <w:color w:val="000000"/>
          <w:sz w:val="22"/>
          <w:szCs w:val="22"/>
        </w:rPr>
        <w:t>to menthol cigarettes in order to TRY TO QUIT</w:t>
      </w:r>
      <w:r w:rsidR="00B44A3C" w:rsidRPr="00751331">
        <w:rPr>
          <w:rFonts w:ascii="Times New Roman Bold" w:hAnsi="Times New Roman Bold"/>
          <w:b/>
          <w:color w:val="000000"/>
          <w:sz w:val="22"/>
          <w:szCs w:val="22"/>
        </w:rPr>
        <w:t>?</w:t>
      </w:r>
    </w:p>
    <w:p w:rsidR="001E4846" w:rsidRPr="00751331" w:rsidRDefault="001E4846" w:rsidP="004316BA">
      <w:pPr>
        <w:tabs>
          <w:tab w:val="left" w:pos="1081"/>
        </w:tabs>
        <w:ind w:left="630" w:hanging="630"/>
        <w:rPr>
          <w:rFonts w:ascii="Times New Roman Bold" w:hAnsi="Times New Roman Bold"/>
          <w:b/>
          <w:color w:val="000000"/>
          <w:sz w:val="22"/>
          <w:szCs w:val="22"/>
        </w:rPr>
      </w:pPr>
    </w:p>
    <w:p w:rsidR="001E4846" w:rsidRPr="00751331" w:rsidRDefault="001E4846" w:rsidP="004316BA">
      <w:pPr>
        <w:tabs>
          <w:tab w:val="left" w:pos="1081"/>
        </w:tabs>
        <w:ind w:left="630" w:hanging="630"/>
        <w:rPr>
          <w:rFonts w:ascii="Times New Roman Bold" w:hAnsi="Times New Roman Bold"/>
          <w:b/>
          <w:color w:val="000000"/>
          <w:sz w:val="22"/>
          <w:szCs w:val="22"/>
        </w:rPr>
      </w:pPr>
    </w:p>
    <w:p w:rsidR="001E4846" w:rsidRPr="00751331" w:rsidRDefault="00B44A3C" w:rsidP="001E4846">
      <w:pPr>
        <w:tabs>
          <w:tab w:val="left" w:pos="1081"/>
        </w:tabs>
        <w:ind w:left="630" w:hanging="630"/>
        <w:rPr>
          <w:color w:val="000000"/>
        </w:rPr>
      </w:pPr>
      <w:r w:rsidRPr="00751331">
        <w:rPr>
          <w:rFonts w:ascii="Times New Roman Bold" w:hAnsi="Times New Roman Bold"/>
          <w:b/>
          <w:color w:val="000000"/>
        </w:rPr>
        <w:t>FR</w:t>
      </w:r>
      <w:r w:rsidR="001E4846" w:rsidRPr="00751331">
        <w:rPr>
          <w:color w:val="000000"/>
        </w:rPr>
        <w:t>:  IF RESPONDENT SAYS THEY WERE ALREADY SMOKING MENTHOL CIGARETTES WHEN THEY TRIED TO QUIT-- THEN THE ANSWER IS "NO</w:t>
      </w:r>
      <w:r w:rsidRPr="00751331">
        <w:rPr>
          <w:color w:val="000000"/>
        </w:rPr>
        <w:t>,</w:t>
      </w:r>
      <w:r w:rsidR="001E4846" w:rsidRPr="00751331">
        <w:rPr>
          <w:color w:val="000000"/>
        </w:rPr>
        <w:t> THEY DIDN'T SWITCH TO TRY TO QUIT</w:t>
      </w:r>
      <w:r w:rsidRPr="00751331">
        <w:rPr>
          <w:color w:val="000000"/>
        </w:rPr>
        <w:t>.</w:t>
      </w:r>
      <w:r w:rsidRPr="00751331">
        <w:rPr>
          <w:rFonts w:hint="eastAsia"/>
          <w:color w:val="000000"/>
        </w:rPr>
        <w:t>”</w:t>
      </w:r>
    </w:p>
    <w:p w:rsidR="0007617D" w:rsidRPr="00751331" w:rsidRDefault="0007617D" w:rsidP="001E4846">
      <w:pPr>
        <w:tabs>
          <w:tab w:val="left" w:pos="1081"/>
        </w:tabs>
        <w:ind w:left="630" w:hanging="630"/>
        <w:rPr>
          <w:rFonts w:ascii="Times New Roman Bold" w:hAnsi="Times New Roman Bold"/>
          <w:b/>
          <w:color w:val="000000"/>
        </w:rPr>
      </w:pPr>
    </w:p>
    <w:p w:rsidR="0007617D" w:rsidRPr="00751331" w:rsidRDefault="002267AE" w:rsidP="0007617D">
      <w:pPr>
        <w:tabs>
          <w:tab w:val="left" w:pos="1081"/>
        </w:tabs>
        <w:ind w:left="630" w:hanging="630"/>
        <w:rPr>
          <w:rFonts w:ascii="Times New Roman Bold" w:hAnsi="Times New Roman Bold"/>
          <w:b/>
          <w:color w:val="000000"/>
          <w:sz w:val="22"/>
          <w:szCs w:val="22"/>
        </w:rPr>
      </w:pPr>
      <w:r w:rsidRPr="00751331">
        <w:rPr>
          <w:rFonts w:ascii="Times New Roman Bold" w:hAnsi="Times New Roman Bold"/>
          <w:b/>
          <w:color w:val="000000"/>
          <w:sz w:val="22"/>
          <w:szCs w:val="22"/>
        </w:rPr>
        <w:t>IF H2Ci =</w:t>
      </w:r>
      <w:r w:rsidR="00F64646" w:rsidRPr="00751331">
        <w:rPr>
          <w:rFonts w:ascii="Times New Roman Bold" w:hAnsi="Times New Roman Bold"/>
          <w:b/>
          <w:color w:val="000000"/>
          <w:sz w:val="22"/>
          <w:szCs w:val="22"/>
        </w:rPr>
        <w:t xml:space="preserve"> 2 (NON-MENTHOL) OR H6C2 = 2 (NON-MENTHOL), THEN GO TO H6</w:t>
      </w:r>
      <w:r w:rsidR="00B44A3C" w:rsidRPr="00751331">
        <w:rPr>
          <w:rFonts w:ascii="Times New Roman Bold" w:hAnsi="Times New Roman Bold"/>
          <w:b/>
          <w:color w:val="000000"/>
          <w:sz w:val="22"/>
          <w:szCs w:val="22"/>
        </w:rPr>
        <w:t>Fa</w:t>
      </w:r>
      <w:r w:rsidR="00F64646" w:rsidRPr="00751331">
        <w:rPr>
          <w:rFonts w:ascii="Times New Roman Bold" w:hAnsi="Times New Roman Bold"/>
          <w:b/>
          <w:color w:val="000000"/>
          <w:sz w:val="22"/>
          <w:szCs w:val="22"/>
        </w:rPr>
        <w:t>4; ELSE GO</w:t>
      </w:r>
      <w:r w:rsidR="00E73B19" w:rsidRPr="00751331">
        <w:rPr>
          <w:rFonts w:ascii="Times New Roman Bold" w:hAnsi="Times New Roman Bold"/>
          <w:b/>
          <w:color w:val="000000"/>
          <w:sz w:val="22"/>
          <w:szCs w:val="22"/>
        </w:rPr>
        <w:t xml:space="preserve"> </w:t>
      </w:r>
      <w:r w:rsidR="00F64646" w:rsidRPr="00751331">
        <w:rPr>
          <w:rFonts w:ascii="Times New Roman Bold" w:hAnsi="Times New Roman Bold"/>
          <w:b/>
          <w:color w:val="000000"/>
          <w:sz w:val="22"/>
          <w:szCs w:val="22"/>
        </w:rPr>
        <w:t>TO H6</w:t>
      </w:r>
      <w:r w:rsidR="00B44A3C" w:rsidRPr="00751331">
        <w:rPr>
          <w:rFonts w:ascii="Times New Roman Bold" w:hAnsi="Times New Roman Bold"/>
          <w:b/>
          <w:color w:val="000000"/>
          <w:sz w:val="22"/>
          <w:szCs w:val="22"/>
        </w:rPr>
        <w:t>Fa</w:t>
      </w:r>
      <w:r w:rsidR="00F64646" w:rsidRPr="00751331">
        <w:rPr>
          <w:rFonts w:ascii="Times New Roman Bold" w:hAnsi="Times New Roman Bold"/>
          <w:b/>
          <w:color w:val="000000"/>
          <w:sz w:val="22"/>
          <w:szCs w:val="22"/>
        </w:rPr>
        <w:t>3c.</w:t>
      </w:r>
    </w:p>
    <w:p w:rsidR="002267AE" w:rsidRPr="00751331" w:rsidRDefault="002267AE" w:rsidP="0007617D">
      <w:pPr>
        <w:tabs>
          <w:tab w:val="left" w:pos="1081"/>
        </w:tabs>
        <w:ind w:left="630" w:hanging="630"/>
        <w:rPr>
          <w:rFonts w:ascii="Times New Roman Bold" w:hAnsi="Times New Roman Bold"/>
          <w:b/>
          <w:color w:val="000000"/>
          <w:sz w:val="22"/>
          <w:szCs w:val="22"/>
        </w:rPr>
      </w:pPr>
    </w:p>
    <w:p w:rsidR="004316BA" w:rsidRPr="00751331" w:rsidRDefault="0007617D" w:rsidP="00F62F20">
      <w:pPr>
        <w:tabs>
          <w:tab w:val="left" w:pos="1081"/>
          <w:tab w:val="left" w:pos="1620"/>
        </w:tabs>
        <w:rPr>
          <w:rFonts w:ascii="Times New Roman Bold" w:hAnsi="Times New Roman Bold"/>
          <w:b/>
          <w:color w:val="000000"/>
          <w:sz w:val="22"/>
          <w:szCs w:val="22"/>
        </w:rPr>
      </w:pPr>
      <w:r w:rsidRPr="00751331">
        <w:rPr>
          <w:rFonts w:ascii="Times New Roman Bold" w:hAnsi="Times New Roman Bold"/>
          <w:b/>
          <w:color w:val="000000"/>
          <w:sz w:val="22"/>
          <w:szCs w:val="22"/>
        </w:rPr>
        <w:t>H6F</w:t>
      </w:r>
      <w:r w:rsidR="00B44A3C" w:rsidRPr="00751331">
        <w:rPr>
          <w:rFonts w:ascii="Times New Roman Bold" w:hAnsi="Times New Roman Bold"/>
          <w:b/>
          <w:color w:val="000000"/>
          <w:sz w:val="22"/>
          <w:szCs w:val="22"/>
        </w:rPr>
        <w:t>a</w:t>
      </w:r>
      <w:r w:rsidRPr="00751331">
        <w:rPr>
          <w:rFonts w:ascii="Times New Roman Bold" w:hAnsi="Times New Roman Bold"/>
          <w:b/>
          <w:color w:val="000000"/>
          <w:sz w:val="22"/>
          <w:szCs w:val="22"/>
        </w:rPr>
        <w:t>3c</w:t>
      </w:r>
      <w:r w:rsidR="00F62F20">
        <w:rPr>
          <w:rFonts w:ascii="Times New Roman Bold" w:hAnsi="Times New Roman Bold"/>
          <w:b/>
          <w:color w:val="000000"/>
          <w:sz w:val="22"/>
          <w:szCs w:val="22"/>
        </w:rPr>
        <w:tab/>
      </w:r>
      <w:r w:rsidR="004316BA" w:rsidRPr="00751331">
        <w:rPr>
          <w:rFonts w:ascii="Times New Roman Bold" w:hAnsi="Times New Roman Bold"/>
          <w:b/>
          <w:color w:val="000000"/>
          <w:sz w:val="22"/>
          <w:szCs w:val="22"/>
        </w:rPr>
        <w:t>|__|</w:t>
      </w:r>
      <w:r w:rsidR="00F62F20">
        <w:rPr>
          <w:rFonts w:ascii="Times New Roman Bold" w:hAnsi="Times New Roman Bold"/>
          <w:b/>
          <w:color w:val="000000"/>
          <w:sz w:val="22"/>
          <w:szCs w:val="22"/>
        </w:rPr>
        <w:tab/>
      </w:r>
      <w:proofErr w:type="gramStart"/>
      <w:r w:rsidR="004316BA" w:rsidRPr="00751331">
        <w:rPr>
          <w:rFonts w:ascii="Times New Roman Bold" w:hAnsi="Times New Roman Bold"/>
          <w:b/>
          <w:color w:val="000000"/>
          <w:sz w:val="22"/>
          <w:szCs w:val="22"/>
        </w:rPr>
        <w:t>Did</w:t>
      </w:r>
      <w:proofErr w:type="gramEnd"/>
      <w:r w:rsidR="004316BA" w:rsidRPr="00751331">
        <w:rPr>
          <w:rFonts w:ascii="Times New Roman Bold" w:hAnsi="Times New Roman Bold"/>
          <w:b/>
          <w:color w:val="000000"/>
          <w:sz w:val="22"/>
          <w:szCs w:val="22"/>
        </w:rPr>
        <w:t xml:space="preserve"> you </w:t>
      </w:r>
      <w:r w:rsidR="001E4846" w:rsidRPr="00751331">
        <w:rPr>
          <w:rFonts w:ascii="Times New Roman Bold" w:hAnsi="Times New Roman Bold"/>
          <w:b/>
          <w:color w:val="000000"/>
          <w:sz w:val="22"/>
          <w:szCs w:val="22"/>
        </w:rPr>
        <w:t>SWITCH</w:t>
      </w:r>
      <w:r w:rsidR="004316BA" w:rsidRPr="00751331">
        <w:rPr>
          <w:rFonts w:ascii="Times New Roman Bold" w:hAnsi="Times New Roman Bold"/>
          <w:b/>
          <w:color w:val="000000"/>
          <w:sz w:val="22"/>
          <w:szCs w:val="22"/>
        </w:rPr>
        <w:t xml:space="preserve"> to non-menthol cigarettes in order to TRY TO QUIT</w:t>
      </w:r>
      <w:r w:rsidR="00B44A3C" w:rsidRPr="00751331">
        <w:rPr>
          <w:rFonts w:ascii="Times New Roman Bold" w:hAnsi="Times New Roman Bold"/>
          <w:b/>
          <w:color w:val="000000"/>
          <w:sz w:val="22"/>
          <w:szCs w:val="22"/>
        </w:rPr>
        <w:t>?</w:t>
      </w:r>
    </w:p>
    <w:p w:rsidR="001E4846" w:rsidRPr="00751331" w:rsidRDefault="001E4846" w:rsidP="004316BA">
      <w:pPr>
        <w:tabs>
          <w:tab w:val="left" w:pos="1081"/>
        </w:tabs>
        <w:ind w:left="630" w:hanging="630"/>
        <w:rPr>
          <w:rFonts w:ascii="Times New Roman Bold" w:hAnsi="Times New Roman Bold"/>
          <w:b/>
          <w:color w:val="000000"/>
          <w:sz w:val="22"/>
          <w:szCs w:val="22"/>
        </w:rPr>
      </w:pPr>
    </w:p>
    <w:p w:rsidR="001E4846" w:rsidRPr="00751331" w:rsidRDefault="00B44A3C" w:rsidP="001E4846">
      <w:pPr>
        <w:tabs>
          <w:tab w:val="left" w:pos="1081"/>
        </w:tabs>
        <w:ind w:left="630" w:hanging="630"/>
        <w:rPr>
          <w:color w:val="000000"/>
          <w:sz w:val="22"/>
          <w:szCs w:val="22"/>
        </w:rPr>
      </w:pPr>
      <w:r w:rsidRPr="00751331">
        <w:rPr>
          <w:rFonts w:ascii="Times New Roman Bold" w:hAnsi="Times New Roman Bold"/>
          <w:b/>
          <w:color w:val="000000"/>
        </w:rPr>
        <w:t>FR</w:t>
      </w:r>
      <w:r w:rsidR="001E4846" w:rsidRPr="00751331">
        <w:rPr>
          <w:rFonts w:ascii="Times New Roman Bold" w:hAnsi="Times New Roman Bold"/>
          <w:b/>
          <w:color w:val="000000"/>
        </w:rPr>
        <w:t xml:space="preserve">:  </w:t>
      </w:r>
      <w:r w:rsidR="001E4846" w:rsidRPr="00751331">
        <w:rPr>
          <w:color w:val="000000"/>
        </w:rPr>
        <w:t xml:space="preserve">IF RESPONDENT SAYS </w:t>
      </w:r>
      <w:r w:rsidR="00E73B19" w:rsidRPr="00751331">
        <w:rPr>
          <w:color w:val="000000"/>
        </w:rPr>
        <w:t>T</w:t>
      </w:r>
      <w:r w:rsidR="001E4846" w:rsidRPr="00751331">
        <w:rPr>
          <w:color w:val="000000"/>
        </w:rPr>
        <w:t>HEY WERE ALREADY SMOKING NON-MENTHOL CIGARETTES WHEN THEY TRIED TO QUIT-- THEN THE ANSWER IS "NO</w:t>
      </w:r>
      <w:r w:rsidRPr="00751331">
        <w:rPr>
          <w:color w:val="000000"/>
        </w:rPr>
        <w:t>,</w:t>
      </w:r>
      <w:r w:rsidR="001E4846" w:rsidRPr="00751331">
        <w:rPr>
          <w:color w:val="000000"/>
        </w:rPr>
        <w:t>  THEY DIDN'T SWITCH TO TRY TO QUIT</w:t>
      </w:r>
      <w:r w:rsidRPr="00751331">
        <w:rPr>
          <w:color w:val="000000"/>
        </w:rPr>
        <w:t>.”</w:t>
      </w:r>
    </w:p>
    <w:p w:rsidR="002D797C" w:rsidRPr="00751331" w:rsidRDefault="002D797C" w:rsidP="002D797C">
      <w:pPr>
        <w:widowControl/>
        <w:tabs>
          <w:tab w:val="left" w:pos="1081"/>
        </w:tabs>
        <w:ind w:left="630" w:hanging="630"/>
        <w:rPr>
          <w:b/>
          <w:color w:val="000000"/>
        </w:rPr>
      </w:pPr>
      <w:r w:rsidRPr="00751331">
        <w:rPr>
          <w:b/>
          <w:color w:val="000000"/>
        </w:rPr>
        <w:t xml:space="preserve"> </w:t>
      </w:r>
    </w:p>
    <w:p w:rsidR="002D797C" w:rsidRPr="00751331" w:rsidRDefault="002D797C" w:rsidP="002D797C">
      <w:pPr>
        <w:widowControl/>
        <w:tabs>
          <w:tab w:val="left" w:pos="1081"/>
        </w:tabs>
        <w:ind w:left="630" w:hanging="630"/>
        <w:rPr>
          <w:b/>
          <w:color w:val="000000"/>
        </w:rPr>
      </w:pPr>
      <w:r w:rsidRPr="00751331">
        <w:rPr>
          <w:b/>
          <w:color w:val="000000"/>
        </w:rPr>
        <w:t>H6F</w:t>
      </w:r>
      <w:r w:rsidR="00B44A3C" w:rsidRPr="00751331">
        <w:rPr>
          <w:b/>
          <w:color w:val="000000"/>
        </w:rPr>
        <w:t>a</w:t>
      </w:r>
      <w:r w:rsidRPr="00751331">
        <w:rPr>
          <w:b/>
          <w:color w:val="000000"/>
        </w:rPr>
        <w:t>4</w:t>
      </w:r>
      <w:r w:rsidRPr="00751331">
        <w:rPr>
          <w:b/>
          <w:color w:val="000000"/>
        </w:rPr>
        <w:tab/>
        <w:t xml:space="preserve">|__| </w:t>
      </w:r>
      <w:proofErr w:type="gramStart"/>
      <w:r w:rsidRPr="00751331">
        <w:rPr>
          <w:b/>
          <w:color w:val="000000"/>
        </w:rPr>
        <w:t>Did</w:t>
      </w:r>
      <w:proofErr w:type="gramEnd"/>
      <w:r w:rsidRPr="00751331">
        <w:rPr>
          <w:b/>
          <w:color w:val="000000"/>
        </w:rPr>
        <w:t xml:space="preserve"> you try to give up cigarettes all at once</w:t>
      </w:r>
      <w:r w:rsidR="00B44A3C" w:rsidRPr="00751331">
        <w:rPr>
          <w:b/>
          <w:color w:val="000000"/>
        </w:rPr>
        <w:t>?</w:t>
      </w:r>
    </w:p>
    <w:p w:rsidR="002D797C" w:rsidRPr="00751331" w:rsidRDefault="002D797C" w:rsidP="002D797C">
      <w:pPr>
        <w:widowControl/>
        <w:tabs>
          <w:tab w:val="left" w:pos="1081"/>
        </w:tabs>
        <w:ind w:left="1350" w:hanging="1350"/>
        <w:rPr>
          <w:b/>
          <w:color w:val="000000"/>
        </w:rPr>
      </w:pPr>
    </w:p>
    <w:p w:rsidR="00897F75" w:rsidRPr="00751331" w:rsidRDefault="00897F75" w:rsidP="00897F75">
      <w:pPr>
        <w:widowControl/>
        <w:tabs>
          <w:tab w:val="left" w:pos="1081"/>
        </w:tabs>
        <w:ind w:left="630" w:hanging="630"/>
        <w:rPr>
          <w:b/>
          <w:color w:val="000000"/>
        </w:rPr>
      </w:pPr>
      <w:r w:rsidRPr="00751331">
        <w:rPr>
          <w:b/>
          <w:color w:val="000000"/>
        </w:rPr>
        <w:t>IF H6F</w:t>
      </w:r>
      <w:r w:rsidR="00B44A3C" w:rsidRPr="00751331">
        <w:rPr>
          <w:b/>
          <w:color w:val="000000"/>
        </w:rPr>
        <w:t>a</w:t>
      </w:r>
      <w:r w:rsidRPr="00751331">
        <w:rPr>
          <w:b/>
          <w:color w:val="000000"/>
        </w:rPr>
        <w:t>4 = 1 (YES), GO TO H6</w:t>
      </w:r>
      <w:r w:rsidR="00F624C7" w:rsidRPr="00751331">
        <w:rPr>
          <w:b/>
          <w:color w:val="000000"/>
        </w:rPr>
        <w:t>f</w:t>
      </w:r>
      <w:r w:rsidR="00011F8F" w:rsidRPr="00751331">
        <w:rPr>
          <w:b/>
          <w:color w:val="000000"/>
        </w:rPr>
        <w:t>1</w:t>
      </w:r>
      <w:r w:rsidRPr="00751331">
        <w:rPr>
          <w:b/>
          <w:color w:val="000000"/>
        </w:rPr>
        <w:t xml:space="preserve">; ELSE GO TO </w:t>
      </w:r>
      <w:r w:rsidR="00700844" w:rsidRPr="00751331">
        <w:rPr>
          <w:b/>
          <w:color w:val="000000"/>
        </w:rPr>
        <w:t>H61</w:t>
      </w:r>
      <w:r w:rsidRPr="00751331">
        <w:rPr>
          <w:b/>
          <w:color w:val="000000"/>
        </w:rPr>
        <w:t>a</w:t>
      </w:r>
    </w:p>
    <w:p w:rsidR="00897F75" w:rsidRPr="00751331" w:rsidRDefault="00897F75" w:rsidP="00897F75">
      <w:pPr>
        <w:widowControl/>
        <w:tabs>
          <w:tab w:val="left" w:pos="1081"/>
        </w:tabs>
        <w:ind w:left="1350" w:hanging="1350"/>
        <w:rPr>
          <w:b/>
          <w:color w:val="000000"/>
        </w:rPr>
      </w:pPr>
    </w:p>
    <w:p w:rsidR="00011F8F" w:rsidRPr="00751331" w:rsidRDefault="00011F8F" w:rsidP="00DB7C3F">
      <w:pPr>
        <w:widowControl/>
        <w:tabs>
          <w:tab w:val="left" w:pos="1081"/>
        </w:tabs>
        <w:rPr>
          <w:b/>
          <w:color w:val="000000"/>
          <w:sz w:val="22"/>
          <w:szCs w:val="22"/>
        </w:rPr>
      </w:pPr>
      <w:r w:rsidRPr="00751331">
        <w:rPr>
          <w:b/>
          <w:color w:val="000000"/>
        </w:rPr>
        <w:t>H6</w:t>
      </w:r>
      <w:r w:rsidR="00F624C7" w:rsidRPr="00751331">
        <w:rPr>
          <w:b/>
          <w:color w:val="000000"/>
        </w:rPr>
        <w:t>f</w:t>
      </w:r>
      <w:r w:rsidRPr="00751331">
        <w:rPr>
          <w:b/>
          <w:color w:val="000000"/>
        </w:rPr>
        <w:t>1</w:t>
      </w:r>
      <w:r w:rsidR="00897F75" w:rsidRPr="00751331">
        <w:rPr>
          <w:b/>
          <w:color w:val="000000"/>
        </w:rPr>
        <w:tab/>
      </w:r>
      <w:r w:rsidR="00897F75" w:rsidRPr="00751331">
        <w:rPr>
          <w:b/>
          <w:color w:val="000000"/>
          <w:sz w:val="22"/>
          <w:szCs w:val="22"/>
        </w:rPr>
        <w:t xml:space="preserve">Please tell me which </w:t>
      </w:r>
      <w:proofErr w:type="gramStart"/>
      <w:r w:rsidR="00897F75" w:rsidRPr="00751331">
        <w:rPr>
          <w:b/>
          <w:color w:val="000000"/>
          <w:sz w:val="22"/>
          <w:szCs w:val="22"/>
        </w:rPr>
        <w:t>is</w:t>
      </w:r>
      <w:proofErr w:type="gramEnd"/>
      <w:r w:rsidR="00897F75" w:rsidRPr="00751331">
        <w:rPr>
          <w:b/>
          <w:color w:val="000000"/>
          <w:sz w:val="22"/>
          <w:szCs w:val="22"/>
        </w:rPr>
        <w:t xml:space="preserve"> true about when you completely quit smoking by giving up </w:t>
      </w:r>
    </w:p>
    <w:p w:rsidR="00897F75" w:rsidRPr="00751331" w:rsidRDefault="00011F8F" w:rsidP="00897F75">
      <w:pPr>
        <w:widowControl/>
        <w:tabs>
          <w:tab w:val="left" w:pos="1081"/>
        </w:tabs>
        <w:rPr>
          <w:b/>
          <w:color w:val="000000"/>
          <w:sz w:val="22"/>
          <w:szCs w:val="22"/>
        </w:rPr>
      </w:pPr>
      <w:r w:rsidRPr="00751331">
        <w:rPr>
          <w:b/>
          <w:color w:val="000000"/>
          <w:sz w:val="22"/>
          <w:szCs w:val="22"/>
        </w:rPr>
        <w:tab/>
      </w:r>
      <w:proofErr w:type="gramStart"/>
      <w:r w:rsidR="00897F75" w:rsidRPr="00751331">
        <w:rPr>
          <w:b/>
          <w:color w:val="000000"/>
          <w:sz w:val="22"/>
          <w:szCs w:val="22"/>
        </w:rPr>
        <w:t>cigarettes</w:t>
      </w:r>
      <w:proofErr w:type="gramEnd"/>
      <w:r w:rsidR="00897F75" w:rsidRPr="00751331">
        <w:rPr>
          <w:b/>
          <w:color w:val="000000"/>
          <w:sz w:val="22"/>
          <w:szCs w:val="22"/>
        </w:rPr>
        <w:t xml:space="preserve"> all at once:</w:t>
      </w:r>
    </w:p>
    <w:p w:rsidR="00F624C7" w:rsidRPr="00751331" w:rsidRDefault="00F624C7" w:rsidP="00897F75">
      <w:pPr>
        <w:widowControl/>
        <w:tabs>
          <w:tab w:val="left" w:pos="1081"/>
        </w:tabs>
        <w:rPr>
          <w:b/>
          <w:color w:val="000000"/>
          <w:sz w:val="22"/>
          <w:szCs w:val="22"/>
        </w:rPr>
      </w:pPr>
    </w:p>
    <w:p w:rsidR="00F624C7" w:rsidRPr="00751331" w:rsidRDefault="00F624C7" w:rsidP="00DB7C3F">
      <w:pPr>
        <w:widowControl/>
        <w:tabs>
          <w:tab w:val="left" w:pos="1440"/>
        </w:tabs>
        <w:rPr>
          <w:b/>
          <w:color w:val="000000"/>
          <w:sz w:val="22"/>
          <w:szCs w:val="22"/>
        </w:rPr>
      </w:pPr>
      <w:r w:rsidRPr="00751331">
        <w:rPr>
          <w:b/>
          <w:color w:val="000000"/>
          <w:sz w:val="22"/>
          <w:szCs w:val="22"/>
        </w:rPr>
        <w:tab/>
        <w:t>READ THE 4 RESPONSE OPTIONS</w:t>
      </w:r>
    </w:p>
    <w:p w:rsidR="00897F75" w:rsidRPr="00751331" w:rsidRDefault="00897F75" w:rsidP="00897F75">
      <w:pPr>
        <w:widowControl/>
        <w:tabs>
          <w:tab w:val="left" w:pos="1081"/>
        </w:tabs>
        <w:rPr>
          <w:b/>
          <w:color w:val="000000"/>
          <w:sz w:val="22"/>
          <w:szCs w:val="22"/>
        </w:rPr>
      </w:pPr>
    </w:p>
    <w:p w:rsidR="00897F75" w:rsidRPr="00751331" w:rsidRDefault="00897F75" w:rsidP="00897F75">
      <w:pPr>
        <w:widowControl/>
        <w:tabs>
          <w:tab w:val="left" w:pos="720"/>
          <w:tab w:val="left" w:pos="1081"/>
        </w:tabs>
        <w:ind w:left="975"/>
        <w:rPr>
          <w:rFonts w:ascii="Times New Roman Bold" w:hAnsi="Times New Roman Bold"/>
          <w:b/>
          <w:color w:val="000000"/>
          <w:sz w:val="22"/>
          <w:szCs w:val="22"/>
        </w:rPr>
      </w:pPr>
      <w:r w:rsidRPr="00751331">
        <w:rPr>
          <w:rFonts w:ascii="Times New Roman Bold" w:hAnsi="Times New Roman Bold"/>
          <w:b/>
          <w:color w:val="000000"/>
          <w:sz w:val="22"/>
          <w:szCs w:val="22"/>
        </w:rPr>
        <w:t>(1)</w:t>
      </w:r>
      <w:r w:rsidRPr="00751331">
        <w:rPr>
          <w:rFonts w:ascii="Times New Roman Bold" w:hAnsi="Times New Roman Bold"/>
          <w:b/>
          <w:color w:val="000000"/>
          <w:sz w:val="22"/>
          <w:szCs w:val="22"/>
        </w:rPr>
        <w:tab/>
        <w:t>I tried to quit as soon as I made the decision.</w:t>
      </w:r>
    </w:p>
    <w:p w:rsidR="00897F75" w:rsidRPr="00751331" w:rsidRDefault="00897F75" w:rsidP="00897F75">
      <w:pPr>
        <w:widowControl/>
        <w:tabs>
          <w:tab w:val="left" w:pos="720"/>
          <w:tab w:val="left" w:pos="1081"/>
        </w:tabs>
        <w:ind w:left="975"/>
        <w:rPr>
          <w:rFonts w:ascii="Times New Roman Bold" w:hAnsi="Times New Roman Bold"/>
          <w:b/>
          <w:color w:val="000000"/>
          <w:sz w:val="22"/>
          <w:szCs w:val="22"/>
        </w:rPr>
      </w:pPr>
      <w:r w:rsidRPr="00751331">
        <w:rPr>
          <w:rFonts w:ascii="Times New Roman Bold" w:hAnsi="Times New Roman Bold"/>
          <w:b/>
          <w:color w:val="000000"/>
          <w:sz w:val="22"/>
          <w:szCs w:val="22"/>
        </w:rPr>
        <w:t>(2)</w:t>
      </w:r>
      <w:r w:rsidRPr="00751331">
        <w:rPr>
          <w:rFonts w:ascii="Times New Roman Bold" w:hAnsi="Times New Roman Bold"/>
          <w:b/>
          <w:color w:val="000000"/>
          <w:sz w:val="22"/>
          <w:szCs w:val="22"/>
        </w:rPr>
        <w:tab/>
        <w:t>I planned the quit for later the same day.</w:t>
      </w:r>
    </w:p>
    <w:p w:rsidR="00897F75" w:rsidRPr="00751331" w:rsidRDefault="00897F75" w:rsidP="00897F75">
      <w:pPr>
        <w:widowControl/>
        <w:tabs>
          <w:tab w:val="left" w:pos="720"/>
          <w:tab w:val="left" w:pos="1081"/>
        </w:tabs>
        <w:ind w:left="975"/>
        <w:rPr>
          <w:rFonts w:ascii="Times New Roman Bold" w:hAnsi="Times New Roman Bold"/>
          <w:b/>
          <w:color w:val="000000"/>
          <w:sz w:val="22"/>
          <w:szCs w:val="22"/>
        </w:rPr>
      </w:pPr>
      <w:r w:rsidRPr="00751331">
        <w:rPr>
          <w:rFonts w:ascii="Times New Roman Bold" w:hAnsi="Times New Roman Bold"/>
          <w:b/>
          <w:color w:val="000000"/>
          <w:sz w:val="22"/>
          <w:szCs w:val="22"/>
        </w:rPr>
        <w:t>(3)</w:t>
      </w:r>
      <w:r w:rsidRPr="00751331">
        <w:rPr>
          <w:rFonts w:ascii="Times New Roman Bold" w:hAnsi="Times New Roman Bold"/>
          <w:b/>
          <w:color w:val="000000"/>
          <w:sz w:val="22"/>
          <w:szCs w:val="22"/>
        </w:rPr>
        <w:tab/>
        <w:t>I planned the quit for a date in the future.</w:t>
      </w:r>
    </w:p>
    <w:p w:rsidR="00897F75" w:rsidRPr="00751331" w:rsidRDefault="00897F75" w:rsidP="00897F75">
      <w:pPr>
        <w:widowControl/>
        <w:tabs>
          <w:tab w:val="left" w:pos="720"/>
          <w:tab w:val="left" w:pos="1081"/>
        </w:tabs>
        <w:ind w:left="975"/>
        <w:rPr>
          <w:rFonts w:ascii="Times New Roman Bold" w:hAnsi="Times New Roman Bold"/>
          <w:b/>
          <w:color w:val="000000"/>
          <w:sz w:val="22"/>
          <w:szCs w:val="22"/>
        </w:rPr>
      </w:pPr>
      <w:r w:rsidRPr="00751331">
        <w:rPr>
          <w:rFonts w:ascii="Times New Roman Bold" w:hAnsi="Times New Roman Bold"/>
          <w:b/>
          <w:color w:val="000000"/>
          <w:sz w:val="22"/>
          <w:szCs w:val="22"/>
        </w:rPr>
        <w:t>(4)</w:t>
      </w:r>
      <w:r w:rsidRPr="00751331">
        <w:rPr>
          <w:rFonts w:ascii="Times New Roman Bold" w:hAnsi="Times New Roman Bold"/>
          <w:b/>
          <w:color w:val="000000"/>
          <w:sz w:val="22"/>
          <w:szCs w:val="22"/>
        </w:rPr>
        <w:tab/>
        <w:t xml:space="preserve">I decided to quit after having </w:t>
      </w:r>
      <w:r w:rsidR="00F624C7" w:rsidRPr="00751331">
        <w:rPr>
          <w:rFonts w:ascii="Times New Roman Bold" w:hAnsi="Times New Roman Bold"/>
          <w:b/>
          <w:color w:val="000000"/>
          <w:sz w:val="22"/>
          <w:szCs w:val="22"/>
        </w:rPr>
        <w:t xml:space="preserve">NOT </w:t>
      </w:r>
      <w:r w:rsidRPr="00751331">
        <w:rPr>
          <w:rFonts w:ascii="Times New Roman Bold" w:hAnsi="Times New Roman Bold"/>
          <w:b/>
          <w:color w:val="000000"/>
          <w:sz w:val="22"/>
          <w:szCs w:val="22"/>
        </w:rPr>
        <w:t>smoked for some other reason</w:t>
      </w:r>
    </w:p>
    <w:p w:rsidR="00897F75" w:rsidRPr="00751331" w:rsidRDefault="00897F75" w:rsidP="00897F75">
      <w:pPr>
        <w:widowControl/>
        <w:tabs>
          <w:tab w:val="left" w:pos="720"/>
          <w:tab w:val="left" w:pos="1081"/>
        </w:tabs>
        <w:ind w:left="975"/>
        <w:rPr>
          <w:color w:val="000000"/>
          <w:sz w:val="22"/>
          <w:szCs w:val="22"/>
        </w:rPr>
      </w:pPr>
    </w:p>
    <w:p w:rsidR="00897F75" w:rsidRPr="00751331" w:rsidRDefault="00897F75" w:rsidP="00897F75">
      <w:pPr>
        <w:widowControl/>
        <w:tabs>
          <w:tab w:val="left" w:pos="720"/>
          <w:tab w:val="left" w:pos="1081"/>
        </w:tabs>
        <w:ind w:left="975"/>
        <w:rPr>
          <w:color w:val="000000"/>
          <w:sz w:val="22"/>
          <w:szCs w:val="22"/>
        </w:rPr>
      </w:pPr>
      <w:r w:rsidRPr="00751331">
        <w:rPr>
          <w:color w:val="000000"/>
          <w:sz w:val="22"/>
          <w:szCs w:val="22"/>
        </w:rPr>
        <w:t>|__|</w:t>
      </w:r>
    </w:p>
    <w:p w:rsidR="00897F75" w:rsidRPr="00751331" w:rsidRDefault="00897F75" w:rsidP="00897F75">
      <w:pPr>
        <w:widowControl/>
        <w:tabs>
          <w:tab w:val="left" w:pos="1081"/>
        </w:tabs>
        <w:ind w:left="1350" w:hanging="1350"/>
        <w:rPr>
          <w:b/>
          <w:color w:val="000000"/>
        </w:rPr>
      </w:pPr>
    </w:p>
    <w:p w:rsidR="00011F8F" w:rsidRPr="00751331" w:rsidRDefault="00011F8F" w:rsidP="00897F75">
      <w:pPr>
        <w:widowControl/>
        <w:tabs>
          <w:tab w:val="left" w:pos="1081"/>
        </w:tabs>
        <w:rPr>
          <w:b/>
          <w:color w:val="000000"/>
          <w:sz w:val="22"/>
          <w:szCs w:val="22"/>
        </w:rPr>
      </w:pPr>
      <w:r w:rsidRPr="00751331">
        <w:rPr>
          <w:b/>
          <w:color w:val="000000"/>
        </w:rPr>
        <w:t>H6</w:t>
      </w:r>
      <w:r w:rsidR="00F624C7" w:rsidRPr="00751331">
        <w:rPr>
          <w:b/>
          <w:color w:val="000000"/>
        </w:rPr>
        <w:t>f</w:t>
      </w:r>
      <w:r w:rsidRPr="00751331">
        <w:rPr>
          <w:b/>
          <w:color w:val="000000"/>
        </w:rPr>
        <w:t>2</w:t>
      </w:r>
      <w:r w:rsidR="00897F75" w:rsidRPr="00751331">
        <w:rPr>
          <w:b/>
          <w:color w:val="000000"/>
        </w:rPr>
        <w:t xml:space="preserve"> </w:t>
      </w:r>
      <w:r w:rsidRPr="00751331">
        <w:rPr>
          <w:b/>
          <w:color w:val="000000"/>
        </w:rPr>
        <w:t xml:space="preserve"> </w:t>
      </w:r>
      <w:r w:rsidR="00897F75" w:rsidRPr="00751331">
        <w:rPr>
          <w:b/>
          <w:color w:val="000000"/>
        </w:rPr>
        <w:t xml:space="preserve">When you </w:t>
      </w:r>
      <w:r w:rsidRPr="00751331">
        <w:rPr>
          <w:b/>
          <w:color w:val="000000"/>
        </w:rPr>
        <w:t>completely stopped smoking by quitting ALL AT ONCE,</w:t>
      </w:r>
      <w:r w:rsidR="00897F75" w:rsidRPr="00751331">
        <w:rPr>
          <w:b/>
          <w:color w:val="000000"/>
        </w:rPr>
        <w:t xml:space="preserve"> w</w:t>
      </w:r>
      <w:r w:rsidR="00897F75" w:rsidRPr="00751331">
        <w:rPr>
          <w:b/>
          <w:color w:val="000000"/>
          <w:sz w:val="22"/>
          <w:szCs w:val="22"/>
        </w:rPr>
        <w:t xml:space="preserve">ould you say </w:t>
      </w:r>
    </w:p>
    <w:p w:rsidR="00897F75" w:rsidRPr="00751331" w:rsidRDefault="00011F8F" w:rsidP="00897F75">
      <w:pPr>
        <w:widowControl/>
        <w:tabs>
          <w:tab w:val="left" w:pos="1081"/>
        </w:tabs>
        <w:rPr>
          <w:b/>
          <w:color w:val="000000"/>
        </w:rPr>
      </w:pPr>
      <w:r w:rsidRPr="00751331">
        <w:rPr>
          <w:b/>
          <w:color w:val="000000"/>
          <w:sz w:val="22"/>
          <w:szCs w:val="22"/>
        </w:rPr>
        <w:tab/>
      </w:r>
      <w:proofErr w:type="gramStart"/>
      <w:r w:rsidR="00897F75" w:rsidRPr="00751331">
        <w:rPr>
          <w:b/>
          <w:color w:val="000000"/>
          <w:sz w:val="22"/>
          <w:szCs w:val="22"/>
        </w:rPr>
        <w:t xml:space="preserve">you </w:t>
      </w:r>
      <w:r w:rsidRPr="00751331">
        <w:rPr>
          <w:b/>
          <w:color w:val="000000"/>
          <w:sz w:val="22"/>
          <w:szCs w:val="22"/>
        </w:rPr>
        <w:t xml:space="preserve"> </w:t>
      </w:r>
      <w:r w:rsidR="00897F75" w:rsidRPr="00751331">
        <w:rPr>
          <w:b/>
          <w:color w:val="000000"/>
          <w:sz w:val="22"/>
          <w:szCs w:val="22"/>
        </w:rPr>
        <w:t>QUIT</w:t>
      </w:r>
      <w:proofErr w:type="gramEnd"/>
      <w:r w:rsidR="00897F75" w:rsidRPr="00751331">
        <w:rPr>
          <w:b/>
          <w:color w:val="000000"/>
          <w:sz w:val="22"/>
          <w:szCs w:val="22"/>
        </w:rPr>
        <w:t xml:space="preserve">  “</w:t>
      </w:r>
      <w:r w:rsidRPr="00751331">
        <w:rPr>
          <w:b/>
          <w:color w:val="000000"/>
          <w:sz w:val="22"/>
          <w:szCs w:val="22"/>
        </w:rPr>
        <w:t>COLD TURKEY</w:t>
      </w:r>
      <w:r w:rsidR="00F624C7" w:rsidRPr="00751331">
        <w:rPr>
          <w:b/>
          <w:color w:val="000000"/>
          <w:sz w:val="22"/>
          <w:szCs w:val="22"/>
        </w:rPr>
        <w:t>”</w:t>
      </w:r>
      <w:r w:rsidR="00897F75" w:rsidRPr="00751331">
        <w:rPr>
          <w:b/>
          <w:color w:val="000000"/>
          <w:sz w:val="22"/>
          <w:szCs w:val="22"/>
        </w:rPr>
        <w:t>?</w:t>
      </w:r>
    </w:p>
    <w:p w:rsidR="00011F8F" w:rsidRPr="00751331" w:rsidRDefault="00011F8F" w:rsidP="00897F75">
      <w:pPr>
        <w:widowControl/>
        <w:tabs>
          <w:tab w:val="left" w:pos="1081"/>
        </w:tabs>
        <w:rPr>
          <w:b/>
          <w:color w:val="000000"/>
        </w:rPr>
      </w:pPr>
    </w:p>
    <w:p w:rsidR="00897F75" w:rsidRPr="00751331" w:rsidRDefault="00897F75" w:rsidP="00897F75">
      <w:pPr>
        <w:widowControl/>
        <w:numPr>
          <w:ilvl w:val="0"/>
          <w:numId w:val="25"/>
        </w:numPr>
        <w:tabs>
          <w:tab w:val="left" w:pos="1081"/>
        </w:tabs>
        <w:rPr>
          <w:color w:val="000000"/>
        </w:rPr>
      </w:pPr>
      <w:r w:rsidRPr="00751331">
        <w:rPr>
          <w:color w:val="000000"/>
        </w:rPr>
        <w:t>Y</w:t>
      </w:r>
      <w:r w:rsidR="00F624C7" w:rsidRPr="00751331">
        <w:rPr>
          <w:color w:val="000000"/>
        </w:rPr>
        <w:t>es</w:t>
      </w:r>
    </w:p>
    <w:p w:rsidR="00700844" w:rsidRPr="00751331" w:rsidRDefault="00F624C7" w:rsidP="00700844">
      <w:pPr>
        <w:widowControl/>
        <w:numPr>
          <w:ilvl w:val="0"/>
          <w:numId w:val="25"/>
        </w:numPr>
        <w:tabs>
          <w:tab w:val="left" w:pos="1081"/>
        </w:tabs>
        <w:rPr>
          <w:b/>
          <w:color w:val="000000"/>
        </w:rPr>
      </w:pPr>
      <w:r w:rsidRPr="00751331">
        <w:rPr>
          <w:color w:val="000000"/>
        </w:rPr>
        <w:t>No</w:t>
      </w:r>
    </w:p>
    <w:p w:rsidR="00F624C7" w:rsidRPr="00751331" w:rsidRDefault="00F624C7" w:rsidP="00F624C7">
      <w:pPr>
        <w:widowControl/>
        <w:tabs>
          <w:tab w:val="left" w:pos="1081"/>
        </w:tabs>
        <w:ind w:left="1440"/>
        <w:rPr>
          <w:b/>
          <w:color w:val="000000"/>
        </w:rPr>
      </w:pPr>
    </w:p>
    <w:p w:rsidR="00700844" w:rsidRPr="00751331" w:rsidRDefault="00F624C7" w:rsidP="00700844">
      <w:pPr>
        <w:widowControl/>
        <w:tabs>
          <w:tab w:val="left" w:pos="1081"/>
        </w:tabs>
        <w:rPr>
          <w:b/>
          <w:color w:val="000000"/>
        </w:rPr>
      </w:pPr>
      <w:r w:rsidRPr="00751331">
        <w:rPr>
          <w:b/>
          <w:color w:val="000000"/>
        </w:rPr>
        <w:t>FR:</w:t>
      </w:r>
      <w:r w:rsidR="00700844" w:rsidRPr="00751331">
        <w:rPr>
          <w:b/>
          <w:color w:val="000000"/>
        </w:rPr>
        <w:t xml:space="preserve">  “</w:t>
      </w:r>
      <w:r w:rsidR="00700844" w:rsidRPr="00751331">
        <w:rPr>
          <w:color w:val="000000"/>
        </w:rPr>
        <w:t xml:space="preserve">COLD TURKEY” IS </w:t>
      </w:r>
      <w:r w:rsidR="00BE6677" w:rsidRPr="00751331">
        <w:rPr>
          <w:color w:val="000000"/>
        </w:rPr>
        <w:t>S</w:t>
      </w:r>
      <w:r w:rsidR="00700844" w:rsidRPr="00751331">
        <w:rPr>
          <w:color w:val="000000"/>
        </w:rPr>
        <w:t>TOPPING ALL AT ONCE WITHOUT ANY AIDS</w:t>
      </w:r>
    </w:p>
    <w:p w:rsidR="00F624C7" w:rsidRPr="00751331" w:rsidRDefault="00F624C7" w:rsidP="00F624C7">
      <w:pPr>
        <w:widowControl/>
        <w:tabs>
          <w:tab w:val="left" w:pos="1081"/>
        </w:tabs>
        <w:rPr>
          <w:b/>
          <w:color w:val="000000"/>
        </w:rPr>
      </w:pPr>
    </w:p>
    <w:p w:rsidR="00011F8F" w:rsidRPr="00751331" w:rsidRDefault="00F624C7" w:rsidP="00DB7C3F">
      <w:pPr>
        <w:widowControl/>
        <w:tabs>
          <w:tab w:val="left" w:pos="1440"/>
        </w:tabs>
        <w:rPr>
          <w:b/>
          <w:color w:val="000000"/>
        </w:rPr>
      </w:pPr>
      <w:r w:rsidRPr="00751331">
        <w:rPr>
          <w:b/>
          <w:color w:val="000000"/>
        </w:rPr>
        <w:tab/>
      </w:r>
      <w:r w:rsidR="00897F75" w:rsidRPr="00751331">
        <w:rPr>
          <w:b/>
          <w:color w:val="000000"/>
        </w:rPr>
        <w:t>|__|</w:t>
      </w:r>
    </w:p>
    <w:p w:rsidR="0038465A" w:rsidRPr="00751331" w:rsidRDefault="0038465A" w:rsidP="0038465A">
      <w:pPr>
        <w:widowControl/>
        <w:tabs>
          <w:tab w:val="left" w:pos="1081"/>
        </w:tabs>
        <w:jc w:val="both"/>
        <w:rPr>
          <w:b/>
          <w:color w:val="000000"/>
        </w:rPr>
      </w:pPr>
    </w:p>
    <w:p w:rsidR="0038465A" w:rsidRPr="00751331" w:rsidRDefault="0038465A" w:rsidP="0038465A">
      <w:pPr>
        <w:widowControl/>
        <w:tabs>
          <w:tab w:val="left" w:pos="1081"/>
        </w:tabs>
        <w:jc w:val="both"/>
        <w:rPr>
          <w:b/>
          <w:color w:val="000000"/>
        </w:rPr>
      </w:pPr>
    </w:p>
    <w:p w:rsidR="006A762C" w:rsidRPr="00751331"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sidRPr="00751331">
        <w:rPr>
          <w:b/>
          <w:bCs/>
          <w:color w:val="000000"/>
        </w:rPr>
        <w:t>H61a</w:t>
      </w:r>
      <w:r w:rsidRPr="00751331">
        <w:rPr>
          <w:b/>
          <w:bCs/>
          <w:color w:val="000000"/>
          <w:sz w:val="22"/>
          <w:szCs w:val="22"/>
        </w:rPr>
        <w:t xml:space="preserve">   In the 12 MONTHS BEFORE you COMPLETELY quit smoking, did you </w:t>
      </w:r>
      <w:smartTag w:uri="urn:schemas-microsoft-com:office:smarttags" w:element="stockticker">
        <w:r w:rsidRPr="00751331">
          <w:rPr>
            <w:b/>
            <w:bCs/>
            <w:color w:val="000000"/>
            <w:sz w:val="22"/>
            <w:szCs w:val="22"/>
          </w:rPr>
          <w:t>SEE</w:t>
        </w:r>
      </w:smartTag>
      <w:r w:rsidRPr="00751331">
        <w:rPr>
          <w:b/>
          <w:bCs/>
          <w:color w:val="000000"/>
          <w:sz w:val="22"/>
          <w:szCs w:val="22"/>
        </w:rPr>
        <w:t xml:space="preserve"> a medical doctor?</w:t>
      </w:r>
    </w:p>
    <w:p w:rsidR="003E439F" w:rsidRPr="00751331" w:rsidRDefault="003E439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AE44C5" w:rsidRPr="00751331" w:rsidRDefault="003E439F" w:rsidP="00DB7C3F">
      <w:pPr>
        <w:numPr>
          <w:ilvl w:val="0"/>
          <w:numId w:val="9"/>
        </w:numPr>
        <w:tabs>
          <w:tab w:val="left" w:pos="720"/>
          <w:tab w:val="left" w:pos="1620"/>
        </w:tabs>
        <w:rPr>
          <w:caps/>
          <w:snapToGrid w:val="0"/>
          <w:color w:val="000000"/>
          <w:sz w:val="22"/>
          <w:szCs w:val="22"/>
        </w:rPr>
      </w:pPr>
      <w:r w:rsidRPr="00751331">
        <w:rPr>
          <w:caps/>
          <w:snapToGrid w:val="0"/>
          <w:color w:val="000000"/>
          <w:sz w:val="22"/>
          <w:szCs w:val="22"/>
        </w:rPr>
        <w:t>Y</w:t>
      </w:r>
      <w:r w:rsidR="00F624C7" w:rsidRPr="00751331">
        <w:rPr>
          <w:caps/>
          <w:snapToGrid w:val="0"/>
          <w:color w:val="000000"/>
          <w:sz w:val="22"/>
          <w:szCs w:val="22"/>
        </w:rPr>
        <w:t>es</w:t>
      </w:r>
      <w:r w:rsidR="00DB7C3F">
        <w:rPr>
          <w:caps/>
          <w:snapToGrid w:val="0"/>
          <w:color w:val="000000"/>
          <w:sz w:val="22"/>
          <w:szCs w:val="22"/>
        </w:rPr>
        <w:tab/>
      </w:r>
      <w:r w:rsidR="00AE44C5" w:rsidRPr="00751331">
        <w:rPr>
          <w:b/>
          <w:caps/>
          <w:snapToGrid w:val="0"/>
          <w:color w:val="000000"/>
          <w:sz w:val="22"/>
          <w:szCs w:val="22"/>
        </w:rPr>
        <w:t>GO TO H61</w:t>
      </w:r>
      <w:r w:rsidR="00423F51" w:rsidRPr="00751331">
        <w:rPr>
          <w:b/>
          <w:bCs/>
          <w:color w:val="000000"/>
        </w:rPr>
        <w:t>b</w:t>
      </w:r>
      <w:r w:rsidR="00423F51" w:rsidRPr="00751331" w:rsidDel="00423F51">
        <w:rPr>
          <w:b/>
          <w:caps/>
          <w:snapToGrid w:val="0"/>
          <w:color w:val="000000"/>
          <w:sz w:val="22"/>
          <w:szCs w:val="22"/>
        </w:rPr>
        <w:t xml:space="preserve"> </w:t>
      </w:r>
    </w:p>
    <w:p w:rsidR="003E439F" w:rsidRPr="00751331" w:rsidRDefault="003E439F" w:rsidP="00DB7C3F">
      <w:pPr>
        <w:numPr>
          <w:ilvl w:val="0"/>
          <w:numId w:val="9"/>
        </w:numPr>
        <w:tabs>
          <w:tab w:val="left" w:pos="720"/>
          <w:tab w:val="left" w:pos="1620"/>
        </w:tabs>
        <w:rPr>
          <w:caps/>
          <w:snapToGrid w:val="0"/>
          <w:color w:val="000000"/>
          <w:sz w:val="22"/>
          <w:szCs w:val="22"/>
        </w:rPr>
      </w:pPr>
      <w:r w:rsidRPr="00751331">
        <w:rPr>
          <w:caps/>
          <w:snapToGrid w:val="0"/>
          <w:color w:val="000000"/>
          <w:sz w:val="22"/>
          <w:szCs w:val="22"/>
        </w:rPr>
        <w:t>NO</w:t>
      </w:r>
      <w:r w:rsidR="00DB7C3F">
        <w:rPr>
          <w:caps/>
          <w:snapToGrid w:val="0"/>
          <w:color w:val="000000"/>
          <w:sz w:val="22"/>
          <w:szCs w:val="22"/>
        </w:rPr>
        <w:tab/>
      </w:r>
      <w:r w:rsidR="00AE44C5" w:rsidRPr="00751331">
        <w:rPr>
          <w:rFonts w:ascii="Times New Roman Bold" w:hAnsi="Times New Roman Bold"/>
          <w:b/>
          <w:snapToGrid w:val="0"/>
          <w:color w:val="000000"/>
        </w:rPr>
        <w:t>GO TO H62a</w:t>
      </w:r>
    </w:p>
    <w:p w:rsidR="00AE44C5" w:rsidRPr="00751331" w:rsidRDefault="00AE44C5" w:rsidP="00AE44C5">
      <w:pPr>
        <w:tabs>
          <w:tab w:val="left" w:pos="720"/>
        </w:tabs>
        <w:ind w:left="975"/>
        <w:rPr>
          <w:caps/>
          <w:snapToGrid w:val="0"/>
          <w:color w:val="000000"/>
          <w:sz w:val="22"/>
          <w:szCs w:val="22"/>
        </w:rPr>
      </w:pPr>
    </w:p>
    <w:p w:rsidR="003E439F" w:rsidRPr="00751331" w:rsidRDefault="003E439F" w:rsidP="00AE44C5">
      <w:pPr>
        <w:tabs>
          <w:tab w:val="left" w:pos="720"/>
        </w:tabs>
        <w:ind w:left="975"/>
        <w:rPr>
          <w:rFonts w:ascii="Times New Roman Bold" w:hAnsi="Times New Roman Bold"/>
          <w:b/>
          <w:snapToGrid w:val="0"/>
          <w:color w:val="000000"/>
        </w:rPr>
      </w:pPr>
      <w:smartTag w:uri="urn:schemas-microsoft-com:office:smarttags" w:element="stockticker">
        <w:r w:rsidRPr="00751331">
          <w:rPr>
            <w:caps/>
            <w:snapToGrid w:val="0"/>
            <w:color w:val="000000"/>
            <w:sz w:val="22"/>
            <w:szCs w:val="22"/>
          </w:rPr>
          <w:t>don</w:t>
        </w:r>
      </w:smartTag>
      <w:r w:rsidRPr="00751331">
        <w:rPr>
          <w:caps/>
          <w:snapToGrid w:val="0"/>
          <w:color w:val="000000"/>
          <w:sz w:val="22"/>
          <w:szCs w:val="22"/>
        </w:rPr>
        <w:t xml:space="preserve">’t know </w:t>
      </w:r>
      <w:r w:rsidR="00AE44C5" w:rsidRPr="00751331">
        <w:rPr>
          <w:caps/>
          <w:snapToGrid w:val="0"/>
          <w:color w:val="000000"/>
          <w:sz w:val="22"/>
          <w:szCs w:val="22"/>
        </w:rPr>
        <w:t xml:space="preserve">or </w:t>
      </w:r>
      <w:r w:rsidRPr="00751331">
        <w:rPr>
          <w:caps/>
          <w:snapToGrid w:val="0"/>
          <w:color w:val="000000"/>
          <w:sz w:val="22"/>
          <w:szCs w:val="22"/>
        </w:rPr>
        <w:t xml:space="preserve">refused </w:t>
      </w:r>
      <w:r w:rsidR="0038465A" w:rsidRPr="00751331">
        <w:rPr>
          <w:caps/>
          <w:snapToGrid w:val="0"/>
          <w:color w:val="000000"/>
          <w:sz w:val="22"/>
          <w:szCs w:val="22"/>
        </w:rPr>
        <w:t>---</w:t>
      </w:r>
      <w:r w:rsidRPr="00751331">
        <w:rPr>
          <w:caps/>
          <w:snapToGrid w:val="0"/>
          <w:color w:val="000000"/>
          <w:sz w:val="22"/>
          <w:szCs w:val="22"/>
        </w:rPr>
        <w:t xml:space="preserve"> </w:t>
      </w:r>
      <w:r w:rsidR="00AE44C5" w:rsidRPr="00751331">
        <w:rPr>
          <w:b/>
          <w:caps/>
          <w:snapToGrid w:val="0"/>
          <w:color w:val="000000"/>
          <w:sz w:val="22"/>
          <w:szCs w:val="22"/>
        </w:rPr>
        <w:t>GO</w:t>
      </w:r>
      <w:r w:rsidRPr="00751331">
        <w:rPr>
          <w:rFonts w:ascii="Times New Roman Bold" w:hAnsi="Times New Roman Bold"/>
          <w:b/>
          <w:snapToGrid w:val="0"/>
          <w:color w:val="000000"/>
        </w:rPr>
        <w:t xml:space="preserve"> TO H6</w:t>
      </w:r>
      <w:r w:rsidR="00AE44C5" w:rsidRPr="00751331">
        <w:rPr>
          <w:rFonts w:ascii="Times New Roman Bold" w:hAnsi="Times New Roman Bold"/>
          <w:b/>
          <w:snapToGrid w:val="0"/>
          <w:color w:val="000000"/>
        </w:rPr>
        <w:t>2a</w:t>
      </w:r>
    </w:p>
    <w:p w:rsidR="002B6D6A" w:rsidRPr="00751331" w:rsidRDefault="002B6D6A" w:rsidP="00AE44C5">
      <w:pPr>
        <w:tabs>
          <w:tab w:val="left" w:pos="720"/>
        </w:tabs>
        <w:ind w:left="975"/>
        <w:rPr>
          <w:b/>
          <w:color w:val="000000"/>
        </w:rPr>
      </w:pPr>
    </w:p>
    <w:p w:rsidR="002B6D6A" w:rsidRPr="00751331" w:rsidRDefault="002B6D6A" w:rsidP="00AE44C5">
      <w:pPr>
        <w:tabs>
          <w:tab w:val="left" w:pos="720"/>
        </w:tabs>
        <w:ind w:left="975"/>
        <w:rPr>
          <w:b/>
          <w:color w:val="000000"/>
        </w:rPr>
      </w:pPr>
      <w:r w:rsidRPr="00751331">
        <w:rPr>
          <w:b/>
          <w:color w:val="000000"/>
        </w:rPr>
        <w:t>|__|</w:t>
      </w:r>
    </w:p>
    <w:p w:rsidR="00DB24C9" w:rsidRPr="00751331" w:rsidRDefault="00DB24C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Pr="00751331"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sidRPr="00751331">
        <w:rPr>
          <w:b/>
          <w:bCs/>
          <w:color w:val="000000"/>
        </w:rPr>
        <w:t>H61b</w:t>
      </w:r>
      <w:r w:rsidRPr="00751331">
        <w:rPr>
          <w:b/>
          <w:bCs/>
          <w:color w:val="000000"/>
          <w:sz w:val="22"/>
          <w:szCs w:val="22"/>
        </w:rPr>
        <w:t xml:space="preserve">   During the 12 MONTHS BEFORE you completely quit smoking, did any medical doctor ADVISE you to stop smoking?</w:t>
      </w:r>
    </w:p>
    <w:p w:rsidR="003E439F" w:rsidRPr="00751331" w:rsidRDefault="003E439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3E439F" w:rsidRPr="00751331" w:rsidRDefault="003E439F" w:rsidP="00DB7C3F">
      <w:pPr>
        <w:numPr>
          <w:ilvl w:val="0"/>
          <w:numId w:val="26"/>
        </w:numPr>
        <w:tabs>
          <w:tab w:val="left" w:pos="720"/>
          <w:tab w:val="left" w:pos="1620"/>
        </w:tabs>
        <w:rPr>
          <w:caps/>
          <w:snapToGrid w:val="0"/>
          <w:color w:val="000000"/>
          <w:sz w:val="22"/>
          <w:szCs w:val="22"/>
        </w:rPr>
      </w:pPr>
      <w:r w:rsidRPr="00751331">
        <w:rPr>
          <w:caps/>
          <w:snapToGrid w:val="0"/>
          <w:color w:val="000000"/>
          <w:sz w:val="22"/>
          <w:szCs w:val="22"/>
        </w:rPr>
        <w:t>YES</w:t>
      </w:r>
      <w:r w:rsidR="00DB7C3F">
        <w:rPr>
          <w:caps/>
          <w:snapToGrid w:val="0"/>
          <w:color w:val="000000"/>
          <w:sz w:val="22"/>
          <w:szCs w:val="22"/>
        </w:rPr>
        <w:tab/>
      </w:r>
      <w:r w:rsidR="0038465A" w:rsidRPr="00751331">
        <w:rPr>
          <w:b/>
          <w:caps/>
          <w:snapToGrid w:val="0"/>
          <w:color w:val="000000"/>
          <w:sz w:val="22"/>
          <w:szCs w:val="22"/>
        </w:rPr>
        <w:t>GO TO H61</w:t>
      </w:r>
      <w:r w:rsidR="00423F51" w:rsidRPr="00751331">
        <w:t>c</w:t>
      </w:r>
      <w:r w:rsidR="00423F51" w:rsidRPr="00751331" w:rsidDel="00423F51">
        <w:rPr>
          <w:b/>
          <w:caps/>
          <w:snapToGrid w:val="0"/>
          <w:color w:val="000000"/>
          <w:sz w:val="22"/>
          <w:szCs w:val="22"/>
        </w:rPr>
        <w:t xml:space="preserve"> </w:t>
      </w:r>
    </w:p>
    <w:p w:rsidR="003E439F" w:rsidRPr="00751331" w:rsidRDefault="003E439F" w:rsidP="00DB7C3F">
      <w:pPr>
        <w:numPr>
          <w:ilvl w:val="0"/>
          <w:numId w:val="26"/>
        </w:numPr>
        <w:tabs>
          <w:tab w:val="left" w:pos="720"/>
          <w:tab w:val="left" w:pos="1620"/>
        </w:tabs>
        <w:rPr>
          <w:caps/>
          <w:snapToGrid w:val="0"/>
          <w:color w:val="000000"/>
          <w:sz w:val="22"/>
          <w:szCs w:val="22"/>
        </w:rPr>
      </w:pPr>
      <w:r w:rsidRPr="00751331">
        <w:rPr>
          <w:caps/>
          <w:snapToGrid w:val="0"/>
          <w:color w:val="000000"/>
          <w:sz w:val="22"/>
          <w:szCs w:val="22"/>
        </w:rPr>
        <w:t>NO</w:t>
      </w:r>
      <w:r w:rsidR="00DB7C3F">
        <w:rPr>
          <w:caps/>
          <w:snapToGrid w:val="0"/>
          <w:color w:val="000000"/>
          <w:sz w:val="22"/>
          <w:szCs w:val="22"/>
        </w:rPr>
        <w:tab/>
      </w:r>
      <w:r w:rsidR="0038465A" w:rsidRPr="00751331">
        <w:rPr>
          <w:rFonts w:ascii="Times New Roman Bold" w:hAnsi="Times New Roman Bold"/>
          <w:b/>
          <w:snapToGrid w:val="0"/>
          <w:color w:val="000000"/>
        </w:rPr>
        <w:t>GO</w:t>
      </w:r>
      <w:r w:rsidRPr="00751331">
        <w:rPr>
          <w:rFonts w:ascii="Times New Roman Bold" w:hAnsi="Times New Roman Bold"/>
          <w:b/>
          <w:snapToGrid w:val="0"/>
          <w:color w:val="000000"/>
        </w:rPr>
        <w:t xml:space="preserve"> TO H6</w:t>
      </w:r>
      <w:r w:rsidR="0038465A" w:rsidRPr="00751331">
        <w:rPr>
          <w:rFonts w:ascii="Times New Roman Bold" w:hAnsi="Times New Roman Bold"/>
          <w:b/>
          <w:snapToGrid w:val="0"/>
          <w:color w:val="000000"/>
        </w:rPr>
        <w:t>2a</w:t>
      </w:r>
    </w:p>
    <w:p w:rsidR="0038465A" w:rsidRPr="00751331" w:rsidRDefault="0038465A" w:rsidP="0038465A">
      <w:pPr>
        <w:tabs>
          <w:tab w:val="left" w:pos="720"/>
        </w:tabs>
        <w:ind w:left="900"/>
        <w:rPr>
          <w:caps/>
          <w:snapToGrid w:val="0"/>
          <w:color w:val="000000"/>
          <w:sz w:val="22"/>
          <w:szCs w:val="22"/>
        </w:rPr>
      </w:pPr>
    </w:p>
    <w:p w:rsidR="003E439F" w:rsidRPr="00751331" w:rsidRDefault="003E439F" w:rsidP="0038465A">
      <w:pPr>
        <w:tabs>
          <w:tab w:val="left" w:pos="720"/>
        </w:tabs>
        <w:ind w:left="900"/>
        <w:rPr>
          <w:b/>
          <w:color w:val="000000"/>
        </w:rPr>
      </w:pPr>
      <w:smartTag w:uri="urn:schemas-microsoft-com:office:smarttags" w:element="stockticker">
        <w:r w:rsidRPr="00751331">
          <w:rPr>
            <w:caps/>
            <w:snapToGrid w:val="0"/>
            <w:color w:val="000000"/>
            <w:sz w:val="22"/>
            <w:szCs w:val="22"/>
          </w:rPr>
          <w:t>don</w:t>
        </w:r>
      </w:smartTag>
      <w:r w:rsidRPr="00751331">
        <w:rPr>
          <w:caps/>
          <w:snapToGrid w:val="0"/>
          <w:color w:val="000000"/>
          <w:sz w:val="22"/>
          <w:szCs w:val="22"/>
        </w:rPr>
        <w:t xml:space="preserve">’t know </w:t>
      </w:r>
      <w:r w:rsidR="0038465A" w:rsidRPr="00751331">
        <w:rPr>
          <w:caps/>
          <w:snapToGrid w:val="0"/>
          <w:color w:val="000000"/>
          <w:sz w:val="22"/>
          <w:szCs w:val="22"/>
        </w:rPr>
        <w:t xml:space="preserve"> or </w:t>
      </w:r>
      <w:r w:rsidRPr="00751331">
        <w:rPr>
          <w:caps/>
          <w:snapToGrid w:val="0"/>
          <w:color w:val="000000"/>
          <w:sz w:val="22"/>
          <w:szCs w:val="22"/>
        </w:rPr>
        <w:t xml:space="preserve">refused  </w:t>
      </w:r>
      <w:r w:rsidR="0038465A" w:rsidRPr="00751331">
        <w:rPr>
          <w:rFonts w:ascii="Times New Roman Bold" w:hAnsi="Times New Roman Bold"/>
          <w:b/>
          <w:snapToGrid w:val="0"/>
          <w:color w:val="000000"/>
        </w:rPr>
        <w:t>GO</w:t>
      </w:r>
      <w:r w:rsidRPr="00751331">
        <w:rPr>
          <w:rFonts w:ascii="Times New Roman Bold" w:hAnsi="Times New Roman Bold"/>
          <w:b/>
          <w:snapToGrid w:val="0"/>
          <w:color w:val="000000"/>
        </w:rPr>
        <w:t xml:space="preserve"> TO H6</w:t>
      </w:r>
      <w:r w:rsidR="0038465A" w:rsidRPr="00751331">
        <w:rPr>
          <w:rFonts w:ascii="Times New Roman Bold" w:hAnsi="Times New Roman Bold"/>
          <w:b/>
          <w:snapToGrid w:val="0"/>
          <w:color w:val="000000"/>
        </w:rPr>
        <w:t>2a</w:t>
      </w:r>
    </w:p>
    <w:p w:rsidR="00DB24C9" w:rsidRPr="00751331" w:rsidRDefault="00DB24C9" w:rsidP="008B2120">
      <w:pPr>
        <w:pStyle w:val="BodyText2"/>
        <w:tabs>
          <w:tab w:val="left" w:pos="-1080"/>
          <w:tab w:val="left" w:pos="-720"/>
          <w:tab w:val="left" w:pos="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pPr>
    </w:p>
    <w:p w:rsidR="002B6D6A" w:rsidRPr="00751331" w:rsidRDefault="002B6D6A" w:rsidP="002B6D6A">
      <w:pPr>
        <w:tabs>
          <w:tab w:val="left" w:pos="720"/>
        </w:tabs>
        <w:ind w:left="975"/>
        <w:rPr>
          <w:b/>
          <w:color w:val="000000"/>
        </w:rPr>
      </w:pPr>
      <w:r w:rsidRPr="00751331">
        <w:rPr>
          <w:b/>
          <w:color w:val="000000"/>
        </w:rPr>
        <w:t>|__|</w:t>
      </w:r>
    </w:p>
    <w:p w:rsidR="002B6D6A" w:rsidRPr="00751331" w:rsidRDefault="002B6D6A" w:rsidP="008B2120">
      <w:pPr>
        <w:pStyle w:val="BodyText2"/>
        <w:tabs>
          <w:tab w:val="left" w:pos="-1080"/>
          <w:tab w:val="left" w:pos="-720"/>
          <w:tab w:val="left" w:pos="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pPr>
    </w:p>
    <w:p w:rsidR="002B6D6A" w:rsidRPr="00751331" w:rsidRDefault="002B6D6A" w:rsidP="008B2120">
      <w:pPr>
        <w:pStyle w:val="BodyText2"/>
        <w:tabs>
          <w:tab w:val="left" w:pos="-1080"/>
          <w:tab w:val="left" w:pos="-720"/>
          <w:tab w:val="left" w:pos="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pPr>
    </w:p>
    <w:p w:rsidR="006A762C" w:rsidRPr="00751331" w:rsidRDefault="006A762C" w:rsidP="008B2120">
      <w:pPr>
        <w:pStyle w:val="BodyText2"/>
        <w:tabs>
          <w:tab w:val="left" w:pos="-1080"/>
          <w:tab w:val="left" w:pos="-720"/>
          <w:tab w:val="left" w:pos="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751331">
        <w:rPr>
          <w:sz w:val="24"/>
          <w:szCs w:val="24"/>
        </w:rPr>
        <w:t>H61c</w:t>
      </w:r>
      <w:r w:rsidR="00F624C7" w:rsidRPr="00751331">
        <w:rPr>
          <w:sz w:val="24"/>
          <w:szCs w:val="24"/>
        </w:rPr>
        <w:t>1</w:t>
      </w:r>
      <w:r w:rsidRPr="00751331">
        <w:tab/>
        <w:t>In the 12 MONTHS BEFORE you quit smoking, when a medical doctor advised you to quit smoking, did the doctor also</w:t>
      </w:r>
      <w:r w:rsidR="00DC04B8" w:rsidRPr="00751331">
        <w:t>:</w:t>
      </w:r>
    </w:p>
    <w:p w:rsidR="006A762C" w:rsidRPr="00751331" w:rsidRDefault="006A762C" w:rsidP="00F62F2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DC04B8" w:rsidRPr="00751331" w:rsidRDefault="00DC04B8" w:rsidP="00DC04B8">
      <w:pPr>
        <w:tabs>
          <w:tab w:val="left" w:pos="-1080"/>
          <w:tab w:val="left" w:pos="-720"/>
          <w:tab w:val="left" w:pos="0"/>
          <w:tab w:val="left" w:pos="72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714643" w:rsidRPr="00751331" w:rsidRDefault="000201A2" w:rsidP="00F62F20">
      <w:pPr>
        <w:tabs>
          <w:tab w:val="left" w:pos="-1080"/>
          <w:tab w:val="left" w:pos="-720"/>
          <w:tab w:val="left" w:pos="90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900" w:hanging="900"/>
        <w:rPr>
          <w:rFonts w:ascii="Times New Roman Bold" w:hAnsi="Times New Roman Bold"/>
          <w:b/>
          <w:color w:val="000000"/>
          <w:sz w:val="22"/>
          <w:szCs w:val="22"/>
        </w:rPr>
      </w:pPr>
      <w:r w:rsidRPr="00751331">
        <w:rPr>
          <w:rFonts w:ascii="Times New Roman Bold" w:hAnsi="Times New Roman Bold"/>
          <w:b/>
          <w:color w:val="000000"/>
        </w:rPr>
        <w:t>H61c1</w:t>
      </w:r>
      <w:r w:rsidR="00F62F20">
        <w:rPr>
          <w:rFonts w:ascii="Times New Roman Bold" w:hAnsi="Times New Roman Bold"/>
          <w:b/>
          <w:color w:val="000000"/>
        </w:rPr>
        <w:tab/>
      </w:r>
      <w:r w:rsidRPr="00751331">
        <w:rPr>
          <w:rFonts w:ascii="Times New Roman Bold" w:hAnsi="Times New Roman Bold"/>
          <w:b/>
          <w:color w:val="000000"/>
          <w:sz w:val="22"/>
          <w:szCs w:val="22"/>
        </w:rPr>
        <w:t>Suggest that you call or use a te</w:t>
      </w:r>
      <w:r w:rsidR="00DB7C3F">
        <w:rPr>
          <w:rFonts w:ascii="Times New Roman Bold" w:hAnsi="Times New Roman Bold"/>
          <w:b/>
          <w:color w:val="000000"/>
          <w:sz w:val="22"/>
          <w:szCs w:val="22"/>
        </w:rPr>
        <w:t>lephone help line or quit line?</w:t>
      </w:r>
    </w:p>
    <w:p w:rsidR="00714643" w:rsidRPr="00751331" w:rsidRDefault="00714643" w:rsidP="00F62F20">
      <w:pPr>
        <w:tabs>
          <w:tab w:val="left" w:pos="-1080"/>
          <w:tab w:val="left" w:pos="-720"/>
          <w:tab w:val="left" w:pos="90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900" w:hanging="900"/>
        <w:rPr>
          <w:rFonts w:ascii="Times New Roman Bold" w:hAnsi="Times New Roman Bold"/>
          <w:b/>
          <w:color w:val="000000"/>
          <w:sz w:val="22"/>
          <w:szCs w:val="22"/>
        </w:rPr>
      </w:pPr>
      <w:r w:rsidRPr="00751331">
        <w:rPr>
          <w:rFonts w:ascii="Times New Roman Bold" w:hAnsi="Times New Roman Bold"/>
          <w:b/>
          <w:color w:val="000000"/>
        </w:rPr>
        <w:t>H61c2</w:t>
      </w:r>
      <w:r w:rsidR="00F62F20">
        <w:rPr>
          <w:rFonts w:ascii="Times New Roman Bold" w:hAnsi="Times New Roman Bold"/>
          <w:b/>
          <w:color w:val="000000"/>
        </w:rPr>
        <w:tab/>
      </w:r>
      <w:r w:rsidRPr="00751331">
        <w:rPr>
          <w:rFonts w:ascii="Times New Roman Bold" w:hAnsi="Times New Roman Bold"/>
          <w:b/>
          <w:color w:val="000000"/>
          <w:sz w:val="22"/>
          <w:szCs w:val="22"/>
        </w:rPr>
        <w:t>Suggest that you use a smoking cessation class, program, or counseling?</w:t>
      </w:r>
    </w:p>
    <w:p w:rsidR="00DC04B8" w:rsidRPr="00751331" w:rsidRDefault="003820E7" w:rsidP="00F62F20">
      <w:pPr>
        <w:tabs>
          <w:tab w:val="left" w:pos="-1080"/>
          <w:tab w:val="left" w:pos="-720"/>
          <w:tab w:val="left" w:pos="90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900" w:hanging="900"/>
        <w:rPr>
          <w:rFonts w:ascii="Times New Roman Bold" w:hAnsi="Times New Roman Bold"/>
          <w:b/>
          <w:color w:val="000000"/>
          <w:sz w:val="22"/>
          <w:szCs w:val="22"/>
        </w:rPr>
      </w:pPr>
      <w:hyperlink r:id="rId26" w:history="1">
        <w:r w:rsidR="0048316E" w:rsidRPr="00751331">
          <w:rPr>
            <w:rStyle w:val="Hyperlink"/>
            <w:rFonts w:ascii="Times New Roman Bold" w:hAnsi="Times New Roman Bold"/>
            <w:b/>
            <w:color w:val="000000"/>
          </w:rPr>
          <w:t>H61c3</w:t>
        </w:r>
      </w:hyperlink>
      <w:r w:rsidR="00F62F20">
        <w:rPr>
          <w:rStyle w:val="Hyperlink"/>
          <w:rFonts w:ascii="Times New Roman Bold" w:hAnsi="Times New Roman Bold"/>
          <w:b/>
          <w:color w:val="000000"/>
        </w:rPr>
        <w:tab/>
      </w:r>
      <w:r w:rsidR="00DC04B8" w:rsidRPr="00751331">
        <w:rPr>
          <w:rFonts w:ascii="Times New Roman Bold" w:hAnsi="Times New Roman Bold"/>
          <w:b/>
          <w:color w:val="000000"/>
          <w:sz w:val="22"/>
          <w:szCs w:val="22"/>
        </w:rPr>
        <w:t xml:space="preserve">Recommend or </w:t>
      </w:r>
      <w:r w:rsidR="0038465A" w:rsidRPr="00751331">
        <w:rPr>
          <w:rFonts w:ascii="Times New Roman Bold" w:hAnsi="Times New Roman Bold"/>
          <w:b/>
          <w:color w:val="000000"/>
          <w:sz w:val="22"/>
          <w:szCs w:val="22"/>
        </w:rPr>
        <w:t>p</w:t>
      </w:r>
      <w:r w:rsidR="00DC04B8" w:rsidRPr="00751331">
        <w:rPr>
          <w:rFonts w:ascii="Times New Roman Bold" w:hAnsi="Times New Roman Bold"/>
          <w:b/>
          <w:color w:val="000000"/>
          <w:sz w:val="22"/>
          <w:szCs w:val="22"/>
        </w:rPr>
        <w:t>rescribe a nicotine product such as patch, gum, lozenge, nasal spray or inhaler</w:t>
      </w:r>
      <w:r w:rsidR="00B41B61" w:rsidRPr="00751331">
        <w:rPr>
          <w:rFonts w:ascii="Times New Roman Bold" w:hAnsi="Times New Roman Bold"/>
          <w:b/>
          <w:color w:val="000000"/>
          <w:sz w:val="22"/>
          <w:szCs w:val="22"/>
        </w:rPr>
        <w:t>?</w:t>
      </w:r>
    </w:p>
    <w:p w:rsidR="00DC04B8" w:rsidRPr="00751331" w:rsidRDefault="00DC04B8" w:rsidP="00F62F20">
      <w:pPr>
        <w:tabs>
          <w:tab w:val="left" w:pos="-1080"/>
          <w:tab w:val="left" w:pos="-720"/>
          <w:tab w:val="left" w:pos="90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900" w:hanging="900"/>
        <w:rPr>
          <w:rFonts w:ascii="Times New Roman Bold" w:hAnsi="Times New Roman Bold"/>
          <w:b/>
          <w:color w:val="000000"/>
          <w:sz w:val="22"/>
          <w:szCs w:val="22"/>
        </w:rPr>
      </w:pPr>
      <w:r w:rsidRPr="00751331">
        <w:rPr>
          <w:rFonts w:ascii="Times New Roman Bold" w:hAnsi="Times New Roman Bold"/>
          <w:b/>
          <w:color w:val="000000"/>
        </w:rPr>
        <w:t>H61c</w:t>
      </w:r>
      <w:r w:rsidR="00714643" w:rsidRPr="00751331">
        <w:rPr>
          <w:rFonts w:ascii="Times New Roman Bold" w:hAnsi="Times New Roman Bold"/>
          <w:b/>
          <w:color w:val="000000"/>
        </w:rPr>
        <w:t>4</w:t>
      </w:r>
      <w:r w:rsidR="00F62F20">
        <w:rPr>
          <w:rFonts w:ascii="Times New Roman Bold" w:hAnsi="Times New Roman Bold"/>
          <w:b/>
          <w:color w:val="000000"/>
        </w:rPr>
        <w:tab/>
      </w:r>
      <w:r w:rsidRPr="00751331">
        <w:rPr>
          <w:rFonts w:ascii="Times New Roman Bold" w:hAnsi="Times New Roman Bold"/>
          <w:b/>
          <w:color w:val="000000"/>
          <w:sz w:val="22"/>
          <w:szCs w:val="22"/>
        </w:rPr>
        <w:t>Prescribe a pill such as Chanti</w:t>
      </w:r>
      <w:r w:rsidR="00714643" w:rsidRPr="00751331">
        <w:rPr>
          <w:rFonts w:ascii="Times New Roman Bold" w:hAnsi="Times New Roman Bold"/>
          <w:b/>
          <w:color w:val="000000"/>
          <w:sz w:val="22"/>
          <w:szCs w:val="22"/>
        </w:rPr>
        <w:t>x</w:t>
      </w:r>
      <w:r w:rsidRPr="00751331">
        <w:rPr>
          <w:rFonts w:ascii="Times New Roman Bold" w:hAnsi="Times New Roman Bold"/>
          <w:b/>
          <w:color w:val="000000"/>
          <w:sz w:val="22"/>
          <w:szCs w:val="22"/>
        </w:rPr>
        <w:t xml:space="preserve">, </w:t>
      </w:r>
      <w:proofErr w:type="spellStart"/>
      <w:r w:rsidRPr="00751331">
        <w:rPr>
          <w:rFonts w:ascii="Times New Roman Bold" w:hAnsi="Times New Roman Bold"/>
          <w:b/>
          <w:color w:val="000000"/>
          <w:sz w:val="22"/>
          <w:szCs w:val="22"/>
        </w:rPr>
        <w:t>Varenicline</w:t>
      </w:r>
      <w:proofErr w:type="spellEnd"/>
      <w:r w:rsidRPr="00751331">
        <w:rPr>
          <w:rFonts w:ascii="Times New Roman Bold" w:hAnsi="Times New Roman Bold"/>
          <w:b/>
          <w:color w:val="000000"/>
          <w:sz w:val="22"/>
          <w:szCs w:val="22"/>
        </w:rPr>
        <w:t xml:space="preserve">, </w:t>
      </w:r>
      <w:proofErr w:type="spellStart"/>
      <w:r w:rsidRPr="00751331">
        <w:rPr>
          <w:rFonts w:ascii="Times New Roman Bold" w:hAnsi="Times New Roman Bold"/>
          <w:b/>
          <w:color w:val="000000"/>
          <w:sz w:val="22"/>
          <w:szCs w:val="22"/>
        </w:rPr>
        <w:t>Zyban</w:t>
      </w:r>
      <w:proofErr w:type="spellEnd"/>
      <w:r w:rsidRPr="00751331">
        <w:rPr>
          <w:rFonts w:ascii="Times New Roman Bold" w:hAnsi="Times New Roman Bold"/>
          <w:b/>
          <w:color w:val="000000"/>
          <w:sz w:val="22"/>
          <w:szCs w:val="22"/>
        </w:rPr>
        <w:t xml:space="preserve">, Bupropion, </w:t>
      </w:r>
      <w:r w:rsidR="0038465A" w:rsidRPr="00751331">
        <w:rPr>
          <w:rFonts w:ascii="Times New Roman Bold" w:hAnsi="Times New Roman Bold"/>
          <w:b/>
          <w:color w:val="000000"/>
          <w:sz w:val="22"/>
          <w:szCs w:val="22"/>
        </w:rPr>
        <w:t xml:space="preserve">or </w:t>
      </w:r>
      <w:r w:rsidRPr="00751331">
        <w:rPr>
          <w:rFonts w:ascii="Times New Roman Bold" w:hAnsi="Times New Roman Bold"/>
          <w:b/>
          <w:color w:val="000000"/>
          <w:sz w:val="22"/>
          <w:szCs w:val="22"/>
        </w:rPr>
        <w:t>Wellbutrin</w:t>
      </w:r>
      <w:r w:rsidR="00B41B61" w:rsidRPr="00751331">
        <w:rPr>
          <w:rFonts w:ascii="Times New Roman Bold" w:hAnsi="Times New Roman Bold"/>
          <w:b/>
          <w:color w:val="000000"/>
          <w:sz w:val="22"/>
          <w:szCs w:val="22"/>
        </w:rPr>
        <w:t>?</w:t>
      </w:r>
    </w:p>
    <w:p w:rsidR="00DC04B8" w:rsidRPr="00751331" w:rsidRDefault="003820E7" w:rsidP="00F62F20">
      <w:pPr>
        <w:tabs>
          <w:tab w:val="left" w:pos="-1080"/>
          <w:tab w:val="left" w:pos="-720"/>
          <w:tab w:val="left" w:pos="90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900" w:hanging="900"/>
        <w:rPr>
          <w:rFonts w:ascii="Times New Roman Bold" w:hAnsi="Times New Roman Bold"/>
          <w:b/>
          <w:color w:val="000000"/>
          <w:sz w:val="22"/>
          <w:szCs w:val="22"/>
        </w:rPr>
      </w:pPr>
      <w:hyperlink r:id="rId27" w:history="1">
        <w:r w:rsidR="0048316E" w:rsidRPr="00751331">
          <w:rPr>
            <w:rStyle w:val="Hyperlink"/>
            <w:rFonts w:ascii="Times New Roman Bold" w:hAnsi="Times New Roman Bold"/>
            <w:b/>
            <w:color w:val="000000"/>
          </w:rPr>
          <w:t>H61c5</w:t>
        </w:r>
      </w:hyperlink>
      <w:r w:rsidR="00F62F20">
        <w:rPr>
          <w:rStyle w:val="Hyperlink"/>
          <w:rFonts w:ascii="Times New Roman Bold" w:hAnsi="Times New Roman Bold"/>
          <w:b/>
          <w:color w:val="000000"/>
        </w:rPr>
        <w:tab/>
      </w:r>
      <w:r w:rsidR="00DC04B8" w:rsidRPr="00751331">
        <w:rPr>
          <w:rFonts w:ascii="Times New Roman Bold" w:hAnsi="Times New Roman Bold"/>
          <w:b/>
          <w:color w:val="000000"/>
          <w:sz w:val="22"/>
          <w:szCs w:val="22"/>
        </w:rPr>
        <w:t>Suggest that you set a specific date to stop smoking?</w:t>
      </w:r>
    </w:p>
    <w:p w:rsidR="006A762C" w:rsidRPr="00751331"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p>
    <w:p w:rsidR="003E439F" w:rsidRPr="00751331" w:rsidRDefault="003E439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p>
    <w:p w:rsidR="006A762C" w:rsidRPr="00751331" w:rsidRDefault="0038465A" w:rsidP="00DB24C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center"/>
        <w:rPr>
          <w:b/>
          <w:bCs/>
          <w:color w:val="000000"/>
        </w:rPr>
      </w:pPr>
      <w:r w:rsidRPr="00751331">
        <w:rPr>
          <w:b/>
          <w:bCs/>
          <w:color w:val="000000"/>
        </w:rPr>
        <w:t>GO</w:t>
      </w:r>
      <w:r w:rsidR="003E439F" w:rsidRPr="00751331">
        <w:rPr>
          <w:b/>
          <w:bCs/>
          <w:color w:val="000000"/>
        </w:rPr>
        <w:t xml:space="preserve"> </w:t>
      </w:r>
      <w:r w:rsidR="006A762C" w:rsidRPr="00751331">
        <w:rPr>
          <w:b/>
          <w:bCs/>
          <w:color w:val="000000"/>
        </w:rPr>
        <w:t xml:space="preserve"> TO H62a</w:t>
      </w:r>
    </w:p>
    <w:p w:rsidR="006A762C" w:rsidRPr="00751331"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Pr="00751331"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sidRPr="00751331">
        <w:rPr>
          <w:b/>
          <w:bCs/>
          <w:color w:val="000000"/>
        </w:rPr>
        <w:t>H62a</w:t>
      </w:r>
      <w:r w:rsidRPr="00751331">
        <w:rPr>
          <w:b/>
          <w:bCs/>
          <w:color w:val="000000"/>
          <w:sz w:val="22"/>
          <w:szCs w:val="22"/>
        </w:rPr>
        <w:tab/>
        <w:t xml:space="preserve">In the 12 MONTHS BEFORE you COMPLETELY quit smoking, did you </w:t>
      </w:r>
      <w:smartTag w:uri="urn:schemas-microsoft-com:office:smarttags" w:element="stockticker">
        <w:r w:rsidRPr="00751331">
          <w:rPr>
            <w:b/>
            <w:bCs/>
            <w:color w:val="000000"/>
            <w:sz w:val="22"/>
            <w:szCs w:val="22"/>
          </w:rPr>
          <w:t>SEE</w:t>
        </w:r>
      </w:smartTag>
      <w:r w:rsidRPr="00751331">
        <w:rPr>
          <w:b/>
          <w:bCs/>
          <w:color w:val="000000"/>
          <w:sz w:val="22"/>
          <w:szCs w:val="22"/>
        </w:rPr>
        <w:t xml:space="preserve"> a dentist?</w:t>
      </w:r>
    </w:p>
    <w:p w:rsidR="006A762C" w:rsidRPr="00751331"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3E439F" w:rsidRPr="00751331" w:rsidRDefault="003E439F" w:rsidP="002B6D6A">
      <w:pPr>
        <w:numPr>
          <w:ilvl w:val="0"/>
          <w:numId w:val="27"/>
        </w:numPr>
        <w:tabs>
          <w:tab w:val="left" w:pos="720"/>
        </w:tabs>
        <w:rPr>
          <w:caps/>
          <w:snapToGrid w:val="0"/>
          <w:color w:val="000000"/>
          <w:sz w:val="22"/>
          <w:szCs w:val="22"/>
        </w:rPr>
      </w:pPr>
      <w:r w:rsidRPr="00751331">
        <w:rPr>
          <w:caps/>
          <w:snapToGrid w:val="0"/>
          <w:color w:val="000000"/>
          <w:sz w:val="22"/>
          <w:szCs w:val="22"/>
        </w:rPr>
        <w:t>YES</w:t>
      </w:r>
      <w:r w:rsidR="000834F2" w:rsidRPr="00751331">
        <w:rPr>
          <w:caps/>
          <w:snapToGrid w:val="0"/>
          <w:color w:val="000000"/>
          <w:sz w:val="22"/>
          <w:szCs w:val="22"/>
        </w:rPr>
        <w:t xml:space="preserve">  </w:t>
      </w:r>
      <w:r w:rsidR="000834F2" w:rsidRPr="00751331">
        <w:rPr>
          <w:rFonts w:ascii="Times New Roman Bold" w:hAnsi="Times New Roman Bold"/>
          <w:b/>
          <w:caps/>
          <w:snapToGrid w:val="0"/>
          <w:color w:val="000000"/>
          <w:sz w:val="22"/>
          <w:szCs w:val="22"/>
        </w:rPr>
        <w:t>GO TO H62</w:t>
      </w:r>
      <w:r w:rsidR="00423F51" w:rsidRPr="00751331">
        <w:rPr>
          <w:rFonts w:ascii="Times New Roman Bold" w:hAnsi="Times New Roman Bold"/>
          <w:b/>
          <w:bCs/>
          <w:color w:val="000000"/>
        </w:rPr>
        <w:t>b</w:t>
      </w:r>
      <w:r w:rsidR="00423F51" w:rsidRPr="00751331" w:rsidDel="00423F51">
        <w:rPr>
          <w:caps/>
          <w:snapToGrid w:val="0"/>
          <w:color w:val="000000"/>
          <w:sz w:val="22"/>
          <w:szCs w:val="22"/>
        </w:rPr>
        <w:t xml:space="preserve"> </w:t>
      </w:r>
    </w:p>
    <w:p w:rsidR="003E439F" w:rsidRPr="00751331" w:rsidRDefault="003E439F" w:rsidP="002B6D6A">
      <w:pPr>
        <w:numPr>
          <w:ilvl w:val="0"/>
          <w:numId w:val="27"/>
        </w:numPr>
        <w:tabs>
          <w:tab w:val="left" w:pos="720"/>
        </w:tabs>
        <w:rPr>
          <w:b/>
          <w:snapToGrid w:val="0"/>
          <w:color w:val="000000"/>
        </w:rPr>
      </w:pPr>
      <w:r w:rsidRPr="00751331">
        <w:rPr>
          <w:caps/>
          <w:snapToGrid w:val="0"/>
          <w:color w:val="000000"/>
          <w:sz w:val="22"/>
          <w:szCs w:val="22"/>
        </w:rPr>
        <w:t xml:space="preserve">NO  </w:t>
      </w:r>
      <w:r w:rsidR="002B6D6A" w:rsidRPr="00751331">
        <w:rPr>
          <w:b/>
          <w:snapToGrid w:val="0"/>
          <w:color w:val="000000"/>
        </w:rPr>
        <w:t>GO</w:t>
      </w:r>
      <w:r w:rsidRPr="00751331">
        <w:rPr>
          <w:b/>
          <w:snapToGrid w:val="0"/>
          <w:color w:val="000000"/>
        </w:rPr>
        <w:t xml:space="preserve"> TO H</w:t>
      </w:r>
      <w:r w:rsidR="00525155" w:rsidRPr="00751331">
        <w:rPr>
          <w:b/>
          <w:snapToGrid w:val="0"/>
          <w:color w:val="000000"/>
        </w:rPr>
        <w:t>8</w:t>
      </w:r>
      <w:r w:rsidR="002B6D6A" w:rsidRPr="00751331">
        <w:rPr>
          <w:b/>
          <w:snapToGrid w:val="0"/>
          <w:color w:val="000000"/>
        </w:rPr>
        <w:t>a</w:t>
      </w:r>
    </w:p>
    <w:p w:rsidR="002B6D6A" w:rsidRPr="00751331" w:rsidRDefault="002B6D6A" w:rsidP="002B6D6A">
      <w:pPr>
        <w:tabs>
          <w:tab w:val="left" w:pos="720"/>
        </w:tabs>
        <w:ind w:left="900"/>
        <w:rPr>
          <w:b/>
          <w:snapToGrid w:val="0"/>
          <w:color w:val="000000"/>
        </w:rPr>
      </w:pPr>
    </w:p>
    <w:p w:rsidR="006A762C" w:rsidRPr="00751331" w:rsidRDefault="002B6D6A" w:rsidP="002B6D6A">
      <w:pPr>
        <w:tabs>
          <w:tab w:val="left" w:pos="720"/>
        </w:tabs>
        <w:ind w:left="900"/>
        <w:rPr>
          <w:b/>
          <w:color w:val="000000"/>
        </w:rPr>
      </w:pPr>
      <w:r w:rsidRPr="00751331">
        <w:rPr>
          <w:caps/>
          <w:snapToGrid w:val="0"/>
          <w:color w:val="000000"/>
          <w:sz w:val="22"/>
          <w:szCs w:val="22"/>
        </w:rPr>
        <w:t>[</w:t>
      </w:r>
      <w:smartTag w:uri="urn:schemas-microsoft-com:office:smarttags" w:element="stockticker">
        <w:r w:rsidR="003E439F" w:rsidRPr="00751331">
          <w:rPr>
            <w:caps/>
            <w:snapToGrid w:val="0"/>
            <w:color w:val="000000"/>
            <w:sz w:val="22"/>
            <w:szCs w:val="22"/>
          </w:rPr>
          <w:t>don</w:t>
        </w:r>
      </w:smartTag>
      <w:r w:rsidR="003E439F" w:rsidRPr="00751331">
        <w:rPr>
          <w:caps/>
          <w:snapToGrid w:val="0"/>
          <w:color w:val="000000"/>
          <w:sz w:val="22"/>
          <w:szCs w:val="22"/>
        </w:rPr>
        <w:t xml:space="preserve">’t know </w:t>
      </w:r>
      <w:r w:rsidRPr="00751331">
        <w:rPr>
          <w:caps/>
          <w:snapToGrid w:val="0"/>
          <w:color w:val="000000"/>
          <w:sz w:val="22"/>
          <w:szCs w:val="22"/>
        </w:rPr>
        <w:t xml:space="preserve">or </w:t>
      </w:r>
      <w:r w:rsidR="003E439F" w:rsidRPr="00751331">
        <w:rPr>
          <w:caps/>
          <w:snapToGrid w:val="0"/>
          <w:color w:val="000000"/>
          <w:sz w:val="22"/>
          <w:szCs w:val="22"/>
        </w:rPr>
        <w:t xml:space="preserve">refused </w:t>
      </w:r>
      <w:r w:rsidRPr="00751331">
        <w:rPr>
          <w:b/>
          <w:snapToGrid w:val="0"/>
          <w:color w:val="000000"/>
        </w:rPr>
        <w:t xml:space="preserve">GO </w:t>
      </w:r>
      <w:r w:rsidR="003E439F" w:rsidRPr="00751331">
        <w:rPr>
          <w:b/>
          <w:snapToGrid w:val="0"/>
          <w:color w:val="000000"/>
        </w:rPr>
        <w:t>TO H</w:t>
      </w:r>
      <w:r w:rsidR="00525155" w:rsidRPr="00751331">
        <w:rPr>
          <w:b/>
          <w:snapToGrid w:val="0"/>
          <w:color w:val="000000"/>
        </w:rPr>
        <w:t>8</w:t>
      </w:r>
      <w:r w:rsidRPr="00751331">
        <w:rPr>
          <w:b/>
          <w:snapToGrid w:val="0"/>
          <w:color w:val="000000"/>
        </w:rPr>
        <w:t>a ]</w:t>
      </w:r>
    </w:p>
    <w:p w:rsidR="00223103" w:rsidRPr="00751331" w:rsidRDefault="00223103" w:rsidP="00223103">
      <w:pPr>
        <w:tabs>
          <w:tab w:val="left" w:pos="720"/>
        </w:tabs>
        <w:rPr>
          <w:b/>
          <w:color w:val="000000"/>
        </w:rPr>
      </w:pPr>
    </w:p>
    <w:p w:rsidR="006A762C" w:rsidRPr="00751331"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sidRPr="00751331">
        <w:rPr>
          <w:b/>
          <w:bCs/>
          <w:color w:val="000000"/>
        </w:rPr>
        <w:t>H62b</w:t>
      </w:r>
      <w:r w:rsidR="008B2120" w:rsidRPr="00751331">
        <w:rPr>
          <w:b/>
          <w:bCs/>
          <w:color w:val="000000"/>
          <w:sz w:val="22"/>
          <w:szCs w:val="22"/>
        </w:rPr>
        <w:t xml:space="preserve">  </w:t>
      </w:r>
      <w:r w:rsidRPr="00751331">
        <w:rPr>
          <w:b/>
          <w:bCs/>
          <w:color w:val="000000"/>
          <w:sz w:val="22"/>
          <w:szCs w:val="22"/>
        </w:rPr>
        <w:t>During the 12 MONTHS BEFORE you  completely quit smoking, did any dentist ADVISE you to stop smoking?</w:t>
      </w:r>
    </w:p>
    <w:p w:rsidR="003E439F" w:rsidRPr="00751331" w:rsidRDefault="003E439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3E439F" w:rsidRPr="00751331" w:rsidRDefault="003E439F" w:rsidP="00F62F20">
      <w:pPr>
        <w:numPr>
          <w:ilvl w:val="0"/>
          <w:numId w:val="28"/>
        </w:numPr>
        <w:tabs>
          <w:tab w:val="left" w:pos="720"/>
          <w:tab w:val="left" w:pos="1620"/>
        </w:tabs>
        <w:rPr>
          <w:b/>
          <w:caps/>
          <w:snapToGrid w:val="0"/>
          <w:color w:val="000000"/>
          <w:sz w:val="22"/>
          <w:szCs w:val="22"/>
        </w:rPr>
      </w:pPr>
      <w:r w:rsidRPr="00751331">
        <w:rPr>
          <w:caps/>
          <w:snapToGrid w:val="0"/>
          <w:color w:val="000000"/>
          <w:sz w:val="22"/>
          <w:szCs w:val="22"/>
        </w:rPr>
        <w:lastRenderedPageBreak/>
        <w:t>YES</w:t>
      </w:r>
      <w:r w:rsidR="00F62F20">
        <w:rPr>
          <w:caps/>
          <w:snapToGrid w:val="0"/>
          <w:color w:val="000000"/>
          <w:sz w:val="22"/>
          <w:szCs w:val="22"/>
        </w:rPr>
        <w:tab/>
      </w:r>
      <w:r w:rsidR="000834F2" w:rsidRPr="00751331">
        <w:rPr>
          <w:b/>
          <w:caps/>
          <w:snapToGrid w:val="0"/>
          <w:color w:val="000000"/>
          <w:sz w:val="22"/>
          <w:szCs w:val="22"/>
        </w:rPr>
        <w:t>GO TO H62</w:t>
      </w:r>
      <w:r w:rsidR="00423F51" w:rsidRPr="00751331">
        <w:rPr>
          <w:rFonts w:ascii="Times New Roman Bold" w:hAnsi="Times New Roman Bold"/>
          <w:b/>
          <w:color w:val="000000"/>
        </w:rPr>
        <w:t>c</w:t>
      </w:r>
      <w:r w:rsidR="00423F51" w:rsidRPr="00751331" w:rsidDel="00423F51">
        <w:rPr>
          <w:b/>
          <w:caps/>
          <w:snapToGrid w:val="0"/>
          <w:color w:val="000000"/>
          <w:sz w:val="22"/>
          <w:szCs w:val="22"/>
        </w:rPr>
        <w:t xml:space="preserve"> </w:t>
      </w:r>
    </w:p>
    <w:p w:rsidR="003E439F" w:rsidRPr="00751331" w:rsidRDefault="003E439F" w:rsidP="00F62F20">
      <w:pPr>
        <w:numPr>
          <w:ilvl w:val="0"/>
          <w:numId w:val="28"/>
        </w:numPr>
        <w:tabs>
          <w:tab w:val="left" w:pos="720"/>
          <w:tab w:val="left" w:pos="1620"/>
        </w:tabs>
        <w:rPr>
          <w:b/>
          <w:snapToGrid w:val="0"/>
          <w:color w:val="000000"/>
        </w:rPr>
      </w:pPr>
      <w:r w:rsidRPr="00751331">
        <w:rPr>
          <w:caps/>
          <w:snapToGrid w:val="0"/>
          <w:color w:val="000000"/>
          <w:sz w:val="22"/>
          <w:szCs w:val="22"/>
        </w:rPr>
        <w:t>NO</w:t>
      </w:r>
      <w:r w:rsidR="000834F2" w:rsidRPr="00751331">
        <w:rPr>
          <w:caps/>
          <w:snapToGrid w:val="0"/>
          <w:color w:val="000000"/>
          <w:sz w:val="22"/>
          <w:szCs w:val="22"/>
        </w:rPr>
        <w:tab/>
      </w:r>
      <w:r w:rsidR="000834F2" w:rsidRPr="00751331">
        <w:rPr>
          <w:b/>
          <w:caps/>
          <w:snapToGrid w:val="0"/>
          <w:color w:val="000000"/>
          <w:sz w:val="22"/>
          <w:szCs w:val="22"/>
        </w:rPr>
        <w:t xml:space="preserve">GO TO </w:t>
      </w:r>
      <w:r w:rsidR="00525155" w:rsidRPr="00751331">
        <w:rPr>
          <w:b/>
          <w:caps/>
          <w:snapToGrid w:val="0"/>
          <w:color w:val="000000"/>
          <w:sz w:val="22"/>
          <w:szCs w:val="22"/>
        </w:rPr>
        <w:t>H8</w:t>
      </w:r>
      <w:r w:rsidR="00423F51" w:rsidRPr="00751331">
        <w:rPr>
          <w:b/>
          <w:bCs/>
          <w:color w:val="000000"/>
        </w:rPr>
        <w:t>a</w:t>
      </w:r>
      <w:r w:rsidR="00423F51" w:rsidRPr="00751331" w:rsidDel="00423F51">
        <w:rPr>
          <w:b/>
          <w:caps/>
          <w:snapToGrid w:val="0"/>
          <w:color w:val="000000"/>
          <w:sz w:val="22"/>
          <w:szCs w:val="22"/>
        </w:rPr>
        <w:t xml:space="preserve"> </w:t>
      </w:r>
    </w:p>
    <w:p w:rsidR="000834F2" w:rsidRPr="00751331" w:rsidRDefault="000834F2" w:rsidP="000834F2">
      <w:pPr>
        <w:tabs>
          <w:tab w:val="left" w:pos="720"/>
        </w:tabs>
        <w:ind w:left="900"/>
        <w:rPr>
          <w:b/>
          <w:snapToGrid w:val="0"/>
          <w:color w:val="000000"/>
        </w:rPr>
      </w:pPr>
    </w:p>
    <w:p w:rsidR="003E439F" w:rsidRPr="00751331" w:rsidRDefault="000834F2" w:rsidP="000834F2">
      <w:pPr>
        <w:tabs>
          <w:tab w:val="left" w:pos="720"/>
        </w:tabs>
        <w:ind w:left="900"/>
        <w:rPr>
          <w:b/>
          <w:color w:val="000000"/>
        </w:rPr>
      </w:pPr>
      <w:r w:rsidRPr="00751331">
        <w:rPr>
          <w:caps/>
          <w:snapToGrid w:val="0"/>
          <w:color w:val="000000"/>
          <w:sz w:val="22"/>
          <w:szCs w:val="22"/>
        </w:rPr>
        <w:t>[</w:t>
      </w:r>
      <w:smartTag w:uri="urn:schemas-microsoft-com:office:smarttags" w:element="stockticker">
        <w:r w:rsidR="003E439F" w:rsidRPr="00751331">
          <w:rPr>
            <w:caps/>
            <w:snapToGrid w:val="0"/>
            <w:color w:val="000000"/>
            <w:sz w:val="22"/>
            <w:szCs w:val="22"/>
          </w:rPr>
          <w:t>don</w:t>
        </w:r>
      </w:smartTag>
      <w:r w:rsidR="003E439F" w:rsidRPr="00751331">
        <w:rPr>
          <w:caps/>
          <w:snapToGrid w:val="0"/>
          <w:color w:val="000000"/>
          <w:sz w:val="22"/>
          <w:szCs w:val="22"/>
        </w:rPr>
        <w:t xml:space="preserve">’t know </w:t>
      </w:r>
      <w:r w:rsidRPr="00751331">
        <w:rPr>
          <w:caps/>
          <w:snapToGrid w:val="0"/>
          <w:color w:val="000000"/>
          <w:sz w:val="22"/>
          <w:szCs w:val="22"/>
        </w:rPr>
        <w:t xml:space="preserve">OR </w:t>
      </w:r>
      <w:r w:rsidR="003E439F" w:rsidRPr="00751331">
        <w:rPr>
          <w:caps/>
          <w:snapToGrid w:val="0"/>
          <w:color w:val="000000"/>
          <w:sz w:val="22"/>
          <w:szCs w:val="22"/>
        </w:rPr>
        <w:t xml:space="preserve">refused </w:t>
      </w:r>
      <w:r w:rsidRPr="00751331">
        <w:rPr>
          <w:b/>
          <w:snapToGrid w:val="0"/>
          <w:color w:val="000000"/>
        </w:rPr>
        <w:t>GO</w:t>
      </w:r>
      <w:r w:rsidR="003E439F" w:rsidRPr="00751331">
        <w:rPr>
          <w:b/>
          <w:snapToGrid w:val="0"/>
          <w:color w:val="000000"/>
        </w:rPr>
        <w:t xml:space="preserve"> TO </w:t>
      </w:r>
      <w:r w:rsidRPr="00751331">
        <w:rPr>
          <w:b/>
          <w:snapToGrid w:val="0"/>
          <w:color w:val="000000"/>
        </w:rPr>
        <w:t>H</w:t>
      </w:r>
      <w:r w:rsidR="00525155" w:rsidRPr="00751331">
        <w:rPr>
          <w:b/>
          <w:snapToGrid w:val="0"/>
          <w:color w:val="000000"/>
        </w:rPr>
        <w:t>8</w:t>
      </w:r>
      <w:r w:rsidRPr="00751331">
        <w:rPr>
          <w:b/>
          <w:snapToGrid w:val="0"/>
          <w:color w:val="000000"/>
        </w:rPr>
        <w:t>a</w:t>
      </w:r>
      <w:r w:rsidR="003E439F" w:rsidRPr="00751331">
        <w:rPr>
          <w:b/>
          <w:snapToGrid w:val="0"/>
          <w:color w:val="000000"/>
        </w:rPr>
        <w:t>]</w:t>
      </w:r>
    </w:p>
    <w:p w:rsidR="008B2120" w:rsidRPr="00751331" w:rsidRDefault="008B2120" w:rsidP="008B2120">
      <w:pPr>
        <w:tabs>
          <w:tab w:val="left" w:pos="720"/>
        </w:tabs>
        <w:rPr>
          <w:b/>
          <w:color w:val="000000"/>
        </w:rPr>
      </w:pPr>
    </w:p>
    <w:p w:rsidR="00714643" w:rsidRPr="00751331" w:rsidRDefault="00714643" w:rsidP="00714643">
      <w:pPr>
        <w:pStyle w:val="BodyText2"/>
        <w:tabs>
          <w:tab w:val="left" w:pos="-1080"/>
          <w:tab w:val="left" w:pos="-720"/>
          <w:tab w:val="left" w:pos="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751331">
        <w:rPr>
          <w:sz w:val="24"/>
          <w:szCs w:val="24"/>
        </w:rPr>
        <w:t>H6</w:t>
      </w:r>
      <w:r w:rsidR="00D55F98" w:rsidRPr="00751331">
        <w:rPr>
          <w:sz w:val="24"/>
          <w:szCs w:val="24"/>
        </w:rPr>
        <w:t>2</w:t>
      </w:r>
      <w:r w:rsidRPr="00751331">
        <w:rPr>
          <w:sz w:val="24"/>
          <w:szCs w:val="24"/>
        </w:rPr>
        <w:t>c</w:t>
      </w:r>
      <w:r w:rsidRPr="00751331">
        <w:tab/>
        <w:t>In the 12 MONTHS BEFORE you quit smoking, when a dentist advised you to quit smoking, did the d</w:t>
      </w:r>
      <w:r w:rsidR="0036229C" w:rsidRPr="00751331">
        <w:t>entist</w:t>
      </w:r>
      <w:r w:rsidRPr="00751331">
        <w:t xml:space="preserve"> also:</w:t>
      </w:r>
    </w:p>
    <w:p w:rsidR="00714643" w:rsidRPr="00751331" w:rsidRDefault="00714643" w:rsidP="00DB7C3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714643" w:rsidRPr="00751331" w:rsidRDefault="00714643" w:rsidP="00714643">
      <w:pPr>
        <w:tabs>
          <w:tab w:val="left" w:pos="-1080"/>
          <w:tab w:val="left" w:pos="-720"/>
          <w:tab w:val="left" w:pos="0"/>
          <w:tab w:val="left" w:pos="72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714643" w:rsidRPr="00751331" w:rsidRDefault="00714643" w:rsidP="00F62F20">
      <w:pPr>
        <w:tabs>
          <w:tab w:val="left" w:pos="-1080"/>
          <w:tab w:val="left" w:pos="-720"/>
          <w:tab w:val="left" w:pos="1080"/>
          <w:tab w:val="left" w:pos="16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620" w:hanging="1620"/>
        <w:rPr>
          <w:rFonts w:ascii="Times New Roman Bold" w:hAnsi="Times New Roman Bold"/>
          <w:b/>
          <w:color w:val="000000"/>
          <w:sz w:val="22"/>
          <w:szCs w:val="22"/>
        </w:rPr>
      </w:pPr>
      <w:r w:rsidRPr="00751331">
        <w:rPr>
          <w:rFonts w:ascii="Times New Roman Bold" w:hAnsi="Times New Roman Bold"/>
          <w:b/>
          <w:color w:val="000000"/>
          <w:sz w:val="22"/>
          <w:szCs w:val="22"/>
        </w:rPr>
        <w:t>H6</w:t>
      </w:r>
      <w:r w:rsidR="00D55F98" w:rsidRPr="00751331">
        <w:rPr>
          <w:rFonts w:ascii="Times New Roman Bold" w:hAnsi="Times New Roman Bold"/>
          <w:b/>
          <w:color w:val="000000"/>
          <w:sz w:val="22"/>
          <w:szCs w:val="22"/>
        </w:rPr>
        <w:t>2</w:t>
      </w:r>
      <w:r w:rsidRPr="00751331">
        <w:rPr>
          <w:rFonts w:ascii="Times New Roman Bold" w:hAnsi="Times New Roman Bold"/>
          <w:b/>
          <w:color w:val="000000"/>
          <w:sz w:val="22"/>
          <w:szCs w:val="22"/>
        </w:rPr>
        <w:t>c1</w:t>
      </w:r>
      <w:r w:rsidR="00F62F20">
        <w:rPr>
          <w:rFonts w:ascii="Times New Roman Bold" w:hAnsi="Times New Roman Bold"/>
          <w:b/>
          <w:color w:val="000000"/>
          <w:sz w:val="22"/>
          <w:szCs w:val="22"/>
        </w:rPr>
        <w:tab/>
      </w:r>
      <w:r w:rsidR="000834F2" w:rsidRPr="00751331">
        <w:rPr>
          <w:rFonts w:ascii="Times New Roman Bold" w:hAnsi="Times New Roman Bold"/>
          <w:b/>
          <w:color w:val="000000"/>
          <w:sz w:val="22"/>
          <w:szCs w:val="22"/>
        </w:rPr>
        <w:t>|__|</w:t>
      </w:r>
      <w:r w:rsidR="00F62F20">
        <w:rPr>
          <w:rFonts w:ascii="Times New Roman Bold" w:hAnsi="Times New Roman Bold"/>
          <w:b/>
          <w:color w:val="000000"/>
          <w:sz w:val="22"/>
          <w:szCs w:val="22"/>
        </w:rPr>
        <w:tab/>
      </w:r>
      <w:r w:rsidRPr="00751331">
        <w:rPr>
          <w:rFonts w:ascii="Times New Roman Bold" w:hAnsi="Times New Roman Bold"/>
          <w:b/>
          <w:color w:val="000000"/>
          <w:sz w:val="22"/>
          <w:szCs w:val="22"/>
        </w:rPr>
        <w:t>Suggest that you call or use a te</w:t>
      </w:r>
      <w:r w:rsidR="00F62F20">
        <w:rPr>
          <w:rFonts w:ascii="Times New Roman Bold" w:hAnsi="Times New Roman Bold"/>
          <w:b/>
          <w:color w:val="000000"/>
          <w:sz w:val="22"/>
          <w:szCs w:val="22"/>
        </w:rPr>
        <w:t>lephone help line or quit line?</w:t>
      </w:r>
    </w:p>
    <w:p w:rsidR="00714643" w:rsidRPr="00751331" w:rsidRDefault="00714643" w:rsidP="00F62F20">
      <w:pPr>
        <w:tabs>
          <w:tab w:val="left" w:pos="-1080"/>
          <w:tab w:val="left" w:pos="-720"/>
          <w:tab w:val="left" w:pos="1080"/>
          <w:tab w:val="left" w:pos="16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620" w:hanging="1620"/>
        <w:rPr>
          <w:rFonts w:ascii="Times New Roman Bold" w:hAnsi="Times New Roman Bold"/>
          <w:b/>
          <w:color w:val="000000"/>
          <w:sz w:val="22"/>
          <w:szCs w:val="22"/>
        </w:rPr>
      </w:pPr>
      <w:r w:rsidRPr="00751331">
        <w:rPr>
          <w:rFonts w:ascii="Times New Roman Bold" w:hAnsi="Times New Roman Bold"/>
          <w:b/>
          <w:color w:val="000000"/>
          <w:sz w:val="22"/>
          <w:szCs w:val="22"/>
        </w:rPr>
        <w:t>H6</w:t>
      </w:r>
      <w:r w:rsidR="00D55F98" w:rsidRPr="00751331">
        <w:rPr>
          <w:rFonts w:ascii="Times New Roman Bold" w:hAnsi="Times New Roman Bold"/>
          <w:b/>
          <w:color w:val="000000"/>
          <w:sz w:val="22"/>
          <w:szCs w:val="22"/>
        </w:rPr>
        <w:t>2</w:t>
      </w:r>
      <w:r w:rsidRPr="00751331">
        <w:rPr>
          <w:rFonts w:ascii="Times New Roman Bold" w:hAnsi="Times New Roman Bold"/>
          <w:b/>
          <w:color w:val="000000"/>
          <w:sz w:val="22"/>
          <w:szCs w:val="22"/>
        </w:rPr>
        <w:t>c</w:t>
      </w:r>
      <w:r w:rsidR="003E439F" w:rsidRPr="00751331">
        <w:rPr>
          <w:rFonts w:ascii="Times New Roman Bold" w:hAnsi="Times New Roman Bold"/>
          <w:b/>
          <w:color w:val="000000"/>
          <w:sz w:val="22"/>
          <w:szCs w:val="22"/>
        </w:rPr>
        <w:t>2</w:t>
      </w:r>
      <w:r w:rsidR="00F62F20">
        <w:rPr>
          <w:rFonts w:ascii="Times New Roman Bold" w:hAnsi="Times New Roman Bold"/>
          <w:b/>
          <w:color w:val="000000"/>
          <w:sz w:val="22"/>
          <w:szCs w:val="22"/>
        </w:rPr>
        <w:tab/>
      </w:r>
      <w:r w:rsidR="000834F2" w:rsidRPr="00751331">
        <w:rPr>
          <w:rFonts w:ascii="Times New Roman Bold" w:hAnsi="Times New Roman Bold"/>
          <w:b/>
          <w:color w:val="000000"/>
          <w:sz w:val="22"/>
          <w:szCs w:val="22"/>
        </w:rPr>
        <w:t>|__|</w:t>
      </w:r>
      <w:r w:rsidR="00F62F20">
        <w:rPr>
          <w:rFonts w:ascii="Times New Roman Bold" w:hAnsi="Times New Roman Bold"/>
          <w:b/>
          <w:color w:val="000000"/>
          <w:sz w:val="22"/>
          <w:szCs w:val="22"/>
        </w:rPr>
        <w:tab/>
      </w:r>
      <w:r w:rsidRPr="00751331">
        <w:rPr>
          <w:rFonts w:ascii="Times New Roman Bold" w:hAnsi="Times New Roman Bold"/>
          <w:b/>
          <w:color w:val="000000"/>
          <w:sz w:val="22"/>
          <w:szCs w:val="22"/>
        </w:rPr>
        <w:t>Suggest that you use a smoking cessation class, program, or counseling?</w:t>
      </w:r>
    </w:p>
    <w:p w:rsidR="00714643" w:rsidRPr="00751331" w:rsidRDefault="003820E7" w:rsidP="00F62F20">
      <w:pPr>
        <w:tabs>
          <w:tab w:val="left" w:pos="-1080"/>
          <w:tab w:val="left" w:pos="-720"/>
          <w:tab w:val="left" w:pos="1080"/>
          <w:tab w:val="left" w:pos="16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620" w:hanging="1620"/>
        <w:rPr>
          <w:rFonts w:ascii="Times New Roman Bold" w:hAnsi="Times New Roman Bold"/>
          <w:b/>
          <w:color w:val="000000"/>
          <w:sz w:val="22"/>
          <w:szCs w:val="22"/>
        </w:rPr>
      </w:pPr>
      <w:hyperlink r:id="rId28" w:history="1">
        <w:r w:rsidR="0048316E" w:rsidRPr="00751331">
          <w:rPr>
            <w:rStyle w:val="Hyperlink"/>
            <w:rFonts w:ascii="Times New Roman Bold" w:hAnsi="Times New Roman Bold"/>
            <w:b/>
            <w:color w:val="000000"/>
            <w:sz w:val="22"/>
            <w:szCs w:val="22"/>
          </w:rPr>
          <w:t>H62c3</w:t>
        </w:r>
      </w:hyperlink>
      <w:r w:rsidR="00F62F20">
        <w:rPr>
          <w:rStyle w:val="Hyperlink"/>
          <w:rFonts w:ascii="Times New Roman Bold" w:hAnsi="Times New Roman Bold"/>
          <w:b/>
          <w:color w:val="000000"/>
          <w:sz w:val="22"/>
          <w:szCs w:val="22"/>
        </w:rPr>
        <w:tab/>
      </w:r>
      <w:r w:rsidR="000834F2" w:rsidRPr="00751331">
        <w:rPr>
          <w:rFonts w:ascii="Times New Roman Bold" w:hAnsi="Times New Roman Bold"/>
          <w:b/>
          <w:color w:val="000000"/>
          <w:sz w:val="22"/>
          <w:szCs w:val="22"/>
        </w:rPr>
        <w:t>|__|</w:t>
      </w:r>
      <w:r w:rsidR="00F62F20">
        <w:rPr>
          <w:rFonts w:ascii="Times New Roman Bold" w:hAnsi="Times New Roman Bold"/>
          <w:b/>
          <w:color w:val="000000"/>
          <w:sz w:val="22"/>
          <w:szCs w:val="22"/>
        </w:rPr>
        <w:tab/>
      </w:r>
      <w:r w:rsidR="00714643" w:rsidRPr="00751331">
        <w:rPr>
          <w:rFonts w:ascii="Times New Roman Bold" w:hAnsi="Times New Roman Bold"/>
          <w:b/>
          <w:color w:val="000000"/>
          <w:sz w:val="22"/>
          <w:szCs w:val="22"/>
        </w:rPr>
        <w:t xml:space="preserve">Recommend or </w:t>
      </w:r>
      <w:proofErr w:type="gramStart"/>
      <w:r w:rsidR="00714643" w:rsidRPr="00751331">
        <w:rPr>
          <w:rFonts w:ascii="Times New Roman Bold" w:hAnsi="Times New Roman Bold"/>
          <w:b/>
          <w:color w:val="000000"/>
          <w:sz w:val="22"/>
          <w:szCs w:val="22"/>
        </w:rPr>
        <w:t>Prescribe</w:t>
      </w:r>
      <w:proofErr w:type="gramEnd"/>
      <w:r w:rsidR="00714643" w:rsidRPr="00751331">
        <w:rPr>
          <w:rFonts w:ascii="Times New Roman Bold" w:hAnsi="Times New Roman Bold"/>
          <w:b/>
          <w:color w:val="000000"/>
          <w:sz w:val="22"/>
          <w:szCs w:val="22"/>
        </w:rPr>
        <w:t xml:space="preserve"> a nicotine product such as patch, gum, lozenge, nasal </w:t>
      </w:r>
      <w:r w:rsidR="00476749" w:rsidRPr="00751331">
        <w:rPr>
          <w:rFonts w:ascii="Times New Roman Bold" w:hAnsi="Times New Roman Bold"/>
          <w:b/>
          <w:color w:val="000000"/>
          <w:sz w:val="22"/>
          <w:szCs w:val="22"/>
        </w:rPr>
        <w:t>spray or inhaler</w:t>
      </w:r>
      <w:r w:rsidR="00B41B61" w:rsidRPr="00751331">
        <w:rPr>
          <w:rFonts w:ascii="Times New Roman Bold" w:hAnsi="Times New Roman Bold"/>
          <w:b/>
          <w:color w:val="000000"/>
          <w:sz w:val="22"/>
          <w:szCs w:val="22"/>
        </w:rPr>
        <w:t>?</w:t>
      </w:r>
    </w:p>
    <w:p w:rsidR="00714643" w:rsidRPr="00751331" w:rsidRDefault="00714643" w:rsidP="00F62F20">
      <w:pPr>
        <w:tabs>
          <w:tab w:val="left" w:pos="-1080"/>
          <w:tab w:val="left" w:pos="-720"/>
          <w:tab w:val="left" w:pos="1080"/>
          <w:tab w:val="left" w:pos="16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620" w:hanging="1620"/>
        <w:rPr>
          <w:rFonts w:ascii="Times New Roman Bold" w:hAnsi="Times New Roman Bold"/>
          <w:b/>
          <w:color w:val="000000"/>
          <w:sz w:val="22"/>
          <w:szCs w:val="22"/>
        </w:rPr>
      </w:pPr>
      <w:r w:rsidRPr="00751331">
        <w:rPr>
          <w:rFonts w:ascii="Times New Roman Bold" w:hAnsi="Times New Roman Bold"/>
          <w:b/>
          <w:color w:val="000000"/>
          <w:sz w:val="22"/>
          <w:szCs w:val="22"/>
        </w:rPr>
        <w:t>H6</w:t>
      </w:r>
      <w:r w:rsidR="00D55F98" w:rsidRPr="00751331">
        <w:rPr>
          <w:rFonts w:ascii="Times New Roman Bold" w:hAnsi="Times New Roman Bold"/>
          <w:b/>
          <w:color w:val="000000"/>
          <w:sz w:val="22"/>
          <w:szCs w:val="22"/>
        </w:rPr>
        <w:t>2</w:t>
      </w:r>
      <w:r w:rsidRPr="00751331">
        <w:rPr>
          <w:rFonts w:ascii="Times New Roman Bold" w:hAnsi="Times New Roman Bold"/>
          <w:b/>
          <w:color w:val="000000"/>
          <w:sz w:val="22"/>
          <w:szCs w:val="22"/>
        </w:rPr>
        <w:t>c4</w:t>
      </w:r>
      <w:r w:rsidR="00F62F20">
        <w:rPr>
          <w:rFonts w:ascii="Times New Roman Bold" w:hAnsi="Times New Roman Bold"/>
          <w:b/>
          <w:color w:val="000000"/>
          <w:sz w:val="22"/>
          <w:szCs w:val="22"/>
        </w:rPr>
        <w:tab/>
      </w:r>
      <w:r w:rsidR="000834F2" w:rsidRPr="00751331">
        <w:rPr>
          <w:rFonts w:ascii="Times New Roman Bold" w:hAnsi="Times New Roman Bold"/>
          <w:b/>
          <w:color w:val="000000"/>
          <w:sz w:val="22"/>
          <w:szCs w:val="22"/>
        </w:rPr>
        <w:t>|__|</w:t>
      </w:r>
      <w:r w:rsidR="00F62F20">
        <w:rPr>
          <w:rFonts w:ascii="Times New Roman Bold" w:hAnsi="Times New Roman Bold"/>
          <w:b/>
          <w:color w:val="000000"/>
          <w:sz w:val="22"/>
          <w:szCs w:val="22"/>
        </w:rPr>
        <w:tab/>
      </w:r>
      <w:r w:rsidRPr="00751331">
        <w:rPr>
          <w:rFonts w:ascii="Times New Roman Bold" w:hAnsi="Times New Roman Bold"/>
          <w:b/>
          <w:color w:val="000000"/>
          <w:sz w:val="22"/>
          <w:szCs w:val="22"/>
        </w:rPr>
        <w:t xml:space="preserve">Prescribe a pill such as Chantix, </w:t>
      </w:r>
      <w:proofErr w:type="spellStart"/>
      <w:r w:rsidRPr="00751331">
        <w:rPr>
          <w:rFonts w:ascii="Times New Roman Bold" w:hAnsi="Times New Roman Bold"/>
          <w:b/>
          <w:color w:val="000000"/>
          <w:sz w:val="22"/>
          <w:szCs w:val="22"/>
        </w:rPr>
        <w:t>Varenicline</w:t>
      </w:r>
      <w:proofErr w:type="spellEnd"/>
      <w:r w:rsidRPr="00751331">
        <w:rPr>
          <w:rFonts w:ascii="Times New Roman Bold" w:hAnsi="Times New Roman Bold"/>
          <w:b/>
          <w:color w:val="000000"/>
          <w:sz w:val="22"/>
          <w:szCs w:val="22"/>
        </w:rPr>
        <w:t xml:space="preserve">, </w:t>
      </w:r>
      <w:proofErr w:type="spellStart"/>
      <w:r w:rsidRPr="00751331">
        <w:rPr>
          <w:rFonts w:ascii="Times New Roman Bold" w:hAnsi="Times New Roman Bold"/>
          <w:b/>
          <w:color w:val="000000"/>
          <w:sz w:val="22"/>
          <w:szCs w:val="22"/>
        </w:rPr>
        <w:t>Zyban</w:t>
      </w:r>
      <w:proofErr w:type="spellEnd"/>
      <w:r w:rsidRPr="00751331">
        <w:rPr>
          <w:rFonts w:ascii="Times New Roman Bold" w:hAnsi="Times New Roman Bold"/>
          <w:b/>
          <w:color w:val="000000"/>
          <w:sz w:val="22"/>
          <w:szCs w:val="22"/>
        </w:rPr>
        <w:t>, Bupropion, Wellbutrin</w:t>
      </w:r>
      <w:r w:rsidR="00B41B61" w:rsidRPr="00751331">
        <w:rPr>
          <w:rFonts w:ascii="Times New Roman Bold" w:hAnsi="Times New Roman Bold"/>
          <w:b/>
          <w:color w:val="000000"/>
          <w:sz w:val="22"/>
          <w:szCs w:val="22"/>
        </w:rPr>
        <w:t>?</w:t>
      </w:r>
    </w:p>
    <w:p w:rsidR="00951798" w:rsidRPr="00751331" w:rsidRDefault="00951798" w:rsidP="00F62F20">
      <w:pPr>
        <w:tabs>
          <w:tab w:val="left" w:pos="-1080"/>
          <w:tab w:val="left" w:pos="-720"/>
          <w:tab w:val="left" w:pos="0"/>
          <w:tab w:val="left" w:pos="1080"/>
          <w:tab w:val="left" w:pos="16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New Roman Bold" w:hAnsi="Times New Roman Bold"/>
          <w:b/>
          <w:color w:val="000000"/>
          <w:sz w:val="22"/>
          <w:szCs w:val="22"/>
        </w:rPr>
      </w:pPr>
    </w:p>
    <w:p w:rsidR="00714643" w:rsidRPr="00751331" w:rsidRDefault="003820E7" w:rsidP="00F62F20">
      <w:pPr>
        <w:tabs>
          <w:tab w:val="left" w:pos="-1080"/>
          <w:tab w:val="left" w:pos="-720"/>
          <w:tab w:val="left" w:pos="0"/>
          <w:tab w:val="left" w:pos="1080"/>
          <w:tab w:val="left" w:pos="16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New Roman Bold" w:hAnsi="Times New Roman Bold"/>
          <w:b/>
          <w:color w:val="000000"/>
          <w:sz w:val="22"/>
          <w:szCs w:val="22"/>
        </w:rPr>
      </w:pPr>
      <w:hyperlink r:id="rId29" w:history="1">
        <w:r w:rsidR="0048316E" w:rsidRPr="00751331">
          <w:rPr>
            <w:rStyle w:val="Hyperlink"/>
            <w:rFonts w:ascii="Times New Roman Bold" w:hAnsi="Times New Roman Bold"/>
            <w:b/>
            <w:color w:val="000000"/>
            <w:sz w:val="22"/>
            <w:szCs w:val="22"/>
          </w:rPr>
          <w:t>H62c5</w:t>
        </w:r>
      </w:hyperlink>
      <w:r w:rsidR="00F62F20">
        <w:rPr>
          <w:rStyle w:val="Hyperlink"/>
          <w:rFonts w:ascii="Times New Roman Bold" w:hAnsi="Times New Roman Bold"/>
          <w:b/>
          <w:color w:val="000000"/>
          <w:sz w:val="22"/>
          <w:szCs w:val="22"/>
        </w:rPr>
        <w:tab/>
      </w:r>
      <w:r w:rsidR="000834F2" w:rsidRPr="00751331">
        <w:rPr>
          <w:rFonts w:ascii="Times New Roman Bold" w:hAnsi="Times New Roman Bold"/>
          <w:b/>
          <w:color w:val="000000"/>
          <w:sz w:val="22"/>
          <w:szCs w:val="22"/>
        </w:rPr>
        <w:t>|__|</w:t>
      </w:r>
      <w:r w:rsidR="00F62F20">
        <w:rPr>
          <w:rFonts w:ascii="Times New Roman Bold" w:hAnsi="Times New Roman Bold"/>
          <w:b/>
          <w:color w:val="000000"/>
          <w:sz w:val="22"/>
          <w:szCs w:val="22"/>
        </w:rPr>
        <w:tab/>
      </w:r>
      <w:r w:rsidR="00714643" w:rsidRPr="00751331">
        <w:rPr>
          <w:rFonts w:ascii="Times New Roman Bold" w:hAnsi="Times New Roman Bold"/>
          <w:b/>
          <w:color w:val="000000"/>
          <w:sz w:val="22"/>
          <w:szCs w:val="22"/>
        </w:rPr>
        <w:t>Suggest that you set a specific date to stop smoking?</w:t>
      </w:r>
    </w:p>
    <w:p w:rsidR="00D55F98" w:rsidRPr="00751331" w:rsidRDefault="00D55F98" w:rsidP="00223103">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rPr>
      </w:pPr>
    </w:p>
    <w:p w:rsidR="00476749" w:rsidRPr="00751331" w:rsidRDefault="008E2092" w:rsidP="00DB7C3F">
      <w:pPr>
        <w:tabs>
          <w:tab w:val="left" w:pos="-1080"/>
          <w:tab w:val="left" w:pos="-720"/>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bCs/>
          <w:color w:val="000000"/>
        </w:rPr>
      </w:pPr>
      <w:r w:rsidRPr="00751331">
        <w:rPr>
          <w:b/>
          <w:color w:val="000000"/>
        </w:rPr>
        <w:tab/>
      </w:r>
      <w:r w:rsidR="000834F2" w:rsidRPr="00751331">
        <w:rPr>
          <w:b/>
          <w:color w:val="000000"/>
        </w:rPr>
        <w:t>GO TO</w:t>
      </w:r>
      <w:r w:rsidR="00476749" w:rsidRPr="00751331">
        <w:rPr>
          <w:b/>
          <w:bCs/>
          <w:color w:val="000000"/>
        </w:rPr>
        <w:t xml:space="preserve"> H</w:t>
      </w:r>
      <w:r w:rsidRPr="00751331">
        <w:rPr>
          <w:b/>
          <w:bCs/>
          <w:color w:val="000000"/>
        </w:rPr>
        <w:t>8</w:t>
      </w:r>
      <w:r w:rsidR="00476749" w:rsidRPr="00751331">
        <w:rPr>
          <w:b/>
          <w:bCs/>
          <w:color w:val="000000"/>
        </w:rPr>
        <w:t>a</w:t>
      </w:r>
    </w:p>
    <w:p w:rsidR="00223103" w:rsidRPr="00F62F20" w:rsidRDefault="00223103" w:rsidP="000A0CD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ajorBidi" w:hAnsiTheme="majorBidi" w:cstheme="majorBidi"/>
          <w:b/>
          <w:color w:val="000000"/>
        </w:rPr>
      </w:pPr>
    </w:p>
    <w:p w:rsidR="006A762C" w:rsidRPr="00751331"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b/>
          <w:bCs/>
          <w:color w:val="000000"/>
          <w:sz w:val="22"/>
          <w:szCs w:val="22"/>
        </w:rPr>
      </w:pPr>
      <w:r w:rsidRPr="00751331">
        <w:rPr>
          <w:b/>
          <w:bCs/>
          <w:color w:val="000000"/>
        </w:rPr>
        <w:t>H8a</w:t>
      </w:r>
      <w:r w:rsidR="007E3B2E" w:rsidRPr="00751331">
        <w:rPr>
          <w:b/>
          <w:bCs/>
          <w:color w:val="000000"/>
        </w:rPr>
        <w:t>NUM/UNT</w:t>
      </w:r>
      <w:r w:rsidRPr="00751331">
        <w:rPr>
          <w:b/>
          <w:bCs/>
          <w:color w:val="000000"/>
          <w:sz w:val="22"/>
          <w:szCs w:val="22"/>
        </w:rPr>
        <w:tab/>
        <w:t xml:space="preserve">During the </w:t>
      </w:r>
      <w:r w:rsidR="0096475A" w:rsidRPr="00751331">
        <w:rPr>
          <w:b/>
          <w:bCs/>
          <w:color w:val="000000"/>
          <w:sz w:val="22"/>
          <w:szCs w:val="22"/>
        </w:rPr>
        <w:t>12 MONTHS</w:t>
      </w:r>
      <w:r w:rsidRPr="00751331">
        <w:rPr>
          <w:b/>
          <w:bCs/>
          <w:color w:val="000000"/>
          <w:sz w:val="22"/>
          <w:szCs w:val="22"/>
        </w:rPr>
        <w:t xml:space="preserve"> before you quit smoking, how soon after you woke up did you typically smoke your first cigarette of the day?</w:t>
      </w:r>
    </w:p>
    <w:p w:rsidR="0096475A" w:rsidRPr="00751331" w:rsidRDefault="009647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b/>
          <w:bCs/>
          <w:color w:val="000000"/>
          <w:sz w:val="22"/>
          <w:szCs w:val="22"/>
        </w:rPr>
      </w:pPr>
    </w:p>
    <w:p w:rsidR="0096475A" w:rsidRPr="00751331" w:rsidRDefault="0096475A" w:rsidP="009647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color w:val="000000"/>
          <w:sz w:val="22"/>
          <w:szCs w:val="22"/>
        </w:rPr>
      </w:pPr>
      <w:r w:rsidRPr="00751331">
        <w:rPr>
          <w:color w:val="000000"/>
          <w:sz w:val="22"/>
          <w:szCs w:val="22"/>
        </w:rPr>
        <w:t>(IF NECESSARY, ASK FOR BEST ANSWER IN MINUTES OR HOURS)</w:t>
      </w:r>
    </w:p>
    <w:p w:rsidR="0096475A" w:rsidRPr="00751331" w:rsidRDefault="0096475A" w:rsidP="009647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color w:val="000000"/>
          <w:sz w:val="22"/>
          <w:szCs w:val="22"/>
        </w:rPr>
      </w:pPr>
      <w:r w:rsidRPr="00751331">
        <w:rPr>
          <w:color w:val="000000"/>
          <w:sz w:val="22"/>
          <w:szCs w:val="22"/>
        </w:rPr>
        <w:t xml:space="preserve">ENTER </w:t>
      </w:r>
      <w:r w:rsidR="00B41B61" w:rsidRPr="00751331">
        <w:rPr>
          <w:color w:val="000000"/>
          <w:sz w:val="22"/>
          <w:szCs w:val="22"/>
        </w:rPr>
        <w:t>(0</w:t>
      </w:r>
      <w:r w:rsidRPr="00751331">
        <w:rPr>
          <w:color w:val="000000"/>
          <w:sz w:val="22"/>
          <w:szCs w:val="22"/>
        </w:rPr>
        <w:t>) IF RESPONDENT INSISTS IT VARIES</w:t>
      </w:r>
    </w:p>
    <w:p w:rsidR="0096475A" w:rsidRPr="00751331" w:rsidRDefault="0096475A" w:rsidP="009647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color w:val="000000"/>
          <w:sz w:val="22"/>
          <w:szCs w:val="22"/>
        </w:rPr>
      </w:pPr>
    </w:p>
    <w:p w:rsidR="0096475A" w:rsidRPr="00751331" w:rsidRDefault="0096475A" w:rsidP="009647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color w:val="000000"/>
          <w:sz w:val="22"/>
          <w:szCs w:val="22"/>
        </w:rPr>
      </w:pPr>
      <w:r w:rsidRPr="00751331">
        <w:rPr>
          <w:b/>
          <w:bCs/>
          <w:color w:val="000000"/>
          <w:sz w:val="22"/>
          <w:szCs w:val="22"/>
        </w:rPr>
        <w:t>H8a</w:t>
      </w:r>
      <w:r w:rsidR="007E3B2E" w:rsidRPr="00751331">
        <w:rPr>
          <w:b/>
          <w:bCs/>
          <w:color w:val="000000"/>
          <w:sz w:val="22"/>
          <w:szCs w:val="22"/>
        </w:rPr>
        <w:t>NUM</w:t>
      </w:r>
      <w:r w:rsidRPr="00751331">
        <w:rPr>
          <w:b/>
          <w:bCs/>
          <w:color w:val="000000"/>
          <w:sz w:val="22"/>
          <w:szCs w:val="22"/>
        </w:rPr>
        <w:tab/>
      </w:r>
      <w:r w:rsidRPr="00751331">
        <w:rPr>
          <w:color w:val="000000"/>
          <w:sz w:val="22"/>
          <w:szCs w:val="22"/>
        </w:rPr>
        <w:t>ENTER NUMBER (1 – 90)</w:t>
      </w:r>
    </w:p>
    <w:p w:rsidR="0096475A" w:rsidRPr="00751331" w:rsidRDefault="0096475A" w:rsidP="009647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color w:val="000000"/>
          <w:sz w:val="22"/>
          <w:szCs w:val="22"/>
        </w:rPr>
      </w:pPr>
      <w:r w:rsidRPr="00751331">
        <w:rPr>
          <w:color w:val="000000"/>
          <w:sz w:val="22"/>
          <w:szCs w:val="22"/>
        </w:rPr>
        <w:tab/>
        <w:t>|__|__|</w:t>
      </w:r>
    </w:p>
    <w:p w:rsidR="0096475A" w:rsidRPr="00751331" w:rsidRDefault="0096475A" w:rsidP="009647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96475A" w:rsidRPr="00751331" w:rsidRDefault="0096475A" w:rsidP="009647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color w:val="000000"/>
          <w:sz w:val="22"/>
          <w:szCs w:val="22"/>
        </w:rPr>
      </w:pPr>
      <w:r w:rsidRPr="00751331">
        <w:rPr>
          <w:b/>
          <w:bCs/>
          <w:color w:val="000000"/>
          <w:sz w:val="22"/>
          <w:szCs w:val="22"/>
        </w:rPr>
        <w:t>H8a</w:t>
      </w:r>
      <w:r w:rsidR="007E3B2E" w:rsidRPr="00751331">
        <w:rPr>
          <w:b/>
          <w:bCs/>
          <w:color w:val="000000"/>
          <w:sz w:val="22"/>
          <w:szCs w:val="22"/>
        </w:rPr>
        <w:t>UNT</w:t>
      </w:r>
      <w:r w:rsidR="007E3B2E" w:rsidRPr="00751331">
        <w:rPr>
          <w:b/>
          <w:bCs/>
          <w:color w:val="000000"/>
          <w:sz w:val="22"/>
          <w:szCs w:val="22"/>
        </w:rPr>
        <w:tab/>
      </w:r>
      <w:r w:rsidRPr="00751331">
        <w:rPr>
          <w:color w:val="000000"/>
          <w:sz w:val="22"/>
          <w:szCs w:val="22"/>
        </w:rPr>
        <w:t>ENTER UNIT REPORTED</w:t>
      </w:r>
    </w:p>
    <w:p w:rsidR="0096475A" w:rsidRPr="00751331" w:rsidRDefault="0096475A" w:rsidP="009647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color w:val="000000"/>
          <w:sz w:val="22"/>
          <w:szCs w:val="22"/>
        </w:rPr>
      </w:pPr>
      <w:r w:rsidRPr="00751331">
        <w:rPr>
          <w:color w:val="000000"/>
          <w:sz w:val="22"/>
          <w:szCs w:val="22"/>
        </w:rPr>
        <w:tab/>
        <w:t>|__|   (1) Minutes   (2) Hours</w:t>
      </w:r>
    </w:p>
    <w:p w:rsidR="0096475A" w:rsidRPr="00751331" w:rsidRDefault="0096475A" w:rsidP="009647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96475A" w:rsidRPr="00751331" w:rsidRDefault="0096475A" w:rsidP="009647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96475A" w:rsidRPr="00751331" w:rsidRDefault="0096475A" w:rsidP="0096475A">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jc w:val="center"/>
        <w:rPr>
          <w:color w:val="000000"/>
          <w:sz w:val="22"/>
          <w:szCs w:val="22"/>
        </w:rPr>
      </w:pPr>
      <w:smartTag w:uri="urn:schemas-microsoft-com:office:smarttags" w:element="address">
        <w:smartTag w:uri="urn:schemas-microsoft-com:office:smarttags" w:element="Street">
          <w:r w:rsidRPr="00751331">
            <w:rPr>
              <w:color w:val="000000"/>
              <w:sz w:val="22"/>
              <w:szCs w:val="22"/>
            </w:rPr>
            <w:t>BOX</w:t>
          </w:r>
        </w:smartTag>
        <w:r w:rsidRPr="00751331">
          <w:rPr>
            <w:color w:val="000000"/>
            <w:sz w:val="22"/>
            <w:szCs w:val="22"/>
          </w:rPr>
          <w:t xml:space="preserve"> 29</w:t>
        </w:r>
      </w:smartTag>
    </w:p>
    <w:p w:rsidR="0096475A" w:rsidRPr="00751331" w:rsidRDefault="0096475A" w:rsidP="0096475A">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rPr>
          <w:color w:val="000000"/>
          <w:sz w:val="22"/>
          <w:szCs w:val="22"/>
        </w:rPr>
      </w:pPr>
      <w:r w:rsidRPr="00751331">
        <w:rPr>
          <w:color w:val="000000"/>
          <w:sz w:val="22"/>
          <w:szCs w:val="22"/>
        </w:rPr>
        <w:t>IF H8a</w:t>
      </w:r>
      <w:r w:rsidR="007E3B2E" w:rsidRPr="00751331">
        <w:rPr>
          <w:color w:val="000000"/>
          <w:sz w:val="22"/>
          <w:szCs w:val="22"/>
        </w:rPr>
        <w:t>NUM</w:t>
      </w:r>
      <w:r w:rsidRPr="00751331">
        <w:rPr>
          <w:color w:val="000000"/>
          <w:sz w:val="22"/>
          <w:szCs w:val="22"/>
        </w:rPr>
        <w:t xml:space="preserve"> = </w:t>
      </w:r>
      <w:r w:rsidR="007E3B2E" w:rsidRPr="00751331">
        <w:rPr>
          <w:color w:val="000000"/>
          <w:sz w:val="22"/>
          <w:szCs w:val="22"/>
        </w:rPr>
        <w:t>0</w:t>
      </w:r>
      <w:r w:rsidRPr="00751331">
        <w:rPr>
          <w:color w:val="000000"/>
          <w:sz w:val="22"/>
          <w:szCs w:val="22"/>
        </w:rPr>
        <w:t xml:space="preserve">, D, R  </w:t>
      </w:r>
      <w:r w:rsidRPr="00751331">
        <w:rPr>
          <w:rFonts w:ascii="WP IconicSymbolsA" w:hAnsi="WP IconicSymbolsA" w:cs="WP IconicSymbolsA"/>
          <w:color w:val="000000"/>
          <w:sz w:val="22"/>
          <w:szCs w:val="22"/>
        </w:rPr>
        <w:t></w:t>
      </w:r>
      <w:r w:rsidRPr="00751331">
        <w:rPr>
          <w:color w:val="000000"/>
          <w:sz w:val="22"/>
          <w:szCs w:val="22"/>
        </w:rPr>
        <w:t xml:space="preserve"> GO TO H8b</w:t>
      </w:r>
    </w:p>
    <w:p w:rsidR="0096475A" w:rsidRPr="00751331" w:rsidRDefault="0096475A" w:rsidP="0096475A">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rPr>
          <w:b/>
          <w:color w:val="000000"/>
          <w:sz w:val="28"/>
          <w:szCs w:val="28"/>
        </w:rPr>
      </w:pPr>
      <w:r w:rsidRPr="00751331">
        <w:rPr>
          <w:b/>
          <w:color w:val="000000"/>
          <w:sz w:val="28"/>
          <w:szCs w:val="28"/>
        </w:rPr>
        <w:t xml:space="preserve">ELSE GO TO </w:t>
      </w:r>
      <w:r w:rsidR="007E4DF8" w:rsidRPr="00751331">
        <w:rPr>
          <w:b/>
          <w:bCs/>
          <w:color w:val="000000"/>
          <w:sz w:val="28"/>
          <w:szCs w:val="28"/>
        </w:rPr>
        <w:t>H8c</w:t>
      </w:r>
    </w:p>
    <w:p w:rsidR="0096475A" w:rsidRPr="00751331" w:rsidRDefault="0096475A" w:rsidP="009647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96475A" w:rsidRPr="00751331" w:rsidRDefault="0096475A" w:rsidP="009647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96475A" w:rsidRPr="00751331" w:rsidRDefault="0096475A" w:rsidP="00F62F2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b/>
          <w:bCs/>
          <w:color w:val="000000"/>
          <w:sz w:val="22"/>
          <w:szCs w:val="22"/>
        </w:rPr>
      </w:pPr>
      <w:r w:rsidRPr="00751331">
        <w:rPr>
          <w:b/>
          <w:bCs/>
          <w:color w:val="000000"/>
          <w:sz w:val="22"/>
          <w:szCs w:val="22"/>
        </w:rPr>
        <w:t>H8b</w:t>
      </w:r>
      <w:r w:rsidRPr="00751331">
        <w:rPr>
          <w:b/>
          <w:bCs/>
          <w:color w:val="000000"/>
          <w:sz w:val="22"/>
          <w:szCs w:val="22"/>
        </w:rPr>
        <w:tab/>
        <w:t>During the 12 months before you quit smoking, would you say you smoked your first cigarette of the day within the first 30 minutes of awakening?</w:t>
      </w:r>
    </w:p>
    <w:p w:rsidR="0096475A" w:rsidRPr="00751331" w:rsidRDefault="0096475A" w:rsidP="009647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color w:val="000000"/>
          <w:sz w:val="22"/>
          <w:szCs w:val="22"/>
        </w:rPr>
      </w:pPr>
    </w:p>
    <w:p w:rsidR="0096475A" w:rsidRPr="00751331" w:rsidRDefault="0096475A" w:rsidP="009647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sidRPr="00751331">
        <w:rPr>
          <w:color w:val="000000"/>
          <w:sz w:val="22"/>
          <w:szCs w:val="22"/>
        </w:rPr>
        <w:tab/>
        <w:t>(1) Yes</w:t>
      </w:r>
    </w:p>
    <w:p w:rsidR="0096475A" w:rsidRPr="00751331" w:rsidRDefault="0096475A" w:rsidP="009647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color w:val="000000"/>
          <w:sz w:val="22"/>
          <w:szCs w:val="22"/>
        </w:rPr>
      </w:pPr>
      <w:r w:rsidRPr="00751331">
        <w:rPr>
          <w:color w:val="000000"/>
          <w:sz w:val="22"/>
          <w:szCs w:val="22"/>
        </w:rPr>
        <w:tab/>
        <w:t>(2) No</w:t>
      </w:r>
    </w:p>
    <w:p w:rsidR="0096475A" w:rsidRPr="00751331" w:rsidRDefault="00F62F20" w:rsidP="009647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0" w:hanging="3600"/>
        <w:rPr>
          <w:color w:val="000000"/>
          <w:sz w:val="22"/>
          <w:szCs w:val="22"/>
        </w:rPr>
      </w:pPr>
      <w:r>
        <w:rPr>
          <w:color w:val="000000"/>
          <w:sz w:val="22"/>
          <w:szCs w:val="22"/>
        </w:rPr>
        <w:tab/>
        <w:t>(3) Varies— DO NOT READ</w:t>
      </w:r>
    </w:p>
    <w:p w:rsidR="0096475A" w:rsidRPr="00751331" w:rsidRDefault="0096475A" w:rsidP="009647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0" w:hanging="3600"/>
        <w:rPr>
          <w:color w:val="000000"/>
          <w:sz w:val="22"/>
          <w:szCs w:val="22"/>
        </w:rPr>
      </w:pPr>
    </w:p>
    <w:p w:rsidR="0096475A" w:rsidRPr="00751331" w:rsidRDefault="0096475A" w:rsidP="009647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0" w:hanging="3600"/>
        <w:rPr>
          <w:color w:val="000000"/>
          <w:sz w:val="22"/>
          <w:szCs w:val="22"/>
        </w:rPr>
      </w:pPr>
      <w:r w:rsidRPr="00751331">
        <w:rPr>
          <w:color w:val="000000"/>
          <w:sz w:val="22"/>
          <w:szCs w:val="22"/>
        </w:rPr>
        <w:tab/>
        <w:t>|__|</w:t>
      </w:r>
    </w:p>
    <w:p w:rsidR="007E4DF8" w:rsidRDefault="007E4DF8" w:rsidP="007E4DF8">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F62F20" w:rsidRPr="00751331" w:rsidRDefault="00F62F20" w:rsidP="007E4DF8">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7E4DF8" w:rsidRPr="00751331" w:rsidRDefault="007E4DF8" w:rsidP="007E4DF8">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Times New Roman Bold" w:hAnsi="Times New Roman Bold"/>
          <w:b/>
          <w:color w:val="000000"/>
          <w:szCs w:val="22"/>
        </w:rPr>
      </w:pPr>
      <w:r w:rsidRPr="00751331">
        <w:rPr>
          <w:rFonts w:ascii="Times New Roman Bold" w:hAnsi="Times New Roman Bold"/>
          <w:b/>
          <w:color w:val="000000"/>
          <w:szCs w:val="22"/>
        </w:rPr>
        <w:t>H8c</w:t>
      </w:r>
      <w:r w:rsidRPr="00751331">
        <w:rPr>
          <w:rFonts w:ascii="Times New Roman Bold" w:hAnsi="Times New Roman Bold"/>
          <w:b/>
          <w:color w:val="000000"/>
          <w:szCs w:val="22"/>
        </w:rPr>
        <w:tab/>
        <w:t>During the 12 months before you quit smoking did you sometimes awaken at night to have a cigarette?</w:t>
      </w:r>
    </w:p>
    <w:p w:rsidR="007E4DF8" w:rsidRPr="00751331" w:rsidRDefault="007E4DF8" w:rsidP="007E4DF8">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7E4DF8" w:rsidRPr="00751331" w:rsidRDefault="007E4DF8" w:rsidP="007E4DF8">
      <w:pPr>
        <w:numPr>
          <w:ilvl w:val="0"/>
          <w:numId w:val="39"/>
        </w:num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751331">
        <w:rPr>
          <w:color w:val="000000"/>
          <w:szCs w:val="22"/>
        </w:rPr>
        <w:t>Yes</w:t>
      </w:r>
    </w:p>
    <w:p w:rsidR="007E4DF8" w:rsidRPr="00751331" w:rsidRDefault="007E4DF8" w:rsidP="007E4DF8">
      <w:pPr>
        <w:numPr>
          <w:ilvl w:val="0"/>
          <w:numId w:val="39"/>
        </w:num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bCs/>
          <w:color w:val="000000"/>
          <w:szCs w:val="22"/>
        </w:rPr>
      </w:pPr>
      <w:r w:rsidRPr="00751331">
        <w:rPr>
          <w:color w:val="000000"/>
          <w:szCs w:val="22"/>
        </w:rPr>
        <w:lastRenderedPageBreak/>
        <w:t>No</w:t>
      </w:r>
    </w:p>
    <w:p w:rsidR="002A0E79" w:rsidRPr="00751331" w:rsidRDefault="002A0E79" w:rsidP="002A0E79">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rFonts w:ascii="Times New Roman Bold" w:hAnsi="Times New Roman Bold"/>
          <w:b/>
          <w:bCs/>
          <w:color w:val="000000"/>
          <w:szCs w:val="22"/>
        </w:rPr>
      </w:pPr>
    </w:p>
    <w:p w:rsidR="008E2092" w:rsidRPr="00751331" w:rsidRDefault="008E2092" w:rsidP="008E2092">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Pr>
          <w:b/>
          <w:bCs/>
          <w:color w:val="000000"/>
          <w:sz w:val="22"/>
          <w:szCs w:val="22"/>
        </w:rPr>
      </w:pPr>
      <w:r w:rsidRPr="00751331">
        <w:rPr>
          <w:b/>
          <w:bCs/>
          <w:color w:val="000000"/>
          <w:sz w:val="22"/>
          <w:szCs w:val="22"/>
        </w:rPr>
        <w:t>DO NOT READ</w:t>
      </w:r>
    </w:p>
    <w:p w:rsidR="008E2092" w:rsidRPr="00751331" w:rsidRDefault="008E2092" w:rsidP="008E2092">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Pr>
          <w:bCs/>
          <w:color w:val="000000"/>
          <w:sz w:val="22"/>
          <w:szCs w:val="22"/>
        </w:rPr>
      </w:pPr>
    </w:p>
    <w:p w:rsidR="008E2092" w:rsidRPr="00751331" w:rsidRDefault="008E2092" w:rsidP="008E2092">
      <w:pPr>
        <w:numPr>
          <w:ilvl w:val="0"/>
          <w:numId w:val="39"/>
        </w:num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Cs/>
          <w:color w:val="000000"/>
          <w:sz w:val="22"/>
          <w:szCs w:val="22"/>
        </w:rPr>
      </w:pPr>
      <w:r w:rsidRPr="00751331">
        <w:rPr>
          <w:bCs/>
          <w:color w:val="000000"/>
          <w:sz w:val="22"/>
          <w:szCs w:val="22"/>
        </w:rPr>
        <w:t>DON’T SLEEP AT NIGHT</w:t>
      </w:r>
    </w:p>
    <w:p w:rsidR="008E2092" w:rsidRPr="00751331" w:rsidRDefault="008E2092" w:rsidP="008E2092">
      <w:pPr>
        <w:numPr>
          <w:ilvl w:val="0"/>
          <w:numId w:val="39"/>
        </w:num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Cs/>
          <w:color w:val="000000"/>
          <w:sz w:val="22"/>
          <w:szCs w:val="22"/>
        </w:rPr>
      </w:pPr>
      <w:r w:rsidRPr="00751331">
        <w:rPr>
          <w:bCs/>
          <w:color w:val="000000"/>
          <w:sz w:val="22"/>
          <w:szCs w:val="22"/>
        </w:rPr>
        <w:t>USE SOME OTHER TOBACCO PRODUCT WHEN I AWAKEN DURING THE NIGHT</w:t>
      </w:r>
    </w:p>
    <w:p w:rsidR="007E3B2E" w:rsidRPr="00751331" w:rsidRDefault="007E3B2E" w:rsidP="008E2092">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8E2092" w:rsidRPr="00751331" w:rsidRDefault="007E3B2E" w:rsidP="008E2092">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sidRPr="00751331">
        <w:rPr>
          <w:b/>
          <w:bCs/>
          <w:color w:val="000000"/>
          <w:sz w:val="22"/>
          <w:szCs w:val="22"/>
        </w:rPr>
        <w:tab/>
      </w:r>
      <w:r w:rsidR="008E2092" w:rsidRPr="00751331">
        <w:rPr>
          <w:b/>
          <w:color w:val="000000"/>
          <w:sz w:val="22"/>
          <w:szCs w:val="22"/>
        </w:rPr>
        <w:t>|__|</w:t>
      </w:r>
    </w:p>
    <w:p w:rsidR="00D07706" w:rsidRPr="00751331" w:rsidRDefault="00D07706" w:rsidP="008E2092">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Pr>
          <w:rFonts w:ascii="Times New Roman Bold" w:hAnsi="Times New Roman Bold"/>
          <w:b/>
          <w:bCs/>
          <w:color w:val="000000"/>
          <w:szCs w:val="22"/>
        </w:rPr>
      </w:pPr>
    </w:p>
    <w:p w:rsidR="00DA0F6E" w:rsidRPr="00751331" w:rsidRDefault="00DA0F6E" w:rsidP="00DA0F6E">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rFonts w:ascii="Times New Roman Bold" w:hAnsi="Times New Roman Bold"/>
          <w:b/>
          <w:bCs/>
          <w:color w:val="000000"/>
          <w:szCs w:val="22"/>
        </w:rPr>
      </w:pPr>
    </w:p>
    <w:p w:rsidR="0096475A" w:rsidRPr="00751331" w:rsidRDefault="0096475A" w:rsidP="0096475A">
      <w:pPr>
        <w:pStyle w:val="BodyTextIn"/>
        <w:tabs>
          <w:tab w:val="clear" w:pos="1440"/>
          <w:tab w:val="left" w:pos="990"/>
          <w:tab w:val="left" w:pos="8640"/>
        </w:tabs>
        <w:rPr>
          <w:color w:val="000000"/>
        </w:rPr>
      </w:pPr>
      <w:r w:rsidRPr="00751331">
        <w:rPr>
          <w:color w:val="000000"/>
        </w:rPr>
        <w:t>[</w:t>
      </w:r>
      <w:r w:rsidRPr="00751331">
        <w:rPr>
          <w:b/>
          <w:color w:val="000000"/>
          <w:sz w:val="28"/>
          <w:szCs w:val="28"/>
        </w:rPr>
        <w:t>GO TO Section J</w:t>
      </w:r>
      <w:r w:rsidRPr="00751331">
        <w:rPr>
          <w:color w:val="000000"/>
        </w:rPr>
        <w:t>]</w:t>
      </w:r>
    </w:p>
    <w:p w:rsidR="0096475A" w:rsidRPr="00751331" w:rsidRDefault="0096475A" w:rsidP="0096475A">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color w:val="000000"/>
          <w:sz w:val="22"/>
          <w:szCs w:val="22"/>
        </w:rPr>
      </w:pPr>
    </w:p>
    <w:p w:rsidR="005535E8" w:rsidRPr="00751331" w:rsidRDefault="0096475A" w:rsidP="0096475A">
      <w:pPr>
        <w:rPr>
          <w:b/>
          <w:color w:val="000000"/>
          <w:sz w:val="28"/>
          <w:szCs w:val="28"/>
        </w:rPr>
      </w:pPr>
      <w:r w:rsidRPr="00751331">
        <w:rPr>
          <w:b/>
          <w:color w:val="000000"/>
          <w:sz w:val="28"/>
          <w:szCs w:val="28"/>
        </w:rPr>
        <w:t>[The menthol question</w:t>
      </w:r>
      <w:r w:rsidR="00A001C7" w:rsidRPr="00751331">
        <w:rPr>
          <w:b/>
          <w:color w:val="000000"/>
          <w:sz w:val="28"/>
          <w:szCs w:val="28"/>
        </w:rPr>
        <w:t>s are</w:t>
      </w:r>
      <w:r w:rsidRPr="00751331">
        <w:rPr>
          <w:b/>
          <w:color w:val="000000"/>
          <w:sz w:val="28"/>
          <w:szCs w:val="28"/>
        </w:rPr>
        <w:t xml:space="preserve"> repeated again</w:t>
      </w:r>
      <w:r w:rsidR="00A001C7" w:rsidRPr="00751331">
        <w:rPr>
          <w:b/>
          <w:color w:val="000000"/>
          <w:sz w:val="28"/>
          <w:szCs w:val="28"/>
        </w:rPr>
        <w:t xml:space="preserve"> below</w:t>
      </w:r>
      <w:r w:rsidRPr="00751331">
        <w:rPr>
          <w:b/>
          <w:color w:val="000000"/>
          <w:sz w:val="28"/>
          <w:szCs w:val="28"/>
        </w:rPr>
        <w:t xml:space="preserve"> for those who </w:t>
      </w:r>
      <w:r w:rsidR="00A001C7" w:rsidRPr="00751331">
        <w:rPr>
          <w:b/>
          <w:color w:val="000000"/>
          <w:sz w:val="28"/>
          <w:szCs w:val="28"/>
        </w:rPr>
        <w:t xml:space="preserve">stopped smoking greater than 3 years ago from </w:t>
      </w:r>
      <w:smartTag w:uri="urn:schemas-microsoft-com:office:smarttags" w:element="address">
        <w:smartTag w:uri="urn:schemas-microsoft-com:office:smarttags" w:element="Street">
          <w:r w:rsidR="00A001C7" w:rsidRPr="00751331">
            <w:rPr>
              <w:b/>
              <w:color w:val="000000"/>
              <w:sz w:val="28"/>
              <w:szCs w:val="28"/>
            </w:rPr>
            <w:t>Box</w:t>
          </w:r>
        </w:smartTag>
        <w:r w:rsidR="00A001C7" w:rsidRPr="00751331">
          <w:rPr>
            <w:b/>
            <w:color w:val="000000"/>
            <w:sz w:val="28"/>
            <w:szCs w:val="28"/>
          </w:rPr>
          <w:t xml:space="preserve"> 26</w:t>
        </w:r>
      </w:smartTag>
      <w:r w:rsidR="00A001C7" w:rsidRPr="00751331">
        <w:rPr>
          <w:b/>
          <w:color w:val="000000"/>
          <w:sz w:val="28"/>
          <w:szCs w:val="28"/>
        </w:rPr>
        <w:t>.</w:t>
      </w:r>
      <w:r w:rsidRPr="00751331">
        <w:rPr>
          <w:b/>
          <w:color w:val="000000"/>
          <w:sz w:val="28"/>
          <w:szCs w:val="28"/>
        </w:rPr>
        <w:t xml:space="preserve"> </w:t>
      </w:r>
      <w:r w:rsidR="00A001C7" w:rsidRPr="00751331">
        <w:rPr>
          <w:b/>
          <w:color w:val="000000"/>
          <w:sz w:val="28"/>
          <w:szCs w:val="28"/>
        </w:rPr>
        <w:t>]</w:t>
      </w:r>
    </w:p>
    <w:p w:rsidR="006A762C" w:rsidRPr="00751331"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b/>
          <w:bCs/>
          <w:color w:val="000000"/>
          <w:sz w:val="22"/>
          <w:szCs w:val="22"/>
        </w:rPr>
      </w:pPr>
    </w:p>
    <w:p w:rsidR="00B9758F" w:rsidRPr="00751331" w:rsidRDefault="00B9758F" w:rsidP="000B22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rPr>
      </w:pPr>
    </w:p>
    <w:p w:rsidR="00A001C7" w:rsidRPr="00751331" w:rsidRDefault="0096475A" w:rsidP="009647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r w:rsidRPr="00751331">
        <w:rPr>
          <w:b/>
          <w:bCs/>
          <w:color w:val="000000"/>
        </w:rPr>
        <w:t>H11</w:t>
      </w:r>
      <w:r w:rsidR="006B681F" w:rsidRPr="00751331">
        <w:rPr>
          <w:b/>
          <w:bCs/>
          <w:color w:val="000000"/>
        </w:rPr>
        <w:t>a</w:t>
      </w:r>
      <w:r w:rsidRPr="00751331">
        <w:rPr>
          <w:b/>
          <w:bCs/>
          <w:color w:val="000000"/>
          <w:sz w:val="22"/>
          <w:szCs w:val="22"/>
        </w:rPr>
        <w:tab/>
      </w:r>
      <w:r w:rsidR="008E2092" w:rsidRPr="00751331">
        <w:rPr>
          <w:b/>
          <w:bCs/>
          <w:color w:val="000000"/>
          <w:sz w:val="22"/>
          <w:szCs w:val="22"/>
        </w:rPr>
        <w:t>T</w:t>
      </w:r>
      <w:r w:rsidRPr="00751331">
        <w:rPr>
          <w:b/>
          <w:bCs/>
          <w:color w:val="000000"/>
          <w:sz w:val="22"/>
          <w:szCs w:val="22"/>
        </w:rPr>
        <w:t>hinking back to the 12 MONTHS BEFORE YOU</w:t>
      </w:r>
      <w:r w:rsidR="00A001C7" w:rsidRPr="00751331">
        <w:rPr>
          <w:b/>
          <w:bCs/>
          <w:color w:val="000000"/>
          <w:sz w:val="22"/>
          <w:szCs w:val="22"/>
        </w:rPr>
        <w:t xml:space="preserve"> COMPLETELY</w:t>
      </w:r>
      <w:r w:rsidRPr="00751331">
        <w:rPr>
          <w:b/>
          <w:bCs/>
          <w:color w:val="000000"/>
          <w:sz w:val="22"/>
          <w:szCs w:val="22"/>
        </w:rPr>
        <w:t xml:space="preserve"> QUIT </w:t>
      </w:r>
    </w:p>
    <w:p w:rsidR="0096475A" w:rsidRPr="00751331" w:rsidRDefault="0096475A" w:rsidP="00A001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b/>
          <w:bCs/>
          <w:color w:val="000000"/>
          <w:sz w:val="22"/>
          <w:szCs w:val="22"/>
        </w:rPr>
      </w:pPr>
      <w:r w:rsidRPr="00751331">
        <w:rPr>
          <w:b/>
          <w:bCs/>
          <w:color w:val="000000"/>
          <w:sz w:val="22"/>
          <w:szCs w:val="22"/>
        </w:rPr>
        <w:t>SMOKING CIGARETTES</w:t>
      </w:r>
      <w:r w:rsidR="006F551F" w:rsidRPr="00751331">
        <w:rPr>
          <w:b/>
          <w:bCs/>
          <w:color w:val="000000"/>
          <w:sz w:val="22"/>
          <w:szCs w:val="22"/>
        </w:rPr>
        <w:t>,</w:t>
      </w:r>
      <w:r w:rsidR="00E805DD" w:rsidRPr="00751331">
        <w:rPr>
          <w:b/>
          <w:bCs/>
          <w:color w:val="000000"/>
          <w:sz w:val="22"/>
          <w:szCs w:val="22"/>
        </w:rPr>
        <w:t xml:space="preserve">  </w:t>
      </w:r>
      <w:r w:rsidRPr="00751331">
        <w:rPr>
          <w:b/>
          <w:bCs/>
          <w:color w:val="000000"/>
          <w:sz w:val="22"/>
          <w:szCs w:val="22"/>
        </w:rPr>
        <w:t xml:space="preserve">During that time, </w:t>
      </w:r>
      <w:r w:rsidR="00330230" w:rsidRPr="00751331">
        <w:rPr>
          <w:b/>
          <w:bCs/>
          <w:color w:val="000000"/>
          <w:sz w:val="22"/>
          <w:szCs w:val="22"/>
        </w:rPr>
        <w:t>DID YOU USUALLY SMOKE menthol or non-menthol cigarettes?</w:t>
      </w:r>
    </w:p>
    <w:p w:rsidR="0096475A" w:rsidRPr="00751331" w:rsidRDefault="0096475A" w:rsidP="009647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b/>
          <w:bCs/>
          <w:color w:val="000000"/>
          <w:sz w:val="22"/>
          <w:szCs w:val="22"/>
        </w:rPr>
      </w:pPr>
    </w:p>
    <w:p w:rsidR="0096475A" w:rsidRPr="00751331" w:rsidRDefault="0096475A" w:rsidP="00E805DD">
      <w:pPr>
        <w:numPr>
          <w:ilvl w:val="0"/>
          <w:numId w:val="40"/>
        </w:numPr>
        <w:tabs>
          <w:tab w:val="left" w:pos="720"/>
        </w:tabs>
        <w:rPr>
          <w:caps/>
          <w:snapToGrid w:val="0"/>
          <w:color w:val="000000"/>
          <w:sz w:val="22"/>
          <w:szCs w:val="22"/>
        </w:rPr>
      </w:pPr>
      <w:r w:rsidRPr="00751331">
        <w:rPr>
          <w:caps/>
          <w:snapToGrid w:val="0"/>
          <w:color w:val="000000"/>
          <w:sz w:val="22"/>
          <w:szCs w:val="22"/>
        </w:rPr>
        <w:t>M</w:t>
      </w:r>
      <w:r w:rsidR="00EF2F3F" w:rsidRPr="00751331">
        <w:rPr>
          <w:caps/>
          <w:snapToGrid w:val="0"/>
          <w:color w:val="000000"/>
          <w:sz w:val="22"/>
          <w:szCs w:val="22"/>
        </w:rPr>
        <w:t>enthol</w:t>
      </w:r>
    </w:p>
    <w:p w:rsidR="0096475A" w:rsidRPr="00751331" w:rsidRDefault="0096475A" w:rsidP="00E805DD">
      <w:pPr>
        <w:numPr>
          <w:ilvl w:val="0"/>
          <w:numId w:val="40"/>
        </w:numPr>
        <w:tabs>
          <w:tab w:val="left" w:pos="720"/>
        </w:tabs>
        <w:rPr>
          <w:b/>
          <w:snapToGrid w:val="0"/>
          <w:color w:val="000000"/>
        </w:rPr>
      </w:pPr>
      <w:r w:rsidRPr="00751331">
        <w:rPr>
          <w:caps/>
          <w:snapToGrid w:val="0"/>
          <w:color w:val="000000"/>
          <w:sz w:val="22"/>
          <w:szCs w:val="22"/>
        </w:rPr>
        <w:t xml:space="preserve">NON-MENTHOL </w:t>
      </w:r>
    </w:p>
    <w:p w:rsidR="0096475A" w:rsidRPr="00751331" w:rsidRDefault="0096475A" w:rsidP="0096475A">
      <w:pPr>
        <w:numPr>
          <w:ilvl w:val="0"/>
          <w:numId w:val="40"/>
        </w:numPr>
        <w:tabs>
          <w:tab w:val="left" w:pos="720"/>
        </w:tabs>
        <w:rPr>
          <w:b/>
          <w:snapToGrid w:val="0"/>
          <w:color w:val="000000"/>
        </w:rPr>
      </w:pPr>
      <w:r w:rsidRPr="00751331">
        <w:rPr>
          <w:caps/>
          <w:snapToGrid w:val="0"/>
          <w:color w:val="000000"/>
          <w:sz w:val="22"/>
          <w:szCs w:val="22"/>
        </w:rPr>
        <w:t>NO USUAL TYPE</w:t>
      </w:r>
    </w:p>
    <w:p w:rsidR="0096475A" w:rsidRPr="00751331" w:rsidRDefault="0096475A" w:rsidP="0096475A">
      <w:pPr>
        <w:tabs>
          <w:tab w:val="left" w:pos="720"/>
        </w:tabs>
        <w:ind w:left="900"/>
        <w:rPr>
          <w:b/>
          <w:snapToGrid w:val="0"/>
          <w:color w:val="000000"/>
        </w:rPr>
      </w:pPr>
    </w:p>
    <w:p w:rsidR="0096475A" w:rsidRPr="00751331" w:rsidRDefault="0096475A" w:rsidP="0096475A">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751331">
        <w:rPr>
          <w:color w:val="000000"/>
          <w:sz w:val="22"/>
          <w:szCs w:val="22"/>
        </w:rPr>
        <w:tab/>
        <w:t>|__|</w:t>
      </w:r>
    </w:p>
    <w:p w:rsidR="0096475A" w:rsidRPr="00751331" w:rsidRDefault="0096475A" w:rsidP="0096475A">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96475A" w:rsidRPr="00751331" w:rsidRDefault="0096475A" w:rsidP="0096475A">
      <w:pPr>
        <w:rPr>
          <w:b/>
          <w:color w:val="000000"/>
          <w:sz w:val="22"/>
          <w:szCs w:val="22"/>
        </w:rPr>
      </w:pPr>
      <w:r w:rsidRPr="00751331">
        <w:rPr>
          <w:color w:val="000000"/>
          <w:sz w:val="22"/>
          <w:szCs w:val="22"/>
        </w:rPr>
        <w:tab/>
      </w:r>
      <w:r w:rsidRPr="00751331">
        <w:rPr>
          <w:b/>
          <w:color w:val="000000"/>
          <w:sz w:val="22"/>
          <w:szCs w:val="22"/>
        </w:rPr>
        <w:t>[1</w:t>
      </w:r>
      <w:r w:rsidR="0032455C" w:rsidRPr="00751331">
        <w:rPr>
          <w:b/>
          <w:color w:val="000000"/>
          <w:sz w:val="22"/>
          <w:szCs w:val="22"/>
        </w:rPr>
        <w:t>, 2</w:t>
      </w:r>
      <w:r w:rsidRPr="00751331">
        <w:rPr>
          <w:b/>
          <w:color w:val="000000"/>
          <w:sz w:val="22"/>
          <w:szCs w:val="22"/>
        </w:rPr>
        <w:t>: GO TO H11b</w:t>
      </w:r>
      <w:r w:rsidR="00EF2F3F" w:rsidRPr="00751331">
        <w:rPr>
          <w:b/>
          <w:color w:val="000000"/>
          <w:sz w:val="22"/>
          <w:szCs w:val="22"/>
        </w:rPr>
        <w:t>1</w:t>
      </w:r>
      <w:r w:rsidRPr="00751331">
        <w:rPr>
          <w:b/>
          <w:color w:val="000000"/>
          <w:sz w:val="22"/>
          <w:szCs w:val="22"/>
        </w:rPr>
        <w:t>]</w:t>
      </w:r>
    </w:p>
    <w:p w:rsidR="0096475A" w:rsidRPr="00751331" w:rsidRDefault="0096475A" w:rsidP="0096475A">
      <w:pPr>
        <w:rPr>
          <w:b/>
          <w:color w:val="000000"/>
          <w:sz w:val="22"/>
          <w:szCs w:val="22"/>
        </w:rPr>
      </w:pPr>
      <w:r w:rsidRPr="00751331">
        <w:rPr>
          <w:b/>
          <w:color w:val="000000"/>
          <w:sz w:val="22"/>
          <w:szCs w:val="22"/>
        </w:rPr>
        <w:tab/>
        <w:t>[3, Don’t Know OR Refused: GO TO H11</w:t>
      </w:r>
      <w:r w:rsidR="00A001C7" w:rsidRPr="00751331">
        <w:rPr>
          <w:b/>
          <w:color w:val="000000"/>
          <w:sz w:val="22"/>
          <w:szCs w:val="22"/>
        </w:rPr>
        <w:t>c</w:t>
      </w:r>
      <w:r w:rsidRPr="00751331">
        <w:rPr>
          <w:b/>
          <w:color w:val="000000"/>
          <w:sz w:val="22"/>
          <w:szCs w:val="22"/>
        </w:rPr>
        <w:t>]</w:t>
      </w:r>
    </w:p>
    <w:p w:rsidR="0096475A" w:rsidRPr="00751331" w:rsidRDefault="0096475A" w:rsidP="0096475A">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805B6A" w:rsidRPr="00751331" w:rsidRDefault="00805B6A" w:rsidP="009647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p>
    <w:p w:rsidR="005735FA" w:rsidRPr="0006165D" w:rsidRDefault="005735FA" w:rsidP="0006165D">
      <w:pPr>
        <w:ind w:left="720" w:hanging="720"/>
        <w:rPr>
          <w:color w:val="000000"/>
        </w:rPr>
      </w:pPr>
      <w:r w:rsidRPr="0006165D">
        <w:rPr>
          <w:b/>
          <w:color w:val="000000"/>
        </w:rPr>
        <w:t>H11</w:t>
      </w:r>
      <w:r w:rsidR="006B681F" w:rsidRPr="0006165D">
        <w:rPr>
          <w:b/>
          <w:color w:val="000000"/>
        </w:rPr>
        <w:t>b1</w:t>
      </w:r>
      <w:r w:rsidRPr="0006165D">
        <w:rPr>
          <w:b/>
          <w:color w:val="000000"/>
        </w:rPr>
        <w:tab/>
      </w:r>
      <w:r w:rsidR="00A0491B" w:rsidRPr="0006165D">
        <w:rPr>
          <w:b/>
          <w:color w:val="000000"/>
        </w:rPr>
        <w:t xml:space="preserve">For each of </w:t>
      </w:r>
      <w:r w:rsidRPr="0006165D">
        <w:rPr>
          <w:b/>
          <w:color w:val="000000"/>
        </w:rPr>
        <w:t>the following</w:t>
      </w:r>
      <w:r w:rsidR="00A0491B" w:rsidRPr="0006165D">
        <w:rPr>
          <w:b/>
          <w:color w:val="000000"/>
        </w:rPr>
        <w:t xml:space="preserve">, please tell me whether it’s a reason you usually smoked </w:t>
      </w:r>
      <w:r w:rsidRPr="0006165D">
        <w:rPr>
          <w:b/>
          <w:color w:val="000000"/>
        </w:rPr>
        <w:t xml:space="preserve"> menthol/non-menthol </w:t>
      </w:r>
      <w:r w:rsidRPr="0006165D">
        <w:rPr>
          <w:color w:val="000000"/>
        </w:rPr>
        <w:t xml:space="preserve">{ fill menthol if  </w:t>
      </w:r>
      <w:r w:rsidR="0007617D" w:rsidRPr="0006165D">
        <w:rPr>
          <w:color w:val="000000"/>
        </w:rPr>
        <w:t>H11</w:t>
      </w:r>
      <w:r w:rsidR="00984F93">
        <w:rPr>
          <w:color w:val="000000"/>
        </w:rPr>
        <w:t>a</w:t>
      </w:r>
      <w:r w:rsidRPr="0006165D">
        <w:rPr>
          <w:color w:val="000000"/>
        </w:rPr>
        <w:t xml:space="preserve"> = 1; fill non-menthol if </w:t>
      </w:r>
      <w:r w:rsidR="0007617D" w:rsidRPr="0006165D">
        <w:rPr>
          <w:color w:val="000000"/>
        </w:rPr>
        <w:t>H11</w:t>
      </w:r>
      <w:r w:rsidR="00984F93">
        <w:rPr>
          <w:color w:val="000000"/>
        </w:rPr>
        <w:t>a</w:t>
      </w:r>
      <w:r w:rsidRPr="0006165D">
        <w:rPr>
          <w:color w:val="000000"/>
        </w:rPr>
        <w:t xml:space="preserve"> = 2 }</w:t>
      </w:r>
      <w:r w:rsidRPr="0006165D">
        <w:rPr>
          <w:b/>
          <w:color w:val="000000"/>
        </w:rPr>
        <w:t xml:space="preserve"> cigarette</w:t>
      </w:r>
      <w:r w:rsidR="00A0491B" w:rsidRPr="0006165D">
        <w:rPr>
          <w:b/>
          <w:color w:val="000000"/>
        </w:rPr>
        <w:t>s</w:t>
      </w:r>
      <w:r w:rsidRPr="0006165D">
        <w:rPr>
          <w:b/>
          <w:color w:val="000000"/>
        </w:rPr>
        <w:t xml:space="preserve"> ?   ----Please answer “yes “or “no” for each.</w:t>
      </w:r>
    </w:p>
    <w:p w:rsidR="005735FA" w:rsidRPr="00751331" w:rsidRDefault="005735FA" w:rsidP="005735FA">
      <w:pPr>
        <w:rPr>
          <w:color w:val="000000"/>
          <w:sz w:val="22"/>
          <w:szCs w:val="22"/>
        </w:rPr>
      </w:pPr>
    </w:p>
    <w:p w:rsidR="005735FA" w:rsidRPr="00751331" w:rsidRDefault="005735FA" w:rsidP="00DB7C3F">
      <w:pPr>
        <w:tabs>
          <w:tab w:val="left" w:pos="1440"/>
        </w:tabs>
        <w:ind w:left="720"/>
        <w:rPr>
          <w:color w:val="000000"/>
          <w:sz w:val="22"/>
          <w:szCs w:val="22"/>
        </w:rPr>
      </w:pPr>
      <w:r w:rsidRPr="00751331">
        <w:rPr>
          <w:color w:val="000000"/>
          <w:sz w:val="22"/>
          <w:szCs w:val="22"/>
        </w:rPr>
        <w:tab/>
        <w:t>(1) Yes</w:t>
      </w:r>
    </w:p>
    <w:p w:rsidR="005735FA" w:rsidRPr="00751331" w:rsidRDefault="005735FA" w:rsidP="00DB7C3F">
      <w:pPr>
        <w:tabs>
          <w:tab w:val="left" w:pos="1440"/>
        </w:tabs>
        <w:ind w:left="720"/>
        <w:rPr>
          <w:color w:val="000000"/>
          <w:sz w:val="22"/>
          <w:szCs w:val="22"/>
        </w:rPr>
      </w:pPr>
      <w:r w:rsidRPr="00751331">
        <w:rPr>
          <w:color w:val="000000"/>
          <w:sz w:val="22"/>
          <w:szCs w:val="22"/>
        </w:rPr>
        <w:tab/>
        <w:t>(2)  No</w:t>
      </w:r>
    </w:p>
    <w:p w:rsidR="005735FA" w:rsidRPr="00751331" w:rsidRDefault="005735FA" w:rsidP="005735FA">
      <w:pPr>
        <w:tabs>
          <w:tab w:val="left" w:pos="991"/>
        </w:tabs>
        <w:rPr>
          <w:b/>
          <w:color w:val="000000"/>
          <w:sz w:val="22"/>
          <w:szCs w:val="22"/>
        </w:rPr>
      </w:pPr>
    </w:p>
    <w:p w:rsidR="005735FA" w:rsidRPr="00751331" w:rsidRDefault="005735FA" w:rsidP="00F62F20">
      <w:pPr>
        <w:tabs>
          <w:tab w:val="left" w:pos="900"/>
          <w:tab w:val="left" w:pos="1440"/>
        </w:tabs>
        <w:ind w:left="1440" w:hanging="1440"/>
        <w:rPr>
          <w:color w:val="000000"/>
          <w:sz w:val="22"/>
          <w:szCs w:val="22"/>
        </w:rPr>
      </w:pPr>
      <w:r w:rsidRPr="00751331">
        <w:rPr>
          <w:b/>
          <w:color w:val="000000"/>
          <w:sz w:val="22"/>
          <w:szCs w:val="22"/>
        </w:rPr>
        <w:t>H11</w:t>
      </w:r>
      <w:r w:rsidR="006B681F" w:rsidRPr="00751331">
        <w:rPr>
          <w:b/>
          <w:color w:val="000000"/>
          <w:sz w:val="22"/>
          <w:szCs w:val="22"/>
        </w:rPr>
        <w:t>b</w:t>
      </w:r>
      <w:r w:rsidR="00EF2F3F" w:rsidRPr="00751331">
        <w:rPr>
          <w:b/>
          <w:color w:val="000000"/>
          <w:sz w:val="22"/>
          <w:szCs w:val="22"/>
        </w:rPr>
        <w:t>1</w:t>
      </w:r>
      <w:r w:rsidR="00F62F20">
        <w:rPr>
          <w:b/>
          <w:color w:val="000000"/>
          <w:sz w:val="22"/>
          <w:szCs w:val="22"/>
        </w:rPr>
        <w:tab/>
      </w:r>
      <w:r w:rsidR="00EF2F3F" w:rsidRPr="00751331">
        <w:rPr>
          <w:b/>
          <w:color w:val="000000"/>
          <w:sz w:val="22"/>
          <w:szCs w:val="22"/>
        </w:rPr>
        <w:t>|__|</w:t>
      </w:r>
      <w:r w:rsidR="00F62F20">
        <w:rPr>
          <w:b/>
          <w:color w:val="000000"/>
          <w:sz w:val="22"/>
          <w:szCs w:val="22"/>
        </w:rPr>
        <w:tab/>
      </w:r>
      <w:r w:rsidR="00AC3221" w:rsidRPr="00751331">
        <w:rPr>
          <w:rFonts w:ascii="Times New Roman Bold" w:hAnsi="Times New Roman Bold"/>
          <w:b/>
          <w:color w:val="000000"/>
          <w:sz w:val="22"/>
          <w:szCs w:val="22"/>
        </w:rPr>
        <w:t>T</w:t>
      </w:r>
      <w:r w:rsidR="00A87A4E" w:rsidRPr="00751331">
        <w:rPr>
          <w:rFonts w:ascii="Times New Roman Bold" w:hAnsi="Times New Roman Bold"/>
          <w:b/>
          <w:color w:val="000000"/>
          <w:sz w:val="22"/>
          <w:szCs w:val="22"/>
        </w:rPr>
        <w:t>hey</w:t>
      </w:r>
      <w:r w:rsidR="00A87A4E" w:rsidRPr="00751331">
        <w:rPr>
          <w:color w:val="000000"/>
          <w:sz w:val="22"/>
          <w:szCs w:val="22"/>
        </w:rPr>
        <w:t xml:space="preserve"> </w:t>
      </w:r>
      <w:r w:rsidR="00A87A4E" w:rsidRPr="00751331">
        <w:rPr>
          <w:rFonts w:ascii="Times New Roman Bold" w:hAnsi="Times New Roman Bold"/>
          <w:b/>
          <w:color w:val="000000"/>
          <w:sz w:val="22"/>
          <w:szCs w:val="22"/>
        </w:rPr>
        <w:t>were less harmful than</w:t>
      </w:r>
      <w:r w:rsidRPr="00751331">
        <w:rPr>
          <w:rFonts w:ascii="Times New Roman Bold" w:hAnsi="Times New Roman Bold"/>
          <w:b/>
          <w:color w:val="000000"/>
          <w:sz w:val="22"/>
          <w:szCs w:val="22"/>
        </w:rPr>
        <w:t xml:space="preserve"> non-menthol /menthol</w:t>
      </w:r>
      <w:r w:rsidRPr="00751331">
        <w:rPr>
          <w:color w:val="000000"/>
          <w:sz w:val="22"/>
          <w:szCs w:val="22"/>
        </w:rPr>
        <w:t xml:space="preserve"> { fill</w:t>
      </w:r>
      <w:r w:rsidRPr="00751331">
        <w:rPr>
          <w:b/>
          <w:color w:val="000000"/>
          <w:sz w:val="22"/>
          <w:szCs w:val="22"/>
        </w:rPr>
        <w:t xml:space="preserve"> non-menthol </w:t>
      </w:r>
      <w:r w:rsidRPr="00751331">
        <w:rPr>
          <w:color w:val="000000"/>
          <w:sz w:val="22"/>
          <w:szCs w:val="22"/>
        </w:rPr>
        <w:t>if</w:t>
      </w:r>
      <w:r w:rsidR="00EF2F3F" w:rsidRPr="00751331">
        <w:rPr>
          <w:color w:val="000000"/>
          <w:sz w:val="22"/>
          <w:szCs w:val="22"/>
        </w:rPr>
        <w:t xml:space="preserve"> </w:t>
      </w:r>
      <w:r w:rsidRPr="00751331">
        <w:rPr>
          <w:color w:val="000000"/>
          <w:sz w:val="22"/>
          <w:szCs w:val="22"/>
        </w:rPr>
        <w:t xml:space="preserve"> H</w:t>
      </w:r>
      <w:r w:rsidR="00525155" w:rsidRPr="00751331">
        <w:rPr>
          <w:color w:val="000000"/>
          <w:sz w:val="22"/>
          <w:szCs w:val="22"/>
        </w:rPr>
        <w:t>11</w:t>
      </w:r>
      <w:r w:rsidR="00984F93">
        <w:rPr>
          <w:color w:val="000000"/>
          <w:sz w:val="22"/>
          <w:szCs w:val="22"/>
        </w:rPr>
        <w:t>a</w:t>
      </w:r>
      <w:r w:rsidRPr="00751331">
        <w:rPr>
          <w:color w:val="000000"/>
          <w:sz w:val="22"/>
          <w:szCs w:val="22"/>
        </w:rPr>
        <w:t xml:space="preserve"> = 1 ; fill</w:t>
      </w:r>
      <w:r w:rsidRPr="00751331">
        <w:rPr>
          <w:b/>
          <w:color w:val="000000"/>
          <w:sz w:val="22"/>
          <w:szCs w:val="22"/>
        </w:rPr>
        <w:t xml:space="preserve">  menthol </w:t>
      </w:r>
      <w:r w:rsidRPr="00751331">
        <w:rPr>
          <w:color w:val="000000"/>
          <w:sz w:val="22"/>
          <w:szCs w:val="22"/>
        </w:rPr>
        <w:t>if  H</w:t>
      </w:r>
      <w:r w:rsidR="00525155" w:rsidRPr="00751331">
        <w:rPr>
          <w:color w:val="000000"/>
          <w:sz w:val="22"/>
          <w:szCs w:val="22"/>
        </w:rPr>
        <w:t>11</w:t>
      </w:r>
      <w:r w:rsidR="00984F93">
        <w:rPr>
          <w:color w:val="000000"/>
          <w:sz w:val="22"/>
          <w:szCs w:val="22"/>
        </w:rPr>
        <w:t>a</w:t>
      </w:r>
      <w:r w:rsidRPr="00751331">
        <w:rPr>
          <w:color w:val="000000"/>
          <w:sz w:val="22"/>
          <w:szCs w:val="22"/>
        </w:rPr>
        <w:t xml:space="preserve"> = 2 —</w:t>
      </w:r>
      <w:r w:rsidRPr="00751331">
        <w:rPr>
          <w:rFonts w:ascii="Times New Roman Bold" w:hAnsi="Times New Roman Bold"/>
          <w:b/>
          <w:color w:val="000000"/>
          <w:szCs w:val="22"/>
        </w:rPr>
        <w:t>NOTE:</w:t>
      </w:r>
      <w:r w:rsidRPr="00751331">
        <w:rPr>
          <w:b/>
          <w:color w:val="000000"/>
          <w:sz w:val="22"/>
          <w:szCs w:val="22"/>
        </w:rPr>
        <w:t xml:space="preserve"> </w:t>
      </w:r>
      <w:r w:rsidRPr="00751331">
        <w:rPr>
          <w:color w:val="000000"/>
          <w:sz w:val="22"/>
          <w:szCs w:val="22"/>
        </w:rPr>
        <w:t>Opposite of the fill in the question</w:t>
      </w:r>
      <w:r w:rsidR="00AC3221" w:rsidRPr="00751331">
        <w:rPr>
          <w:color w:val="000000"/>
          <w:sz w:val="22"/>
          <w:szCs w:val="22"/>
        </w:rPr>
        <w:t xml:space="preserve"> stem</w:t>
      </w:r>
      <w:r w:rsidRPr="00751331">
        <w:rPr>
          <w:color w:val="000000"/>
          <w:sz w:val="22"/>
          <w:szCs w:val="22"/>
        </w:rPr>
        <w:t xml:space="preserve"> </w:t>
      </w:r>
      <w:r w:rsidR="0007617D" w:rsidRPr="00751331">
        <w:rPr>
          <w:color w:val="000000"/>
          <w:sz w:val="22"/>
          <w:szCs w:val="22"/>
        </w:rPr>
        <w:t>H11</w:t>
      </w:r>
      <w:r w:rsidR="00423F51" w:rsidRPr="00751331">
        <w:rPr>
          <w:color w:val="000000"/>
          <w:sz w:val="22"/>
          <w:szCs w:val="22"/>
        </w:rPr>
        <w:t>b</w:t>
      </w:r>
      <w:r w:rsidR="00EF2F3F" w:rsidRPr="00751331">
        <w:rPr>
          <w:color w:val="000000"/>
          <w:sz w:val="22"/>
          <w:szCs w:val="22"/>
        </w:rPr>
        <w:t>1</w:t>
      </w:r>
      <w:r w:rsidRPr="00751331">
        <w:rPr>
          <w:b/>
          <w:color w:val="000000"/>
          <w:sz w:val="22"/>
          <w:szCs w:val="22"/>
        </w:rPr>
        <w:t xml:space="preserve">} </w:t>
      </w:r>
      <w:r w:rsidRPr="00751331">
        <w:rPr>
          <w:rFonts w:ascii="Times New Roman Bold" w:hAnsi="Times New Roman Bold"/>
          <w:b/>
          <w:color w:val="000000"/>
          <w:sz w:val="22"/>
          <w:szCs w:val="22"/>
        </w:rPr>
        <w:t>cigarette</w:t>
      </w:r>
      <w:r w:rsidR="00A87A4E" w:rsidRPr="00751331">
        <w:rPr>
          <w:rFonts w:ascii="Times New Roman Bold" w:hAnsi="Times New Roman Bold"/>
          <w:b/>
          <w:color w:val="000000"/>
          <w:sz w:val="22"/>
          <w:szCs w:val="22"/>
        </w:rPr>
        <w:t>s</w:t>
      </w:r>
      <w:r w:rsidR="00EF2F3F" w:rsidRPr="00751331">
        <w:rPr>
          <w:rFonts w:ascii="Times New Roman Bold" w:hAnsi="Times New Roman Bold"/>
          <w:b/>
          <w:color w:val="000000"/>
          <w:sz w:val="22"/>
          <w:szCs w:val="22"/>
        </w:rPr>
        <w:t>.</w:t>
      </w:r>
    </w:p>
    <w:p w:rsidR="005735FA" w:rsidRPr="00751331" w:rsidRDefault="005735FA" w:rsidP="00F62F20">
      <w:pPr>
        <w:tabs>
          <w:tab w:val="left" w:pos="900"/>
          <w:tab w:val="left" w:pos="1440"/>
        </w:tabs>
        <w:ind w:left="1440" w:hanging="1440"/>
        <w:rPr>
          <w:color w:val="000000"/>
          <w:sz w:val="22"/>
          <w:szCs w:val="22"/>
        </w:rPr>
      </w:pPr>
    </w:p>
    <w:p w:rsidR="005735FA" w:rsidRPr="00751331" w:rsidRDefault="005735FA" w:rsidP="00F62F20">
      <w:pPr>
        <w:tabs>
          <w:tab w:val="left" w:pos="900"/>
          <w:tab w:val="left" w:pos="1440"/>
        </w:tabs>
        <w:ind w:left="1440" w:hanging="1440"/>
        <w:rPr>
          <w:color w:val="000000"/>
          <w:sz w:val="22"/>
          <w:szCs w:val="22"/>
        </w:rPr>
      </w:pPr>
      <w:r w:rsidRPr="00751331">
        <w:rPr>
          <w:b/>
          <w:color w:val="000000"/>
          <w:sz w:val="22"/>
          <w:szCs w:val="22"/>
        </w:rPr>
        <w:t>H11</w:t>
      </w:r>
      <w:r w:rsidR="006B681F" w:rsidRPr="00751331">
        <w:rPr>
          <w:b/>
          <w:color w:val="000000"/>
          <w:sz w:val="22"/>
          <w:szCs w:val="22"/>
        </w:rPr>
        <w:t>b</w:t>
      </w:r>
      <w:r w:rsidRPr="00751331">
        <w:rPr>
          <w:b/>
          <w:color w:val="000000"/>
          <w:sz w:val="22"/>
          <w:szCs w:val="22"/>
        </w:rPr>
        <w:t>2</w:t>
      </w:r>
      <w:r w:rsidRPr="00751331">
        <w:rPr>
          <w:b/>
          <w:color w:val="000000"/>
          <w:sz w:val="22"/>
          <w:szCs w:val="22"/>
        </w:rPr>
        <w:tab/>
        <w:t>|__|</w:t>
      </w:r>
      <w:r w:rsidR="00F62F20">
        <w:rPr>
          <w:b/>
          <w:color w:val="000000"/>
          <w:sz w:val="22"/>
          <w:szCs w:val="22"/>
        </w:rPr>
        <w:tab/>
      </w:r>
      <w:r w:rsidR="00AC3221" w:rsidRPr="00751331">
        <w:rPr>
          <w:rFonts w:ascii="Times New Roman Bold" w:hAnsi="Times New Roman Bold"/>
          <w:b/>
          <w:color w:val="000000"/>
          <w:sz w:val="22"/>
          <w:szCs w:val="22"/>
        </w:rPr>
        <w:t>T</w:t>
      </w:r>
      <w:r w:rsidR="00A87A4E" w:rsidRPr="00751331">
        <w:rPr>
          <w:rFonts w:ascii="Times New Roman Bold" w:hAnsi="Times New Roman Bold"/>
          <w:b/>
          <w:color w:val="000000"/>
          <w:sz w:val="22"/>
          <w:szCs w:val="22"/>
        </w:rPr>
        <w:t xml:space="preserve">hey </w:t>
      </w:r>
      <w:r w:rsidR="009542B4" w:rsidRPr="00751331">
        <w:rPr>
          <w:rFonts w:ascii="Times New Roman Bold" w:hAnsi="Times New Roman Bold"/>
          <w:b/>
          <w:color w:val="000000"/>
          <w:sz w:val="22"/>
          <w:szCs w:val="22"/>
        </w:rPr>
        <w:t>had a better flavor</w:t>
      </w:r>
      <w:r w:rsidR="00A87A4E" w:rsidRPr="00751331">
        <w:rPr>
          <w:rFonts w:ascii="Times New Roman Bold" w:hAnsi="Times New Roman Bold"/>
          <w:b/>
          <w:color w:val="000000"/>
          <w:sz w:val="22"/>
          <w:szCs w:val="22"/>
        </w:rPr>
        <w:t xml:space="preserve"> than</w:t>
      </w:r>
      <w:r w:rsidRPr="00751331">
        <w:rPr>
          <w:rFonts w:ascii="Times New Roman Bold" w:hAnsi="Times New Roman Bold"/>
          <w:b/>
          <w:color w:val="000000"/>
          <w:sz w:val="22"/>
          <w:szCs w:val="22"/>
        </w:rPr>
        <w:t xml:space="preserve"> non-menthol /menthol</w:t>
      </w:r>
      <w:r w:rsidRPr="00751331">
        <w:rPr>
          <w:color w:val="000000"/>
          <w:sz w:val="22"/>
          <w:szCs w:val="22"/>
        </w:rPr>
        <w:t xml:space="preserve"> </w:t>
      </w:r>
      <w:proofErr w:type="gramStart"/>
      <w:r w:rsidRPr="00751331">
        <w:rPr>
          <w:color w:val="000000"/>
          <w:sz w:val="22"/>
          <w:szCs w:val="22"/>
        </w:rPr>
        <w:t>{</w:t>
      </w:r>
      <w:r w:rsidRPr="00751331">
        <w:rPr>
          <w:b/>
          <w:color w:val="000000"/>
          <w:sz w:val="22"/>
          <w:szCs w:val="22"/>
        </w:rPr>
        <w:t xml:space="preserve"> </w:t>
      </w:r>
      <w:r w:rsidRPr="00751331">
        <w:rPr>
          <w:color w:val="000000"/>
          <w:sz w:val="22"/>
          <w:szCs w:val="22"/>
        </w:rPr>
        <w:t>fill</w:t>
      </w:r>
      <w:proofErr w:type="gramEnd"/>
      <w:r w:rsidRPr="00751331">
        <w:rPr>
          <w:b/>
          <w:color w:val="000000"/>
          <w:sz w:val="22"/>
          <w:szCs w:val="22"/>
        </w:rPr>
        <w:t xml:space="preserve"> non-menthol </w:t>
      </w:r>
      <w:r w:rsidRPr="00751331">
        <w:rPr>
          <w:color w:val="000000"/>
          <w:sz w:val="22"/>
          <w:szCs w:val="22"/>
        </w:rPr>
        <w:t xml:space="preserve">if  </w:t>
      </w:r>
      <w:r w:rsidR="00525155" w:rsidRPr="00751331">
        <w:rPr>
          <w:color w:val="000000"/>
          <w:sz w:val="22"/>
          <w:szCs w:val="22"/>
        </w:rPr>
        <w:t>H11</w:t>
      </w:r>
      <w:r w:rsidR="00984F93">
        <w:rPr>
          <w:color w:val="000000"/>
          <w:sz w:val="22"/>
          <w:szCs w:val="22"/>
        </w:rPr>
        <w:t>a</w:t>
      </w:r>
      <w:r w:rsidR="00525155" w:rsidRPr="00751331">
        <w:rPr>
          <w:color w:val="000000"/>
          <w:sz w:val="22"/>
          <w:szCs w:val="22"/>
        </w:rPr>
        <w:t>=</w:t>
      </w:r>
      <w:r w:rsidRPr="00751331">
        <w:rPr>
          <w:color w:val="000000"/>
          <w:sz w:val="22"/>
          <w:szCs w:val="22"/>
        </w:rPr>
        <w:t xml:space="preserve"> 1; fill</w:t>
      </w:r>
      <w:r w:rsidRPr="00751331">
        <w:rPr>
          <w:b/>
          <w:color w:val="000000"/>
          <w:sz w:val="22"/>
          <w:szCs w:val="22"/>
        </w:rPr>
        <w:t xml:space="preserve">  menthol </w:t>
      </w:r>
      <w:r w:rsidRPr="00751331">
        <w:rPr>
          <w:color w:val="000000"/>
          <w:sz w:val="22"/>
          <w:szCs w:val="22"/>
        </w:rPr>
        <w:t>if  H</w:t>
      </w:r>
      <w:r w:rsidR="00525155" w:rsidRPr="00751331">
        <w:rPr>
          <w:color w:val="000000"/>
          <w:sz w:val="22"/>
          <w:szCs w:val="22"/>
        </w:rPr>
        <w:t>11</w:t>
      </w:r>
      <w:r w:rsidR="00984F93">
        <w:rPr>
          <w:color w:val="000000"/>
          <w:sz w:val="22"/>
          <w:szCs w:val="22"/>
        </w:rPr>
        <w:t>a</w:t>
      </w:r>
      <w:r w:rsidRPr="00751331">
        <w:rPr>
          <w:color w:val="000000"/>
          <w:sz w:val="22"/>
          <w:szCs w:val="22"/>
        </w:rPr>
        <w:t xml:space="preserve"> = 2—</w:t>
      </w:r>
      <w:r w:rsidRPr="00751331">
        <w:rPr>
          <w:rFonts w:ascii="Times New Roman Bold" w:hAnsi="Times New Roman Bold"/>
          <w:b/>
          <w:color w:val="000000"/>
          <w:szCs w:val="22"/>
        </w:rPr>
        <w:t>NOTE:</w:t>
      </w:r>
      <w:r w:rsidRPr="00751331">
        <w:rPr>
          <w:b/>
          <w:color w:val="000000"/>
          <w:sz w:val="22"/>
          <w:szCs w:val="22"/>
        </w:rPr>
        <w:t xml:space="preserve"> </w:t>
      </w:r>
      <w:r w:rsidRPr="00751331">
        <w:rPr>
          <w:i/>
          <w:color w:val="000000"/>
          <w:sz w:val="22"/>
          <w:szCs w:val="22"/>
        </w:rPr>
        <w:t>Opposite of the fill in the question</w:t>
      </w:r>
      <w:r w:rsidR="00AC3221" w:rsidRPr="00751331">
        <w:rPr>
          <w:i/>
          <w:color w:val="000000"/>
          <w:sz w:val="22"/>
          <w:szCs w:val="22"/>
        </w:rPr>
        <w:t xml:space="preserve"> stem</w:t>
      </w:r>
      <w:r w:rsidRPr="00751331">
        <w:rPr>
          <w:i/>
          <w:color w:val="000000"/>
          <w:sz w:val="22"/>
          <w:szCs w:val="22"/>
        </w:rPr>
        <w:t xml:space="preserve"> </w:t>
      </w:r>
      <w:r w:rsidR="0007617D" w:rsidRPr="00751331">
        <w:rPr>
          <w:i/>
          <w:color w:val="000000"/>
          <w:sz w:val="22"/>
          <w:szCs w:val="22"/>
        </w:rPr>
        <w:t>H11</w:t>
      </w:r>
      <w:r w:rsidR="00423F51" w:rsidRPr="00751331">
        <w:rPr>
          <w:i/>
          <w:color w:val="000000"/>
          <w:sz w:val="22"/>
          <w:szCs w:val="22"/>
        </w:rPr>
        <w:t>b</w:t>
      </w:r>
      <w:r w:rsidR="00B03974" w:rsidRPr="00751331">
        <w:rPr>
          <w:i/>
          <w:color w:val="000000"/>
          <w:sz w:val="22"/>
          <w:szCs w:val="22"/>
        </w:rPr>
        <w:t>1</w:t>
      </w:r>
      <w:r w:rsidRPr="00751331">
        <w:rPr>
          <w:i/>
          <w:color w:val="000000"/>
          <w:sz w:val="22"/>
          <w:szCs w:val="22"/>
        </w:rPr>
        <w:t>}</w:t>
      </w:r>
      <w:r w:rsidRPr="00751331">
        <w:rPr>
          <w:b/>
          <w:color w:val="000000"/>
          <w:sz w:val="22"/>
          <w:szCs w:val="22"/>
        </w:rPr>
        <w:t xml:space="preserve"> </w:t>
      </w:r>
      <w:r w:rsidRPr="00751331">
        <w:rPr>
          <w:rFonts w:ascii="Times New Roman Bold" w:hAnsi="Times New Roman Bold"/>
          <w:b/>
          <w:color w:val="000000"/>
          <w:sz w:val="22"/>
          <w:szCs w:val="22"/>
        </w:rPr>
        <w:t>cigarette</w:t>
      </w:r>
      <w:r w:rsidR="00A87A4E" w:rsidRPr="00751331">
        <w:rPr>
          <w:rFonts w:ascii="Times New Roman Bold" w:hAnsi="Times New Roman Bold"/>
          <w:b/>
          <w:color w:val="000000"/>
          <w:sz w:val="22"/>
          <w:szCs w:val="22"/>
        </w:rPr>
        <w:t>s</w:t>
      </w:r>
      <w:r w:rsidR="00EF2F3F" w:rsidRPr="00751331">
        <w:rPr>
          <w:rFonts w:ascii="Times New Roman Bold" w:hAnsi="Times New Roman Bold"/>
          <w:b/>
          <w:color w:val="000000"/>
          <w:sz w:val="22"/>
          <w:szCs w:val="22"/>
        </w:rPr>
        <w:t>.</w:t>
      </w:r>
    </w:p>
    <w:p w:rsidR="005735FA" w:rsidRPr="00751331" w:rsidRDefault="005735FA" w:rsidP="00F62F20">
      <w:pPr>
        <w:tabs>
          <w:tab w:val="left" w:pos="900"/>
          <w:tab w:val="left" w:pos="1440"/>
        </w:tabs>
        <w:ind w:left="1440" w:hanging="1440"/>
        <w:rPr>
          <w:b/>
          <w:color w:val="000000"/>
          <w:sz w:val="22"/>
          <w:szCs w:val="22"/>
        </w:rPr>
      </w:pPr>
    </w:p>
    <w:p w:rsidR="005735FA" w:rsidRPr="00751331" w:rsidRDefault="005735FA" w:rsidP="00F62F20">
      <w:pPr>
        <w:tabs>
          <w:tab w:val="left" w:pos="900"/>
          <w:tab w:val="left" w:pos="1440"/>
        </w:tabs>
        <w:ind w:left="1440" w:hanging="1440"/>
        <w:rPr>
          <w:color w:val="000000"/>
          <w:sz w:val="22"/>
          <w:szCs w:val="22"/>
        </w:rPr>
      </w:pPr>
      <w:r w:rsidRPr="00751331">
        <w:rPr>
          <w:b/>
          <w:color w:val="000000"/>
          <w:sz w:val="22"/>
          <w:szCs w:val="22"/>
        </w:rPr>
        <w:t>H11</w:t>
      </w:r>
      <w:r w:rsidR="006B681F" w:rsidRPr="00751331">
        <w:rPr>
          <w:b/>
          <w:color w:val="000000"/>
          <w:sz w:val="22"/>
          <w:szCs w:val="22"/>
        </w:rPr>
        <w:t>b</w:t>
      </w:r>
      <w:r w:rsidRPr="00751331">
        <w:rPr>
          <w:b/>
          <w:color w:val="000000"/>
          <w:sz w:val="22"/>
          <w:szCs w:val="22"/>
        </w:rPr>
        <w:t>3</w:t>
      </w:r>
      <w:r w:rsidR="00F62F20">
        <w:rPr>
          <w:b/>
          <w:color w:val="000000"/>
          <w:sz w:val="22"/>
          <w:szCs w:val="22"/>
        </w:rPr>
        <w:tab/>
      </w:r>
      <w:r w:rsidRPr="00751331">
        <w:rPr>
          <w:b/>
          <w:color w:val="000000"/>
          <w:sz w:val="22"/>
          <w:szCs w:val="22"/>
        </w:rPr>
        <w:t>|__|</w:t>
      </w:r>
      <w:r w:rsidR="00F62F20">
        <w:rPr>
          <w:b/>
          <w:color w:val="000000"/>
          <w:sz w:val="22"/>
          <w:szCs w:val="22"/>
        </w:rPr>
        <w:tab/>
      </w:r>
      <w:r w:rsidR="00AC3221" w:rsidRPr="00751331">
        <w:rPr>
          <w:rFonts w:ascii="Times New Roman Bold" w:hAnsi="Times New Roman Bold"/>
          <w:b/>
          <w:color w:val="000000"/>
          <w:sz w:val="22"/>
          <w:szCs w:val="22"/>
        </w:rPr>
        <w:t>T</w:t>
      </w:r>
      <w:r w:rsidR="00A87A4E" w:rsidRPr="00751331">
        <w:rPr>
          <w:rFonts w:ascii="Times New Roman Bold" w:hAnsi="Times New Roman Bold"/>
          <w:b/>
          <w:color w:val="000000"/>
          <w:sz w:val="22"/>
          <w:szCs w:val="22"/>
        </w:rPr>
        <w:t xml:space="preserve">hey </w:t>
      </w:r>
      <w:r w:rsidR="009542B4" w:rsidRPr="00751331">
        <w:rPr>
          <w:rFonts w:ascii="Times New Roman Bold" w:hAnsi="Times New Roman Bold"/>
          <w:b/>
          <w:color w:val="000000"/>
          <w:sz w:val="22"/>
          <w:szCs w:val="22"/>
        </w:rPr>
        <w:t>were</w:t>
      </w:r>
      <w:r w:rsidR="009542B4" w:rsidRPr="00751331">
        <w:rPr>
          <w:color w:val="000000"/>
          <w:sz w:val="22"/>
          <w:szCs w:val="22"/>
        </w:rPr>
        <w:t xml:space="preserve"> </w:t>
      </w:r>
      <w:r w:rsidR="009542B4" w:rsidRPr="00751331">
        <w:rPr>
          <w:b/>
          <w:color w:val="000000"/>
          <w:sz w:val="22"/>
          <w:szCs w:val="22"/>
        </w:rPr>
        <w:t xml:space="preserve">less harsh on your </w:t>
      </w:r>
      <w:r w:rsidR="009542B4" w:rsidRPr="00751331">
        <w:rPr>
          <w:rFonts w:ascii="Times New Roman Bold" w:hAnsi="Times New Roman Bold"/>
          <w:b/>
          <w:color w:val="000000"/>
          <w:sz w:val="22"/>
          <w:szCs w:val="22"/>
        </w:rPr>
        <w:t xml:space="preserve">THROAT </w:t>
      </w:r>
      <w:r w:rsidR="00A87A4E" w:rsidRPr="00751331">
        <w:rPr>
          <w:b/>
          <w:color w:val="000000"/>
          <w:sz w:val="22"/>
          <w:szCs w:val="22"/>
        </w:rPr>
        <w:t>than</w:t>
      </w:r>
      <w:r w:rsidRPr="00751331">
        <w:rPr>
          <w:b/>
          <w:color w:val="000000"/>
          <w:sz w:val="22"/>
          <w:szCs w:val="22"/>
        </w:rPr>
        <w:t xml:space="preserve"> non-menthol /menthol</w:t>
      </w:r>
      <w:r w:rsidRPr="00751331">
        <w:rPr>
          <w:color w:val="000000"/>
          <w:sz w:val="22"/>
          <w:szCs w:val="22"/>
        </w:rPr>
        <w:t xml:space="preserve"> </w:t>
      </w:r>
      <w:proofErr w:type="gramStart"/>
      <w:r w:rsidRPr="00751331">
        <w:rPr>
          <w:color w:val="000000"/>
          <w:sz w:val="22"/>
          <w:szCs w:val="22"/>
        </w:rPr>
        <w:t>{</w:t>
      </w:r>
      <w:r w:rsidRPr="00751331">
        <w:rPr>
          <w:b/>
          <w:color w:val="000000"/>
          <w:sz w:val="22"/>
          <w:szCs w:val="22"/>
        </w:rPr>
        <w:t xml:space="preserve"> </w:t>
      </w:r>
      <w:r w:rsidRPr="00751331">
        <w:rPr>
          <w:color w:val="000000"/>
          <w:sz w:val="22"/>
          <w:szCs w:val="22"/>
        </w:rPr>
        <w:t>fill</w:t>
      </w:r>
      <w:proofErr w:type="gramEnd"/>
      <w:r w:rsidRPr="00751331">
        <w:rPr>
          <w:b/>
          <w:color w:val="000000"/>
          <w:sz w:val="22"/>
          <w:szCs w:val="22"/>
        </w:rPr>
        <w:t xml:space="preserve"> non-menthol </w:t>
      </w:r>
      <w:r w:rsidRPr="00751331">
        <w:rPr>
          <w:i/>
          <w:color w:val="000000"/>
          <w:sz w:val="22"/>
          <w:szCs w:val="22"/>
        </w:rPr>
        <w:t>if H</w:t>
      </w:r>
      <w:r w:rsidR="00525155" w:rsidRPr="00751331">
        <w:rPr>
          <w:i/>
          <w:color w:val="000000"/>
          <w:sz w:val="22"/>
          <w:szCs w:val="22"/>
        </w:rPr>
        <w:t>11</w:t>
      </w:r>
      <w:r w:rsidR="00984F93">
        <w:rPr>
          <w:i/>
          <w:color w:val="000000"/>
          <w:sz w:val="22"/>
          <w:szCs w:val="22"/>
        </w:rPr>
        <w:t>a</w:t>
      </w:r>
      <w:r w:rsidRPr="00751331">
        <w:rPr>
          <w:i/>
          <w:color w:val="000000"/>
          <w:sz w:val="22"/>
          <w:szCs w:val="22"/>
        </w:rPr>
        <w:t xml:space="preserve"> = 1; fill</w:t>
      </w:r>
      <w:r w:rsidRPr="00751331">
        <w:rPr>
          <w:b/>
          <w:color w:val="000000"/>
          <w:sz w:val="22"/>
          <w:szCs w:val="22"/>
        </w:rPr>
        <w:t xml:space="preserve">  menthol </w:t>
      </w:r>
      <w:r w:rsidRPr="00751331">
        <w:rPr>
          <w:color w:val="000000"/>
          <w:sz w:val="22"/>
          <w:szCs w:val="22"/>
        </w:rPr>
        <w:t>if  H</w:t>
      </w:r>
      <w:r w:rsidR="00525155" w:rsidRPr="00751331">
        <w:rPr>
          <w:color w:val="000000"/>
          <w:sz w:val="22"/>
          <w:szCs w:val="22"/>
        </w:rPr>
        <w:t>11</w:t>
      </w:r>
      <w:r w:rsidR="00984F93">
        <w:rPr>
          <w:color w:val="000000"/>
          <w:sz w:val="22"/>
          <w:szCs w:val="22"/>
        </w:rPr>
        <w:t>a</w:t>
      </w:r>
      <w:r w:rsidRPr="00751331">
        <w:rPr>
          <w:color w:val="000000"/>
          <w:sz w:val="22"/>
          <w:szCs w:val="22"/>
        </w:rPr>
        <w:t xml:space="preserve"> = 2—</w:t>
      </w:r>
      <w:r w:rsidRPr="00751331">
        <w:rPr>
          <w:rFonts w:ascii="Times New Roman Bold" w:hAnsi="Times New Roman Bold"/>
          <w:b/>
          <w:color w:val="000000"/>
          <w:szCs w:val="22"/>
        </w:rPr>
        <w:t>NOTE:</w:t>
      </w:r>
      <w:r w:rsidRPr="00751331">
        <w:rPr>
          <w:b/>
          <w:color w:val="000000"/>
          <w:sz w:val="22"/>
          <w:szCs w:val="22"/>
        </w:rPr>
        <w:t xml:space="preserve"> </w:t>
      </w:r>
      <w:r w:rsidRPr="00751331">
        <w:rPr>
          <w:i/>
          <w:color w:val="000000"/>
          <w:sz w:val="22"/>
          <w:szCs w:val="22"/>
        </w:rPr>
        <w:t>Opposite of the fill in the question</w:t>
      </w:r>
      <w:r w:rsidR="00AC3221" w:rsidRPr="00751331">
        <w:rPr>
          <w:i/>
          <w:color w:val="000000"/>
          <w:sz w:val="22"/>
          <w:szCs w:val="22"/>
        </w:rPr>
        <w:t xml:space="preserve"> stem</w:t>
      </w:r>
      <w:r w:rsidRPr="00751331">
        <w:rPr>
          <w:i/>
          <w:color w:val="000000"/>
          <w:sz w:val="22"/>
          <w:szCs w:val="22"/>
        </w:rPr>
        <w:t xml:space="preserve"> </w:t>
      </w:r>
      <w:r w:rsidR="000910A1" w:rsidRPr="00751331">
        <w:rPr>
          <w:i/>
          <w:color w:val="000000"/>
          <w:sz w:val="22"/>
          <w:szCs w:val="22"/>
        </w:rPr>
        <w:t>H11</w:t>
      </w:r>
      <w:r w:rsidR="00423F51" w:rsidRPr="00751331">
        <w:rPr>
          <w:i/>
          <w:color w:val="000000"/>
          <w:sz w:val="22"/>
          <w:szCs w:val="22"/>
        </w:rPr>
        <w:t>b</w:t>
      </w:r>
      <w:r w:rsidR="00B03974" w:rsidRPr="00751331">
        <w:rPr>
          <w:i/>
          <w:color w:val="000000"/>
          <w:sz w:val="22"/>
          <w:szCs w:val="22"/>
        </w:rPr>
        <w:t>1</w:t>
      </w:r>
      <w:r w:rsidRPr="00751331">
        <w:rPr>
          <w:rFonts w:ascii="Times New Roman Bold" w:hAnsi="Times New Roman Bold"/>
          <w:b/>
          <w:color w:val="000000"/>
          <w:sz w:val="22"/>
          <w:szCs w:val="22"/>
        </w:rPr>
        <w:t>} cigarette</w:t>
      </w:r>
      <w:r w:rsidR="00A87A4E" w:rsidRPr="00751331">
        <w:rPr>
          <w:rFonts w:ascii="Times New Roman Bold" w:hAnsi="Times New Roman Bold"/>
          <w:b/>
          <w:color w:val="000000"/>
          <w:sz w:val="22"/>
          <w:szCs w:val="22"/>
        </w:rPr>
        <w:t>s</w:t>
      </w:r>
      <w:r w:rsidR="00B03974" w:rsidRPr="00751331">
        <w:rPr>
          <w:color w:val="000000"/>
          <w:sz w:val="22"/>
          <w:szCs w:val="22"/>
        </w:rPr>
        <w:t>.</w:t>
      </w:r>
    </w:p>
    <w:p w:rsidR="005735FA" w:rsidRPr="00751331" w:rsidRDefault="005735FA" w:rsidP="00F62F20">
      <w:pPr>
        <w:tabs>
          <w:tab w:val="left" w:pos="900"/>
          <w:tab w:val="left" w:pos="1440"/>
        </w:tabs>
        <w:ind w:left="1440" w:hanging="1440"/>
        <w:rPr>
          <w:color w:val="000000"/>
          <w:sz w:val="22"/>
          <w:szCs w:val="22"/>
        </w:rPr>
      </w:pPr>
    </w:p>
    <w:p w:rsidR="005735FA" w:rsidRPr="00751331" w:rsidRDefault="005735FA" w:rsidP="00F62F20">
      <w:pPr>
        <w:tabs>
          <w:tab w:val="left" w:pos="900"/>
          <w:tab w:val="left" w:pos="1440"/>
        </w:tabs>
        <w:ind w:left="1440" w:hanging="1440"/>
        <w:rPr>
          <w:rFonts w:ascii="Times New Roman Bold" w:hAnsi="Times New Roman Bold"/>
          <w:b/>
          <w:color w:val="000000"/>
          <w:sz w:val="22"/>
          <w:szCs w:val="22"/>
        </w:rPr>
      </w:pPr>
      <w:r w:rsidRPr="00751331">
        <w:rPr>
          <w:b/>
          <w:color w:val="000000"/>
          <w:sz w:val="22"/>
          <w:szCs w:val="22"/>
        </w:rPr>
        <w:t>H11</w:t>
      </w:r>
      <w:r w:rsidR="006B681F" w:rsidRPr="00751331">
        <w:rPr>
          <w:b/>
          <w:color w:val="000000"/>
          <w:sz w:val="22"/>
          <w:szCs w:val="22"/>
        </w:rPr>
        <w:t>b</w:t>
      </w:r>
      <w:r w:rsidRPr="00751331">
        <w:rPr>
          <w:b/>
          <w:color w:val="000000"/>
          <w:sz w:val="22"/>
          <w:szCs w:val="22"/>
        </w:rPr>
        <w:t>4</w:t>
      </w:r>
      <w:r w:rsidR="00F62F20">
        <w:rPr>
          <w:b/>
          <w:color w:val="000000"/>
          <w:sz w:val="22"/>
          <w:szCs w:val="22"/>
        </w:rPr>
        <w:tab/>
      </w:r>
      <w:r w:rsidRPr="00751331">
        <w:rPr>
          <w:b/>
          <w:color w:val="000000"/>
          <w:sz w:val="22"/>
          <w:szCs w:val="22"/>
        </w:rPr>
        <w:t>|__|</w:t>
      </w:r>
      <w:r w:rsidR="00F62F20">
        <w:rPr>
          <w:b/>
          <w:color w:val="000000"/>
          <w:sz w:val="22"/>
          <w:szCs w:val="22"/>
        </w:rPr>
        <w:tab/>
      </w:r>
      <w:r w:rsidR="00AC3221" w:rsidRPr="00751331">
        <w:rPr>
          <w:b/>
          <w:color w:val="000000"/>
          <w:sz w:val="22"/>
          <w:szCs w:val="22"/>
        </w:rPr>
        <w:t>T</w:t>
      </w:r>
      <w:r w:rsidR="00A87A4E" w:rsidRPr="00751331">
        <w:rPr>
          <w:b/>
          <w:color w:val="000000"/>
          <w:sz w:val="22"/>
          <w:szCs w:val="22"/>
        </w:rPr>
        <w:t>hey</w:t>
      </w:r>
      <w:r w:rsidRPr="00751331">
        <w:rPr>
          <w:b/>
          <w:color w:val="000000"/>
          <w:sz w:val="22"/>
          <w:szCs w:val="22"/>
        </w:rPr>
        <w:t> </w:t>
      </w:r>
      <w:r w:rsidR="00AC3221" w:rsidRPr="00751331">
        <w:rPr>
          <w:b/>
          <w:color w:val="000000"/>
          <w:sz w:val="22"/>
          <w:szCs w:val="22"/>
        </w:rPr>
        <w:t xml:space="preserve">were less harsh on your </w:t>
      </w:r>
      <w:r w:rsidR="00AC3221" w:rsidRPr="00751331">
        <w:rPr>
          <w:rFonts w:ascii="Times New Roman Bold" w:hAnsi="Times New Roman Bold"/>
          <w:b/>
          <w:color w:val="000000"/>
          <w:sz w:val="22"/>
          <w:szCs w:val="22"/>
        </w:rPr>
        <w:t>CHEST</w:t>
      </w:r>
      <w:r w:rsidR="00A87A4E" w:rsidRPr="00751331">
        <w:rPr>
          <w:b/>
          <w:color w:val="000000"/>
          <w:sz w:val="22"/>
          <w:szCs w:val="22"/>
        </w:rPr>
        <w:t> than</w:t>
      </w:r>
      <w:r w:rsidRPr="00751331">
        <w:rPr>
          <w:b/>
          <w:bCs/>
          <w:color w:val="000000"/>
          <w:sz w:val="22"/>
          <w:szCs w:val="22"/>
        </w:rPr>
        <w:t xml:space="preserve"> non-menthol/menthol </w:t>
      </w:r>
      <w:proofErr w:type="gramStart"/>
      <w:r w:rsidRPr="00751331">
        <w:rPr>
          <w:bCs/>
          <w:color w:val="000000"/>
          <w:sz w:val="22"/>
          <w:szCs w:val="22"/>
        </w:rPr>
        <w:t>{ fill</w:t>
      </w:r>
      <w:proofErr w:type="gramEnd"/>
      <w:r w:rsidRPr="00751331">
        <w:rPr>
          <w:b/>
          <w:bCs/>
          <w:color w:val="000000"/>
          <w:sz w:val="22"/>
          <w:szCs w:val="22"/>
        </w:rPr>
        <w:t xml:space="preserve"> non-menthol </w:t>
      </w:r>
      <w:r w:rsidRPr="00751331">
        <w:rPr>
          <w:bCs/>
          <w:color w:val="000000"/>
          <w:sz w:val="22"/>
          <w:szCs w:val="22"/>
        </w:rPr>
        <w:lastRenderedPageBreak/>
        <w:t>if  H</w:t>
      </w:r>
      <w:r w:rsidR="00525155" w:rsidRPr="00751331">
        <w:rPr>
          <w:bCs/>
          <w:color w:val="000000"/>
          <w:sz w:val="22"/>
          <w:szCs w:val="22"/>
        </w:rPr>
        <w:t>11</w:t>
      </w:r>
      <w:r w:rsidR="00984F93">
        <w:rPr>
          <w:bCs/>
          <w:color w:val="000000"/>
          <w:sz w:val="22"/>
          <w:szCs w:val="22"/>
        </w:rPr>
        <w:t>a</w:t>
      </w:r>
      <w:r w:rsidRPr="00751331">
        <w:rPr>
          <w:bCs/>
          <w:color w:val="000000"/>
          <w:sz w:val="22"/>
          <w:szCs w:val="22"/>
        </w:rPr>
        <w:t xml:space="preserve"> = 1; fill</w:t>
      </w:r>
      <w:r w:rsidRPr="00751331">
        <w:rPr>
          <w:b/>
          <w:bCs/>
          <w:color w:val="000000"/>
          <w:sz w:val="22"/>
          <w:szCs w:val="22"/>
        </w:rPr>
        <w:t xml:space="preserve"> menthol </w:t>
      </w:r>
      <w:r w:rsidRPr="00751331">
        <w:rPr>
          <w:bCs/>
          <w:color w:val="000000"/>
          <w:sz w:val="22"/>
          <w:szCs w:val="22"/>
        </w:rPr>
        <w:t>if H</w:t>
      </w:r>
      <w:r w:rsidR="00525155" w:rsidRPr="00751331">
        <w:rPr>
          <w:bCs/>
          <w:color w:val="000000"/>
          <w:sz w:val="22"/>
          <w:szCs w:val="22"/>
        </w:rPr>
        <w:t>11</w:t>
      </w:r>
      <w:r w:rsidR="00984F93">
        <w:rPr>
          <w:bCs/>
          <w:color w:val="000000"/>
          <w:sz w:val="22"/>
          <w:szCs w:val="22"/>
        </w:rPr>
        <w:t>a</w:t>
      </w:r>
      <w:r w:rsidRPr="00751331">
        <w:rPr>
          <w:bCs/>
          <w:color w:val="000000"/>
          <w:sz w:val="22"/>
          <w:szCs w:val="22"/>
        </w:rPr>
        <w:t xml:space="preserve"> = 2 }</w:t>
      </w:r>
      <w:r w:rsidR="000910A1" w:rsidRPr="00751331">
        <w:rPr>
          <w:color w:val="000000"/>
          <w:sz w:val="22"/>
          <w:szCs w:val="22"/>
        </w:rPr>
        <w:t>—</w:t>
      </w:r>
      <w:r w:rsidR="000910A1" w:rsidRPr="00751331">
        <w:rPr>
          <w:rFonts w:ascii="Times New Roman Bold" w:hAnsi="Times New Roman Bold"/>
          <w:b/>
          <w:color w:val="000000"/>
          <w:szCs w:val="22"/>
        </w:rPr>
        <w:t>NOTE:</w:t>
      </w:r>
      <w:r w:rsidR="000910A1" w:rsidRPr="00751331">
        <w:rPr>
          <w:b/>
          <w:color w:val="000000"/>
          <w:sz w:val="22"/>
          <w:szCs w:val="22"/>
        </w:rPr>
        <w:t xml:space="preserve"> </w:t>
      </w:r>
      <w:r w:rsidR="000910A1" w:rsidRPr="00751331">
        <w:rPr>
          <w:color w:val="000000"/>
          <w:sz w:val="22"/>
          <w:szCs w:val="22"/>
        </w:rPr>
        <w:t xml:space="preserve">Opposite of the fill in the question </w:t>
      </w:r>
      <w:r w:rsidR="00AC3221" w:rsidRPr="00751331">
        <w:rPr>
          <w:color w:val="000000"/>
          <w:sz w:val="22"/>
          <w:szCs w:val="22"/>
        </w:rPr>
        <w:t xml:space="preserve">stem </w:t>
      </w:r>
      <w:r w:rsidR="000910A1" w:rsidRPr="00751331">
        <w:rPr>
          <w:color w:val="000000"/>
          <w:sz w:val="22"/>
          <w:szCs w:val="22"/>
        </w:rPr>
        <w:t>H11</w:t>
      </w:r>
      <w:r w:rsidR="00423F51" w:rsidRPr="00751331">
        <w:rPr>
          <w:color w:val="000000"/>
          <w:sz w:val="22"/>
          <w:szCs w:val="22"/>
        </w:rPr>
        <w:t>b</w:t>
      </w:r>
      <w:r w:rsidR="000910A1" w:rsidRPr="00751331">
        <w:rPr>
          <w:b/>
          <w:color w:val="000000"/>
          <w:sz w:val="22"/>
          <w:szCs w:val="22"/>
        </w:rPr>
        <w:t xml:space="preserve">} </w:t>
      </w:r>
      <w:r w:rsidRPr="00751331">
        <w:rPr>
          <w:b/>
          <w:bCs/>
          <w:color w:val="000000"/>
          <w:sz w:val="22"/>
          <w:szCs w:val="22"/>
        </w:rPr>
        <w:t xml:space="preserve"> </w:t>
      </w:r>
      <w:r w:rsidRPr="00751331">
        <w:rPr>
          <w:rFonts w:ascii="Times New Roman Bold" w:hAnsi="Times New Roman Bold"/>
          <w:b/>
          <w:bCs/>
          <w:color w:val="000000"/>
          <w:sz w:val="22"/>
          <w:szCs w:val="22"/>
        </w:rPr>
        <w:t>cigarette</w:t>
      </w:r>
      <w:r w:rsidR="00A87A4E" w:rsidRPr="00751331">
        <w:rPr>
          <w:rFonts w:ascii="Times New Roman Bold" w:hAnsi="Times New Roman Bold"/>
          <w:b/>
          <w:bCs/>
          <w:color w:val="000000"/>
          <w:sz w:val="22"/>
          <w:szCs w:val="22"/>
        </w:rPr>
        <w:t>s</w:t>
      </w:r>
      <w:r w:rsidR="00B03974" w:rsidRPr="00751331">
        <w:rPr>
          <w:rFonts w:ascii="Times New Roman Bold" w:hAnsi="Times New Roman Bold"/>
          <w:b/>
          <w:bCs/>
          <w:color w:val="000000"/>
          <w:sz w:val="22"/>
          <w:szCs w:val="22"/>
        </w:rPr>
        <w:t>.</w:t>
      </w:r>
      <w:r w:rsidRPr="00751331">
        <w:rPr>
          <w:rFonts w:ascii="Times New Roman Bold" w:hAnsi="Times New Roman Bold"/>
          <w:b/>
          <w:bCs/>
          <w:color w:val="000000"/>
          <w:sz w:val="22"/>
          <w:szCs w:val="22"/>
        </w:rPr>
        <w:t xml:space="preserve"> </w:t>
      </w:r>
    </w:p>
    <w:p w:rsidR="005735FA" w:rsidRPr="00751331" w:rsidRDefault="005735FA" w:rsidP="005735FA">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rPr>
      </w:pPr>
    </w:p>
    <w:p w:rsidR="005735FA" w:rsidRPr="00751331" w:rsidRDefault="005735FA" w:rsidP="005735FA">
      <w:pPr>
        <w:rPr>
          <w:rFonts w:ascii="Times New Roman Bold" w:hAnsi="Times New Roman Bold"/>
          <w:b/>
          <w:bCs/>
          <w:color w:val="000000"/>
        </w:rPr>
      </w:pPr>
      <w:r w:rsidRPr="00751331">
        <w:rPr>
          <w:rFonts w:ascii="Times New Roman Bold" w:hAnsi="Times New Roman Bold"/>
          <w:b/>
          <w:bCs/>
          <w:color w:val="000000"/>
        </w:rPr>
        <w:t xml:space="preserve">IF </w:t>
      </w:r>
      <w:r w:rsidRPr="00751331">
        <w:rPr>
          <w:b/>
          <w:bCs/>
          <w:color w:val="000000"/>
        </w:rPr>
        <w:t>H11</w:t>
      </w:r>
      <w:r w:rsidR="006B681F" w:rsidRPr="00751331">
        <w:rPr>
          <w:b/>
          <w:bCs/>
          <w:color w:val="000000"/>
        </w:rPr>
        <w:t>a</w:t>
      </w:r>
      <w:r w:rsidRPr="00751331">
        <w:rPr>
          <w:rFonts w:ascii="Times New Roman Bold" w:hAnsi="Times New Roman Bold"/>
          <w:b/>
          <w:bCs/>
          <w:color w:val="000000"/>
        </w:rPr>
        <w:t xml:space="preserve"> = 1, GO TO H11</w:t>
      </w:r>
      <w:r w:rsidR="00984F93">
        <w:rPr>
          <w:rFonts w:ascii="Times New Roman Bold" w:hAnsi="Times New Roman Bold"/>
          <w:b/>
          <w:bCs/>
          <w:color w:val="000000"/>
        </w:rPr>
        <w:t>d</w:t>
      </w:r>
      <w:r w:rsidRPr="00751331">
        <w:rPr>
          <w:rFonts w:ascii="Times New Roman Bold" w:hAnsi="Times New Roman Bold"/>
          <w:b/>
          <w:bCs/>
          <w:color w:val="000000"/>
        </w:rPr>
        <w:t xml:space="preserve">; ELSE IF </w:t>
      </w:r>
      <w:r w:rsidRPr="00751331">
        <w:rPr>
          <w:b/>
          <w:bCs/>
          <w:color w:val="000000"/>
        </w:rPr>
        <w:t>H11</w:t>
      </w:r>
      <w:r w:rsidR="006B681F" w:rsidRPr="00751331">
        <w:rPr>
          <w:b/>
          <w:bCs/>
          <w:color w:val="000000"/>
        </w:rPr>
        <w:t>a</w:t>
      </w:r>
      <w:r w:rsidRPr="00751331">
        <w:rPr>
          <w:rFonts w:ascii="Times New Roman Bold" w:hAnsi="Times New Roman Bold"/>
          <w:b/>
          <w:bCs/>
          <w:color w:val="000000"/>
        </w:rPr>
        <w:t xml:space="preserve"> =2, 3, R, or DK, GO TO H11</w:t>
      </w:r>
      <w:r w:rsidR="00881DE9" w:rsidRPr="00751331">
        <w:rPr>
          <w:rFonts w:ascii="Times New Roman Bold" w:hAnsi="Times New Roman Bold"/>
          <w:b/>
          <w:bCs/>
          <w:color w:val="000000"/>
        </w:rPr>
        <w:t>c</w:t>
      </w:r>
    </w:p>
    <w:p w:rsidR="005735FA" w:rsidRPr="00F62F20" w:rsidRDefault="005735FA" w:rsidP="005735FA">
      <w:pPr>
        <w:rPr>
          <w:rFonts w:asciiTheme="majorBidi" w:hAnsiTheme="majorBidi" w:cstheme="majorBidi"/>
          <w:b/>
          <w:bCs/>
          <w:color w:val="000000"/>
        </w:rPr>
      </w:pPr>
    </w:p>
    <w:p w:rsidR="005735FA" w:rsidRPr="00751331" w:rsidRDefault="005735FA" w:rsidP="005735FA">
      <w:pPr>
        <w:rPr>
          <w:rFonts w:ascii="Times New Roman Bold" w:hAnsi="Times New Roman Bold"/>
          <w:b/>
          <w:bCs/>
          <w:color w:val="000000"/>
        </w:rPr>
      </w:pPr>
      <w:r w:rsidRPr="00751331">
        <w:rPr>
          <w:b/>
          <w:bCs/>
          <w:color w:val="000000"/>
        </w:rPr>
        <w:t>H11</w:t>
      </w:r>
      <w:r w:rsidR="00423F51" w:rsidRPr="00751331">
        <w:rPr>
          <w:b/>
          <w:bCs/>
          <w:color w:val="000000"/>
        </w:rPr>
        <w:t>c</w:t>
      </w:r>
      <w:r w:rsidRPr="00751331">
        <w:rPr>
          <w:rFonts w:ascii="Times New Roman Bold" w:hAnsi="Times New Roman Bold"/>
          <w:b/>
          <w:bCs/>
          <w:color w:val="000000"/>
        </w:rPr>
        <w:t xml:space="preserve">  Have you EVER smoked MENTHOL cigarettes for 6 months or more?</w:t>
      </w:r>
    </w:p>
    <w:p w:rsidR="005735FA" w:rsidRPr="00751331" w:rsidRDefault="005735FA" w:rsidP="005735FA">
      <w:pPr>
        <w:rPr>
          <w:rFonts w:ascii="Times New Roman Bold" w:hAnsi="Times New Roman Bold"/>
          <w:bCs/>
          <w:color w:val="000000"/>
        </w:rPr>
      </w:pPr>
    </w:p>
    <w:p w:rsidR="005735FA" w:rsidRPr="00751331" w:rsidRDefault="005735FA" w:rsidP="005735FA">
      <w:pPr>
        <w:tabs>
          <w:tab w:val="left" w:pos="991"/>
        </w:tabs>
        <w:ind w:left="720"/>
        <w:rPr>
          <w:color w:val="000000"/>
          <w:sz w:val="22"/>
          <w:szCs w:val="22"/>
        </w:rPr>
      </w:pPr>
      <w:r w:rsidRPr="00751331">
        <w:rPr>
          <w:color w:val="000000"/>
          <w:sz w:val="22"/>
          <w:szCs w:val="22"/>
        </w:rPr>
        <w:t>(1) Yes</w:t>
      </w:r>
    </w:p>
    <w:p w:rsidR="005735FA" w:rsidRPr="00751331" w:rsidRDefault="005735FA" w:rsidP="005735FA">
      <w:pPr>
        <w:tabs>
          <w:tab w:val="left" w:pos="741"/>
        </w:tabs>
        <w:rPr>
          <w:color w:val="000000"/>
          <w:sz w:val="22"/>
          <w:szCs w:val="22"/>
        </w:rPr>
      </w:pPr>
      <w:r w:rsidRPr="00751331">
        <w:rPr>
          <w:color w:val="000000"/>
          <w:sz w:val="22"/>
          <w:szCs w:val="22"/>
        </w:rPr>
        <w:tab/>
        <w:t>(2)  No</w:t>
      </w:r>
    </w:p>
    <w:p w:rsidR="005735FA" w:rsidRPr="00751331" w:rsidRDefault="005735FA" w:rsidP="005735FA">
      <w:pPr>
        <w:rPr>
          <w:b/>
          <w:color w:val="000000"/>
          <w:sz w:val="22"/>
          <w:szCs w:val="22"/>
        </w:rPr>
      </w:pPr>
    </w:p>
    <w:p w:rsidR="00F44610" w:rsidRDefault="00F44610" w:rsidP="00F44610">
      <w:pPr>
        <w:tabs>
          <w:tab w:val="left" w:pos="720"/>
          <w:tab w:val="left" w:pos="1440"/>
        </w:tabs>
        <w:ind w:left="1440" w:hanging="1440"/>
        <w:rPr>
          <w:color w:val="000000"/>
          <w:sz w:val="22"/>
          <w:szCs w:val="22"/>
        </w:rPr>
      </w:pPr>
      <w:r w:rsidRPr="00751331">
        <w:rPr>
          <w:color w:val="000000"/>
          <w:sz w:val="22"/>
          <w:szCs w:val="22"/>
        </w:rPr>
        <w:tab/>
        <w:t>|__|</w:t>
      </w:r>
    </w:p>
    <w:p w:rsidR="00F44610" w:rsidRPr="00751331" w:rsidRDefault="00F44610" w:rsidP="00F44610">
      <w:pPr>
        <w:tabs>
          <w:tab w:val="left" w:pos="720"/>
          <w:tab w:val="left" w:pos="1440"/>
        </w:tabs>
        <w:ind w:left="1440" w:hanging="1440"/>
        <w:rPr>
          <w:color w:val="000000"/>
          <w:sz w:val="22"/>
          <w:szCs w:val="22"/>
        </w:rPr>
      </w:pPr>
    </w:p>
    <w:p w:rsidR="005735FA" w:rsidRPr="00751331" w:rsidRDefault="005735FA" w:rsidP="005735FA">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ascii="Times New Roman Bold" w:hAnsi="Times New Roman Bold"/>
          <w:b/>
          <w:color w:val="000000"/>
          <w:sz w:val="28"/>
          <w:szCs w:val="22"/>
        </w:rPr>
      </w:pPr>
      <w:r w:rsidRPr="00751331">
        <w:rPr>
          <w:rFonts w:ascii="Times New Roman Bold" w:hAnsi="Times New Roman Bold"/>
          <w:b/>
          <w:color w:val="000000"/>
          <w:sz w:val="28"/>
          <w:szCs w:val="22"/>
        </w:rPr>
        <w:t>IF H11</w:t>
      </w:r>
      <w:r w:rsidR="00423F51" w:rsidRPr="00751331">
        <w:rPr>
          <w:rFonts w:ascii="Times New Roman Bold" w:hAnsi="Times New Roman Bold"/>
          <w:b/>
          <w:color w:val="000000"/>
          <w:sz w:val="28"/>
          <w:szCs w:val="22"/>
        </w:rPr>
        <w:t>c</w:t>
      </w:r>
      <w:r w:rsidRPr="00751331">
        <w:rPr>
          <w:rFonts w:ascii="Times New Roman Bold" w:hAnsi="Times New Roman Bold"/>
          <w:b/>
          <w:color w:val="000000"/>
          <w:sz w:val="28"/>
          <w:szCs w:val="22"/>
        </w:rPr>
        <w:t>= 1, THEN GO TO H11</w:t>
      </w:r>
      <w:r w:rsidR="003A7628">
        <w:rPr>
          <w:rFonts w:ascii="Times New Roman Bold" w:hAnsi="Times New Roman Bold"/>
          <w:b/>
          <w:color w:val="000000"/>
          <w:sz w:val="28"/>
          <w:szCs w:val="22"/>
        </w:rPr>
        <w:t>d</w:t>
      </w:r>
      <w:r w:rsidRPr="00751331">
        <w:rPr>
          <w:rFonts w:ascii="Times New Roman Bold" w:hAnsi="Times New Roman Bold"/>
          <w:b/>
          <w:color w:val="000000"/>
          <w:sz w:val="28"/>
          <w:szCs w:val="22"/>
        </w:rPr>
        <w:t>; ELSE GO TO SECTION J</w:t>
      </w:r>
    </w:p>
    <w:p w:rsidR="005735FA" w:rsidRPr="00F62F20" w:rsidRDefault="005735FA" w:rsidP="005735FA">
      <w:pPr>
        <w:rPr>
          <w:rFonts w:asciiTheme="majorBidi" w:hAnsiTheme="majorBidi" w:cstheme="majorBidi"/>
          <w:b/>
          <w:bCs/>
          <w:color w:val="000000"/>
        </w:rPr>
      </w:pPr>
    </w:p>
    <w:p w:rsidR="00B03974" w:rsidRPr="003A7628" w:rsidRDefault="005735FA" w:rsidP="005735FA">
      <w:pPr>
        <w:tabs>
          <w:tab w:val="left" w:pos="720"/>
        </w:tabs>
        <w:ind w:left="720" w:hanging="720"/>
        <w:rPr>
          <w:rFonts w:ascii="Times New Roman Bold" w:hAnsi="Times New Roman Bold" w:cs="Arial"/>
          <w:b/>
          <w:bCs/>
          <w:color w:val="000000"/>
        </w:rPr>
      </w:pPr>
      <w:r w:rsidRPr="00751331">
        <w:rPr>
          <w:rFonts w:ascii="Times New Roman Bold" w:hAnsi="Times New Roman Bold" w:cs="Arial"/>
          <w:b/>
          <w:bCs/>
          <w:color w:val="000000"/>
        </w:rPr>
        <w:t>H11</w:t>
      </w:r>
      <w:r w:rsidR="00483056" w:rsidRPr="00751331">
        <w:rPr>
          <w:rFonts w:ascii="Times New Roman Bold" w:hAnsi="Times New Roman Bold" w:cs="Arial"/>
          <w:b/>
          <w:bCs/>
          <w:color w:val="000000"/>
        </w:rPr>
        <w:t>d</w:t>
      </w:r>
      <w:r w:rsidRPr="00751331">
        <w:rPr>
          <w:rFonts w:ascii="Times New Roman Bold" w:hAnsi="Times New Roman Bold" w:cs="Arial"/>
          <w:b/>
          <w:bCs/>
          <w:color w:val="000000"/>
          <w:sz w:val="22"/>
          <w:szCs w:val="22"/>
        </w:rPr>
        <w:t xml:space="preserve"> </w:t>
      </w:r>
      <w:r w:rsidR="003A7628">
        <w:rPr>
          <w:rFonts w:ascii="Times New Roman Bold" w:hAnsi="Times New Roman Bold" w:cs="Arial"/>
          <w:b/>
          <w:bCs/>
          <w:color w:val="000000"/>
          <w:sz w:val="22"/>
          <w:szCs w:val="22"/>
        </w:rPr>
        <w:t xml:space="preserve">  </w:t>
      </w:r>
      <w:r w:rsidRPr="003A7628">
        <w:rPr>
          <w:rFonts w:ascii="Times New Roman Bold" w:hAnsi="Times New Roman Bold" w:cs="Arial"/>
          <w:b/>
          <w:bCs/>
          <w:color w:val="000000"/>
        </w:rPr>
        <w:t>For how long have you smoked MENTHOL cigarettes</w:t>
      </w:r>
      <w:r w:rsidR="00B03974" w:rsidRPr="003A7628">
        <w:rPr>
          <w:rFonts w:ascii="Times New Roman Bold" w:hAnsi="Times New Roman Bold" w:cs="Arial"/>
          <w:b/>
          <w:bCs/>
          <w:color w:val="000000"/>
        </w:rPr>
        <w:t>?</w:t>
      </w:r>
    </w:p>
    <w:p w:rsidR="00B03974" w:rsidRPr="00751331" w:rsidRDefault="00B03974" w:rsidP="005735FA">
      <w:pPr>
        <w:tabs>
          <w:tab w:val="left" w:pos="720"/>
        </w:tabs>
        <w:ind w:left="720" w:hanging="720"/>
        <w:rPr>
          <w:rFonts w:ascii="Times New Roman Bold" w:hAnsi="Times New Roman Bold" w:cs="Arial"/>
          <w:b/>
          <w:bCs/>
          <w:color w:val="000000"/>
          <w:sz w:val="22"/>
          <w:szCs w:val="22"/>
        </w:rPr>
      </w:pPr>
    </w:p>
    <w:p w:rsidR="005735FA" w:rsidRPr="00751331" w:rsidRDefault="00B03974" w:rsidP="00DB7C3F">
      <w:pPr>
        <w:tabs>
          <w:tab w:val="left" w:pos="1440"/>
        </w:tabs>
        <w:rPr>
          <w:rFonts w:cs="Arial"/>
          <w:bCs/>
          <w:color w:val="000000"/>
          <w:sz w:val="22"/>
          <w:szCs w:val="22"/>
        </w:rPr>
      </w:pPr>
      <w:r w:rsidRPr="00751331">
        <w:rPr>
          <w:rFonts w:ascii="Times New Roman Bold" w:hAnsi="Times New Roman Bold" w:cs="Arial"/>
          <w:b/>
          <w:bCs/>
          <w:color w:val="000000"/>
          <w:sz w:val="22"/>
          <w:szCs w:val="22"/>
        </w:rPr>
        <w:tab/>
      </w:r>
      <w:r w:rsidR="005735FA" w:rsidRPr="00751331">
        <w:rPr>
          <w:rFonts w:cs="Arial"/>
          <w:bCs/>
          <w:color w:val="000000"/>
          <w:sz w:val="22"/>
          <w:szCs w:val="22"/>
        </w:rPr>
        <w:t>READ CHOICES 1-4</w:t>
      </w:r>
    </w:p>
    <w:p w:rsidR="005735FA" w:rsidRPr="00751331" w:rsidRDefault="005735FA" w:rsidP="005735FA">
      <w:pPr>
        <w:tabs>
          <w:tab w:val="left" w:pos="720"/>
        </w:tabs>
        <w:ind w:left="720" w:hanging="720"/>
        <w:rPr>
          <w:b/>
          <w:bCs/>
          <w:color w:val="000000"/>
          <w:sz w:val="22"/>
          <w:szCs w:val="22"/>
        </w:rPr>
      </w:pPr>
    </w:p>
    <w:p w:rsidR="005735FA" w:rsidRPr="00751331" w:rsidRDefault="005735FA" w:rsidP="005735FA">
      <w:pPr>
        <w:tabs>
          <w:tab w:val="left" w:pos="720"/>
        </w:tabs>
        <w:ind w:left="720"/>
        <w:rPr>
          <w:b/>
          <w:bCs/>
          <w:color w:val="000000"/>
          <w:sz w:val="22"/>
          <w:szCs w:val="22"/>
        </w:rPr>
      </w:pPr>
      <w:r w:rsidRPr="00751331">
        <w:rPr>
          <w:b/>
          <w:bCs/>
          <w:color w:val="000000"/>
          <w:sz w:val="22"/>
          <w:szCs w:val="22"/>
        </w:rPr>
        <w:t xml:space="preserve">(1) All or nearly all the years you have smoked </w:t>
      </w:r>
    </w:p>
    <w:p w:rsidR="005735FA" w:rsidRPr="00751331" w:rsidRDefault="005735FA" w:rsidP="005735FA">
      <w:pPr>
        <w:tabs>
          <w:tab w:val="left" w:pos="720"/>
        </w:tabs>
        <w:ind w:left="720"/>
        <w:rPr>
          <w:b/>
          <w:bCs/>
          <w:color w:val="000000"/>
          <w:sz w:val="22"/>
          <w:szCs w:val="22"/>
        </w:rPr>
      </w:pPr>
      <w:r w:rsidRPr="00751331">
        <w:rPr>
          <w:b/>
          <w:bCs/>
          <w:color w:val="000000"/>
          <w:sz w:val="22"/>
          <w:szCs w:val="22"/>
        </w:rPr>
        <w:t>(2) Most of the years you have smoked</w:t>
      </w:r>
    </w:p>
    <w:p w:rsidR="005735FA" w:rsidRPr="00751331" w:rsidRDefault="005735FA" w:rsidP="005735FA">
      <w:pPr>
        <w:tabs>
          <w:tab w:val="left" w:pos="720"/>
        </w:tabs>
        <w:ind w:left="720"/>
        <w:rPr>
          <w:b/>
          <w:bCs/>
          <w:color w:val="000000"/>
          <w:sz w:val="22"/>
          <w:szCs w:val="22"/>
        </w:rPr>
      </w:pPr>
      <w:r w:rsidRPr="00751331">
        <w:rPr>
          <w:b/>
          <w:bCs/>
          <w:color w:val="000000"/>
          <w:sz w:val="22"/>
          <w:szCs w:val="22"/>
        </w:rPr>
        <w:t>(3) Half of the years you have smoked, OR –</w:t>
      </w:r>
    </w:p>
    <w:p w:rsidR="005735FA" w:rsidRPr="00751331" w:rsidRDefault="005735FA" w:rsidP="005735FA">
      <w:pPr>
        <w:tabs>
          <w:tab w:val="left" w:pos="720"/>
        </w:tabs>
        <w:ind w:left="720"/>
        <w:rPr>
          <w:b/>
          <w:bCs/>
          <w:color w:val="000000"/>
          <w:sz w:val="22"/>
          <w:szCs w:val="22"/>
        </w:rPr>
      </w:pPr>
      <w:r w:rsidRPr="00751331">
        <w:rPr>
          <w:b/>
          <w:bCs/>
          <w:color w:val="000000"/>
          <w:sz w:val="22"/>
          <w:szCs w:val="22"/>
        </w:rPr>
        <w:t>(4) Less than half the years you have smoked</w:t>
      </w:r>
    </w:p>
    <w:p w:rsidR="005735FA" w:rsidRPr="00751331" w:rsidRDefault="005735FA" w:rsidP="005735FA">
      <w:pPr>
        <w:tabs>
          <w:tab w:val="left" w:pos="720"/>
        </w:tabs>
        <w:ind w:left="720"/>
        <w:rPr>
          <w:bCs/>
          <w:color w:val="000000"/>
          <w:sz w:val="22"/>
          <w:szCs w:val="22"/>
        </w:rPr>
      </w:pPr>
    </w:p>
    <w:p w:rsidR="005735FA" w:rsidRPr="00751331" w:rsidRDefault="005735FA" w:rsidP="005735FA">
      <w:pPr>
        <w:numPr>
          <w:ilvl w:val="0"/>
          <w:numId w:val="39"/>
        </w:numPr>
        <w:rPr>
          <w:b/>
          <w:color w:val="000000"/>
        </w:rPr>
      </w:pPr>
      <w:r w:rsidRPr="00751331">
        <w:rPr>
          <w:bCs/>
          <w:color w:val="000000"/>
          <w:sz w:val="22"/>
          <w:szCs w:val="22"/>
        </w:rPr>
        <w:t xml:space="preserve">IF VOLUNTEERED:  LESS THAN </w:t>
      </w:r>
      <w:smartTag w:uri="urn:schemas-microsoft-com:office:smarttags" w:element="stockticker">
        <w:r w:rsidRPr="00751331">
          <w:rPr>
            <w:bCs/>
            <w:color w:val="000000"/>
            <w:sz w:val="22"/>
            <w:szCs w:val="22"/>
          </w:rPr>
          <w:t>ONE</w:t>
        </w:r>
      </w:smartTag>
      <w:r w:rsidRPr="00751331">
        <w:rPr>
          <w:bCs/>
          <w:color w:val="000000"/>
          <w:sz w:val="22"/>
          <w:szCs w:val="22"/>
        </w:rPr>
        <w:t xml:space="preserve"> YEAR</w:t>
      </w:r>
      <w:r w:rsidRPr="00751331">
        <w:rPr>
          <w:b/>
          <w:bCs/>
          <w:color w:val="000000"/>
          <w:sz w:val="22"/>
          <w:szCs w:val="22"/>
        </w:rPr>
        <w:t xml:space="preserve"> </w:t>
      </w:r>
    </w:p>
    <w:p w:rsidR="005735FA" w:rsidRPr="00F62F20" w:rsidRDefault="005735FA" w:rsidP="005735FA">
      <w:pPr>
        <w:ind w:left="720"/>
        <w:rPr>
          <w:rFonts w:asciiTheme="majorBidi" w:hAnsiTheme="majorBidi" w:cstheme="majorBidi"/>
          <w:b/>
          <w:bCs/>
          <w:color w:val="000000"/>
        </w:rPr>
      </w:pPr>
      <w:r w:rsidRPr="00751331">
        <w:rPr>
          <w:rFonts w:ascii="Comic Sans MS" w:hAnsi="Comic Sans MS"/>
          <w:b/>
          <w:bCs/>
          <w:color w:val="000000"/>
        </w:rPr>
        <w:t>|__|</w:t>
      </w:r>
    </w:p>
    <w:p w:rsidR="00C12079" w:rsidRPr="00751331" w:rsidRDefault="00C12079" w:rsidP="000B22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 w:val="22"/>
          <w:szCs w:val="22"/>
        </w:rPr>
      </w:pPr>
    </w:p>
    <w:p w:rsidR="007B730D" w:rsidRPr="00751331" w:rsidRDefault="007B730D" w:rsidP="007B730D">
      <w:pPr>
        <w:rPr>
          <w:b/>
          <w:color w:val="000000"/>
          <w:sz w:val="22"/>
          <w:szCs w:val="22"/>
        </w:rPr>
      </w:pPr>
    </w:p>
    <w:p w:rsidR="008B2120" w:rsidRPr="00751331" w:rsidRDefault="008B2120" w:rsidP="00B97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color w:val="000000"/>
          <w:sz w:val="28"/>
          <w:szCs w:val="28"/>
        </w:rPr>
      </w:pPr>
      <w:r w:rsidRPr="00751331">
        <w:rPr>
          <w:b/>
          <w:color w:val="000000"/>
          <w:sz w:val="28"/>
          <w:szCs w:val="28"/>
        </w:rPr>
        <w:t>[SKIP TO SECTION J]</w:t>
      </w:r>
    </w:p>
    <w:p w:rsidR="00AA3DBD" w:rsidRPr="006C72A4" w:rsidRDefault="00AA3DBD" w:rsidP="007E0243">
      <w:pPr>
        <w:pStyle w:val="Heading2"/>
        <w:rPr>
          <w:rFonts w:eastAsia="Calibri"/>
        </w:rPr>
      </w:pPr>
      <w:r w:rsidRPr="00751331">
        <w:br w:type="page"/>
      </w:r>
      <w:r w:rsidRPr="006C72A4">
        <w:rPr>
          <w:rFonts w:eastAsia="Calibri"/>
        </w:rPr>
        <w:lastRenderedPageBreak/>
        <w:t>SECTION J.  OTHER TOBACCO USE – ALL RESPONDENTS</w:t>
      </w: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Calibri" w:eastAsia="Calibri" w:hAnsi="Calibri"/>
          <w:b/>
          <w:bCs/>
          <w:color w:val="000000"/>
          <w:sz w:val="22"/>
          <w:szCs w:val="22"/>
        </w:rPr>
      </w:pP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Calibri" w:eastAsia="Calibri" w:hAnsi="Calibri"/>
          <w:b/>
          <w:bCs/>
          <w:color w:val="000000"/>
          <w:sz w:val="22"/>
          <w:szCs w:val="22"/>
        </w:rPr>
      </w:pPr>
    </w:p>
    <w:p w:rsidR="00AA3DBD" w:rsidRPr="003A7628"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rFonts w:eastAsia="Calibri"/>
          <w:color w:val="000000"/>
          <w:sz w:val="28"/>
          <w:szCs w:val="28"/>
        </w:rPr>
      </w:pPr>
      <w:r w:rsidRPr="00751331">
        <w:rPr>
          <w:rFonts w:eastAsia="Calibri"/>
          <w:b/>
          <w:bCs/>
          <w:color w:val="000000"/>
          <w:sz w:val="22"/>
          <w:szCs w:val="22"/>
        </w:rPr>
        <w:t>J</w:t>
      </w:r>
      <w:r w:rsidRPr="00751331">
        <w:rPr>
          <w:rFonts w:eastAsia="Calibri"/>
          <w:b/>
          <w:bCs/>
          <w:color w:val="000000"/>
          <w:sz w:val="22"/>
          <w:szCs w:val="22"/>
        </w:rPr>
        <w:tab/>
      </w:r>
      <w:r w:rsidRPr="003A7628">
        <w:rPr>
          <w:rFonts w:eastAsia="Calibri"/>
          <w:b/>
          <w:bCs/>
          <w:color w:val="000000"/>
          <w:sz w:val="28"/>
          <w:szCs w:val="28"/>
        </w:rPr>
        <w:t>The next questions are about the use of tobacco other than in cigarettes.</w:t>
      </w: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4320" w:hanging="4320"/>
        <w:rPr>
          <w:rFonts w:eastAsia="Calibri"/>
          <w:color w:val="000000"/>
          <w:sz w:val="22"/>
          <w:szCs w:val="22"/>
        </w:rPr>
      </w:pPr>
      <w:r w:rsidRPr="00751331">
        <w:rPr>
          <w:rFonts w:eastAsia="Calibri"/>
          <w:color w:val="000000"/>
          <w:sz w:val="22"/>
          <w:szCs w:val="22"/>
        </w:rPr>
        <w:tab/>
        <w:t xml:space="preserve">PRESS </w:t>
      </w:r>
      <w:r w:rsidR="00437089" w:rsidRPr="00751331">
        <w:rPr>
          <w:rFonts w:eastAsia="Calibri"/>
          <w:color w:val="000000"/>
          <w:sz w:val="22"/>
          <w:szCs w:val="22"/>
        </w:rPr>
        <w:t>1</w:t>
      </w:r>
      <w:r w:rsidRPr="00751331">
        <w:rPr>
          <w:rFonts w:eastAsia="Calibri"/>
          <w:color w:val="000000"/>
          <w:sz w:val="22"/>
          <w:szCs w:val="22"/>
        </w:rPr>
        <w:t xml:space="preserve"> TO </w:t>
      </w:r>
      <w:r w:rsidR="00437089" w:rsidRPr="00751331">
        <w:rPr>
          <w:rFonts w:eastAsia="Calibri"/>
          <w:color w:val="000000"/>
          <w:sz w:val="22"/>
          <w:szCs w:val="22"/>
        </w:rPr>
        <w:t>CONTINUE</w:t>
      </w: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olor w:val="000000"/>
          <w:sz w:val="22"/>
          <w:szCs w:val="22"/>
        </w:rPr>
      </w:pP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rFonts w:eastAsia="Calibri"/>
          <w:b/>
          <w:bCs/>
          <w:color w:val="000000"/>
          <w:sz w:val="22"/>
          <w:szCs w:val="22"/>
        </w:rPr>
      </w:pPr>
      <w:r w:rsidRPr="00751331">
        <w:rPr>
          <w:rFonts w:eastAsia="Calibri"/>
          <w:b/>
          <w:bCs/>
          <w:color w:val="000000"/>
          <w:sz w:val="22"/>
          <w:szCs w:val="22"/>
        </w:rPr>
        <w:t>J1a</w:t>
      </w:r>
      <w:r w:rsidRPr="00751331">
        <w:rPr>
          <w:rFonts w:eastAsia="Calibri"/>
          <w:color w:val="000000"/>
          <w:sz w:val="22"/>
          <w:szCs w:val="22"/>
        </w:rPr>
        <w:tab/>
      </w:r>
      <w:r w:rsidRPr="00751331">
        <w:rPr>
          <w:rFonts w:eastAsia="Calibri"/>
          <w:b/>
          <w:bCs/>
          <w:color w:val="000000"/>
          <w:sz w:val="22"/>
          <w:szCs w:val="22"/>
        </w:rPr>
        <w:t>(</w:t>
      </w:r>
      <w:r w:rsidRPr="003A7628">
        <w:rPr>
          <w:rFonts w:eastAsia="Calibri"/>
          <w:b/>
          <w:bCs/>
          <w:color w:val="000000"/>
        </w:rPr>
        <w:t>Have/Has) (you/name) EVER used any of the following EVEN ONE TIME?</w:t>
      </w:r>
      <w:r w:rsidRPr="00751331">
        <w:rPr>
          <w:rFonts w:eastAsia="Calibri"/>
          <w:b/>
          <w:bCs/>
          <w:color w:val="000000"/>
          <w:sz w:val="22"/>
          <w:szCs w:val="22"/>
        </w:rPr>
        <w:t xml:space="preserve"> </w:t>
      </w:r>
    </w:p>
    <w:p w:rsidR="00FF3459" w:rsidRPr="00751331" w:rsidRDefault="00FF3459"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rFonts w:eastAsia="Calibri"/>
          <w:b/>
          <w:bCs/>
          <w:color w:val="000000"/>
          <w:sz w:val="22"/>
          <w:szCs w:val="22"/>
        </w:rPr>
      </w:pPr>
    </w:p>
    <w:p w:rsidR="00AA3DBD" w:rsidRPr="00751331" w:rsidRDefault="00AA3DBD" w:rsidP="00AA3DBD">
      <w:pPr>
        <w:tabs>
          <w:tab w:val="left" w:pos="0"/>
          <w:tab w:val="left" w:pos="720"/>
          <w:tab w:val="left" w:pos="990"/>
          <w:tab w:val="left" w:pos="2160"/>
          <w:tab w:val="left" w:pos="2880"/>
          <w:tab w:val="left" w:pos="3600"/>
          <w:tab w:val="num" w:pos="3960"/>
          <w:tab w:val="left" w:pos="4320"/>
          <w:tab w:val="left" w:pos="5040"/>
          <w:tab w:val="left" w:pos="5760"/>
          <w:tab w:val="left" w:pos="6480"/>
          <w:tab w:val="left" w:pos="7200"/>
          <w:tab w:val="left" w:pos="7920"/>
          <w:tab w:val="left" w:pos="8640"/>
        </w:tabs>
        <w:ind w:left="3960" w:hanging="3240"/>
        <w:rPr>
          <w:rFonts w:eastAsia="Calibri"/>
          <w:bCs/>
          <w:color w:val="000000"/>
          <w:sz w:val="22"/>
          <w:szCs w:val="22"/>
        </w:rPr>
      </w:pPr>
      <w:r w:rsidRPr="00751331">
        <w:rPr>
          <w:rFonts w:eastAsia="Calibri"/>
          <w:bCs/>
          <w:color w:val="000000"/>
          <w:sz w:val="22"/>
          <w:szCs w:val="22"/>
        </w:rPr>
        <w:t>(1) Yes</w:t>
      </w:r>
    </w:p>
    <w:p w:rsidR="00AA3DBD" w:rsidRPr="00751331" w:rsidRDefault="00AA3DBD" w:rsidP="00AA3DBD">
      <w:pPr>
        <w:tabs>
          <w:tab w:val="left" w:pos="0"/>
          <w:tab w:val="left" w:pos="720"/>
          <w:tab w:val="left" w:pos="990"/>
          <w:tab w:val="left" w:pos="2160"/>
          <w:tab w:val="left" w:pos="2880"/>
          <w:tab w:val="left" w:pos="3600"/>
          <w:tab w:val="num" w:pos="3960"/>
          <w:tab w:val="left" w:pos="4320"/>
          <w:tab w:val="left" w:pos="5040"/>
          <w:tab w:val="left" w:pos="5760"/>
          <w:tab w:val="left" w:pos="6480"/>
          <w:tab w:val="left" w:pos="7200"/>
          <w:tab w:val="left" w:pos="7920"/>
          <w:tab w:val="left" w:pos="8640"/>
        </w:tabs>
        <w:ind w:left="3960" w:hanging="3240"/>
        <w:rPr>
          <w:rFonts w:eastAsia="Calibri"/>
          <w:bCs/>
          <w:color w:val="000000"/>
          <w:sz w:val="22"/>
          <w:szCs w:val="22"/>
        </w:rPr>
      </w:pPr>
      <w:r w:rsidRPr="00751331">
        <w:rPr>
          <w:rFonts w:eastAsia="Calibri"/>
          <w:bCs/>
          <w:color w:val="000000"/>
          <w:sz w:val="22"/>
          <w:szCs w:val="22"/>
        </w:rPr>
        <w:t>(2) No</w:t>
      </w: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Calibri" w:eastAsia="Calibri" w:hAnsi="Calibri"/>
          <w:b/>
          <w:bCs/>
          <w:color w:val="000000"/>
          <w:sz w:val="22"/>
          <w:szCs w:val="22"/>
        </w:rPr>
      </w:pP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rFonts w:eastAsia="Calibri"/>
          <w:b/>
          <w:bCs/>
          <w:color w:val="000000"/>
        </w:rPr>
      </w:pPr>
      <w:r w:rsidRPr="00751331">
        <w:rPr>
          <w:rFonts w:ascii="Calibri" w:eastAsia="Calibri" w:hAnsi="Calibri"/>
          <w:b/>
          <w:bCs/>
          <w:color w:val="000000"/>
          <w:sz w:val="22"/>
          <w:szCs w:val="22"/>
        </w:rPr>
        <w:tab/>
      </w:r>
      <w:r w:rsidRPr="003A7628">
        <w:rPr>
          <w:rFonts w:eastAsia="Calibri"/>
          <w:b/>
          <w:color w:val="000000"/>
        </w:rPr>
        <w:t>J1a1  A regular cigar or cigarillo</w:t>
      </w:r>
      <w:r w:rsidR="0061503E" w:rsidRPr="003A7628">
        <w:rPr>
          <w:rFonts w:eastAsia="Calibri"/>
          <w:b/>
          <w:color w:val="000000"/>
        </w:rPr>
        <w:t xml:space="preserve"> </w:t>
      </w:r>
      <w:r w:rsidR="0061503E" w:rsidRPr="003A7628">
        <w:rPr>
          <w:rFonts w:eastAsia="Calibri"/>
          <w:b/>
          <w:color w:val="E36C0A"/>
        </w:rPr>
        <w:t>(in Spanish use “medium size cigar” instead of the word “cigarillo”)</w:t>
      </w:r>
      <w:r w:rsidRPr="003A7628">
        <w:rPr>
          <w:rFonts w:eastAsia="Calibri"/>
          <w:b/>
          <w:color w:val="E36C0A"/>
        </w:rPr>
        <w:t xml:space="preserve"> </w:t>
      </w:r>
      <w:r w:rsidRPr="003A7628">
        <w:rPr>
          <w:rFonts w:eastAsia="Calibri"/>
          <w:b/>
          <w:color w:val="000000"/>
        </w:rPr>
        <w:t>OR a little filtered cigar?</w:t>
      </w:r>
      <w:r w:rsidRPr="003A7628">
        <w:rPr>
          <w:rFonts w:eastAsia="Calibri"/>
          <w:b/>
          <w:color w:val="000000"/>
        </w:rPr>
        <w:tab/>
      </w:r>
      <w:r w:rsidRPr="00751331">
        <w:rPr>
          <w:rFonts w:ascii="Calibri" w:eastAsia="Calibri" w:hAnsi="Calibri"/>
          <w:b/>
          <w:color w:val="000000"/>
          <w:sz w:val="28"/>
          <w:szCs w:val="28"/>
        </w:rPr>
        <w:tab/>
      </w:r>
      <w:r w:rsidRPr="00751331">
        <w:rPr>
          <w:rFonts w:eastAsia="Calibri"/>
          <w:b/>
          <w:bCs/>
          <w:color w:val="000000"/>
        </w:rPr>
        <w:t>|__|</w:t>
      </w:r>
    </w:p>
    <w:p w:rsidR="00AA3DBD" w:rsidRPr="00751331" w:rsidRDefault="00AA3DBD" w:rsidP="00AA3DBD">
      <w:pPr>
        <w:rPr>
          <w:rFonts w:ascii="Calibri" w:eastAsia="Calibri" w:hAnsi="Calibri"/>
          <w:color w:val="000000"/>
          <w:sz w:val="22"/>
          <w:szCs w:val="22"/>
        </w:rPr>
      </w:pPr>
    </w:p>
    <w:p w:rsidR="00AA3DBD" w:rsidRPr="003A7628" w:rsidRDefault="00FF3459" w:rsidP="00AA3DBD">
      <w:pPr>
        <w:rPr>
          <w:rFonts w:eastAsia="Calibri"/>
          <w:bCs/>
          <w:caps/>
          <w:color w:val="000000"/>
        </w:rPr>
      </w:pPr>
      <w:r w:rsidRPr="003A7628">
        <w:rPr>
          <w:rFonts w:eastAsia="Calibri"/>
          <w:b/>
          <w:color w:val="000000"/>
        </w:rPr>
        <w:t>FR</w:t>
      </w:r>
      <w:r w:rsidR="00AA3DBD" w:rsidRPr="003A7628">
        <w:rPr>
          <w:rFonts w:eastAsia="Calibri"/>
          <w:b/>
          <w:color w:val="000000"/>
        </w:rPr>
        <w:t>:</w:t>
      </w:r>
      <w:r w:rsidR="00AA3DBD" w:rsidRPr="003A7628">
        <w:rPr>
          <w:rFonts w:eastAsia="Calibri"/>
          <w:color w:val="000000"/>
        </w:rPr>
        <w:t xml:space="preserve">  </w:t>
      </w:r>
      <w:r w:rsidR="00AA3DBD" w:rsidRPr="00A14742">
        <w:rPr>
          <w:rFonts w:eastAsia="Calibri"/>
          <w:b/>
          <w:bCs/>
          <w:color w:val="000000"/>
          <w:u w:val="single"/>
        </w:rPr>
        <w:t>Regular cigars</w:t>
      </w:r>
      <w:r w:rsidR="00AA3DBD" w:rsidRPr="003A7628">
        <w:rPr>
          <w:rFonts w:eastAsia="Calibri"/>
          <w:bCs/>
          <w:color w:val="000000"/>
        </w:rPr>
        <w:t xml:space="preserve"> </w:t>
      </w:r>
      <w:r w:rsidR="00AA3DBD" w:rsidRPr="003A7628">
        <w:rPr>
          <w:rFonts w:eastAsia="Calibri"/>
          <w:bCs/>
          <w:caps/>
          <w:color w:val="000000"/>
        </w:rPr>
        <w:t xml:space="preserve">are different from </w:t>
      </w:r>
      <w:r w:rsidR="00A14742" w:rsidRPr="00A14742">
        <w:rPr>
          <w:rFonts w:eastAsia="Calibri"/>
          <w:b/>
          <w:bCs/>
          <w:color w:val="000000"/>
          <w:u w:val="single"/>
        </w:rPr>
        <w:t>little filtered cigars</w:t>
      </w:r>
      <w:r w:rsidR="00AA3DBD" w:rsidRPr="003A7628">
        <w:rPr>
          <w:rFonts w:eastAsia="Calibri"/>
          <w:bCs/>
          <w:caps/>
          <w:color w:val="000000"/>
        </w:rPr>
        <w:t>. They can be</w:t>
      </w:r>
      <w:r w:rsidR="00AA3DBD" w:rsidRPr="003A7628">
        <w:rPr>
          <w:rFonts w:eastAsia="Calibri"/>
          <w:bCs/>
          <w:color w:val="000000"/>
        </w:rPr>
        <w:t xml:space="preserve"> </w:t>
      </w:r>
      <w:r w:rsidR="00AA3DBD" w:rsidRPr="00A14742">
        <w:rPr>
          <w:rFonts w:eastAsia="Calibri"/>
          <w:b/>
          <w:bCs/>
          <w:color w:val="000000"/>
          <w:u w:val="single"/>
        </w:rPr>
        <w:t>large cigars</w:t>
      </w:r>
      <w:r w:rsidR="00AA3DBD" w:rsidRPr="003A7628">
        <w:rPr>
          <w:rFonts w:eastAsia="Calibri"/>
          <w:bCs/>
          <w:color w:val="000000"/>
        </w:rPr>
        <w:t xml:space="preserve">, </w:t>
      </w:r>
      <w:r w:rsidR="00AA3DBD" w:rsidRPr="003A7628">
        <w:rPr>
          <w:rFonts w:eastAsia="Calibri"/>
          <w:bCs/>
          <w:caps/>
          <w:color w:val="000000"/>
        </w:rPr>
        <w:t>or smaller in size such as</w:t>
      </w:r>
      <w:r w:rsidR="00AA3DBD" w:rsidRPr="003A7628">
        <w:rPr>
          <w:rFonts w:eastAsia="Calibri"/>
          <w:bCs/>
          <w:color w:val="000000"/>
        </w:rPr>
        <w:t xml:space="preserve"> </w:t>
      </w:r>
      <w:r w:rsidR="00AA3DBD" w:rsidRPr="00A14742">
        <w:rPr>
          <w:rFonts w:eastAsia="Calibri"/>
          <w:b/>
          <w:bCs/>
          <w:color w:val="000000"/>
          <w:u w:val="single"/>
        </w:rPr>
        <w:t>cigarillos</w:t>
      </w:r>
      <w:r w:rsidR="00A14742">
        <w:rPr>
          <w:rFonts w:eastAsia="Calibri"/>
          <w:b/>
          <w:bCs/>
          <w:color w:val="000000"/>
          <w:u w:val="single"/>
        </w:rPr>
        <w:t xml:space="preserve"> </w:t>
      </w:r>
      <w:r w:rsidR="0061503E" w:rsidRPr="003A7628">
        <w:rPr>
          <w:rFonts w:eastAsia="Calibri"/>
          <w:bCs/>
          <w:color w:val="000000"/>
          <w:u w:val="single"/>
        </w:rPr>
        <w:t xml:space="preserve"> </w:t>
      </w:r>
      <w:r w:rsidR="0061503E" w:rsidRPr="003A7628">
        <w:rPr>
          <w:rFonts w:eastAsia="Calibri"/>
          <w:bCs/>
          <w:color w:val="E36C0A"/>
          <w:u w:val="single"/>
        </w:rPr>
        <w:t>(</w:t>
      </w:r>
      <w:r w:rsidR="0061503E" w:rsidRPr="003A7628">
        <w:rPr>
          <w:rFonts w:eastAsia="Calibri"/>
          <w:bCs/>
          <w:caps/>
          <w:color w:val="E36C0A"/>
          <w:u w:val="single"/>
        </w:rPr>
        <w:t>in Spanish use</w:t>
      </w:r>
      <w:r w:rsidR="0061503E" w:rsidRPr="003A7628">
        <w:rPr>
          <w:rFonts w:eastAsia="Calibri"/>
          <w:bCs/>
          <w:color w:val="E36C0A"/>
          <w:u w:val="single"/>
        </w:rPr>
        <w:t xml:space="preserve"> “medium size cigars” </w:t>
      </w:r>
      <w:r w:rsidR="0061503E" w:rsidRPr="003A7628">
        <w:rPr>
          <w:rFonts w:eastAsia="Calibri"/>
          <w:bCs/>
          <w:caps/>
          <w:color w:val="E36C0A"/>
          <w:u w:val="single"/>
        </w:rPr>
        <w:t>instead of the word</w:t>
      </w:r>
      <w:r w:rsidR="0061503E" w:rsidRPr="003A7628">
        <w:rPr>
          <w:rFonts w:eastAsia="Calibri"/>
          <w:bCs/>
          <w:color w:val="E36C0A"/>
          <w:u w:val="single"/>
        </w:rPr>
        <w:t xml:space="preserve"> “cigarillos” </w:t>
      </w:r>
      <w:r w:rsidR="0061503E" w:rsidRPr="003A7628">
        <w:rPr>
          <w:rFonts w:eastAsia="Calibri"/>
          <w:bCs/>
          <w:caps/>
          <w:color w:val="E36C0A"/>
          <w:u w:val="single"/>
        </w:rPr>
        <w:t>here</w:t>
      </w:r>
      <w:r w:rsidR="00AA3DBD" w:rsidRPr="003A7628">
        <w:rPr>
          <w:rFonts w:eastAsia="Calibri"/>
          <w:bCs/>
          <w:color w:val="E36C0A"/>
        </w:rPr>
        <w:t>.</w:t>
      </w:r>
      <w:r w:rsidR="0061503E" w:rsidRPr="003A7628">
        <w:rPr>
          <w:rFonts w:eastAsia="Calibri"/>
          <w:bCs/>
          <w:color w:val="E36C0A"/>
        </w:rPr>
        <w:t>)</w:t>
      </w:r>
      <w:r w:rsidR="00AA3DBD" w:rsidRPr="003A7628">
        <w:rPr>
          <w:rFonts w:eastAsia="Calibri"/>
          <w:bCs/>
          <w:color w:val="000000"/>
        </w:rPr>
        <w:t xml:space="preserve"> </w:t>
      </w:r>
      <w:r w:rsidR="00AA3DBD" w:rsidRPr="003A7628">
        <w:rPr>
          <w:rFonts w:eastAsia="Calibri"/>
          <w:bCs/>
          <w:caps/>
          <w:color w:val="000000"/>
        </w:rPr>
        <w:t xml:space="preserve">They are usually sold individually or in packs of 5 or 8. </w:t>
      </w:r>
      <w:r w:rsidR="00A14742">
        <w:rPr>
          <w:rFonts w:eastAsia="Calibri"/>
          <w:bCs/>
          <w:caps/>
          <w:color w:val="000000"/>
        </w:rPr>
        <w:t xml:space="preserve"> </w:t>
      </w:r>
      <w:r w:rsidR="00AA3DBD" w:rsidRPr="003A7628">
        <w:rPr>
          <w:rFonts w:eastAsia="Calibri"/>
          <w:bCs/>
          <w:caps/>
          <w:color w:val="000000"/>
        </w:rPr>
        <w:t>Some  common brands are Black and Mild’s, Swisher Sweets cigarillos, and Phillies Blunts, but there are others.</w:t>
      </w:r>
    </w:p>
    <w:p w:rsidR="00AA3DBD" w:rsidRPr="003A7628" w:rsidRDefault="00AA3DBD" w:rsidP="00AA3DBD">
      <w:pPr>
        <w:rPr>
          <w:rFonts w:eastAsia="Calibri"/>
          <w:b/>
          <w:bCs/>
          <w:color w:val="000000"/>
        </w:rPr>
      </w:pPr>
    </w:p>
    <w:p w:rsidR="00AA3DBD" w:rsidRPr="00A14742" w:rsidRDefault="00FF3459" w:rsidP="00AA3DBD">
      <w:pPr>
        <w:rPr>
          <w:rFonts w:eastAsia="Calibri"/>
          <w:b/>
          <w:bCs/>
          <w:caps/>
          <w:color w:val="000000"/>
        </w:rPr>
      </w:pPr>
      <w:r w:rsidRPr="003A7628">
        <w:rPr>
          <w:rFonts w:eastAsia="Calibri"/>
          <w:b/>
          <w:bCs/>
          <w:color w:val="000000"/>
        </w:rPr>
        <w:t>FR</w:t>
      </w:r>
      <w:r w:rsidR="00AA3DBD" w:rsidRPr="003A7628">
        <w:rPr>
          <w:rFonts w:eastAsia="Calibri"/>
          <w:bCs/>
          <w:color w:val="000000"/>
        </w:rPr>
        <w:t xml:space="preserve">:  </w:t>
      </w:r>
      <w:r w:rsidR="00AA3DBD" w:rsidRPr="00A14742">
        <w:rPr>
          <w:rFonts w:eastAsia="Calibri"/>
          <w:b/>
          <w:bCs/>
          <w:color w:val="000000"/>
          <w:u w:val="single"/>
        </w:rPr>
        <w:t>Little filtered cigars</w:t>
      </w:r>
      <w:r w:rsidR="00AA3DBD" w:rsidRPr="003A7628">
        <w:rPr>
          <w:rFonts w:eastAsia="Calibri"/>
          <w:bCs/>
          <w:color w:val="000000"/>
        </w:rPr>
        <w:t xml:space="preserve"> </w:t>
      </w:r>
      <w:r w:rsidR="00AA3DBD" w:rsidRPr="00A14742">
        <w:rPr>
          <w:rFonts w:eastAsia="Calibri"/>
          <w:bCs/>
          <w:caps/>
          <w:color w:val="000000"/>
        </w:rPr>
        <w:t>are different from</w:t>
      </w:r>
      <w:r w:rsidR="00AA3DBD" w:rsidRPr="003A7628">
        <w:rPr>
          <w:rFonts w:eastAsia="Calibri"/>
          <w:bCs/>
          <w:color w:val="000000"/>
        </w:rPr>
        <w:t xml:space="preserve"> </w:t>
      </w:r>
      <w:r w:rsidR="00AA3DBD" w:rsidRPr="00A14742">
        <w:rPr>
          <w:rFonts w:eastAsia="Calibri"/>
          <w:b/>
          <w:bCs/>
          <w:color w:val="000000"/>
          <w:u w:val="single"/>
        </w:rPr>
        <w:t>regular cigars and cigarillos</w:t>
      </w:r>
      <w:r w:rsidR="0061503E" w:rsidRPr="003A7628">
        <w:rPr>
          <w:rFonts w:eastAsia="Calibri"/>
          <w:bCs/>
          <w:color w:val="000000"/>
        </w:rPr>
        <w:t xml:space="preserve"> (</w:t>
      </w:r>
      <w:r w:rsidR="0061503E" w:rsidRPr="003A7628">
        <w:rPr>
          <w:rFonts w:eastAsia="Calibri"/>
          <w:bCs/>
          <w:color w:val="E36C0A"/>
        </w:rPr>
        <w:t>in Spanish use “medium size cigars” instead of word “cigarillos” here)</w:t>
      </w:r>
      <w:r w:rsidR="00AA3DBD" w:rsidRPr="003A7628">
        <w:rPr>
          <w:rFonts w:eastAsia="Calibri"/>
          <w:bCs/>
          <w:color w:val="E36C0A"/>
        </w:rPr>
        <w:t>.</w:t>
      </w:r>
      <w:r w:rsidR="00AA3DBD" w:rsidRPr="003A7628">
        <w:rPr>
          <w:rFonts w:eastAsia="Calibri"/>
          <w:bCs/>
          <w:color w:val="000000"/>
        </w:rPr>
        <w:t xml:space="preserve"> </w:t>
      </w:r>
      <w:r w:rsidR="00AA3DBD" w:rsidRPr="00A14742">
        <w:rPr>
          <w:rFonts w:eastAsia="Calibri"/>
          <w:bCs/>
          <w:caps/>
          <w:color w:val="000000"/>
        </w:rPr>
        <w:t xml:space="preserve">They resemble cigarettes in size, and are often sold in packs of 20. They are usually brown in color and have a spongy filter like a cigarette. Some common brands are Prime Time little </w:t>
      </w:r>
      <w:proofErr w:type="gramStart"/>
      <w:r w:rsidR="00AA3DBD" w:rsidRPr="00A14742">
        <w:rPr>
          <w:rFonts w:eastAsia="Calibri"/>
          <w:bCs/>
          <w:caps/>
          <w:color w:val="000000"/>
        </w:rPr>
        <w:t>filter</w:t>
      </w:r>
      <w:proofErr w:type="gramEnd"/>
      <w:r w:rsidR="00AA3DBD" w:rsidRPr="00A14742">
        <w:rPr>
          <w:rFonts w:eastAsia="Calibri"/>
          <w:bCs/>
          <w:caps/>
          <w:color w:val="000000"/>
        </w:rPr>
        <w:t xml:space="preserve"> cigars and Winchester little filter cigars, but there are others.</w:t>
      </w:r>
    </w:p>
    <w:p w:rsidR="00AA3DBD" w:rsidRPr="00F62F20" w:rsidRDefault="00AA3DBD" w:rsidP="00AA3DBD">
      <w:pPr>
        <w:rPr>
          <w:rFonts w:asciiTheme="majorBidi" w:eastAsia="Calibri" w:hAnsiTheme="majorBidi" w:cstheme="majorBidi"/>
          <w:b/>
          <w:bCs/>
          <w:color w:val="000000"/>
          <w:sz w:val="21"/>
          <w:szCs w:val="21"/>
        </w:rPr>
      </w:pPr>
    </w:p>
    <w:p w:rsidR="00AA3DBD" w:rsidRPr="00751331" w:rsidRDefault="00F62F20" w:rsidP="00F62F20">
      <w:pPr>
        <w:tabs>
          <w:tab w:val="left" w:pos="0"/>
          <w:tab w:val="left" w:pos="720"/>
          <w:tab w:val="left" w:pos="990"/>
          <w:tab w:val="left" w:pos="1440"/>
          <w:tab w:val="left" w:pos="2160"/>
          <w:tab w:val="left" w:pos="2880"/>
          <w:tab w:val="left" w:pos="3600"/>
          <w:tab w:val="left" w:pos="4320"/>
          <w:tab w:val="left" w:pos="7920"/>
          <w:tab w:val="left" w:pos="8640"/>
        </w:tabs>
        <w:ind w:left="720" w:hanging="720"/>
        <w:rPr>
          <w:rFonts w:eastAsia="Calibri"/>
          <w:b/>
          <w:bCs/>
          <w:color w:val="000000"/>
        </w:rPr>
      </w:pPr>
      <w:r>
        <w:rPr>
          <w:rFonts w:eastAsia="Calibri"/>
          <w:b/>
          <w:bCs/>
          <w:color w:val="000000"/>
        </w:rPr>
        <w:tab/>
        <w:t>J1a2</w:t>
      </w:r>
      <w:r>
        <w:rPr>
          <w:rFonts w:eastAsia="Calibri"/>
          <w:b/>
          <w:bCs/>
          <w:color w:val="000000"/>
        </w:rPr>
        <w:tab/>
      </w:r>
      <w:r w:rsidR="00AA3DBD" w:rsidRPr="00751331">
        <w:rPr>
          <w:rFonts w:eastAsia="Calibri"/>
          <w:b/>
          <w:bCs/>
          <w:color w:val="000000"/>
        </w:rPr>
        <w:t>A regular pipe filled with tobacco</w:t>
      </w:r>
      <w:r>
        <w:rPr>
          <w:rFonts w:eastAsia="Calibri"/>
          <w:b/>
          <w:bCs/>
          <w:color w:val="000000"/>
        </w:rPr>
        <w:tab/>
      </w:r>
      <w:r w:rsidR="00AA3DBD" w:rsidRPr="00751331">
        <w:rPr>
          <w:rFonts w:eastAsia="Calibri"/>
          <w:b/>
          <w:bCs/>
          <w:color w:val="000000"/>
        </w:rPr>
        <w:t>|__|</w:t>
      </w:r>
    </w:p>
    <w:p w:rsidR="00AA3DBD" w:rsidRPr="00751331" w:rsidRDefault="00AA3DBD" w:rsidP="00AA3DBD">
      <w:pPr>
        <w:rPr>
          <w:rFonts w:ascii="Calibri" w:eastAsia="Calibri" w:hAnsi="Calibri"/>
          <w:color w:val="000000"/>
          <w:sz w:val="22"/>
          <w:szCs w:val="22"/>
        </w:rPr>
      </w:pPr>
    </w:p>
    <w:p w:rsidR="00AA3DBD" w:rsidRPr="00751331" w:rsidRDefault="00FF3459" w:rsidP="00AA3DBD">
      <w:pPr>
        <w:rPr>
          <w:rFonts w:eastAsia="Calibri"/>
          <w:color w:val="000000"/>
        </w:rPr>
      </w:pPr>
      <w:r w:rsidRPr="00751331">
        <w:rPr>
          <w:rFonts w:ascii="Calibri" w:eastAsia="Calibri" w:hAnsi="Calibri"/>
          <w:b/>
          <w:color w:val="000000"/>
        </w:rPr>
        <w:t>FR</w:t>
      </w:r>
      <w:r w:rsidR="00AA3DBD" w:rsidRPr="00751331">
        <w:rPr>
          <w:rFonts w:ascii="Calibri" w:eastAsia="Calibri" w:hAnsi="Calibri"/>
          <w:b/>
          <w:color w:val="000000"/>
        </w:rPr>
        <w:t>:</w:t>
      </w:r>
      <w:r w:rsidR="00AA3DBD" w:rsidRPr="00751331">
        <w:rPr>
          <w:rFonts w:ascii="Calibri" w:eastAsia="Calibri" w:hAnsi="Calibri"/>
          <w:color w:val="000000"/>
        </w:rPr>
        <w:t xml:space="preserve">  </w:t>
      </w:r>
      <w:r w:rsidR="00AA3DBD" w:rsidRPr="00751331">
        <w:rPr>
          <w:rFonts w:eastAsia="Calibri"/>
          <w:color w:val="000000"/>
        </w:rPr>
        <w:t>IF ASKED, “</w:t>
      </w:r>
      <w:r w:rsidR="00AA3DBD" w:rsidRPr="00751331">
        <w:rPr>
          <w:rFonts w:eastAsia="Calibri"/>
          <w:b/>
          <w:bCs/>
          <w:color w:val="000000"/>
          <w:u w:val="single"/>
        </w:rPr>
        <w:t>pipe smoking</w:t>
      </w:r>
      <w:r w:rsidR="00AA3DBD" w:rsidRPr="00751331">
        <w:rPr>
          <w:rFonts w:eastAsia="Calibri"/>
          <w:color w:val="000000"/>
        </w:rPr>
        <w:t xml:space="preserve">” ONLY INCLUDES PIPE </w:t>
      </w:r>
      <w:r w:rsidR="00AA3DBD" w:rsidRPr="00751331">
        <w:rPr>
          <w:rFonts w:eastAsia="Calibri"/>
          <w:color w:val="000000"/>
          <w:u w:val="single"/>
        </w:rPr>
        <w:t>TOBACCO</w:t>
      </w:r>
      <w:r w:rsidR="00AA3DBD" w:rsidRPr="00751331">
        <w:rPr>
          <w:rFonts w:eastAsia="Calibri"/>
          <w:color w:val="000000"/>
        </w:rPr>
        <w:t xml:space="preserve">.  IT DOES </w:t>
      </w:r>
      <w:r w:rsidR="00AA3DBD" w:rsidRPr="00751331">
        <w:rPr>
          <w:rFonts w:eastAsia="Calibri"/>
          <w:color w:val="000000"/>
          <w:u w:val="single"/>
        </w:rPr>
        <w:t>NOT</w:t>
      </w:r>
      <w:r w:rsidR="00AA3DBD" w:rsidRPr="00751331">
        <w:rPr>
          <w:rFonts w:eastAsia="Calibri"/>
          <w:color w:val="000000"/>
        </w:rPr>
        <w:t xml:space="preserve"> INCLUDE SMOKING HASHISH, MARIJUANA, CRACK, OR OTHER SUBSTANCES IN A PIPE.  DO NOT INCLUDE </w:t>
      </w:r>
      <w:r w:rsidR="001833B8" w:rsidRPr="00751331">
        <w:rPr>
          <w:rFonts w:eastAsia="Calibri"/>
          <w:color w:val="000000"/>
        </w:rPr>
        <w:t>WATER PIPES/</w:t>
      </w:r>
      <w:r w:rsidR="00AA3DBD" w:rsidRPr="00751331">
        <w:rPr>
          <w:rFonts w:eastAsia="Calibri"/>
          <w:color w:val="000000"/>
        </w:rPr>
        <w:t>HOOKAHS</w:t>
      </w:r>
      <w:r w:rsidR="00480572" w:rsidRPr="00751331">
        <w:rPr>
          <w:rFonts w:eastAsia="Calibri"/>
          <w:color w:val="000000"/>
        </w:rPr>
        <w:t xml:space="preserve"> </w:t>
      </w:r>
      <w:r w:rsidR="001E3D3B" w:rsidRPr="00751331">
        <w:rPr>
          <w:rFonts w:eastAsia="Calibri"/>
          <w:color w:val="000000"/>
        </w:rPr>
        <w:t>{</w:t>
      </w:r>
      <w:r w:rsidR="00C735DC" w:rsidRPr="00751331">
        <w:rPr>
          <w:rFonts w:eastAsia="Calibri"/>
          <w:color w:val="000000"/>
        </w:rPr>
        <w:t xml:space="preserve">who </w:t>
      </w:r>
      <w:r w:rsidR="0061503E" w:rsidRPr="00751331">
        <w:rPr>
          <w:rFonts w:eastAsia="Calibri"/>
          <w:color w:val="000000"/>
        </w:rPr>
        <w:t xml:space="preserve">- </w:t>
      </w:r>
      <w:proofErr w:type="spellStart"/>
      <w:r w:rsidR="001E3D3B" w:rsidRPr="00751331">
        <w:rPr>
          <w:rFonts w:eastAsia="Calibri"/>
          <w:color w:val="000000"/>
        </w:rPr>
        <w:t>kahs</w:t>
      </w:r>
      <w:proofErr w:type="spellEnd"/>
      <w:r w:rsidR="0061503E" w:rsidRPr="00751331">
        <w:rPr>
          <w:rFonts w:eastAsia="Calibri"/>
          <w:color w:val="000000"/>
        </w:rPr>
        <w:t xml:space="preserve"> </w:t>
      </w:r>
      <w:r w:rsidR="00480572" w:rsidRPr="00751331">
        <w:rPr>
          <w:rFonts w:eastAsia="Calibri"/>
          <w:color w:val="000000"/>
        </w:rPr>
        <w:t xml:space="preserve">OR OTHER NAMES: </w:t>
      </w:r>
      <w:r w:rsidR="00AA3DBD" w:rsidRPr="00751331">
        <w:rPr>
          <w:rFonts w:eastAsia="Calibri"/>
          <w:color w:val="000000"/>
        </w:rPr>
        <w:t>SH</w:t>
      </w:r>
      <w:r w:rsidR="00480572" w:rsidRPr="00751331">
        <w:rPr>
          <w:rFonts w:eastAsia="Calibri"/>
          <w:color w:val="000000"/>
        </w:rPr>
        <w:t>ISH</w:t>
      </w:r>
      <w:r w:rsidR="00AA3DBD" w:rsidRPr="00751331">
        <w:rPr>
          <w:rFonts w:eastAsia="Calibri"/>
          <w:color w:val="000000"/>
        </w:rPr>
        <w:t>A</w:t>
      </w:r>
      <w:r w:rsidR="00480572" w:rsidRPr="00751331">
        <w:rPr>
          <w:rFonts w:eastAsia="Calibri"/>
          <w:color w:val="000000"/>
        </w:rPr>
        <w:t>/NARGH</w:t>
      </w:r>
      <w:r w:rsidR="001E3D3B" w:rsidRPr="00751331">
        <w:rPr>
          <w:rFonts w:eastAsia="Calibri"/>
          <w:color w:val="000000"/>
        </w:rPr>
        <w:t>I</w:t>
      </w:r>
      <w:r w:rsidR="00480572" w:rsidRPr="00751331">
        <w:rPr>
          <w:rFonts w:eastAsia="Calibri"/>
          <w:color w:val="000000"/>
        </w:rPr>
        <w:t>LE/</w:t>
      </w:r>
      <w:r w:rsidR="001E3D3B" w:rsidRPr="00751331">
        <w:rPr>
          <w:rFonts w:eastAsia="Calibri"/>
          <w:color w:val="000000"/>
        </w:rPr>
        <w:t xml:space="preserve">ARGILEH,OR </w:t>
      </w:r>
      <w:r w:rsidR="00480572" w:rsidRPr="00751331">
        <w:rPr>
          <w:rFonts w:eastAsia="Calibri"/>
          <w:color w:val="000000"/>
        </w:rPr>
        <w:t>HUBBLE-BUBBLE</w:t>
      </w:r>
    </w:p>
    <w:p w:rsidR="00AA3DBD" w:rsidRPr="00751331" w:rsidRDefault="00AA3DBD" w:rsidP="00AA3DBD">
      <w:pPr>
        <w:rPr>
          <w:rFonts w:eastAsia="Calibri"/>
          <w:color w:val="000000"/>
        </w:rPr>
      </w:pPr>
    </w:p>
    <w:p w:rsidR="00AA3DBD" w:rsidRPr="00751331" w:rsidRDefault="00AA3DBD" w:rsidP="00AA3DBD">
      <w:pPr>
        <w:rPr>
          <w:rFonts w:eastAsia="Calibri"/>
          <w:b/>
          <w:color w:val="000000"/>
        </w:rPr>
      </w:pPr>
      <w:r w:rsidRPr="00751331">
        <w:rPr>
          <w:rFonts w:eastAsia="Calibri"/>
          <w:color w:val="000000"/>
        </w:rPr>
        <w:tab/>
      </w:r>
      <w:r w:rsidRPr="00751331">
        <w:rPr>
          <w:rFonts w:eastAsia="Calibri"/>
          <w:b/>
          <w:color w:val="000000"/>
        </w:rPr>
        <w:t>J</w:t>
      </w:r>
      <w:r w:rsidR="009542B4" w:rsidRPr="00751331">
        <w:rPr>
          <w:rFonts w:eastAsia="Calibri"/>
          <w:b/>
          <w:color w:val="000000"/>
        </w:rPr>
        <w:t>1</w:t>
      </w:r>
      <w:r w:rsidR="00F62F20">
        <w:rPr>
          <w:rFonts w:eastAsia="Calibri"/>
          <w:b/>
          <w:color w:val="000000"/>
        </w:rPr>
        <w:t>a3</w:t>
      </w:r>
      <w:r w:rsidRPr="00751331">
        <w:rPr>
          <w:rFonts w:eastAsia="Calibri"/>
          <w:b/>
          <w:color w:val="000000"/>
        </w:rPr>
        <w:tab/>
      </w:r>
      <w:proofErr w:type="gramStart"/>
      <w:r w:rsidRPr="00751331">
        <w:rPr>
          <w:rFonts w:eastAsia="Calibri"/>
          <w:b/>
          <w:color w:val="000000"/>
        </w:rPr>
        <w:t xml:space="preserve">A </w:t>
      </w:r>
      <w:r w:rsidR="001857A3" w:rsidRPr="00751331">
        <w:rPr>
          <w:rFonts w:eastAsia="Calibri"/>
          <w:b/>
          <w:color w:val="000000"/>
        </w:rPr>
        <w:t xml:space="preserve"> water</w:t>
      </w:r>
      <w:proofErr w:type="gramEnd"/>
      <w:r w:rsidR="001857A3" w:rsidRPr="00751331">
        <w:rPr>
          <w:rFonts w:eastAsia="Calibri"/>
          <w:b/>
          <w:color w:val="000000"/>
        </w:rPr>
        <w:t xml:space="preserve"> pipe or </w:t>
      </w:r>
      <w:r w:rsidRPr="00751331">
        <w:rPr>
          <w:rFonts w:eastAsia="Calibri"/>
          <w:b/>
          <w:color w:val="000000"/>
        </w:rPr>
        <w:t xml:space="preserve">hookah </w:t>
      </w:r>
      <w:r w:rsidR="00480572" w:rsidRPr="00751331">
        <w:rPr>
          <w:rFonts w:eastAsia="Calibri"/>
          <w:b/>
          <w:color w:val="000000"/>
        </w:rPr>
        <w:t xml:space="preserve">{pronounced:  </w:t>
      </w:r>
      <w:r w:rsidR="00C735DC" w:rsidRPr="00751331">
        <w:rPr>
          <w:rFonts w:eastAsia="Calibri"/>
          <w:b/>
          <w:color w:val="000000"/>
        </w:rPr>
        <w:t>who</w:t>
      </w:r>
      <w:r w:rsidR="00480572" w:rsidRPr="00751331">
        <w:rPr>
          <w:rFonts w:eastAsia="Calibri"/>
          <w:b/>
          <w:color w:val="000000"/>
        </w:rPr>
        <w:t>-</w:t>
      </w:r>
      <w:proofErr w:type="spellStart"/>
      <w:r w:rsidR="00480572" w:rsidRPr="00751331">
        <w:rPr>
          <w:rFonts w:eastAsia="Calibri"/>
          <w:b/>
          <w:color w:val="000000"/>
        </w:rPr>
        <w:t>kah</w:t>
      </w:r>
      <w:proofErr w:type="spellEnd"/>
      <w:r w:rsidR="00480572" w:rsidRPr="00751331">
        <w:rPr>
          <w:rFonts w:eastAsia="Calibri"/>
          <w:b/>
          <w:color w:val="000000"/>
        </w:rPr>
        <w:t xml:space="preserve">} </w:t>
      </w:r>
      <w:r w:rsidRPr="00751331">
        <w:rPr>
          <w:rFonts w:eastAsia="Calibri"/>
          <w:b/>
          <w:color w:val="000000"/>
        </w:rPr>
        <w:t>pipe filled with tobacco</w:t>
      </w:r>
      <w:r w:rsidR="00FF3459" w:rsidRPr="00751331">
        <w:rPr>
          <w:rFonts w:eastAsia="Calibri"/>
          <w:b/>
          <w:color w:val="000000"/>
        </w:rPr>
        <w:t>?</w:t>
      </w:r>
    </w:p>
    <w:p w:rsidR="00AA3DBD" w:rsidRPr="00751331" w:rsidRDefault="00AA3DBD" w:rsidP="00AA3DBD">
      <w:pPr>
        <w:rPr>
          <w:rFonts w:eastAsia="Calibri"/>
          <w:b/>
          <w:color w:val="000000"/>
        </w:rPr>
      </w:pPr>
    </w:p>
    <w:p w:rsidR="00AA3DBD" w:rsidRPr="00751331" w:rsidRDefault="00FF3459" w:rsidP="001E3D3B">
      <w:pPr>
        <w:rPr>
          <w:rFonts w:eastAsia="Calibri"/>
          <w:color w:val="000000"/>
        </w:rPr>
      </w:pPr>
      <w:r w:rsidRPr="00751331">
        <w:rPr>
          <w:rFonts w:ascii="Calibri" w:eastAsia="Calibri" w:hAnsi="Calibri"/>
          <w:b/>
          <w:color w:val="000000"/>
        </w:rPr>
        <w:t>FR</w:t>
      </w:r>
      <w:r w:rsidR="00AA3DBD" w:rsidRPr="00751331">
        <w:rPr>
          <w:rFonts w:ascii="Calibri" w:eastAsia="Calibri" w:hAnsi="Calibri"/>
          <w:b/>
          <w:color w:val="000000"/>
        </w:rPr>
        <w:t>:</w:t>
      </w:r>
      <w:r w:rsidR="00AA3DBD" w:rsidRPr="00751331">
        <w:rPr>
          <w:rFonts w:ascii="Calibri" w:eastAsia="Calibri" w:hAnsi="Calibri"/>
          <w:color w:val="000000"/>
        </w:rPr>
        <w:t xml:space="preserve">  </w:t>
      </w:r>
      <w:r w:rsidR="00AA3DBD" w:rsidRPr="00751331">
        <w:rPr>
          <w:rFonts w:eastAsia="Calibri"/>
          <w:color w:val="000000"/>
        </w:rPr>
        <w:t>IF ASKED, “</w:t>
      </w:r>
      <w:r w:rsidR="001857A3" w:rsidRPr="00751331">
        <w:rPr>
          <w:rFonts w:ascii="Times New Roman Bold" w:eastAsia="Calibri" w:hAnsi="Times New Roman Bold"/>
          <w:b/>
          <w:color w:val="000000"/>
          <w:u w:val="single"/>
        </w:rPr>
        <w:t>water pipe or</w:t>
      </w:r>
      <w:r w:rsidR="001857A3" w:rsidRPr="00751331">
        <w:rPr>
          <w:rFonts w:eastAsia="Calibri"/>
          <w:color w:val="000000"/>
        </w:rPr>
        <w:t xml:space="preserve"> </w:t>
      </w:r>
      <w:r w:rsidR="00AA3DBD" w:rsidRPr="00751331">
        <w:rPr>
          <w:rFonts w:eastAsia="Calibri"/>
          <w:b/>
          <w:color w:val="000000"/>
          <w:u w:val="single"/>
        </w:rPr>
        <w:t>hookah</w:t>
      </w:r>
      <w:r w:rsidR="001E3D3B" w:rsidRPr="00751331">
        <w:rPr>
          <w:rFonts w:eastAsia="Calibri"/>
          <w:b/>
          <w:color w:val="000000"/>
          <w:u w:val="single"/>
        </w:rPr>
        <w:t xml:space="preserve"> {</w:t>
      </w:r>
      <w:r w:rsidR="00C735DC" w:rsidRPr="00751331">
        <w:rPr>
          <w:rFonts w:eastAsia="Calibri"/>
          <w:b/>
          <w:color w:val="000000"/>
          <w:u w:val="single"/>
        </w:rPr>
        <w:t>who</w:t>
      </w:r>
      <w:r w:rsidR="00C735DC" w:rsidRPr="00751331">
        <w:rPr>
          <w:rFonts w:eastAsia="Calibri"/>
          <w:b/>
          <w:color w:val="E36C0A"/>
          <w:u w:val="single"/>
        </w:rPr>
        <w:t xml:space="preserve"> </w:t>
      </w:r>
      <w:r w:rsidR="00C735DC" w:rsidRPr="00751331">
        <w:rPr>
          <w:rFonts w:eastAsia="Calibri"/>
          <w:b/>
          <w:color w:val="000000"/>
          <w:u w:val="single"/>
        </w:rPr>
        <w:t>-</w:t>
      </w:r>
      <w:proofErr w:type="spellStart"/>
      <w:r w:rsidR="001E3D3B" w:rsidRPr="00751331">
        <w:rPr>
          <w:rFonts w:eastAsia="Calibri"/>
          <w:b/>
          <w:color w:val="000000"/>
          <w:u w:val="single"/>
        </w:rPr>
        <w:t>kah</w:t>
      </w:r>
      <w:proofErr w:type="spellEnd"/>
      <w:r w:rsidR="001E3D3B" w:rsidRPr="00751331">
        <w:rPr>
          <w:rFonts w:eastAsia="Calibri"/>
          <w:b/>
          <w:color w:val="000000"/>
          <w:u w:val="single"/>
        </w:rPr>
        <w:t>}</w:t>
      </w:r>
      <w:r w:rsidR="00AA3DBD" w:rsidRPr="00751331">
        <w:rPr>
          <w:rFonts w:eastAsia="Calibri"/>
          <w:color w:val="000000"/>
        </w:rPr>
        <w:t xml:space="preserve"> </w:t>
      </w:r>
      <w:r w:rsidR="00AA3DBD" w:rsidRPr="00751331">
        <w:rPr>
          <w:rFonts w:eastAsia="Calibri"/>
          <w:b/>
          <w:bCs/>
          <w:color w:val="000000"/>
          <w:u w:val="single"/>
        </w:rPr>
        <w:t>pipe smoking</w:t>
      </w:r>
      <w:r w:rsidR="00AA3DBD" w:rsidRPr="00751331">
        <w:rPr>
          <w:rFonts w:eastAsia="Calibri"/>
          <w:color w:val="000000"/>
        </w:rPr>
        <w:t xml:space="preserve">” ONLY INCLUDES PIPE </w:t>
      </w:r>
      <w:r w:rsidR="00AA3DBD" w:rsidRPr="00751331">
        <w:rPr>
          <w:rFonts w:eastAsia="Calibri"/>
          <w:color w:val="000000"/>
          <w:u w:val="single"/>
        </w:rPr>
        <w:t>TOBACCO</w:t>
      </w:r>
      <w:r w:rsidR="00AA3DBD" w:rsidRPr="00751331">
        <w:rPr>
          <w:rFonts w:eastAsia="Calibri"/>
          <w:color w:val="000000"/>
        </w:rPr>
        <w:t xml:space="preserve">.  IT DOES </w:t>
      </w:r>
      <w:r w:rsidR="00AA3DBD" w:rsidRPr="00751331">
        <w:rPr>
          <w:rFonts w:eastAsia="Calibri"/>
          <w:color w:val="000000"/>
          <w:u w:val="single"/>
        </w:rPr>
        <w:t>NOT</w:t>
      </w:r>
      <w:r w:rsidR="00AA3DBD" w:rsidRPr="00751331">
        <w:rPr>
          <w:rFonts w:eastAsia="Calibri"/>
          <w:color w:val="000000"/>
        </w:rPr>
        <w:t xml:space="preserve"> INCLUDE SMOKING HASHISH, MARIJUANA, CRACK, OR OTHER SUBSTANCES IN A PIPE.  A </w:t>
      </w:r>
      <w:r w:rsidR="001857A3" w:rsidRPr="00751331">
        <w:rPr>
          <w:rFonts w:eastAsia="Calibri"/>
          <w:color w:val="000000"/>
        </w:rPr>
        <w:t xml:space="preserve">WATER PIPE OR </w:t>
      </w:r>
      <w:r w:rsidR="00AA3DBD" w:rsidRPr="00751331">
        <w:rPr>
          <w:rFonts w:eastAsia="Calibri"/>
          <w:color w:val="000000"/>
        </w:rPr>
        <w:t xml:space="preserve">HOOKAH </w:t>
      </w:r>
      <w:r w:rsidR="00480572" w:rsidRPr="00751331">
        <w:rPr>
          <w:rFonts w:eastAsia="Calibri"/>
          <w:color w:val="000000"/>
        </w:rPr>
        <w:t>{</w:t>
      </w:r>
      <w:r w:rsidR="00C735DC" w:rsidRPr="00751331">
        <w:rPr>
          <w:rFonts w:eastAsia="Calibri"/>
          <w:color w:val="000000"/>
        </w:rPr>
        <w:t>who</w:t>
      </w:r>
      <w:r w:rsidR="00C735DC" w:rsidRPr="00751331">
        <w:rPr>
          <w:rFonts w:eastAsia="Calibri"/>
          <w:b/>
          <w:color w:val="E36C0A"/>
        </w:rPr>
        <w:t xml:space="preserve"> </w:t>
      </w:r>
      <w:r w:rsidR="00C735DC" w:rsidRPr="00751331">
        <w:rPr>
          <w:rFonts w:eastAsia="Calibri"/>
          <w:color w:val="000000"/>
        </w:rPr>
        <w:t>-</w:t>
      </w:r>
      <w:proofErr w:type="spellStart"/>
      <w:r w:rsidR="00480572" w:rsidRPr="00751331">
        <w:rPr>
          <w:rFonts w:eastAsia="Calibri"/>
          <w:color w:val="000000"/>
        </w:rPr>
        <w:t>kah</w:t>
      </w:r>
      <w:proofErr w:type="spellEnd"/>
      <w:r w:rsidR="00480572" w:rsidRPr="00751331">
        <w:rPr>
          <w:rFonts w:eastAsia="Calibri"/>
          <w:color w:val="000000"/>
        </w:rPr>
        <w:t>}</w:t>
      </w:r>
      <w:r w:rsidR="00AA3DBD" w:rsidRPr="00751331">
        <w:rPr>
          <w:rFonts w:eastAsia="Calibri"/>
          <w:color w:val="000000"/>
        </w:rPr>
        <w:t xml:space="preserve"> PIPE IS </w:t>
      </w:r>
      <w:r w:rsidR="001E3D3B" w:rsidRPr="00751331">
        <w:rPr>
          <w:rFonts w:eastAsia="Calibri"/>
          <w:color w:val="000000"/>
        </w:rPr>
        <w:t xml:space="preserve"> A</w:t>
      </w:r>
      <w:r w:rsidR="00AA3DBD" w:rsidRPr="00751331">
        <w:rPr>
          <w:rFonts w:eastAsia="Calibri"/>
          <w:color w:val="000000"/>
        </w:rPr>
        <w:t>LSO  REFERRED TO AS A SH</w:t>
      </w:r>
      <w:r w:rsidR="00480572" w:rsidRPr="00751331">
        <w:rPr>
          <w:rFonts w:eastAsia="Calibri"/>
          <w:color w:val="000000"/>
        </w:rPr>
        <w:t>ISH</w:t>
      </w:r>
      <w:r w:rsidR="00AA3DBD" w:rsidRPr="00751331">
        <w:rPr>
          <w:rFonts w:eastAsia="Calibri"/>
          <w:color w:val="000000"/>
        </w:rPr>
        <w:t>A</w:t>
      </w:r>
      <w:r w:rsidR="001E3D3B" w:rsidRPr="00751331">
        <w:rPr>
          <w:rFonts w:eastAsia="Calibri"/>
          <w:color w:val="000000"/>
        </w:rPr>
        <w:t>,</w:t>
      </w:r>
      <w:r w:rsidR="001E3D3B" w:rsidRPr="00751331">
        <w:rPr>
          <w:rStyle w:val="Heading1Char"/>
          <w:rFonts w:cs="Arial"/>
          <w:b w:val="0"/>
          <w:bCs w:val="0"/>
        </w:rPr>
        <w:t xml:space="preserve"> </w:t>
      </w:r>
      <w:r w:rsidR="001E3D3B" w:rsidRPr="00751331">
        <w:rPr>
          <w:rStyle w:val="apple-style-span"/>
          <w:rFonts w:ascii="Arial" w:hAnsi="Arial" w:cs="Arial"/>
          <w:bCs/>
          <w:color w:val="000000"/>
        </w:rPr>
        <w:t>NARGHILE,</w:t>
      </w:r>
      <w:r w:rsidR="001E3D3B" w:rsidRPr="00751331">
        <w:rPr>
          <w:rStyle w:val="apple-style-span"/>
          <w:rFonts w:ascii="Arial" w:hAnsi="Arial" w:cs="Arial"/>
          <w:color w:val="000000"/>
        </w:rPr>
        <w:t xml:space="preserve"> ARGILEH</w:t>
      </w:r>
      <w:r w:rsidR="00AA3DBD" w:rsidRPr="00751331">
        <w:rPr>
          <w:rFonts w:eastAsia="Calibri"/>
          <w:color w:val="000000"/>
        </w:rPr>
        <w:t xml:space="preserve"> </w:t>
      </w:r>
      <w:r w:rsidR="001E3D3B" w:rsidRPr="00751331">
        <w:rPr>
          <w:rFonts w:eastAsia="Calibri"/>
          <w:color w:val="000000"/>
        </w:rPr>
        <w:t xml:space="preserve"> OR HUBBLE-BUBBLE</w:t>
      </w:r>
      <w:r w:rsidR="00AA3DBD" w:rsidRPr="00751331">
        <w:rPr>
          <w:rFonts w:eastAsia="Calibri"/>
          <w:color w:val="000000"/>
        </w:rPr>
        <w:t>.</w:t>
      </w:r>
    </w:p>
    <w:p w:rsidR="00AA3DBD" w:rsidRPr="00751331" w:rsidRDefault="00AA3DBD" w:rsidP="00AA3DBD">
      <w:pPr>
        <w:rPr>
          <w:rFonts w:ascii="Calibri" w:eastAsia="Calibri" w:hAnsi="Calibri"/>
          <w:color w:val="000000"/>
          <w:sz w:val="22"/>
          <w:szCs w:val="22"/>
        </w:rPr>
      </w:pPr>
    </w:p>
    <w:p w:rsidR="00AA3DBD" w:rsidRPr="00751331" w:rsidRDefault="00AA3DBD" w:rsidP="00AA3DBD">
      <w:pPr>
        <w:rPr>
          <w:rFonts w:ascii="Times New Roman Bold" w:eastAsia="Calibri" w:hAnsi="Times New Roman Bold"/>
          <w:color w:val="000000"/>
          <w:sz w:val="22"/>
          <w:szCs w:val="22"/>
        </w:rPr>
      </w:pPr>
      <w:r w:rsidRPr="00751331">
        <w:rPr>
          <w:rFonts w:ascii="Times New Roman Bold" w:eastAsia="Calibri" w:hAnsi="Times New Roman Bold"/>
          <w:b/>
          <w:color w:val="000000"/>
          <w:sz w:val="28"/>
          <w:szCs w:val="28"/>
        </w:rPr>
        <w:t>The next question is about smokeless tobacco products which are used in the mouth --</w:t>
      </w:r>
    </w:p>
    <w:p w:rsidR="00AA3DBD" w:rsidRPr="00751331" w:rsidRDefault="00AA3DBD" w:rsidP="00AA3DBD">
      <w:pPr>
        <w:rPr>
          <w:rFonts w:ascii="Calibri" w:eastAsia="Calibri" w:hAnsi="Calibri"/>
          <w:color w:val="000000"/>
          <w:sz w:val="22"/>
          <w:szCs w:val="22"/>
        </w:rPr>
      </w:pPr>
    </w:p>
    <w:p w:rsidR="00AA3DBD" w:rsidRPr="00A14742"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rFonts w:eastAsia="Calibri"/>
          <w:b/>
          <w:bCs/>
          <w:color w:val="000000"/>
        </w:rPr>
      </w:pPr>
      <w:r w:rsidRPr="00A14742">
        <w:rPr>
          <w:rFonts w:eastAsia="Calibri"/>
          <w:b/>
          <w:bCs/>
          <w:color w:val="000000"/>
        </w:rPr>
        <w:t>J1a</w:t>
      </w:r>
      <w:r w:rsidR="00FF3459" w:rsidRPr="00A14742">
        <w:rPr>
          <w:rFonts w:eastAsia="Calibri"/>
          <w:b/>
          <w:bCs/>
          <w:color w:val="000000"/>
        </w:rPr>
        <w:t>4</w:t>
      </w:r>
      <w:r w:rsidRPr="00A14742">
        <w:rPr>
          <w:rFonts w:eastAsia="Calibri"/>
          <w:color w:val="000000"/>
        </w:rPr>
        <w:tab/>
      </w:r>
      <w:r w:rsidRPr="00A14742">
        <w:rPr>
          <w:rFonts w:eastAsia="Calibri"/>
          <w:b/>
          <w:bCs/>
          <w:color w:val="000000"/>
        </w:rPr>
        <w:t xml:space="preserve">(Have/Has) (you/name) EVER used any of the following EVEN ONE TIME? </w:t>
      </w:r>
    </w:p>
    <w:p w:rsidR="00AA3DBD" w:rsidRPr="00751331" w:rsidRDefault="00AA3DBD" w:rsidP="00AA3DBD">
      <w:pPr>
        <w:tabs>
          <w:tab w:val="left" w:pos="0"/>
          <w:tab w:val="left" w:pos="720"/>
          <w:tab w:val="left" w:pos="990"/>
          <w:tab w:val="left" w:pos="2160"/>
          <w:tab w:val="left" w:pos="2880"/>
          <w:tab w:val="left" w:pos="3600"/>
          <w:tab w:val="num" w:pos="3960"/>
          <w:tab w:val="left" w:pos="4320"/>
          <w:tab w:val="left" w:pos="5040"/>
          <w:tab w:val="left" w:pos="5760"/>
          <w:tab w:val="left" w:pos="6480"/>
          <w:tab w:val="left" w:pos="7200"/>
          <w:tab w:val="left" w:pos="7920"/>
          <w:tab w:val="left" w:pos="8640"/>
        </w:tabs>
        <w:ind w:left="3960" w:hanging="3240"/>
        <w:rPr>
          <w:rFonts w:eastAsia="Calibri"/>
          <w:bCs/>
          <w:color w:val="000000"/>
          <w:sz w:val="22"/>
          <w:szCs w:val="22"/>
        </w:rPr>
      </w:pPr>
      <w:r w:rsidRPr="00751331">
        <w:rPr>
          <w:rFonts w:eastAsia="Calibri"/>
          <w:bCs/>
          <w:color w:val="000000"/>
          <w:sz w:val="22"/>
          <w:szCs w:val="22"/>
        </w:rPr>
        <w:t>(1) Yes</w:t>
      </w:r>
    </w:p>
    <w:p w:rsidR="00AA3DBD" w:rsidRPr="00751331" w:rsidRDefault="00AA3DBD" w:rsidP="00AA3DBD">
      <w:pPr>
        <w:tabs>
          <w:tab w:val="left" w:pos="0"/>
          <w:tab w:val="left" w:pos="720"/>
          <w:tab w:val="left" w:pos="990"/>
          <w:tab w:val="left" w:pos="2160"/>
          <w:tab w:val="left" w:pos="2880"/>
          <w:tab w:val="left" w:pos="3600"/>
          <w:tab w:val="num" w:pos="3960"/>
          <w:tab w:val="left" w:pos="4320"/>
          <w:tab w:val="left" w:pos="5040"/>
          <w:tab w:val="left" w:pos="5760"/>
          <w:tab w:val="left" w:pos="6480"/>
          <w:tab w:val="left" w:pos="7200"/>
          <w:tab w:val="left" w:pos="7920"/>
          <w:tab w:val="left" w:pos="8640"/>
        </w:tabs>
        <w:ind w:left="3960" w:hanging="3240"/>
        <w:rPr>
          <w:rFonts w:eastAsia="Calibri"/>
          <w:bCs/>
          <w:color w:val="000000"/>
          <w:sz w:val="22"/>
          <w:szCs w:val="22"/>
        </w:rPr>
      </w:pPr>
      <w:r w:rsidRPr="00751331">
        <w:rPr>
          <w:rFonts w:eastAsia="Calibri"/>
          <w:bCs/>
          <w:color w:val="000000"/>
          <w:sz w:val="22"/>
          <w:szCs w:val="22"/>
        </w:rPr>
        <w:t>(2) No</w:t>
      </w:r>
    </w:p>
    <w:p w:rsidR="00AA3DBD" w:rsidRPr="00751331" w:rsidRDefault="00AA3DBD" w:rsidP="00AA3DBD">
      <w:pPr>
        <w:rPr>
          <w:rFonts w:eastAsia="Calibri"/>
          <w:b/>
          <w:bCs/>
          <w:color w:val="000000"/>
          <w:sz w:val="20"/>
          <w:szCs w:val="20"/>
        </w:rPr>
      </w:pPr>
    </w:p>
    <w:p w:rsidR="00AA3DBD" w:rsidRPr="00751331" w:rsidRDefault="00AA3DBD" w:rsidP="00AA3DBD">
      <w:pPr>
        <w:ind w:left="720" w:hanging="720"/>
        <w:rPr>
          <w:b/>
          <w:bCs/>
          <w:color w:val="000000"/>
        </w:rPr>
      </w:pPr>
      <w:r w:rsidRPr="00751331">
        <w:rPr>
          <w:rFonts w:ascii="Calibri" w:eastAsia="Calibri" w:hAnsi="Calibri"/>
          <w:b/>
          <w:color w:val="000000"/>
          <w:sz w:val="32"/>
          <w:szCs w:val="32"/>
        </w:rPr>
        <w:t>J1a4</w:t>
      </w:r>
      <w:r w:rsidRPr="00751331">
        <w:rPr>
          <w:rFonts w:ascii="Calibri" w:eastAsia="Calibri" w:hAnsi="Calibri"/>
          <w:b/>
          <w:color w:val="000000"/>
          <w:sz w:val="28"/>
          <w:szCs w:val="28"/>
        </w:rPr>
        <w:t xml:space="preserve">   </w:t>
      </w:r>
      <w:r w:rsidRPr="00751331">
        <w:rPr>
          <w:b/>
          <w:bCs/>
          <w:color w:val="000000"/>
        </w:rPr>
        <w:t>SMOKELESS tobacco, such as moist snuff, dip, spit, chew tobacco or snus.</w:t>
      </w:r>
    </w:p>
    <w:p w:rsidR="00AA3DBD" w:rsidRPr="00751331" w:rsidRDefault="00AA3DBD" w:rsidP="00AA3DBD">
      <w:pPr>
        <w:rPr>
          <w:rFonts w:ascii="Calibri" w:eastAsia="Calibri" w:hAnsi="Calibri"/>
          <w:b/>
          <w:bCs/>
          <w:color w:val="000000"/>
          <w:sz w:val="22"/>
          <w:szCs w:val="22"/>
        </w:rPr>
      </w:pPr>
    </w:p>
    <w:p w:rsidR="00AA3DBD" w:rsidRPr="00751331" w:rsidRDefault="00FF3459" w:rsidP="00AA3DBD">
      <w:pPr>
        <w:ind w:left="720" w:hanging="720"/>
        <w:rPr>
          <w:color w:val="000000"/>
        </w:rPr>
      </w:pPr>
      <w:r w:rsidRPr="00751331">
        <w:rPr>
          <w:rFonts w:ascii="Consolas" w:eastAsia="Calibri" w:hAnsi="Consolas" w:cs="Courier New"/>
          <w:b/>
          <w:bCs/>
          <w:color w:val="000000"/>
        </w:rPr>
        <w:t>FR</w:t>
      </w:r>
      <w:r w:rsidR="00AA3DBD" w:rsidRPr="00751331">
        <w:rPr>
          <w:rFonts w:ascii="Consolas" w:eastAsia="Calibri" w:hAnsi="Consolas" w:cs="Courier New"/>
          <w:b/>
          <w:bCs/>
          <w:color w:val="000000"/>
        </w:rPr>
        <w:t>:</w:t>
      </w:r>
      <w:r w:rsidR="00AA3DBD" w:rsidRPr="00751331">
        <w:rPr>
          <w:rFonts w:ascii="Consolas" w:eastAsia="Calibri" w:hAnsi="Consolas" w:cs="Courier New"/>
          <w:b/>
          <w:bCs/>
          <w:color w:val="000000"/>
          <w:sz w:val="21"/>
          <w:szCs w:val="21"/>
        </w:rPr>
        <w:t xml:space="preserve">  </w:t>
      </w:r>
      <w:r w:rsidR="00AA3DBD" w:rsidRPr="008D5BA0">
        <w:rPr>
          <w:b/>
          <w:color w:val="000000"/>
          <w:u w:val="single"/>
        </w:rPr>
        <w:t>Snuff or dip</w:t>
      </w:r>
      <w:r w:rsidR="00AA3DBD" w:rsidRPr="00751331">
        <w:rPr>
          <w:color w:val="000000"/>
        </w:rPr>
        <w:t xml:space="preserve"> </w:t>
      </w:r>
      <w:r w:rsidR="00AA3DBD" w:rsidRPr="008D5BA0">
        <w:rPr>
          <w:caps/>
          <w:color w:val="000000"/>
        </w:rPr>
        <w:t>is commonly placed between the gum and lip and sold in round cans in --a loose form or a pouch that looks like a small tea-bag;  common brands are Skoal, Copenhagen and Grizzley but there are others.</w:t>
      </w:r>
      <w:r w:rsidR="00AA3DBD" w:rsidRPr="00751331">
        <w:rPr>
          <w:color w:val="000000"/>
        </w:rPr>
        <w:t xml:space="preserve"> </w:t>
      </w:r>
    </w:p>
    <w:p w:rsidR="00AA3DBD" w:rsidRPr="00751331" w:rsidRDefault="00AA3DBD" w:rsidP="00AA3DBD">
      <w:pPr>
        <w:ind w:left="720" w:hanging="720"/>
        <w:rPr>
          <w:color w:val="000000"/>
        </w:rPr>
      </w:pPr>
    </w:p>
    <w:p w:rsidR="00AA3DBD" w:rsidRPr="008D5BA0" w:rsidRDefault="00AA3DBD" w:rsidP="00AA3DBD">
      <w:pPr>
        <w:ind w:left="720"/>
        <w:rPr>
          <w:caps/>
          <w:color w:val="000000"/>
        </w:rPr>
      </w:pPr>
      <w:r w:rsidRPr="008D5BA0">
        <w:rPr>
          <w:b/>
          <w:color w:val="000000"/>
          <w:u w:val="single"/>
        </w:rPr>
        <w:t>Chewing or spit tobacco</w:t>
      </w:r>
      <w:r w:rsidRPr="00751331">
        <w:rPr>
          <w:color w:val="000000"/>
        </w:rPr>
        <w:t xml:space="preserve"> </w:t>
      </w:r>
      <w:r w:rsidRPr="008D5BA0">
        <w:rPr>
          <w:caps/>
          <w:color w:val="000000"/>
        </w:rPr>
        <w:t xml:space="preserve">(also twist, plug or scrap) is usually placed in the side of </w:t>
      </w:r>
      <w:r w:rsidR="008D5BA0">
        <w:rPr>
          <w:caps/>
          <w:color w:val="000000"/>
        </w:rPr>
        <w:t>THE</w:t>
      </w:r>
      <w:r w:rsidRPr="008D5BA0">
        <w:rPr>
          <w:caps/>
          <w:color w:val="000000"/>
        </w:rPr>
        <w:t xml:space="preserve"> mouth and chewed and often sold in wallet-sized pouches; common brands are Redman, Levi- Garret, and Beech-nut, but there are others. </w:t>
      </w:r>
    </w:p>
    <w:p w:rsidR="00AA3DBD" w:rsidRPr="00751331" w:rsidRDefault="00AA3DBD" w:rsidP="00AA3DBD">
      <w:pPr>
        <w:ind w:left="720"/>
        <w:rPr>
          <w:color w:val="000000"/>
        </w:rPr>
      </w:pPr>
    </w:p>
    <w:p w:rsidR="00AA3DBD" w:rsidRPr="008D5BA0" w:rsidRDefault="00AA3DBD" w:rsidP="00AA3DBD">
      <w:pPr>
        <w:ind w:left="720"/>
        <w:rPr>
          <w:caps/>
          <w:color w:val="000000"/>
        </w:rPr>
      </w:pPr>
      <w:r w:rsidRPr="008D5BA0">
        <w:rPr>
          <w:b/>
          <w:color w:val="000000"/>
          <w:u w:val="single"/>
        </w:rPr>
        <w:t>Snus</w:t>
      </w:r>
      <w:r w:rsidRPr="00751331">
        <w:rPr>
          <w:color w:val="000000"/>
        </w:rPr>
        <w:t xml:space="preserve"> </w:t>
      </w:r>
      <w:r w:rsidRPr="008D5BA0">
        <w:rPr>
          <w:caps/>
          <w:color w:val="000000"/>
        </w:rPr>
        <w:t>is a spitless tobacco product that may be sold in a tin or slidepak in a loose form or in small teabag-like pouches; common brands are Camel Snus, Marlboro Snus, and Skoal Snus.</w:t>
      </w:r>
    </w:p>
    <w:p w:rsidR="00AA3DBD" w:rsidRPr="00F62F20" w:rsidRDefault="00AA3DBD" w:rsidP="00AA3DBD">
      <w:pPr>
        <w:rPr>
          <w:rFonts w:asciiTheme="majorBidi" w:eastAsia="Calibri" w:hAnsiTheme="majorBidi" w:cstheme="majorBidi"/>
          <w:b/>
          <w:bCs/>
          <w:color w:val="000000"/>
          <w:sz w:val="20"/>
          <w:szCs w:val="20"/>
        </w:rPr>
      </w:pP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rFonts w:eastAsia="Calibri"/>
          <w:b/>
          <w:bCs/>
          <w:color w:val="000000"/>
          <w:sz w:val="22"/>
          <w:szCs w:val="22"/>
        </w:rPr>
      </w:pPr>
    </w:p>
    <w:p w:rsidR="00AA3DBD" w:rsidRPr="00751331"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jc w:val="center"/>
        <w:rPr>
          <w:rFonts w:eastAsia="Calibri"/>
          <w:color w:val="000000"/>
          <w:sz w:val="22"/>
          <w:szCs w:val="22"/>
        </w:rPr>
      </w:pPr>
      <w:r w:rsidRPr="00751331">
        <w:rPr>
          <w:rFonts w:eastAsia="Calibri"/>
          <w:color w:val="000000"/>
          <w:sz w:val="22"/>
          <w:szCs w:val="22"/>
        </w:rPr>
        <w:t>BOX 31</w:t>
      </w:r>
    </w:p>
    <w:p w:rsidR="00AA3DBD" w:rsidRPr="00751331"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rFonts w:eastAsia="Calibri"/>
          <w:color w:val="000000"/>
          <w:sz w:val="22"/>
          <w:szCs w:val="22"/>
        </w:rPr>
      </w:pPr>
      <w:r w:rsidRPr="00751331">
        <w:rPr>
          <w:rFonts w:eastAsia="Calibri"/>
          <w:color w:val="000000"/>
          <w:sz w:val="22"/>
          <w:szCs w:val="22"/>
        </w:rPr>
        <w:t xml:space="preserve">IF ((J1a1 THROUGH J1a4  =  NO, DK or R) </w:t>
      </w:r>
      <w:r w:rsidRPr="00751331">
        <w:rPr>
          <w:rFonts w:eastAsia="Calibri"/>
          <w:color w:val="000000"/>
          <w:sz w:val="22"/>
          <w:szCs w:val="22"/>
          <w:u w:val="single"/>
        </w:rPr>
        <w:t>AND</w:t>
      </w:r>
      <w:r w:rsidRPr="00751331">
        <w:rPr>
          <w:rFonts w:eastAsia="Calibri"/>
          <w:color w:val="000000"/>
          <w:sz w:val="22"/>
          <w:szCs w:val="22"/>
        </w:rPr>
        <w:t>:</w:t>
      </w:r>
    </w:p>
    <w:p w:rsidR="00AA3DBD" w:rsidRPr="00751331"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rFonts w:eastAsia="Calibri"/>
          <w:color w:val="000000"/>
          <w:sz w:val="22"/>
          <w:szCs w:val="22"/>
        </w:rPr>
      </w:pPr>
      <w:r w:rsidRPr="00751331">
        <w:rPr>
          <w:rFonts w:eastAsia="Calibri"/>
          <w:color w:val="000000"/>
          <w:sz w:val="22"/>
          <w:szCs w:val="22"/>
        </w:rPr>
        <w:tab/>
        <w:t xml:space="preserve">IF PROXY RESPONDENT </w:t>
      </w:r>
      <w:r w:rsidRPr="00751331">
        <w:rPr>
          <w:rFonts w:ascii="WP IconicSymbolsA" w:eastAsia="Calibri" w:hAnsi="WP IconicSymbolsA" w:cs="WP IconicSymbolsA"/>
          <w:color w:val="000000"/>
          <w:sz w:val="22"/>
          <w:szCs w:val="22"/>
        </w:rPr>
        <w:t></w:t>
      </w:r>
      <w:r w:rsidRPr="00751331">
        <w:rPr>
          <w:rFonts w:eastAsia="Calibri"/>
          <w:color w:val="000000"/>
          <w:sz w:val="22"/>
          <w:szCs w:val="22"/>
        </w:rPr>
        <w:t xml:space="preserve">GO TO </w:t>
      </w:r>
      <w:r w:rsidR="00C710D9" w:rsidRPr="00751331">
        <w:rPr>
          <w:rFonts w:eastAsia="Calibri"/>
          <w:color w:val="000000"/>
          <w:sz w:val="22"/>
          <w:szCs w:val="22"/>
        </w:rPr>
        <w:t>S</w:t>
      </w:r>
      <w:r w:rsidR="000B601C" w:rsidRPr="00751331">
        <w:rPr>
          <w:rFonts w:eastAsia="Calibri"/>
          <w:color w:val="000000"/>
          <w:sz w:val="22"/>
          <w:szCs w:val="22"/>
        </w:rPr>
        <w:t>78</w:t>
      </w:r>
    </w:p>
    <w:p w:rsidR="00AA3DBD" w:rsidRPr="00751331"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rFonts w:eastAsia="Calibri"/>
          <w:color w:val="000000"/>
          <w:sz w:val="22"/>
          <w:szCs w:val="22"/>
          <w:u w:val="single"/>
        </w:rPr>
      </w:pPr>
      <w:r w:rsidRPr="00751331">
        <w:rPr>
          <w:rFonts w:eastAsia="Calibri"/>
          <w:color w:val="000000"/>
          <w:sz w:val="22"/>
          <w:szCs w:val="22"/>
        </w:rPr>
        <w:tab/>
        <w:t xml:space="preserve">IF SELF RESPONDENT </w:t>
      </w:r>
      <w:r w:rsidRPr="00751331">
        <w:rPr>
          <w:rFonts w:ascii="WP IconicSymbolsA" w:eastAsia="Calibri" w:hAnsi="WP IconicSymbolsA" w:cs="WP IconicSymbolsA"/>
          <w:color w:val="000000"/>
          <w:sz w:val="22"/>
          <w:szCs w:val="22"/>
        </w:rPr>
        <w:t></w:t>
      </w:r>
      <w:r w:rsidRPr="00751331">
        <w:rPr>
          <w:rFonts w:eastAsia="Calibri"/>
          <w:color w:val="000000"/>
          <w:sz w:val="22"/>
          <w:szCs w:val="22"/>
        </w:rPr>
        <w:t xml:space="preserve">GO TO </w:t>
      </w:r>
      <w:smartTag w:uri="urn:schemas-microsoft-com:office:smarttags" w:element="address">
        <w:smartTag w:uri="urn:schemas-microsoft-com:office:smarttags" w:element="Street">
          <w:r w:rsidRPr="00751331">
            <w:rPr>
              <w:rFonts w:eastAsia="Calibri"/>
              <w:color w:val="000000"/>
              <w:sz w:val="22"/>
              <w:szCs w:val="22"/>
            </w:rPr>
            <w:t>BOX</w:t>
          </w:r>
        </w:smartTag>
        <w:r w:rsidRPr="00751331">
          <w:rPr>
            <w:rFonts w:eastAsia="Calibri"/>
            <w:color w:val="000000"/>
            <w:sz w:val="22"/>
            <w:szCs w:val="22"/>
          </w:rPr>
          <w:t xml:space="preserve"> 34</w:t>
        </w:r>
      </w:smartTag>
      <w:r w:rsidRPr="00751331">
        <w:rPr>
          <w:rFonts w:eastAsia="Calibri"/>
          <w:color w:val="000000"/>
          <w:sz w:val="22"/>
          <w:szCs w:val="22"/>
        </w:rPr>
        <w:t>)</w:t>
      </w:r>
    </w:p>
    <w:p w:rsidR="00AA3DBD" w:rsidRPr="00751331"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rFonts w:eastAsia="Calibri"/>
          <w:color w:val="000000"/>
          <w:sz w:val="22"/>
          <w:szCs w:val="22"/>
        </w:rPr>
      </w:pPr>
      <w:r w:rsidRPr="00751331">
        <w:rPr>
          <w:rFonts w:eastAsia="Calibri"/>
          <w:color w:val="000000"/>
          <w:sz w:val="22"/>
          <w:szCs w:val="22"/>
        </w:rPr>
        <w:t xml:space="preserve">ELSE IF ANY </w:t>
      </w:r>
      <w:hyperlink r:id="rId30" w:history="1">
        <w:r w:rsidRPr="00751331">
          <w:rPr>
            <w:rFonts w:eastAsia="Calibri"/>
            <w:color w:val="000000"/>
            <w:sz w:val="22"/>
            <w:szCs w:val="22"/>
          </w:rPr>
          <w:t>J1a1</w:t>
        </w:r>
      </w:hyperlink>
      <w:r w:rsidRPr="00751331">
        <w:rPr>
          <w:rFonts w:eastAsia="Calibri"/>
          <w:color w:val="000000"/>
          <w:sz w:val="22"/>
          <w:szCs w:val="22"/>
        </w:rPr>
        <w:t>, 2, 3, 4 = YES (1) GO TO J2a</w:t>
      </w:r>
      <w:r w:rsidR="00BA55D2" w:rsidRPr="00751331">
        <w:rPr>
          <w:rFonts w:eastAsia="Calibri"/>
          <w:color w:val="000000"/>
          <w:sz w:val="22"/>
          <w:szCs w:val="22"/>
        </w:rPr>
        <w:t xml:space="preserve">1-4 </w:t>
      </w:r>
      <w:r w:rsidRPr="00751331">
        <w:rPr>
          <w:rFonts w:eastAsia="Calibri"/>
          <w:color w:val="000000"/>
          <w:sz w:val="22"/>
          <w:szCs w:val="22"/>
        </w:rPr>
        <w:t xml:space="preserve"> FOR THOSE PRODUCTS</w:t>
      </w: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olor w:val="000000"/>
          <w:sz w:val="22"/>
          <w:szCs w:val="22"/>
        </w:rPr>
      </w:pPr>
    </w:p>
    <w:p w:rsidR="00AA3DBD" w:rsidRPr="00751331"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jc w:val="center"/>
        <w:rPr>
          <w:rFonts w:eastAsia="Calibri"/>
          <w:color w:val="000000"/>
          <w:sz w:val="22"/>
          <w:szCs w:val="22"/>
        </w:rPr>
      </w:pPr>
      <w:smartTag w:uri="urn:schemas-microsoft-com:office:smarttags" w:element="address">
        <w:smartTag w:uri="urn:schemas-microsoft-com:office:smarttags" w:element="Street">
          <w:r w:rsidRPr="00751331">
            <w:rPr>
              <w:rFonts w:eastAsia="Calibri"/>
              <w:color w:val="000000"/>
              <w:sz w:val="22"/>
              <w:szCs w:val="22"/>
            </w:rPr>
            <w:t>BOX</w:t>
          </w:r>
        </w:smartTag>
        <w:r w:rsidRPr="00751331">
          <w:rPr>
            <w:rFonts w:eastAsia="Calibri"/>
            <w:color w:val="000000"/>
            <w:sz w:val="22"/>
            <w:szCs w:val="22"/>
          </w:rPr>
          <w:t xml:space="preserve"> 32</w:t>
        </w:r>
      </w:smartTag>
    </w:p>
    <w:p w:rsidR="00AA3DBD" w:rsidRPr="00751331"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rFonts w:ascii="Calibri" w:eastAsia="Calibri" w:hAnsi="Calibri"/>
          <w:color w:val="000000"/>
          <w:sz w:val="22"/>
          <w:szCs w:val="22"/>
        </w:rPr>
      </w:pPr>
      <w:r w:rsidRPr="00751331">
        <w:rPr>
          <w:rFonts w:eastAsia="Calibri"/>
          <w:color w:val="000000"/>
          <w:sz w:val="22"/>
          <w:szCs w:val="22"/>
        </w:rPr>
        <w:t xml:space="preserve">ASK J2a FOR </w:t>
      </w:r>
      <w:r w:rsidRPr="00751331">
        <w:rPr>
          <w:rFonts w:eastAsia="Calibri"/>
          <w:color w:val="000000"/>
          <w:sz w:val="22"/>
          <w:szCs w:val="22"/>
          <w:u w:val="single"/>
        </w:rPr>
        <w:t>EACH</w:t>
      </w:r>
      <w:r w:rsidRPr="00751331">
        <w:rPr>
          <w:rFonts w:eastAsia="Calibri"/>
          <w:color w:val="000000"/>
          <w:sz w:val="22"/>
          <w:szCs w:val="22"/>
        </w:rPr>
        <w:t xml:space="preserve"> YES ENTRY IN J1a1 THROUGH </w:t>
      </w:r>
      <w:r w:rsidRPr="00751331">
        <w:rPr>
          <w:rFonts w:eastAsia="Calibri"/>
          <w:color w:val="000000"/>
          <w:sz w:val="22"/>
          <w:szCs w:val="22"/>
          <w:u w:val="single"/>
        </w:rPr>
        <w:t>J1a4</w:t>
      </w:r>
    </w:p>
    <w:p w:rsidR="00AA3DBD" w:rsidRPr="00751331"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rFonts w:ascii="Calibri" w:eastAsia="Calibri" w:hAnsi="Calibri"/>
          <w:color w:val="000000"/>
          <w:sz w:val="22"/>
          <w:szCs w:val="22"/>
        </w:rPr>
      </w:pP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b/>
          <w:bCs/>
          <w:i/>
          <w:iCs/>
          <w:color w:val="000000"/>
          <w:sz w:val="22"/>
          <w:szCs w:val="22"/>
        </w:rPr>
      </w:pPr>
    </w:p>
    <w:p w:rsidR="00AA3DBD" w:rsidRPr="008D5BA0" w:rsidRDefault="00AA3DBD" w:rsidP="00DB7C3F">
      <w:pPr>
        <w:tabs>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s>
        <w:ind w:left="720" w:hanging="720"/>
        <w:rPr>
          <w:rFonts w:eastAsia="Calibri"/>
          <w:color w:val="000000"/>
        </w:rPr>
      </w:pPr>
      <w:r w:rsidRPr="008D5BA0">
        <w:rPr>
          <w:rFonts w:eastAsia="Calibri"/>
          <w:b/>
          <w:bCs/>
          <w:color w:val="000000"/>
        </w:rPr>
        <w:t>J2a</w:t>
      </w:r>
      <w:r w:rsidR="007169BE" w:rsidRPr="008D5BA0">
        <w:rPr>
          <w:rFonts w:eastAsia="Calibri"/>
          <w:b/>
          <w:bCs/>
          <w:color w:val="000000"/>
        </w:rPr>
        <w:t>/J2a1</w:t>
      </w:r>
      <w:r w:rsidR="00BA55D2" w:rsidRPr="008D5BA0">
        <w:rPr>
          <w:rFonts w:eastAsia="Calibri"/>
          <w:b/>
          <w:bCs/>
          <w:color w:val="000000"/>
        </w:rPr>
        <w:t>-4</w:t>
      </w:r>
      <w:r w:rsidR="00DB7C3F">
        <w:rPr>
          <w:rFonts w:eastAsia="Calibri"/>
          <w:b/>
          <w:bCs/>
          <w:color w:val="000000"/>
        </w:rPr>
        <w:tab/>
      </w:r>
      <w:r w:rsidRPr="008D5BA0">
        <w:rPr>
          <w:rFonts w:eastAsia="Calibri"/>
          <w:b/>
          <w:bCs/>
          <w:color w:val="000000"/>
        </w:rPr>
        <w:t>(Do you/Does [name]) NOW (smoke/use) [fill entry in J1a] every day, some days or not at all?</w:t>
      </w:r>
      <w:r w:rsidR="00BA55D2" w:rsidRPr="008D5BA0">
        <w:rPr>
          <w:rFonts w:eastAsia="Calibri"/>
          <w:b/>
          <w:bCs/>
          <w:color w:val="000000"/>
        </w:rPr>
        <w:t xml:space="preserve">  [</w:t>
      </w:r>
      <w:r w:rsidR="00BA55D2" w:rsidRPr="008D5BA0">
        <w:rPr>
          <w:rFonts w:eastAsia="Calibri"/>
          <w:bCs/>
          <w:color w:val="000000"/>
        </w:rPr>
        <w:t>J1a1-4 entries</w:t>
      </w:r>
      <w:r w:rsidR="00BA55D2" w:rsidRPr="008D5BA0">
        <w:rPr>
          <w:rFonts w:eastAsia="Calibri"/>
          <w:b/>
          <w:bCs/>
          <w:color w:val="000000"/>
        </w:rPr>
        <w:t>: smoke regular cigars,</w:t>
      </w:r>
      <w:r w:rsidR="003E7FB0" w:rsidRPr="008D5BA0">
        <w:rPr>
          <w:rFonts w:eastAsia="Calibri"/>
          <w:b/>
          <w:bCs/>
          <w:color w:val="000000"/>
        </w:rPr>
        <w:t xml:space="preserve"> or</w:t>
      </w:r>
      <w:r w:rsidR="00BA55D2" w:rsidRPr="008D5BA0">
        <w:rPr>
          <w:rFonts w:eastAsia="Calibri"/>
          <w:b/>
          <w:bCs/>
          <w:color w:val="000000"/>
        </w:rPr>
        <w:t xml:space="preserve"> cigarillos or little filtered cigars…./ </w:t>
      </w:r>
      <w:r w:rsidR="003E7FB0" w:rsidRPr="008D5BA0">
        <w:rPr>
          <w:rFonts w:eastAsia="Calibri"/>
          <w:b/>
          <w:bCs/>
          <w:color w:val="000000"/>
        </w:rPr>
        <w:t>smoke a regular pipe</w:t>
      </w:r>
      <w:r w:rsidR="008D5BA0">
        <w:rPr>
          <w:rFonts w:eastAsia="Calibri"/>
          <w:b/>
          <w:bCs/>
          <w:color w:val="000000"/>
        </w:rPr>
        <w:t xml:space="preserve"> filled with tobacco</w:t>
      </w:r>
      <w:r w:rsidR="003E7FB0" w:rsidRPr="008D5BA0">
        <w:rPr>
          <w:rFonts w:eastAsia="Calibri"/>
          <w:b/>
          <w:bCs/>
          <w:color w:val="000000"/>
        </w:rPr>
        <w:t>…/ use a water pipe or hookah pipe filled with tobac</w:t>
      </w:r>
      <w:r w:rsidR="00F35172" w:rsidRPr="008D5BA0">
        <w:rPr>
          <w:rFonts w:eastAsia="Calibri"/>
          <w:b/>
          <w:bCs/>
          <w:color w:val="000000"/>
        </w:rPr>
        <w:t>c</w:t>
      </w:r>
      <w:r w:rsidR="003E7FB0" w:rsidRPr="008D5BA0">
        <w:rPr>
          <w:rFonts w:eastAsia="Calibri"/>
          <w:b/>
          <w:bCs/>
          <w:color w:val="000000"/>
        </w:rPr>
        <w:t xml:space="preserve">o…./use smokeless tobacco…. </w:t>
      </w:r>
      <w:r w:rsidR="00F35172" w:rsidRPr="008D5BA0">
        <w:rPr>
          <w:rFonts w:eastAsia="Calibri"/>
          <w:b/>
          <w:bCs/>
          <w:color w:val="000000"/>
        </w:rPr>
        <w:t>]</w:t>
      </w: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b/>
          <w:bCs/>
          <w:i/>
          <w:iCs/>
          <w:color w:val="000000"/>
          <w:sz w:val="22"/>
          <w:szCs w:val="22"/>
        </w:rPr>
      </w:pPr>
    </w:p>
    <w:p w:rsidR="00AA3DBD" w:rsidRPr="00751331" w:rsidRDefault="00F62F20" w:rsidP="00F62F20">
      <w:pPr>
        <w:tabs>
          <w:tab w:val="left" w:pos="0"/>
          <w:tab w:val="left" w:pos="720"/>
          <w:tab w:val="left" w:pos="990"/>
          <w:tab w:val="left" w:pos="2880"/>
          <w:tab w:val="left" w:pos="3600"/>
          <w:tab w:val="left" w:pos="4320"/>
          <w:tab w:val="left" w:pos="5040"/>
          <w:tab w:val="left" w:pos="5760"/>
          <w:tab w:val="left" w:pos="6480"/>
          <w:tab w:val="left" w:pos="7200"/>
          <w:tab w:val="left" w:pos="7920"/>
          <w:tab w:val="left" w:pos="8640"/>
        </w:tabs>
        <w:ind w:left="720" w:hanging="720"/>
        <w:rPr>
          <w:rFonts w:eastAsia="Calibri"/>
          <w:color w:val="000000"/>
          <w:sz w:val="22"/>
          <w:szCs w:val="22"/>
        </w:rPr>
      </w:pPr>
      <w:r>
        <w:rPr>
          <w:rFonts w:eastAsia="Calibri"/>
          <w:color w:val="000000"/>
          <w:sz w:val="22"/>
          <w:szCs w:val="22"/>
        </w:rPr>
        <w:tab/>
        <w:t>(1)  Every day</w:t>
      </w:r>
    </w:p>
    <w:p w:rsidR="00AA3DBD" w:rsidRPr="00751331" w:rsidRDefault="00F62F20" w:rsidP="00F62F20">
      <w:pPr>
        <w:tabs>
          <w:tab w:val="left" w:pos="0"/>
          <w:tab w:val="left" w:pos="720"/>
          <w:tab w:val="left" w:pos="990"/>
          <w:tab w:val="left" w:pos="2880"/>
          <w:tab w:val="left" w:pos="3600"/>
          <w:tab w:val="left" w:pos="4320"/>
          <w:tab w:val="left" w:pos="5040"/>
          <w:tab w:val="left" w:pos="5760"/>
          <w:tab w:val="left" w:pos="6480"/>
          <w:tab w:val="left" w:pos="7200"/>
          <w:tab w:val="left" w:pos="7920"/>
          <w:tab w:val="left" w:pos="8640"/>
        </w:tabs>
        <w:ind w:left="720" w:hanging="720"/>
        <w:rPr>
          <w:rFonts w:eastAsia="Calibri"/>
          <w:color w:val="000000"/>
          <w:sz w:val="22"/>
          <w:szCs w:val="22"/>
        </w:rPr>
      </w:pPr>
      <w:r>
        <w:rPr>
          <w:rFonts w:eastAsia="Calibri"/>
          <w:color w:val="000000"/>
          <w:sz w:val="22"/>
          <w:szCs w:val="22"/>
        </w:rPr>
        <w:tab/>
      </w:r>
      <w:r w:rsidR="00AA3DBD" w:rsidRPr="00751331">
        <w:rPr>
          <w:rFonts w:eastAsia="Calibri"/>
          <w:color w:val="000000"/>
          <w:sz w:val="22"/>
          <w:szCs w:val="22"/>
        </w:rPr>
        <w:t>(2)  Some days</w:t>
      </w:r>
    </w:p>
    <w:p w:rsidR="00AA3DBD" w:rsidRPr="00751331" w:rsidRDefault="008D5BA0" w:rsidP="00F62F20">
      <w:pPr>
        <w:tabs>
          <w:tab w:val="left" w:pos="0"/>
          <w:tab w:val="left" w:pos="720"/>
          <w:tab w:val="left" w:pos="990"/>
          <w:tab w:val="left" w:pos="2880"/>
          <w:tab w:val="left" w:pos="3600"/>
          <w:tab w:val="left" w:pos="4320"/>
          <w:tab w:val="left" w:pos="5040"/>
          <w:tab w:val="left" w:pos="5760"/>
          <w:tab w:val="left" w:pos="6480"/>
          <w:tab w:val="left" w:pos="7200"/>
          <w:tab w:val="left" w:pos="7920"/>
          <w:tab w:val="left" w:pos="8640"/>
        </w:tabs>
        <w:ind w:left="720" w:hanging="720"/>
        <w:rPr>
          <w:rFonts w:eastAsia="Calibri"/>
          <w:color w:val="000000"/>
          <w:sz w:val="22"/>
          <w:szCs w:val="22"/>
        </w:rPr>
      </w:pPr>
      <w:r>
        <w:rPr>
          <w:rFonts w:eastAsia="Calibri"/>
          <w:color w:val="000000"/>
          <w:sz w:val="22"/>
          <w:szCs w:val="22"/>
        </w:rPr>
        <w:tab/>
      </w:r>
      <w:r w:rsidR="00AA3DBD" w:rsidRPr="00751331">
        <w:rPr>
          <w:rFonts w:eastAsia="Calibri"/>
          <w:color w:val="000000"/>
          <w:sz w:val="22"/>
          <w:szCs w:val="22"/>
        </w:rPr>
        <w:t>(3) Not at all</w:t>
      </w: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olor w:val="000000"/>
          <w:sz w:val="22"/>
          <w:szCs w:val="22"/>
        </w:rPr>
      </w:pPr>
    </w:p>
    <w:p w:rsidR="00AA3DBD" w:rsidRPr="00751331" w:rsidRDefault="00F62F20"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r>
        <w:rPr>
          <w:rFonts w:eastAsia="Calibri"/>
          <w:color w:val="000000"/>
          <w:sz w:val="22"/>
          <w:szCs w:val="22"/>
        </w:rPr>
        <w:tab/>
      </w:r>
      <w:r w:rsidR="00AA3DBD" w:rsidRPr="00751331">
        <w:rPr>
          <w:rFonts w:eastAsia="Calibri"/>
          <w:color w:val="000000"/>
          <w:sz w:val="22"/>
          <w:szCs w:val="22"/>
        </w:rPr>
        <w:t>|__|</w:t>
      </w: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olor w:val="000000"/>
          <w:sz w:val="22"/>
          <w:szCs w:val="22"/>
        </w:rPr>
      </w:pP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b/>
          <w:color w:val="000000"/>
          <w:sz w:val="28"/>
          <w:szCs w:val="28"/>
        </w:rPr>
      </w:pPr>
      <w:r w:rsidRPr="00751331">
        <w:rPr>
          <w:rFonts w:ascii="Calibri" w:eastAsia="Calibri" w:hAnsi="Calibri"/>
          <w:b/>
          <w:color w:val="000000"/>
          <w:sz w:val="28"/>
          <w:szCs w:val="28"/>
        </w:rPr>
        <w:t>IF (J2</w:t>
      </w:r>
      <w:r w:rsidR="00C247BC" w:rsidRPr="00751331">
        <w:rPr>
          <w:rFonts w:ascii="Calibri" w:eastAsia="Calibri" w:hAnsi="Calibri"/>
          <w:b/>
          <w:color w:val="000000"/>
          <w:sz w:val="28"/>
          <w:szCs w:val="28"/>
        </w:rPr>
        <w:t>a</w:t>
      </w:r>
      <w:r w:rsidRPr="00751331">
        <w:rPr>
          <w:rFonts w:ascii="Calibri" w:eastAsia="Calibri" w:hAnsi="Calibri"/>
          <w:b/>
          <w:color w:val="000000"/>
          <w:sz w:val="28"/>
          <w:szCs w:val="28"/>
        </w:rPr>
        <w:t>2 = 1 OR 2) AND (J2</w:t>
      </w:r>
      <w:r w:rsidR="00C247BC" w:rsidRPr="00751331">
        <w:rPr>
          <w:rFonts w:ascii="Calibri" w:eastAsia="Calibri" w:hAnsi="Calibri"/>
          <w:b/>
          <w:color w:val="000000"/>
          <w:sz w:val="28"/>
          <w:szCs w:val="28"/>
        </w:rPr>
        <w:t>a</w:t>
      </w:r>
      <w:r w:rsidRPr="00751331">
        <w:rPr>
          <w:rFonts w:ascii="Calibri" w:eastAsia="Calibri" w:hAnsi="Calibri"/>
          <w:b/>
          <w:color w:val="000000"/>
          <w:sz w:val="28"/>
          <w:szCs w:val="28"/>
        </w:rPr>
        <w:t>3 = 1 OR 2), THEN ASK J2</w:t>
      </w:r>
      <w:r w:rsidR="00C247BC" w:rsidRPr="00751331">
        <w:rPr>
          <w:rFonts w:ascii="Calibri" w:eastAsia="Calibri" w:hAnsi="Calibri"/>
          <w:b/>
          <w:color w:val="000000"/>
          <w:sz w:val="28"/>
          <w:szCs w:val="28"/>
        </w:rPr>
        <w:t>a</w:t>
      </w:r>
      <w:r w:rsidRPr="00751331">
        <w:rPr>
          <w:rFonts w:ascii="Calibri" w:eastAsia="Calibri" w:hAnsi="Calibri"/>
          <w:b/>
          <w:color w:val="000000"/>
          <w:sz w:val="28"/>
          <w:szCs w:val="28"/>
        </w:rPr>
        <w:t>3</w:t>
      </w:r>
      <w:r w:rsidR="00C247BC" w:rsidRPr="00751331">
        <w:rPr>
          <w:rFonts w:ascii="Calibri" w:eastAsia="Calibri" w:hAnsi="Calibri"/>
          <w:b/>
          <w:color w:val="000000"/>
          <w:sz w:val="28"/>
          <w:szCs w:val="28"/>
        </w:rPr>
        <w:t>v</w:t>
      </w:r>
      <w:r w:rsidRPr="00751331">
        <w:rPr>
          <w:rFonts w:ascii="Calibri" w:eastAsia="Calibri" w:hAnsi="Calibri"/>
          <w:b/>
          <w:color w:val="000000"/>
          <w:sz w:val="28"/>
          <w:szCs w:val="28"/>
        </w:rPr>
        <w:t xml:space="preserve">.  ELSE GO TO </w:t>
      </w:r>
      <w:smartTag w:uri="urn:schemas-microsoft-com:office:smarttags" w:element="address">
        <w:smartTag w:uri="urn:schemas-microsoft-com:office:smarttags" w:element="Street">
          <w:r w:rsidRPr="00751331">
            <w:rPr>
              <w:rFonts w:ascii="Calibri" w:eastAsia="Calibri" w:hAnsi="Calibri"/>
              <w:b/>
              <w:color w:val="000000"/>
              <w:sz w:val="28"/>
              <w:szCs w:val="28"/>
            </w:rPr>
            <w:t>BOX</w:t>
          </w:r>
        </w:smartTag>
        <w:r w:rsidRPr="00751331">
          <w:rPr>
            <w:rFonts w:ascii="Calibri" w:eastAsia="Calibri" w:hAnsi="Calibri"/>
            <w:b/>
            <w:color w:val="000000"/>
            <w:sz w:val="28"/>
            <w:szCs w:val="28"/>
          </w:rPr>
          <w:t xml:space="preserve"> 33</w:t>
        </w:r>
      </w:smartTag>
      <w:r w:rsidRPr="00751331">
        <w:rPr>
          <w:rFonts w:ascii="Calibri" w:eastAsia="Calibri" w:hAnsi="Calibri"/>
          <w:b/>
          <w:color w:val="000000"/>
          <w:sz w:val="28"/>
          <w:szCs w:val="28"/>
        </w:rPr>
        <w:t>.</w:t>
      </w: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olor w:val="000000"/>
          <w:sz w:val="22"/>
          <w:szCs w:val="22"/>
        </w:rPr>
      </w:pPr>
    </w:p>
    <w:p w:rsidR="00AA3DBD" w:rsidRPr="008D5BA0" w:rsidRDefault="00AA3DBD" w:rsidP="008D5BA0">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rFonts w:eastAsia="Calibri"/>
          <w:b/>
          <w:color w:val="000000"/>
        </w:rPr>
      </w:pPr>
      <w:r w:rsidRPr="008D5BA0">
        <w:rPr>
          <w:rFonts w:eastAsia="Calibri"/>
          <w:b/>
          <w:color w:val="000000"/>
        </w:rPr>
        <w:t>J2</w:t>
      </w:r>
      <w:r w:rsidR="00C247BC" w:rsidRPr="008D5BA0">
        <w:rPr>
          <w:rFonts w:eastAsia="Calibri"/>
          <w:b/>
          <w:color w:val="000000"/>
        </w:rPr>
        <w:t>a</w:t>
      </w:r>
      <w:r w:rsidRPr="008D5BA0">
        <w:rPr>
          <w:rFonts w:eastAsia="Calibri"/>
          <w:b/>
          <w:color w:val="000000"/>
        </w:rPr>
        <w:t>3</w:t>
      </w:r>
      <w:r w:rsidR="00C247BC" w:rsidRPr="008D5BA0">
        <w:rPr>
          <w:rFonts w:eastAsia="Calibri"/>
          <w:b/>
          <w:color w:val="000000"/>
        </w:rPr>
        <w:t>v</w:t>
      </w:r>
      <w:r w:rsidRPr="008D5BA0">
        <w:rPr>
          <w:rFonts w:eastAsia="Calibri"/>
          <w:b/>
          <w:color w:val="000000"/>
        </w:rPr>
        <w:tab/>
        <w:t xml:space="preserve">Do you currently smoke BOTH regular pipes AND </w:t>
      </w:r>
      <w:r w:rsidR="001857A3" w:rsidRPr="008D5BA0">
        <w:rPr>
          <w:rFonts w:eastAsia="Calibri"/>
          <w:b/>
          <w:color w:val="000000"/>
        </w:rPr>
        <w:t>water</w:t>
      </w:r>
      <w:r w:rsidR="001E3D3B" w:rsidRPr="008D5BA0">
        <w:rPr>
          <w:rFonts w:eastAsia="Calibri"/>
          <w:b/>
          <w:color w:val="000000"/>
        </w:rPr>
        <w:t xml:space="preserve"> pipes or </w:t>
      </w:r>
      <w:r w:rsidR="001528E4" w:rsidRPr="008D5BA0">
        <w:rPr>
          <w:rFonts w:eastAsia="Calibri"/>
          <w:b/>
          <w:color w:val="000000"/>
        </w:rPr>
        <w:t xml:space="preserve">hookah </w:t>
      </w:r>
      <w:r w:rsidR="001E3D3B" w:rsidRPr="008D5BA0">
        <w:rPr>
          <w:rFonts w:eastAsia="Calibri"/>
          <w:b/>
          <w:color w:val="000000"/>
        </w:rPr>
        <w:t>{</w:t>
      </w:r>
      <w:r w:rsidR="00143D72" w:rsidRPr="008D5BA0">
        <w:rPr>
          <w:rFonts w:eastAsia="Calibri"/>
          <w:b/>
          <w:color w:val="000000"/>
        </w:rPr>
        <w:t>who</w:t>
      </w:r>
      <w:r w:rsidR="001E3D3B" w:rsidRPr="008D5BA0">
        <w:rPr>
          <w:rFonts w:eastAsia="Calibri"/>
          <w:b/>
          <w:color w:val="000000"/>
        </w:rPr>
        <w:t>-</w:t>
      </w:r>
      <w:proofErr w:type="spellStart"/>
      <w:r w:rsidR="001E3D3B" w:rsidRPr="008D5BA0">
        <w:rPr>
          <w:rFonts w:eastAsia="Calibri"/>
          <w:b/>
          <w:color w:val="000000"/>
        </w:rPr>
        <w:t>kah</w:t>
      </w:r>
      <w:proofErr w:type="spellEnd"/>
      <w:r w:rsidR="001E3D3B" w:rsidRPr="008D5BA0">
        <w:rPr>
          <w:rFonts w:eastAsia="Calibri"/>
          <w:b/>
          <w:color w:val="000000"/>
        </w:rPr>
        <w:t xml:space="preserve">} </w:t>
      </w:r>
      <w:r w:rsidR="001528E4" w:rsidRPr="008D5BA0">
        <w:rPr>
          <w:rFonts w:eastAsia="Calibri"/>
          <w:b/>
          <w:color w:val="000000"/>
        </w:rPr>
        <w:t>pipes</w:t>
      </w:r>
      <w:r w:rsidRPr="008D5BA0">
        <w:rPr>
          <w:rFonts w:eastAsia="Calibri"/>
          <w:b/>
          <w:color w:val="000000"/>
        </w:rPr>
        <w:t>?</w:t>
      </w: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b/>
          <w:color w:val="000000"/>
          <w:sz w:val="22"/>
          <w:szCs w:val="22"/>
        </w:rPr>
      </w:pPr>
    </w:p>
    <w:p w:rsidR="00AA3DBD" w:rsidRPr="00751331" w:rsidRDefault="00AA3DBD" w:rsidP="00AA3DBD">
      <w:pPr>
        <w:numPr>
          <w:ilvl w:val="0"/>
          <w:numId w:val="33"/>
        </w:num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r w:rsidRPr="00751331">
        <w:rPr>
          <w:rFonts w:eastAsia="Calibri"/>
          <w:color w:val="000000"/>
          <w:sz w:val="22"/>
          <w:szCs w:val="22"/>
        </w:rPr>
        <w:t xml:space="preserve"> YES</w:t>
      </w:r>
    </w:p>
    <w:p w:rsidR="00AA3DBD" w:rsidRPr="00751331" w:rsidRDefault="00AA3DBD" w:rsidP="00AA3DBD">
      <w:pPr>
        <w:numPr>
          <w:ilvl w:val="0"/>
          <w:numId w:val="33"/>
        </w:num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b/>
          <w:color w:val="000000"/>
          <w:sz w:val="22"/>
          <w:szCs w:val="22"/>
        </w:rPr>
      </w:pPr>
      <w:r w:rsidRPr="00751331">
        <w:rPr>
          <w:rFonts w:eastAsia="Calibri"/>
          <w:color w:val="000000"/>
          <w:sz w:val="22"/>
          <w:szCs w:val="22"/>
        </w:rPr>
        <w:t xml:space="preserve"> NO</w:t>
      </w:r>
      <w:r w:rsidR="001E3D3B" w:rsidRPr="00751331">
        <w:rPr>
          <w:rFonts w:eastAsia="Calibri"/>
          <w:b/>
          <w:color w:val="000000"/>
          <w:sz w:val="22"/>
          <w:szCs w:val="22"/>
        </w:rPr>
        <w:t>- GO TO J2</w:t>
      </w:r>
      <w:r w:rsidR="00C247BC" w:rsidRPr="00751331">
        <w:rPr>
          <w:rFonts w:eastAsia="Calibri"/>
          <w:b/>
          <w:color w:val="000000"/>
          <w:sz w:val="22"/>
          <w:szCs w:val="22"/>
        </w:rPr>
        <w:t>a</w:t>
      </w:r>
      <w:r w:rsidR="001E3D3B" w:rsidRPr="00751331">
        <w:rPr>
          <w:rFonts w:eastAsia="Calibri"/>
          <w:b/>
          <w:color w:val="000000"/>
          <w:sz w:val="22"/>
          <w:szCs w:val="22"/>
        </w:rPr>
        <w:t>2 and J2</w:t>
      </w:r>
      <w:r w:rsidR="00C247BC" w:rsidRPr="00751331">
        <w:rPr>
          <w:rFonts w:eastAsia="Calibri"/>
          <w:b/>
          <w:color w:val="000000"/>
          <w:sz w:val="22"/>
          <w:szCs w:val="22"/>
        </w:rPr>
        <w:t>a</w:t>
      </w:r>
      <w:r w:rsidR="001E3D3B" w:rsidRPr="00751331">
        <w:rPr>
          <w:rFonts w:eastAsia="Calibri"/>
          <w:b/>
          <w:color w:val="000000"/>
          <w:sz w:val="22"/>
          <w:szCs w:val="22"/>
        </w:rPr>
        <w:t>3 to correct</w:t>
      </w:r>
      <w:r w:rsidR="007933A3" w:rsidRPr="00751331">
        <w:rPr>
          <w:rFonts w:eastAsia="Calibri"/>
          <w:b/>
          <w:color w:val="000000"/>
          <w:sz w:val="22"/>
          <w:szCs w:val="22"/>
        </w:rPr>
        <w:t xml:space="preserve"> and then proceed to </w:t>
      </w:r>
      <w:smartTag w:uri="urn:schemas-microsoft-com:office:smarttags" w:element="address">
        <w:smartTag w:uri="urn:schemas-microsoft-com:office:smarttags" w:element="Street">
          <w:r w:rsidR="007933A3" w:rsidRPr="00751331">
            <w:rPr>
              <w:rFonts w:eastAsia="Calibri"/>
              <w:b/>
              <w:color w:val="000000"/>
              <w:sz w:val="22"/>
              <w:szCs w:val="22"/>
            </w:rPr>
            <w:t>BOX</w:t>
          </w:r>
        </w:smartTag>
        <w:r w:rsidR="007933A3" w:rsidRPr="00751331">
          <w:rPr>
            <w:rFonts w:eastAsia="Calibri"/>
            <w:b/>
            <w:color w:val="000000"/>
            <w:sz w:val="22"/>
            <w:szCs w:val="22"/>
          </w:rPr>
          <w:t xml:space="preserve"> 33</w:t>
        </w:r>
      </w:smartTag>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Pr>
          <w:rFonts w:eastAsia="Calibri"/>
          <w:b/>
          <w:color w:val="000000"/>
          <w:sz w:val="22"/>
          <w:szCs w:val="22"/>
        </w:rPr>
      </w:pP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Pr>
          <w:rFonts w:eastAsia="Calibri"/>
          <w:b/>
          <w:color w:val="000000"/>
          <w:sz w:val="22"/>
          <w:szCs w:val="22"/>
        </w:rPr>
      </w:pPr>
      <w:r w:rsidRPr="00751331">
        <w:rPr>
          <w:rFonts w:eastAsia="Calibri"/>
          <w:b/>
          <w:color w:val="000000"/>
          <w:sz w:val="22"/>
          <w:szCs w:val="22"/>
        </w:rPr>
        <w:t>|__|</w:t>
      </w: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Pr>
          <w:rFonts w:eastAsia="Calibri"/>
          <w:b/>
          <w:color w:val="000000"/>
          <w:sz w:val="22"/>
          <w:szCs w:val="22"/>
        </w:rPr>
      </w:pP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b/>
          <w:color w:val="000000"/>
          <w:sz w:val="28"/>
          <w:szCs w:val="28"/>
        </w:rPr>
      </w:pPr>
      <w:r w:rsidRPr="00751331">
        <w:rPr>
          <w:rFonts w:ascii="Calibri" w:eastAsia="Calibri" w:hAnsi="Calibri"/>
          <w:b/>
          <w:color w:val="000000"/>
          <w:sz w:val="28"/>
          <w:szCs w:val="28"/>
        </w:rPr>
        <w:t xml:space="preserve">GO TO </w:t>
      </w:r>
      <w:smartTag w:uri="urn:schemas-microsoft-com:office:smarttags" w:element="address">
        <w:smartTag w:uri="urn:schemas-microsoft-com:office:smarttags" w:element="Street">
          <w:r w:rsidRPr="00751331">
            <w:rPr>
              <w:rFonts w:ascii="Calibri" w:eastAsia="Calibri" w:hAnsi="Calibri"/>
              <w:b/>
              <w:color w:val="000000"/>
              <w:sz w:val="28"/>
              <w:szCs w:val="28"/>
            </w:rPr>
            <w:t>BOX</w:t>
          </w:r>
        </w:smartTag>
        <w:r w:rsidRPr="00751331">
          <w:rPr>
            <w:rFonts w:ascii="Calibri" w:eastAsia="Calibri" w:hAnsi="Calibri"/>
            <w:b/>
            <w:color w:val="000000"/>
            <w:sz w:val="28"/>
            <w:szCs w:val="28"/>
          </w:rPr>
          <w:t xml:space="preserve"> 33</w:t>
        </w:r>
      </w:smartTag>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olor w:val="000000"/>
          <w:sz w:val="22"/>
          <w:szCs w:val="22"/>
        </w:rPr>
      </w:pP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olor w:val="000000"/>
          <w:sz w:val="22"/>
          <w:szCs w:val="22"/>
        </w:rPr>
      </w:pPr>
    </w:p>
    <w:p w:rsidR="00AA3DBD" w:rsidRPr="00751331"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jc w:val="center"/>
        <w:rPr>
          <w:rFonts w:eastAsia="Calibri"/>
          <w:color w:val="000000"/>
          <w:sz w:val="22"/>
          <w:szCs w:val="22"/>
        </w:rPr>
      </w:pPr>
      <w:smartTag w:uri="urn:schemas-microsoft-com:office:smarttags" w:element="address">
        <w:smartTag w:uri="urn:schemas-microsoft-com:office:smarttags" w:element="Street">
          <w:r w:rsidRPr="00751331">
            <w:rPr>
              <w:rFonts w:eastAsia="Calibri"/>
              <w:color w:val="000000"/>
              <w:sz w:val="22"/>
              <w:szCs w:val="22"/>
            </w:rPr>
            <w:t>BOX</w:t>
          </w:r>
        </w:smartTag>
        <w:r w:rsidRPr="00751331">
          <w:rPr>
            <w:rFonts w:eastAsia="Calibri"/>
            <w:color w:val="000000"/>
            <w:sz w:val="22"/>
            <w:szCs w:val="22"/>
          </w:rPr>
          <w:t xml:space="preserve"> 33</w:t>
        </w:r>
      </w:smartTag>
    </w:p>
    <w:p w:rsidR="00AA3DBD" w:rsidRPr="00751331"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r w:rsidRPr="00751331">
        <w:rPr>
          <w:rFonts w:eastAsia="Calibri"/>
          <w:color w:val="000000"/>
          <w:sz w:val="22"/>
          <w:szCs w:val="22"/>
        </w:rPr>
        <w:t xml:space="preserve">IF J2a = 1 </w:t>
      </w:r>
      <w:r w:rsidRPr="00751331">
        <w:rPr>
          <w:rFonts w:eastAsia="Calibri"/>
          <w:color w:val="000000"/>
          <w:sz w:val="22"/>
          <w:szCs w:val="22"/>
          <w:u w:val="single"/>
        </w:rPr>
        <w:t>OR</w:t>
      </w:r>
      <w:r w:rsidRPr="00751331">
        <w:rPr>
          <w:rFonts w:eastAsia="Calibri"/>
          <w:color w:val="000000"/>
          <w:sz w:val="22"/>
          <w:szCs w:val="22"/>
        </w:rPr>
        <w:t xml:space="preserve"> 3:</w:t>
      </w:r>
    </w:p>
    <w:p w:rsidR="00AA3DBD" w:rsidRPr="00751331"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r w:rsidRPr="00751331">
        <w:rPr>
          <w:rFonts w:eastAsia="Calibri"/>
          <w:color w:val="000000"/>
          <w:sz w:val="22"/>
          <w:szCs w:val="22"/>
        </w:rPr>
        <w:tab/>
        <w:t xml:space="preserve">IF PROXY: </w:t>
      </w:r>
      <w:r w:rsidRPr="00751331">
        <w:rPr>
          <w:rFonts w:eastAsia="Calibri"/>
          <w:color w:val="000000"/>
          <w:sz w:val="22"/>
          <w:szCs w:val="22"/>
        </w:rPr>
        <w:tab/>
        <w:t xml:space="preserve">IF LAST ENTRY FROM </w:t>
      </w:r>
      <w:r w:rsidRPr="00751331">
        <w:rPr>
          <w:rFonts w:eastAsia="Calibri"/>
          <w:b/>
          <w:bCs/>
          <w:color w:val="000000"/>
          <w:sz w:val="22"/>
          <w:szCs w:val="22"/>
        </w:rPr>
        <w:t>J1a</w:t>
      </w:r>
      <w:r w:rsidRPr="00751331">
        <w:rPr>
          <w:rFonts w:eastAsia="Calibri"/>
          <w:color w:val="000000"/>
          <w:sz w:val="22"/>
          <w:szCs w:val="22"/>
        </w:rPr>
        <w:t xml:space="preserve"> </w:t>
      </w:r>
      <w:r w:rsidR="008D5BA0">
        <w:rPr>
          <w:rFonts w:eastAsia="Calibri"/>
          <w:color w:val="000000"/>
          <w:sz w:val="22"/>
          <w:szCs w:val="22"/>
        </w:rPr>
        <w:t xml:space="preserve"> </w:t>
      </w:r>
      <w:r w:rsidR="009D7F79">
        <w:rPr>
          <w:rFonts w:ascii="WP IconicSymbolsA" w:eastAsia="Calibri" w:hAnsi="WP IconicSymbolsA" w:cs="WP IconicSymbolsA"/>
          <w:color w:val="000000"/>
          <w:sz w:val="22"/>
          <w:szCs w:val="22"/>
        </w:rPr>
        <w:t></w:t>
      </w:r>
      <w:r w:rsidR="009D7F79">
        <w:rPr>
          <w:rFonts w:ascii="WP IconicSymbolsA" w:eastAsia="Calibri" w:hAnsi="WP IconicSymbolsA" w:cs="WP IconicSymbolsA"/>
          <w:color w:val="000000"/>
          <w:sz w:val="22"/>
          <w:szCs w:val="22"/>
        </w:rPr>
        <w:t></w:t>
      </w:r>
      <w:r w:rsidR="009D7F79">
        <w:rPr>
          <w:rFonts w:ascii="WP IconicSymbolsA" w:eastAsia="Calibri" w:hAnsi="WP IconicSymbolsA" w:cs="WP IconicSymbolsA"/>
          <w:color w:val="000000"/>
          <w:sz w:val="22"/>
          <w:szCs w:val="22"/>
        </w:rPr>
        <w:t></w:t>
      </w:r>
      <w:r w:rsidRPr="00751331">
        <w:rPr>
          <w:rFonts w:eastAsia="Calibri"/>
          <w:color w:val="000000"/>
          <w:sz w:val="22"/>
          <w:szCs w:val="22"/>
        </w:rPr>
        <w:t xml:space="preserve">GO TO </w:t>
      </w:r>
      <w:r w:rsidR="000B601C" w:rsidRPr="009D7F79">
        <w:rPr>
          <w:rFonts w:eastAsia="Calibri"/>
          <w:b/>
          <w:color w:val="000000"/>
          <w:sz w:val="22"/>
          <w:szCs w:val="22"/>
        </w:rPr>
        <w:t>S78</w:t>
      </w:r>
    </w:p>
    <w:p w:rsidR="00AA3DBD" w:rsidRPr="00751331" w:rsidRDefault="00AA3DBD" w:rsidP="00F62F20">
      <w:pPr>
        <w:pBdr>
          <w:top w:val="single" w:sz="6" w:space="0" w:color="000000"/>
          <w:left w:val="single" w:sz="6" w:space="0" w:color="000000"/>
          <w:bottom w:val="single" w:sz="6" w:space="0" w:color="000000"/>
          <w:right w:val="single" w:sz="6" w:space="0" w:color="000000"/>
        </w:pBdr>
        <w:tabs>
          <w:tab w:val="left" w:pos="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r w:rsidRPr="00751331">
        <w:rPr>
          <w:rFonts w:eastAsia="Calibri"/>
          <w:color w:val="000000"/>
          <w:sz w:val="22"/>
          <w:szCs w:val="22"/>
        </w:rPr>
        <w:tab/>
        <w:t>ELSE REPEAT J2a FOR NEXT YES ENTRY IN J1a1 – 4</w:t>
      </w:r>
    </w:p>
    <w:p w:rsidR="00AA3DBD" w:rsidRPr="00751331"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p>
    <w:p w:rsidR="00AA3DBD" w:rsidRPr="00751331"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r w:rsidRPr="00751331">
        <w:rPr>
          <w:rFonts w:eastAsia="Calibri"/>
          <w:color w:val="000000"/>
          <w:sz w:val="22"/>
          <w:szCs w:val="22"/>
        </w:rPr>
        <w:t>IF J2a=1:</w:t>
      </w:r>
    </w:p>
    <w:p w:rsidR="00AA3DBD" w:rsidRPr="009D7F79"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b/>
          <w:color w:val="000000"/>
          <w:sz w:val="22"/>
          <w:szCs w:val="22"/>
        </w:rPr>
      </w:pPr>
      <w:r w:rsidRPr="00751331">
        <w:rPr>
          <w:rFonts w:eastAsia="Calibri"/>
          <w:color w:val="000000"/>
          <w:sz w:val="22"/>
          <w:szCs w:val="22"/>
        </w:rPr>
        <w:tab/>
        <w:t xml:space="preserve">IF SELF: </w:t>
      </w:r>
      <w:r w:rsidRPr="00751331">
        <w:rPr>
          <w:rFonts w:eastAsia="Calibri"/>
          <w:color w:val="000000"/>
          <w:sz w:val="22"/>
          <w:szCs w:val="22"/>
        </w:rPr>
        <w:tab/>
        <w:t>IF J2a4  (SMOKELESS)  IS 1 (EVER</w:t>
      </w:r>
      <w:r w:rsidR="00F35172" w:rsidRPr="00751331">
        <w:rPr>
          <w:rFonts w:eastAsia="Calibri"/>
          <w:color w:val="000000"/>
          <w:sz w:val="22"/>
          <w:szCs w:val="22"/>
        </w:rPr>
        <w:t xml:space="preserve">Y DAY) AND LAST ENTRY FROM J1a </w:t>
      </w:r>
      <w:r w:rsidRPr="00751331">
        <w:rPr>
          <w:rFonts w:eastAsia="Calibri"/>
          <w:color w:val="000000"/>
          <w:sz w:val="22"/>
          <w:szCs w:val="22"/>
        </w:rPr>
        <w:sym w:font="Wingdings" w:char="F0E0"/>
      </w:r>
      <w:r w:rsidRPr="00751331">
        <w:rPr>
          <w:rFonts w:eastAsia="Calibri"/>
          <w:color w:val="000000"/>
          <w:sz w:val="22"/>
          <w:szCs w:val="22"/>
        </w:rPr>
        <w:t xml:space="preserve"> GO TO </w:t>
      </w:r>
      <w:r w:rsidRPr="009D7F79">
        <w:rPr>
          <w:rFonts w:eastAsia="Calibri"/>
          <w:b/>
          <w:color w:val="000000"/>
          <w:sz w:val="22"/>
          <w:szCs w:val="22"/>
        </w:rPr>
        <w:t>J</w:t>
      </w:r>
      <w:r w:rsidR="00C247BC" w:rsidRPr="009D7F79">
        <w:rPr>
          <w:rFonts w:eastAsia="Calibri"/>
          <w:b/>
          <w:color w:val="000000"/>
          <w:sz w:val="22"/>
          <w:szCs w:val="22"/>
        </w:rPr>
        <w:t>a</w:t>
      </w:r>
    </w:p>
    <w:p w:rsidR="00AA3DBD" w:rsidRPr="00751331" w:rsidRDefault="00AA3DBD" w:rsidP="00F62F20">
      <w:pPr>
        <w:pBdr>
          <w:top w:val="single" w:sz="6" w:space="0" w:color="000000"/>
          <w:left w:val="single" w:sz="6" w:space="0" w:color="000000"/>
          <w:bottom w:val="single" w:sz="6" w:space="0" w:color="000000"/>
          <w:right w:val="single" w:sz="6" w:space="0" w:color="000000"/>
        </w:pBdr>
        <w:tabs>
          <w:tab w:val="left" w:pos="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color w:val="000000"/>
          <w:sz w:val="22"/>
          <w:szCs w:val="22"/>
        </w:rPr>
      </w:pPr>
      <w:r w:rsidRPr="00751331">
        <w:rPr>
          <w:rFonts w:eastAsia="Calibri"/>
          <w:color w:val="000000"/>
          <w:sz w:val="22"/>
          <w:szCs w:val="22"/>
        </w:rPr>
        <w:tab/>
        <w:t xml:space="preserve">ELSE IF </w:t>
      </w:r>
      <w:proofErr w:type="gramStart"/>
      <w:r w:rsidRPr="00751331">
        <w:rPr>
          <w:rFonts w:eastAsia="Calibri"/>
          <w:color w:val="000000"/>
          <w:sz w:val="22"/>
          <w:szCs w:val="22"/>
        </w:rPr>
        <w:t>J2a1  (</w:t>
      </w:r>
      <w:proofErr w:type="gramEnd"/>
      <w:r w:rsidRPr="00751331">
        <w:rPr>
          <w:rFonts w:eastAsia="Calibri"/>
          <w:color w:val="000000"/>
          <w:sz w:val="22"/>
          <w:szCs w:val="22"/>
        </w:rPr>
        <w:t>CIGARS) IS 1 (EVE</w:t>
      </w:r>
      <w:r w:rsidR="00F35172" w:rsidRPr="00751331">
        <w:rPr>
          <w:rFonts w:eastAsia="Calibri"/>
          <w:color w:val="000000"/>
          <w:sz w:val="22"/>
          <w:szCs w:val="22"/>
        </w:rPr>
        <w:t xml:space="preserve">RY DAY)AND LAST ENTRY FROM J1a </w:t>
      </w:r>
      <w:r w:rsidRPr="00751331">
        <w:rPr>
          <w:rFonts w:eastAsia="Calibri"/>
          <w:color w:val="000000"/>
          <w:sz w:val="22"/>
          <w:szCs w:val="22"/>
        </w:rPr>
        <w:sym w:font="Wingdings" w:char="F0E0"/>
      </w:r>
      <w:r w:rsidRPr="00751331">
        <w:rPr>
          <w:rFonts w:eastAsia="Calibri"/>
          <w:color w:val="000000"/>
          <w:sz w:val="22"/>
          <w:szCs w:val="22"/>
        </w:rPr>
        <w:t xml:space="preserve"> GO TO </w:t>
      </w:r>
      <w:proofErr w:type="spellStart"/>
      <w:r w:rsidRPr="009D7F79">
        <w:rPr>
          <w:rFonts w:eastAsia="Calibri"/>
          <w:b/>
          <w:color w:val="000000"/>
          <w:sz w:val="22"/>
          <w:szCs w:val="22"/>
        </w:rPr>
        <w:t>J</w:t>
      </w:r>
      <w:r w:rsidR="00C247BC" w:rsidRPr="009D7F79">
        <w:rPr>
          <w:rFonts w:eastAsia="Calibri"/>
          <w:b/>
          <w:color w:val="000000"/>
          <w:sz w:val="22"/>
          <w:szCs w:val="22"/>
        </w:rPr>
        <w:t>b</w:t>
      </w:r>
      <w:proofErr w:type="spellEnd"/>
    </w:p>
    <w:p w:rsidR="00AA3DBD" w:rsidRPr="00751331"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color w:val="000000"/>
          <w:sz w:val="22"/>
          <w:szCs w:val="22"/>
        </w:rPr>
      </w:pPr>
    </w:p>
    <w:p w:rsidR="00AA3DBD" w:rsidRPr="009D7F79" w:rsidRDefault="00AA3DBD" w:rsidP="00F62F20">
      <w:pPr>
        <w:pBdr>
          <w:top w:val="single" w:sz="6" w:space="0" w:color="000000"/>
          <w:left w:val="single" w:sz="6" w:space="0" w:color="000000"/>
          <w:bottom w:val="single" w:sz="6" w:space="0" w:color="000000"/>
          <w:right w:val="single" w:sz="6" w:space="0" w:color="000000"/>
        </w:pBdr>
        <w:tabs>
          <w:tab w:val="left" w:pos="0"/>
          <w:tab w:val="left" w:pos="2160"/>
          <w:tab w:val="left" w:pos="2880"/>
          <w:tab w:val="left" w:pos="3600"/>
          <w:tab w:val="left" w:pos="4320"/>
          <w:tab w:val="left" w:pos="5040"/>
          <w:tab w:val="left" w:pos="5760"/>
          <w:tab w:val="left" w:pos="6480"/>
          <w:tab w:val="left" w:pos="7200"/>
          <w:tab w:val="left" w:pos="7920"/>
          <w:tab w:val="left" w:pos="8640"/>
        </w:tabs>
        <w:rPr>
          <w:rFonts w:eastAsia="Calibri"/>
          <w:b/>
          <w:color w:val="000000"/>
          <w:sz w:val="22"/>
          <w:szCs w:val="22"/>
        </w:rPr>
      </w:pPr>
      <w:r w:rsidRPr="00751331">
        <w:rPr>
          <w:rFonts w:eastAsia="Calibri"/>
          <w:color w:val="000000"/>
          <w:sz w:val="22"/>
          <w:szCs w:val="22"/>
        </w:rPr>
        <w:tab/>
        <w:t>ELSE LAST YES ENTRY FROM J1a1-</w:t>
      </w:r>
      <w:proofErr w:type="gramStart"/>
      <w:r w:rsidRPr="00751331">
        <w:rPr>
          <w:rFonts w:eastAsia="Calibri"/>
          <w:color w:val="000000"/>
          <w:sz w:val="22"/>
          <w:szCs w:val="22"/>
        </w:rPr>
        <w:t xml:space="preserve">4 </w:t>
      </w:r>
      <w:r w:rsidR="009D7F79">
        <w:rPr>
          <w:rFonts w:eastAsia="Calibri"/>
          <w:color w:val="000000"/>
          <w:sz w:val="22"/>
          <w:szCs w:val="22"/>
        </w:rPr>
        <w:t xml:space="preserve"> </w:t>
      </w:r>
      <w:r w:rsidR="008D5BA0">
        <w:rPr>
          <w:rFonts w:ascii="WP IconicSymbolsA" w:eastAsia="Calibri" w:hAnsi="WP IconicSymbolsA" w:cs="WP IconicSymbolsA"/>
          <w:color w:val="000000"/>
          <w:sz w:val="22"/>
          <w:szCs w:val="22"/>
        </w:rPr>
        <w:t></w:t>
      </w:r>
      <w:proofErr w:type="gramEnd"/>
      <w:r w:rsidR="008D5BA0">
        <w:rPr>
          <w:rFonts w:ascii="WP IconicSymbolsA" w:eastAsia="Calibri" w:hAnsi="WP IconicSymbolsA" w:cs="WP IconicSymbolsA"/>
          <w:color w:val="000000"/>
          <w:sz w:val="22"/>
          <w:szCs w:val="22"/>
        </w:rPr>
        <w:t></w:t>
      </w:r>
      <w:r w:rsidR="008D5BA0">
        <w:rPr>
          <w:rFonts w:ascii="WP IconicSymbolsA" w:eastAsia="Calibri" w:hAnsi="WP IconicSymbolsA" w:cs="WP IconicSymbolsA"/>
          <w:color w:val="000000"/>
          <w:sz w:val="22"/>
          <w:szCs w:val="22"/>
        </w:rPr>
        <w:t></w:t>
      </w:r>
      <w:r w:rsidRPr="00751331">
        <w:rPr>
          <w:rFonts w:eastAsia="Calibri"/>
          <w:color w:val="000000"/>
        </w:rPr>
        <w:t xml:space="preserve">GO TO </w:t>
      </w:r>
      <w:proofErr w:type="spellStart"/>
      <w:r w:rsidR="008D5BA0" w:rsidRPr="009D7F79">
        <w:rPr>
          <w:rFonts w:eastAsia="Calibri"/>
          <w:b/>
          <w:color w:val="000000"/>
        </w:rPr>
        <w:t>Jd</w:t>
      </w:r>
      <w:proofErr w:type="spellEnd"/>
    </w:p>
    <w:p w:rsidR="00AA3DBD" w:rsidRPr="00751331" w:rsidRDefault="00AA3DBD" w:rsidP="00F62F20">
      <w:pPr>
        <w:pBdr>
          <w:top w:val="single" w:sz="6" w:space="0" w:color="000000"/>
          <w:left w:val="single" w:sz="6" w:space="0" w:color="000000"/>
          <w:bottom w:val="single" w:sz="6" w:space="0" w:color="000000"/>
          <w:right w:val="single" w:sz="6" w:space="0" w:color="000000"/>
        </w:pBdr>
        <w:tabs>
          <w:tab w:val="left" w:pos="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p>
    <w:p w:rsidR="00AA3DBD" w:rsidRPr="00751331" w:rsidRDefault="00AA3DBD" w:rsidP="00F62F20">
      <w:pPr>
        <w:pBdr>
          <w:top w:val="single" w:sz="6" w:space="0" w:color="000000"/>
          <w:left w:val="single" w:sz="6" w:space="0" w:color="000000"/>
          <w:bottom w:val="single" w:sz="6" w:space="0" w:color="000000"/>
          <w:right w:val="single" w:sz="6" w:space="0" w:color="000000"/>
        </w:pBdr>
        <w:tabs>
          <w:tab w:val="left" w:pos="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r w:rsidRPr="00751331">
        <w:rPr>
          <w:rFonts w:eastAsia="Calibri"/>
          <w:color w:val="000000"/>
          <w:sz w:val="22"/>
          <w:szCs w:val="22"/>
        </w:rPr>
        <w:tab/>
        <w:t>ELSE REPEAT J2a FOR NEXT YES ENTRY IN J1a1-4</w:t>
      </w:r>
    </w:p>
    <w:p w:rsidR="00AA3DBD" w:rsidRPr="00751331" w:rsidRDefault="00AA3DBD" w:rsidP="00F62F20">
      <w:pPr>
        <w:pBdr>
          <w:top w:val="single" w:sz="6" w:space="0" w:color="000000"/>
          <w:left w:val="single" w:sz="6" w:space="0" w:color="000000"/>
          <w:bottom w:val="single" w:sz="6" w:space="0" w:color="000000"/>
          <w:right w:val="single" w:sz="6" w:space="0" w:color="000000"/>
        </w:pBdr>
        <w:tabs>
          <w:tab w:val="left" w:pos="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p>
    <w:p w:rsidR="00AA3DBD" w:rsidRPr="00751331"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color w:val="000000"/>
          <w:sz w:val="22"/>
          <w:szCs w:val="22"/>
        </w:rPr>
      </w:pPr>
    </w:p>
    <w:p w:rsidR="00AA3DBD" w:rsidRPr="00751331"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color w:val="000000"/>
          <w:sz w:val="22"/>
          <w:szCs w:val="22"/>
        </w:rPr>
      </w:pPr>
      <w:r w:rsidRPr="00751331">
        <w:rPr>
          <w:rFonts w:eastAsia="Calibri"/>
          <w:color w:val="000000"/>
          <w:sz w:val="22"/>
          <w:szCs w:val="22"/>
        </w:rPr>
        <w:t>IF J2</w:t>
      </w:r>
      <w:r w:rsidR="00F35172" w:rsidRPr="00751331">
        <w:rPr>
          <w:rFonts w:eastAsia="Calibri"/>
          <w:color w:val="000000"/>
          <w:sz w:val="22"/>
          <w:szCs w:val="22"/>
        </w:rPr>
        <w:t>a</w:t>
      </w:r>
      <w:r w:rsidRPr="00751331">
        <w:rPr>
          <w:rFonts w:eastAsia="Calibri"/>
          <w:color w:val="000000"/>
          <w:sz w:val="22"/>
          <w:szCs w:val="22"/>
        </w:rPr>
        <w:t>=3;</w:t>
      </w:r>
    </w:p>
    <w:p w:rsidR="00AA3DBD" w:rsidRPr="00751331"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r w:rsidRPr="00751331">
        <w:rPr>
          <w:rFonts w:eastAsia="Calibri"/>
          <w:color w:val="000000"/>
          <w:sz w:val="22"/>
          <w:szCs w:val="22"/>
        </w:rPr>
        <w:tab/>
        <w:t>IF SELF:</w:t>
      </w:r>
      <w:r w:rsidRPr="00751331">
        <w:rPr>
          <w:rFonts w:eastAsia="Calibri"/>
          <w:color w:val="000000"/>
          <w:sz w:val="22"/>
          <w:szCs w:val="22"/>
        </w:rPr>
        <w:tab/>
        <w:t xml:space="preserve">IF LAST ENTRY FROM </w:t>
      </w:r>
      <w:r w:rsidRPr="00751331">
        <w:rPr>
          <w:rFonts w:eastAsia="Calibri"/>
          <w:b/>
          <w:bCs/>
          <w:color w:val="000000"/>
          <w:sz w:val="22"/>
          <w:szCs w:val="22"/>
        </w:rPr>
        <w:t>J1a</w:t>
      </w:r>
      <w:r w:rsidRPr="00751331">
        <w:rPr>
          <w:rFonts w:eastAsia="Calibri"/>
          <w:color w:val="000000"/>
          <w:sz w:val="22"/>
          <w:szCs w:val="22"/>
        </w:rPr>
        <w:t xml:space="preserve"> </w:t>
      </w:r>
      <w:r w:rsidR="009D7F79">
        <w:rPr>
          <w:rFonts w:ascii="WP IconicSymbolsA" w:eastAsia="Calibri" w:hAnsi="WP IconicSymbolsA" w:cs="WP IconicSymbolsA"/>
          <w:color w:val="000000"/>
          <w:sz w:val="22"/>
          <w:szCs w:val="22"/>
        </w:rPr>
        <w:t></w:t>
      </w:r>
      <w:r w:rsidR="009D7F79">
        <w:rPr>
          <w:rFonts w:ascii="WP IconicSymbolsA" w:eastAsia="Calibri" w:hAnsi="WP IconicSymbolsA" w:cs="WP IconicSymbolsA"/>
          <w:color w:val="000000"/>
          <w:sz w:val="22"/>
          <w:szCs w:val="22"/>
        </w:rPr>
        <w:t></w:t>
      </w:r>
      <w:r w:rsidR="009D7F79">
        <w:rPr>
          <w:rFonts w:ascii="WP IconicSymbolsA" w:eastAsia="Calibri" w:hAnsi="WP IconicSymbolsA" w:cs="WP IconicSymbolsA"/>
          <w:color w:val="000000"/>
          <w:sz w:val="22"/>
          <w:szCs w:val="22"/>
        </w:rPr>
        <w:t></w:t>
      </w:r>
      <w:r w:rsidRPr="00751331">
        <w:rPr>
          <w:rFonts w:eastAsia="Calibri"/>
          <w:color w:val="000000"/>
          <w:sz w:val="22"/>
          <w:szCs w:val="22"/>
        </w:rPr>
        <w:t xml:space="preserve">GO TO </w:t>
      </w:r>
      <w:proofErr w:type="spellStart"/>
      <w:r w:rsidRPr="009D7F79">
        <w:rPr>
          <w:rFonts w:eastAsia="Calibri"/>
          <w:b/>
          <w:color w:val="000000"/>
          <w:sz w:val="22"/>
          <w:szCs w:val="22"/>
        </w:rPr>
        <w:t>J</w:t>
      </w:r>
      <w:r w:rsidR="009D7F79" w:rsidRPr="009D7F79">
        <w:rPr>
          <w:rFonts w:eastAsia="Calibri"/>
          <w:b/>
          <w:color w:val="000000"/>
          <w:sz w:val="22"/>
          <w:szCs w:val="22"/>
        </w:rPr>
        <w:t>d</w:t>
      </w:r>
      <w:proofErr w:type="spellEnd"/>
    </w:p>
    <w:p w:rsidR="00AA3DBD" w:rsidRPr="00751331" w:rsidRDefault="00AA3DBD" w:rsidP="00F62F20">
      <w:pPr>
        <w:pBdr>
          <w:top w:val="single" w:sz="6" w:space="0" w:color="000000"/>
          <w:left w:val="single" w:sz="6" w:space="0" w:color="000000"/>
          <w:bottom w:val="single" w:sz="6" w:space="0" w:color="000000"/>
          <w:right w:val="single" w:sz="6" w:space="0" w:color="000000"/>
        </w:pBdr>
        <w:tabs>
          <w:tab w:val="left" w:pos="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r w:rsidRPr="00751331">
        <w:rPr>
          <w:rFonts w:eastAsia="Calibri"/>
          <w:color w:val="000000"/>
          <w:sz w:val="22"/>
          <w:szCs w:val="22"/>
        </w:rPr>
        <w:tab/>
        <w:t>ELSE REPEAT J2a FOR NEXT YES ENTRY IN J1a1 – 4</w:t>
      </w:r>
    </w:p>
    <w:p w:rsidR="00AA3DBD" w:rsidRPr="00751331"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p>
    <w:p w:rsidR="00AA3DBD" w:rsidRPr="00751331"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color w:val="000000"/>
          <w:sz w:val="22"/>
          <w:szCs w:val="22"/>
        </w:rPr>
      </w:pPr>
      <w:bookmarkStart w:id="4" w:name="OLE_LINK3"/>
      <w:bookmarkStart w:id="5" w:name="OLE_LINK4"/>
      <w:r w:rsidRPr="00751331">
        <w:rPr>
          <w:rFonts w:eastAsia="Calibri"/>
          <w:color w:val="000000"/>
          <w:sz w:val="22"/>
          <w:szCs w:val="22"/>
        </w:rPr>
        <w:t>FOR EACH ENTRY J2a1-4 =3 (NOT AT ALL), ASK HOW LONG HAS IT BEEN SINCE YOU COMPLETELY STOPPED SMOKING</w:t>
      </w:r>
      <w:r w:rsidR="009D7F79">
        <w:rPr>
          <w:rFonts w:eastAsia="Calibri"/>
          <w:color w:val="000000"/>
          <w:sz w:val="22"/>
          <w:szCs w:val="22"/>
        </w:rPr>
        <w:t xml:space="preserve"> </w:t>
      </w:r>
      <w:r w:rsidRPr="00751331">
        <w:rPr>
          <w:rFonts w:eastAsia="Calibri"/>
          <w:color w:val="000000"/>
          <w:sz w:val="22"/>
          <w:szCs w:val="22"/>
        </w:rPr>
        <w:t>//</w:t>
      </w:r>
      <w:r w:rsidR="009D7F79">
        <w:rPr>
          <w:rFonts w:eastAsia="Calibri"/>
          <w:color w:val="000000"/>
          <w:sz w:val="22"/>
          <w:szCs w:val="22"/>
        </w:rPr>
        <w:t xml:space="preserve"> </w:t>
      </w:r>
      <w:r w:rsidRPr="00751331">
        <w:rPr>
          <w:rFonts w:eastAsia="Calibri"/>
          <w:color w:val="000000"/>
          <w:sz w:val="22"/>
          <w:szCs w:val="22"/>
        </w:rPr>
        <w:t>USING  CIGARS</w:t>
      </w:r>
      <w:r w:rsidR="009D7F79">
        <w:rPr>
          <w:rFonts w:eastAsia="Calibri"/>
          <w:color w:val="000000"/>
          <w:sz w:val="22"/>
          <w:szCs w:val="22"/>
        </w:rPr>
        <w:t xml:space="preserve"> </w:t>
      </w:r>
      <w:r w:rsidRPr="00751331">
        <w:rPr>
          <w:rFonts w:eastAsia="Calibri"/>
          <w:color w:val="000000"/>
          <w:sz w:val="22"/>
          <w:szCs w:val="22"/>
        </w:rPr>
        <w:t>/</w:t>
      </w:r>
      <w:r w:rsidR="009D7F79">
        <w:rPr>
          <w:rFonts w:eastAsia="Calibri"/>
          <w:color w:val="000000"/>
          <w:sz w:val="22"/>
          <w:szCs w:val="22"/>
        </w:rPr>
        <w:t xml:space="preserve"> </w:t>
      </w:r>
      <w:r w:rsidRPr="00751331">
        <w:rPr>
          <w:rFonts w:eastAsia="Calibri"/>
          <w:color w:val="000000"/>
          <w:sz w:val="22"/>
          <w:szCs w:val="22"/>
        </w:rPr>
        <w:t>PIPES</w:t>
      </w:r>
      <w:r w:rsidR="009D7F79">
        <w:rPr>
          <w:rFonts w:eastAsia="Calibri"/>
          <w:color w:val="000000"/>
          <w:sz w:val="22"/>
          <w:szCs w:val="22"/>
        </w:rPr>
        <w:t xml:space="preserve"> </w:t>
      </w:r>
      <w:r w:rsidRPr="00751331">
        <w:rPr>
          <w:rFonts w:eastAsia="Calibri"/>
          <w:color w:val="000000"/>
          <w:sz w:val="22"/>
          <w:szCs w:val="22"/>
        </w:rPr>
        <w:t>//</w:t>
      </w:r>
      <w:r w:rsidR="009D7F79">
        <w:rPr>
          <w:rFonts w:eastAsia="Calibri"/>
          <w:color w:val="000000"/>
          <w:sz w:val="22"/>
          <w:szCs w:val="22"/>
        </w:rPr>
        <w:t xml:space="preserve"> </w:t>
      </w:r>
      <w:r w:rsidRPr="00751331">
        <w:rPr>
          <w:rFonts w:eastAsia="Calibri"/>
          <w:color w:val="000000"/>
          <w:sz w:val="22"/>
          <w:szCs w:val="22"/>
        </w:rPr>
        <w:t>SMOKELESS TOBACCO</w:t>
      </w:r>
      <w:r w:rsidRPr="00751331">
        <w:rPr>
          <w:rFonts w:eastAsia="Calibri"/>
          <w:color w:val="000000"/>
          <w:sz w:val="22"/>
          <w:szCs w:val="22"/>
        </w:rPr>
        <w:sym w:font="Wingdings" w:char="F0E0"/>
      </w:r>
      <w:r w:rsidRPr="00751331">
        <w:rPr>
          <w:rFonts w:eastAsia="Calibri"/>
          <w:b/>
          <w:color w:val="000000"/>
          <w:sz w:val="22"/>
          <w:szCs w:val="22"/>
        </w:rPr>
        <w:t>Q J</w:t>
      </w:r>
      <w:r w:rsidR="009D7F79">
        <w:rPr>
          <w:rFonts w:eastAsia="Calibri"/>
          <w:b/>
          <w:color w:val="000000"/>
          <w:sz w:val="22"/>
          <w:szCs w:val="22"/>
        </w:rPr>
        <w:t>d</w:t>
      </w:r>
      <w:r w:rsidRPr="00751331">
        <w:rPr>
          <w:rFonts w:eastAsia="Calibri"/>
          <w:b/>
          <w:color w:val="000000"/>
          <w:sz w:val="22"/>
          <w:szCs w:val="22"/>
        </w:rPr>
        <w:t>1/2</w:t>
      </w:r>
    </w:p>
    <w:p w:rsidR="00AA3DBD" w:rsidRPr="00751331"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p>
    <w:bookmarkEnd w:id="4"/>
    <w:bookmarkEnd w:id="5"/>
    <w:p w:rsidR="00AA3DBD" w:rsidRPr="00751331"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r w:rsidRPr="00751331">
        <w:rPr>
          <w:rFonts w:eastAsia="Calibri"/>
          <w:color w:val="000000"/>
          <w:sz w:val="22"/>
          <w:szCs w:val="22"/>
        </w:rPr>
        <w:t>IF J2a = 2: (Someday Smokers)</w:t>
      </w:r>
    </w:p>
    <w:p w:rsidR="00AA3DBD" w:rsidRPr="009D7F79"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b/>
          <w:color w:val="000000"/>
          <w:sz w:val="22"/>
          <w:szCs w:val="22"/>
        </w:rPr>
      </w:pPr>
      <w:r w:rsidRPr="00751331">
        <w:rPr>
          <w:rFonts w:eastAsia="Calibri"/>
          <w:color w:val="000000"/>
          <w:sz w:val="22"/>
          <w:szCs w:val="22"/>
        </w:rPr>
        <w:tab/>
        <w:t>IF PROXY:</w:t>
      </w:r>
      <w:r w:rsidRPr="00751331">
        <w:rPr>
          <w:rFonts w:eastAsia="Calibri"/>
          <w:color w:val="000000"/>
          <w:sz w:val="22"/>
          <w:szCs w:val="22"/>
        </w:rPr>
        <w:tab/>
        <w:t xml:space="preserve">IF LAST YES ENTRY FROM J1a 1-4  </w:t>
      </w:r>
      <w:r w:rsidR="009D7F79">
        <w:rPr>
          <w:rFonts w:ascii="WP IconicSymbolsA" w:eastAsia="Calibri" w:hAnsi="WP IconicSymbolsA" w:cs="WP IconicSymbolsA"/>
          <w:color w:val="000000"/>
          <w:sz w:val="22"/>
          <w:szCs w:val="22"/>
        </w:rPr>
        <w:t></w:t>
      </w:r>
      <w:r w:rsidR="009D7F79">
        <w:rPr>
          <w:rFonts w:ascii="WP IconicSymbolsA" w:eastAsia="Calibri" w:hAnsi="WP IconicSymbolsA" w:cs="WP IconicSymbolsA"/>
          <w:color w:val="000000"/>
          <w:sz w:val="22"/>
          <w:szCs w:val="22"/>
        </w:rPr>
        <w:t></w:t>
      </w:r>
      <w:r w:rsidRPr="00751331">
        <w:rPr>
          <w:rFonts w:eastAsia="Calibri"/>
          <w:color w:val="000000"/>
          <w:sz w:val="22"/>
          <w:szCs w:val="22"/>
        </w:rPr>
        <w:t xml:space="preserve">GO TO </w:t>
      </w:r>
      <w:r w:rsidR="000B601C" w:rsidRPr="009D7F79">
        <w:rPr>
          <w:rFonts w:eastAsia="Calibri"/>
          <w:b/>
          <w:color w:val="000000"/>
          <w:sz w:val="22"/>
          <w:szCs w:val="22"/>
        </w:rPr>
        <w:t>S78</w:t>
      </w:r>
    </w:p>
    <w:p w:rsidR="00AA3DBD" w:rsidRPr="00751331" w:rsidRDefault="00AA3DBD" w:rsidP="00F62F20">
      <w:pPr>
        <w:pBdr>
          <w:top w:val="single" w:sz="6" w:space="0" w:color="000000"/>
          <w:left w:val="single" w:sz="6" w:space="0" w:color="000000"/>
          <w:bottom w:val="single" w:sz="6" w:space="0" w:color="000000"/>
          <w:right w:val="single" w:sz="6" w:space="0" w:color="000000"/>
        </w:pBdr>
        <w:tabs>
          <w:tab w:val="left" w:pos="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r w:rsidRPr="00751331">
        <w:rPr>
          <w:rFonts w:eastAsia="Calibri"/>
          <w:color w:val="000000"/>
          <w:sz w:val="22"/>
          <w:szCs w:val="22"/>
        </w:rPr>
        <w:tab/>
        <w:t>ELSE REPEAT J2a FOR NEXT YES ENTRY IN J1a1 -4</w:t>
      </w:r>
    </w:p>
    <w:p w:rsidR="00AA3DBD" w:rsidRPr="009D7F79"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b/>
          <w:color w:val="000000"/>
          <w:sz w:val="22"/>
          <w:szCs w:val="22"/>
        </w:rPr>
      </w:pPr>
      <w:r w:rsidRPr="00751331">
        <w:rPr>
          <w:rFonts w:eastAsia="Calibri"/>
          <w:color w:val="000000"/>
          <w:sz w:val="22"/>
          <w:szCs w:val="22"/>
        </w:rPr>
        <w:tab/>
        <w:t>IF SELF:</w:t>
      </w:r>
      <w:r w:rsidRPr="00751331">
        <w:rPr>
          <w:rFonts w:eastAsia="Calibri"/>
          <w:color w:val="000000"/>
          <w:sz w:val="22"/>
          <w:szCs w:val="22"/>
        </w:rPr>
        <w:tab/>
      </w:r>
      <w:r w:rsidR="009D7F79">
        <w:rPr>
          <w:rFonts w:ascii="WP IconicSymbolsA" w:eastAsia="Calibri" w:hAnsi="WP IconicSymbolsA" w:cs="WP IconicSymbolsA"/>
          <w:color w:val="000000"/>
          <w:sz w:val="22"/>
          <w:szCs w:val="22"/>
        </w:rPr>
        <w:t></w:t>
      </w:r>
      <w:r w:rsidR="009D7F79">
        <w:rPr>
          <w:rFonts w:ascii="WP IconicSymbolsA" w:eastAsia="Calibri" w:hAnsi="WP IconicSymbolsA" w:cs="WP IconicSymbolsA"/>
          <w:color w:val="000000"/>
          <w:sz w:val="22"/>
          <w:szCs w:val="22"/>
        </w:rPr>
        <w:t></w:t>
      </w:r>
      <w:r w:rsidRPr="00751331">
        <w:rPr>
          <w:rFonts w:eastAsia="Calibri"/>
          <w:color w:val="000000"/>
          <w:sz w:val="22"/>
          <w:szCs w:val="22"/>
        </w:rPr>
        <w:t xml:space="preserve">GO TO </w:t>
      </w:r>
      <w:r w:rsidRPr="009D7F79">
        <w:rPr>
          <w:rFonts w:eastAsia="Calibri"/>
          <w:b/>
          <w:color w:val="000000"/>
          <w:sz w:val="22"/>
          <w:szCs w:val="22"/>
        </w:rPr>
        <w:t>J2b</w:t>
      </w:r>
    </w:p>
    <w:p w:rsidR="00AA3DBD" w:rsidRPr="00751331"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olor w:val="000000"/>
          <w:sz w:val="22"/>
          <w:szCs w:val="22"/>
        </w:rPr>
      </w:pPr>
    </w:p>
    <w:p w:rsidR="00AA3DBD" w:rsidRPr="00751331"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r w:rsidRPr="00751331">
        <w:rPr>
          <w:rFonts w:eastAsia="Calibri"/>
          <w:color w:val="000000"/>
          <w:sz w:val="22"/>
          <w:szCs w:val="22"/>
        </w:rPr>
        <w:t>IF J2a= DK/REF (-2 or -3):GO BACK TO J2a for next item (</w:t>
      </w:r>
      <w:proofErr w:type="spellStart"/>
      <w:r w:rsidRPr="00751331">
        <w:rPr>
          <w:rFonts w:eastAsia="Calibri"/>
          <w:color w:val="000000"/>
          <w:sz w:val="22"/>
          <w:szCs w:val="22"/>
        </w:rPr>
        <w:t>ie</w:t>
      </w:r>
      <w:proofErr w:type="spellEnd"/>
      <w:r w:rsidRPr="00751331">
        <w:rPr>
          <w:rFonts w:eastAsia="Calibri"/>
          <w:color w:val="000000"/>
          <w:sz w:val="22"/>
          <w:szCs w:val="22"/>
        </w:rPr>
        <w:t xml:space="preserve">. </w:t>
      </w:r>
      <w:r w:rsidR="009D7F79">
        <w:rPr>
          <w:rFonts w:eastAsia="Calibri"/>
          <w:color w:val="000000"/>
          <w:sz w:val="22"/>
          <w:szCs w:val="22"/>
        </w:rPr>
        <w:t>pipes</w:t>
      </w:r>
      <w:r w:rsidRPr="00751331">
        <w:rPr>
          <w:rFonts w:eastAsia="Calibri"/>
          <w:color w:val="000000"/>
          <w:sz w:val="22"/>
          <w:szCs w:val="22"/>
        </w:rPr>
        <w:t>, etc.)</w:t>
      </w:r>
    </w:p>
    <w:p w:rsidR="00AA3DBD" w:rsidRPr="00751331"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r w:rsidRPr="00751331">
        <w:rPr>
          <w:rFonts w:eastAsia="Calibri"/>
          <w:color w:val="000000"/>
          <w:sz w:val="22"/>
          <w:szCs w:val="22"/>
        </w:rPr>
        <w:t xml:space="preserve">IF J2a= DK/REF (-2 or -3) AND IF LAST ENTRY FROM J1a1-4 </w:t>
      </w:r>
      <w:r w:rsidR="009D7F79">
        <w:rPr>
          <w:rFonts w:ascii="WP IconicSymbolsA" w:eastAsia="Calibri" w:hAnsi="WP IconicSymbolsA" w:cs="WP IconicSymbolsA"/>
          <w:color w:val="000000"/>
          <w:sz w:val="22"/>
          <w:szCs w:val="22"/>
        </w:rPr>
        <w:t></w:t>
      </w:r>
      <w:r w:rsidR="009D7F79">
        <w:rPr>
          <w:rFonts w:ascii="WP IconicSymbolsA" w:eastAsia="Calibri" w:hAnsi="WP IconicSymbolsA" w:cs="WP IconicSymbolsA"/>
          <w:color w:val="000000"/>
          <w:sz w:val="22"/>
          <w:szCs w:val="22"/>
        </w:rPr>
        <w:t></w:t>
      </w:r>
      <w:r w:rsidRPr="00751331">
        <w:rPr>
          <w:rFonts w:eastAsia="Calibri"/>
          <w:color w:val="000000"/>
          <w:sz w:val="22"/>
          <w:szCs w:val="22"/>
        </w:rPr>
        <w:t xml:space="preserve"> GO TO </w:t>
      </w:r>
      <w:r w:rsidRPr="009D7F79">
        <w:rPr>
          <w:rFonts w:eastAsia="Calibri"/>
          <w:b/>
          <w:color w:val="000000"/>
          <w:sz w:val="22"/>
          <w:szCs w:val="22"/>
        </w:rPr>
        <w:t>BOX 34</w:t>
      </w: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olor w:val="000000"/>
          <w:sz w:val="22"/>
          <w:szCs w:val="22"/>
        </w:rPr>
      </w:pPr>
    </w:p>
    <w:p w:rsidR="00AA3DBD" w:rsidRPr="009D7F79" w:rsidRDefault="00AA3DBD" w:rsidP="00DB7C3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eastAsia="Calibri"/>
          <w:color w:val="000000"/>
        </w:rPr>
      </w:pPr>
      <w:r w:rsidRPr="009D7F79">
        <w:rPr>
          <w:rFonts w:eastAsia="Calibri"/>
          <w:b/>
          <w:bCs/>
          <w:color w:val="000000"/>
        </w:rPr>
        <w:t>J2b</w:t>
      </w:r>
      <w:r w:rsidR="007169BE" w:rsidRPr="009D7F79">
        <w:rPr>
          <w:rFonts w:eastAsia="Calibri"/>
          <w:b/>
          <w:bCs/>
          <w:color w:val="000000"/>
        </w:rPr>
        <w:t>/J2b1</w:t>
      </w:r>
      <w:r w:rsidR="004457AE" w:rsidRPr="009D7F79">
        <w:rPr>
          <w:rFonts w:eastAsia="Calibri"/>
          <w:b/>
          <w:bCs/>
          <w:color w:val="000000"/>
        </w:rPr>
        <w:t>-4</w:t>
      </w:r>
      <w:r w:rsidR="00DB7C3F">
        <w:rPr>
          <w:rFonts w:eastAsia="Calibri"/>
          <w:b/>
          <w:bCs/>
          <w:color w:val="000000"/>
        </w:rPr>
        <w:tab/>
      </w:r>
      <w:proofErr w:type="gramStart"/>
      <w:r w:rsidRPr="009D7F79">
        <w:rPr>
          <w:rFonts w:eastAsia="Calibri"/>
          <w:b/>
          <w:bCs/>
          <w:color w:val="000000"/>
        </w:rPr>
        <w:t>On</w:t>
      </w:r>
      <w:proofErr w:type="gramEnd"/>
      <w:r w:rsidRPr="009D7F79">
        <w:rPr>
          <w:rFonts w:eastAsia="Calibri"/>
          <w:b/>
          <w:bCs/>
          <w:color w:val="000000"/>
        </w:rPr>
        <w:t xml:space="preserve"> how many of the past 30 days did you (smoke/use) [fill entry J1a</w:t>
      </w:r>
      <w:r w:rsidR="004457AE" w:rsidRPr="009D7F79">
        <w:rPr>
          <w:rFonts w:eastAsia="Calibri"/>
          <w:b/>
          <w:bCs/>
          <w:color w:val="000000"/>
        </w:rPr>
        <w:t>1-4</w:t>
      </w:r>
      <w:r w:rsidRPr="009D7F79">
        <w:rPr>
          <w:rFonts w:eastAsia="Calibri"/>
          <w:b/>
          <w:bCs/>
          <w:color w:val="000000"/>
        </w:rPr>
        <w:t>]?</w:t>
      </w:r>
    </w:p>
    <w:p w:rsidR="00AA3DBD" w:rsidRPr="009D7F79"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rFonts w:eastAsia="Calibri"/>
          <w:color w:val="000000"/>
        </w:rPr>
      </w:pPr>
      <w:r w:rsidRPr="009D7F79">
        <w:rPr>
          <w:rFonts w:eastAsia="Calibri"/>
          <w:color w:val="000000"/>
        </w:rPr>
        <w:t xml:space="preserve">[ASK SEPARATELY FOR EACH </w:t>
      </w:r>
      <w:r w:rsidRPr="009D7F79">
        <w:rPr>
          <w:rFonts w:eastAsia="Calibri"/>
          <w:b/>
          <w:bCs/>
          <w:color w:val="000000"/>
        </w:rPr>
        <w:t>“YES”</w:t>
      </w:r>
      <w:r w:rsidRPr="009D7F79">
        <w:rPr>
          <w:rFonts w:eastAsia="Calibri"/>
          <w:color w:val="000000"/>
        </w:rPr>
        <w:t xml:space="preserve"> ENTRY IN J1a WITH J2a = 2]</w:t>
      </w: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rFonts w:eastAsia="Calibri"/>
          <w:color w:val="000000"/>
          <w:sz w:val="22"/>
          <w:szCs w:val="22"/>
        </w:rPr>
      </w:pPr>
      <w:r w:rsidRPr="00751331">
        <w:rPr>
          <w:rFonts w:eastAsia="Calibri"/>
          <w:color w:val="000000"/>
          <w:sz w:val="22"/>
          <w:szCs w:val="22"/>
        </w:rPr>
        <w:t>ENTER NUMBER OF DAYS</w:t>
      </w: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r w:rsidRPr="00751331">
        <w:rPr>
          <w:rFonts w:eastAsia="Calibri"/>
          <w:color w:val="000000"/>
          <w:sz w:val="22"/>
          <w:szCs w:val="22"/>
        </w:rPr>
        <w:tab/>
        <w:t>ENTER (</w:t>
      </w:r>
      <w:r w:rsidR="004457AE" w:rsidRPr="00751331">
        <w:rPr>
          <w:rFonts w:eastAsia="Calibri"/>
          <w:color w:val="000000"/>
          <w:sz w:val="22"/>
          <w:szCs w:val="22"/>
        </w:rPr>
        <w:t>0</w:t>
      </w:r>
      <w:r w:rsidRPr="00751331">
        <w:rPr>
          <w:rFonts w:eastAsia="Calibri"/>
          <w:color w:val="000000"/>
          <w:sz w:val="22"/>
          <w:szCs w:val="22"/>
        </w:rPr>
        <w:t>) FOR NONE</w:t>
      </w: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r w:rsidRPr="00751331">
        <w:rPr>
          <w:rFonts w:eastAsia="Calibri"/>
          <w:color w:val="000000"/>
          <w:sz w:val="22"/>
          <w:szCs w:val="22"/>
        </w:rPr>
        <w:tab/>
        <w:t>(</w:t>
      </w:r>
      <w:r w:rsidR="004457AE" w:rsidRPr="00751331">
        <w:rPr>
          <w:rFonts w:eastAsia="Calibri"/>
          <w:color w:val="000000"/>
          <w:sz w:val="22"/>
          <w:szCs w:val="22"/>
        </w:rPr>
        <w:t>0</w:t>
      </w:r>
      <w:r w:rsidR="00F62F20">
        <w:rPr>
          <w:rFonts w:eastAsia="Calibri"/>
          <w:color w:val="000000"/>
          <w:sz w:val="22"/>
          <w:szCs w:val="22"/>
        </w:rPr>
        <w:t>-30)</w:t>
      </w: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olor w:val="000000"/>
          <w:sz w:val="22"/>
          <w:szCs w:val="22"/>
        </w:rPr>
      </w:pP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r w:rsidRPr="00751331">
        <w:rPr>
          <w:rFonts w:eastAsia="Calibri"/>
          <w:color w:val="000000"/>
          <w:sz w:val="22"/>
          <w:szCs w:val="22"/>
        </w:rPr>
        <w:tab/>
      </w:r>
      <w:r w:rsidRPr="00751331">
        <w:rPr>
          <w:rFonts w:eastAsia="Calibri"/>
          <w:b/>
          <w:bCs/>
          <w:color w:val="000000"/>
          <w:sz w:val="22"/>
          <w:szCs w:val="22"/>
        </w:rPr>
        <w:t xml:space="preserve">|__||__|  </w:t>
      </w:r>
      <w:r w:rsidRPr="00751331">
        <w:rPr>
          <w:rFonts w:eastAsia="Calibri"/>
          <w:color w:val="000000"/>
          <w:sz w:val="22"/>
          <w:szCs w:val="22"/>
        </w:rPr>
        <w:t xml:space="preserve">IF [entry in J2b = </w:t>
      </w:r>
      <w:r w:rsidR="004457AE" w:rsidRPr="00751331">
        <w:rPr>
          <w:rFonts w:eastAsia="Calibri"/>
          <w:color w:val="000000"/>
          <w:sz w:val="22"/>
          <w:szCs w:val="22"/>
        </w:rPr>
        <w:t>0</w:t>
      </w:r>
      <w:r w:rsidRPr="00751331">
        <w:rPr>
          <w:rFonts w:eastAsia="Calibri"/>
          <w:color w:val="000000"/>
          <w:sz w:val="22"/>
          <w:szCs w:val="22"/>
        </w:rPr>
        <w:t xml:space="preserve"> </w:t>
      </w:r>
      <w:r w:rsidRPr="00751331">
        <w:rPr>
          <w:rFonts w:eastAsia="Calibri"/>
          <w:color w:val="000000"/>
          <w:sz w:val="22"/>
          <w:szCs w:val="22"/>
          <w:u w:val="single"/>
        </w:rPr>
        <w:t>OR</w:t>
      </w:r>
      <w:r w:rsidRPr="00751331">
        <w:rPr>
          <w:rFonts w:eastAsia="Calibri"/>
          <w:color w:val="000000"/>
          <w:sz w:val="22"/>
          <w:szCs w:val="22"/>
        </w:rPr>
        <w:t xml:space="preserve"> 30]  </w:t>
      </w:r>
      <w:r w:rsidRPr="00751331">
        <w:rPr>
          <w:rFonts w:ascii="WP IconicSymbolsA" w:eastAsia="Calibri" w:hAnsi="WP IconicSymbolsA" w:cs="WP IconicSymbolsA"/>
          <w:color w:val="000000"/>
          <w:sz w:val="22"/>
          <w:szCs w:val="22"/>
        </w:rPr>
        <w:t></w:t>
      </w:r>
      <w:r w:rsidRPr="00751331">
        <w:rPr>
          <w:rFonts w:eastAsia="Calibri"/>
          <w:color w:val="000000"/>
          <w:sz w:val="22"/>
          <w:szCs w:val="22"/>
        </w:rPr>
        <w:t>GO TO J2b</w:t>
      </w:r>
      <w:r w:rsidR="004457AE" w:rsidRPr="00751331">
        <w:rPr>
          <w:rFonts w:eastAsia="Calibri"/>
          <w:color w:val="000000"/>
          <w:sz w:val="22"/>
          <w:szCs w:val="22"/>
        </w:rPr>
        <w:t>1-4</w:t>
      </w:r>
      <w:r w:rsidR="00C247BC" w:rsidRPr="00751331">
        <w:rPr>
          <w:rFonts w:eastAsia="Calibri"/>
          <w:color w:val="000000"/>
          <w:sz w:val="22"/>
          <w:szCs w:val="22"/>
        </w:rPr>
        <w:t>v</w:t>
      </w:r>
      <w:r w:rsidRPr="00751331">
        <w:rPr>
          <w:rFonts w:eastAsia="Calibri"/>
          <w:color w:val="000000"/>
          <w:sz w:val="22"/>
          <w:szCs w:val="22"/>
        </w:rPr>
        <w:t xml:space="preserve">;  ELSE AFTER OBTAINING ALL RELEVANT RESPONSES TO THIS QUESTION,  IF SMOKELESS CURRENT USE </w:t>
      </w:r>
      <w:r w:rsidRPr="00751331">
        <w:rPr>
          <w:rFonts w:ascii="WP IconicSymbolsA" w:eastAsia="Calibri" w:hAnsi="WP IconicSymbolsA" w:cs="WP IconicSymbolsA"/>
          <w:color w:val="000000"/>
          <w:sz w:val="22"/>
          <w:szCs w:val="22"/>
        </w:rPr>
        <w:t></w:t>
      </w:r>
      <w:r w:rsidRPr="00751331">
        <w:rPr>
          <w:rFonts w:eastAsia="Calibri"/>
          <w:color w:val="000000"/>
          <w:sz w:val="22"/>
          <w:szCs w:val="22"/>
        </w:rPr>
        <w:t>GO TO J</w:t>
      </w:r>
      <w:r w:rsidR="004457AE" w:rsidRPr="00751331">
        <w:rPr>
          <w:rFonts w:eastAsia="Calibri"/>
          <w:color w:val="000000"/>
          <w:sz w:val="22"/>
          <w:szCs w:val="22"/>
        </w:rPr>
        <w:t>a</w:t>
      </w:r>
      <w:r w:rsidRPr="00751331">
        <w:rPr>
          <w:rFonts w:eastAsia="Calibri"/>
          <w:color w:val="000000"/>
          <w:sz w:val="22"/>
          <w:szCs w:val="22"/>
        </w:rPr>
        <w:t xml:space="preserve">;  ELSE IF CIGAR CURRENT USE </w:t>
      </w:r>
      <w:r w:rsidRPr="00751331">
        <w:rPr>
          <w:rFonts w:ascii="WP IconicSymbolsA" w:eastAsia="Calibri" w:hAnsi="WP IconicSymbolsA" w:cs="WP IconicSymbolsA"/>
          <w:color w:val="000000"/>
          <w:sz w:val="22"/>
          <w:szCs w:val="22"/>
        </w:rPr>
        <w:t></w:t>
      </w:r>
      <w:r w:rsidRPr="00751331">
        <w:rPr>
          <w:rFonts w:eastAsia="Calibri"/>
          <w:color w:val="000000"/>
          <w:sz w:val="22"/>
          <w:szCs w:val="22"/>
        </w:rPr>
        <w:t xml:space="preserve">GO TO </w:t>
      </w:r>
      <w:proofErr w:type="spellStart"/>
      <w:r w:rsidRPr="00751331">
        <w:rPr>
          <w:rFonts w:eastAsia="Calibri"/>
          <w:color w:val="000000"/>
          <w:sz w:val="22"/>
          <w:szCs w:val="22"/>
        </w:rPr>
        <w:t>J</w:t>
      </w:r>
      <w:r w:rsidR="004457AE" w:rsidRPr="00751331">
        <w:rPr>
          <w:rFonts w:eastAsia="Calibri"/>
          <w:color w:val="000000"/>
          <w:sz w:val="22"/>
          <w:szCs w:val="22"/>
        </w:rPr>
        <w:t>b</w:t>
      </w:r>
      <w:proofErr w:type="spellEnd"/>
      <w:r w:rsidRPr="00751331">
        <w:rPr>
          <w:rFonts w:eastAsia="Calibri"/>
          <w:color w:val="000000"/>
          <w:sz w:val="22"/>
          <w:szCs w:val="22"/>
        </w:rPr>
        <w:t xml:space="preserve">, </w:t>
      </w: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rFonts w:eastAsia="Calibri"/>
          <w:color w:val="000000"/>
          <w:sz w:val="22"/>
          <w:szCs w:val="22"/>
        </w:rPr>
      </w:pPr>
      <w:r w:rsidRPr="00751331">
        <w:rPr>
          <w:rFonts w:eastAsia="Calibri"/>
          <w:b/>
          <w:bCs/>
          <w:color w:val="000000"/>
          <w:sz w:val="22"/>
          <w:szCs w:val="22"/>
        </w:rPr>
        <w:t>J2b</w:t>
      </w:r>
      <w:r w:rsidR="007169BE" w:rsidRPr="00751331">
        <w:rPr>
          <w:rFonts w:eastAsia="Calibri"/>
          <w:b/>
          <w:bCs/>
          <w:color w:val="000000"/>
          <w:sz w:val="22"/>
          <w:szCs w:val="22"/>
        </w:rPr>
        <w:t>1</w:t>
      </w:r>
      <w:r w:rsidR="004457AE" w:rsidRPr="00751331">
        <w:rPr>
          <w:rFonts w:eastAsia="Calibri"/>
          <w:b/>
          <w:bCs/>
          <w:color w:val="000000"/>
          <w:sz w:val="22"/>
          <w:szCs w:val="22"/>
        </w:rPr>
        <w:t>-4</w:t>
      </w:r>
      <w:r w:rsidR="00C247BC" w:rsidRPr="00751331">
        <w:rPr>
          <w:rFonts w:eastAsia="Calibri"/>
          <w:b/>
          <w:bCs/>
          <w:color w:val="000000"/>
          <w:sz w:val="22"/>
          <w:szCs w:val="22"/>
        </w:rPr>
        <w:t>v</w:t>
      </w:r>
      <w:r w:rsidRPr="00751331">
        <w:rPr>
          <w:rFonts w:eastAsia="Calibri"/>
          <w:b/>
          <w:bCs/>
          <w:color w:val="000000"/>
          <w:sz w:val="22"/>
          <w:szCs w:val="22"/>
        </w:rPr>
        <w:tab/>
        <w:t>You said that you (smoked/used) [fill entry J1a] some days.  Is that correct?</w:t>
      </w: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rFonts w:eastAsia="Calibri"/>
          <w:color w:val="000000"/>
          <w:sz w:val="22"/>
          <w:szCs w:val="22"/>
        </w:rPr>
      </w:pPr>
      <w:r w:rsidRPr="00751331">
        <w:rPr>
          <w:rFonts w:eastAsia="Calibri"/>
          <w:color w:val="000000"/>
          <w:sz w:val="22"/>
          <w:szCs w:val="22"/>
        </w:rPr>
        <w:t xml:space="preserve">[ASK SEPARATELY FOR EACH </w:t>
      </w:r>
      <w:r w:rsidRPr="00751331">
        <w:rPr>
          <w:rFonts w:eastAsia="Calibri"/>
          <w:b/>
          <w:bCs/>
          <w:color w:val="000000"/>
          <w:sz w:val="22"/>
          <w:szCs w:val="22"/>
        </w:rPr>
        <w:t>“YES”</w:t>
      </w:r>
      <w:r w:rsidRPr="00751331">
        <w:rPr>
          <w:rFonts w:eastAsia="Calibri"/>
          <w:color w:val="000000"/>
          <w:sz w:val="22"/>
          <w:szCs w:val="22"/>
        </w:rPr>
        <w:t xml:space="preserve"> ENTRY IN </w:t>
      </w:r>
      <w:r w:rsidRPr="00751331">
        <w:rPr>
          <w:rFonts w:eastAsia="Calibri"/>
          <w:b/>
          <w:bCs/>
          <w:color w:val="000000"/>
          <w:sz w:val="22"/>
          <w:szCs w:val="22"/>
        </w:rPr>
        <w:t xml:space="preserve">J1a </w:t>
      </w:r>
      <w:r w:rsidRPr="00751331">
        <w:rPr>
          <w:rFonts w:eastAsia="Calibri"/>
          <w:color w:val="000000"/>
          <w:sz w:val="22"/>
          <w:szCs w:val="22"/>
        </w:rPr>
        <w:t xml:space="preserve">WITH J2b = X (0) </w:t>
      </w:r>
      <w:r w:rsidRPr="00751331">
        <w:rPr>
          <w:rFonts w:eastAsia="Calibri"/>
          <w:color w:val="000000"/>
          <w:sz w:val="22"/>
          <w:szCs w:val="22"/>
          <w:u w:val="single"/>
        </w:rPr>
        <w:t>OR</w:t>
      </w:r>
      <w:r w:rsidRPr="00751331">
        <w:rPr>
          <w:rFonts w:eastAsia="Calibri"/>
          <w:color w:val="000000"/>
          <w:sz w:val="22"/>
          <w:szCs w:val="22"/>
        </w:rPr>
        <w:t xml:space="preserve"> 30]</w:t>
      </w: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olor w:val="000000"/>
          <w:sz w:val="22"/>
          <w:szCs w:val="22"/>
        </w:rPr>
      </w:pP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rFonts w:eastAsia="Calibri"/>
          <w:color w:val="000000"/>
          <w:sz w:val="22"/>
          <w:szCs w:val="22"/>
        </w:rPr>
      </w:pPr>
      <w:r w:rsidRPr="00751331">
        <w:rPr>
          <w:rFonts w:eastAsia="Calibri"/>
          <w:color w:val="000000"/>
          <w:sz w:val="22"/>
          <w:szCs w:val="22"/>
        </w:rPr>
        <w:lastRenderedPageBreak/>
        <w:t>(1) Yes</w:t>
      </w:r>
    </w:p>
    <w:p w:rsidR="00AA3DBD" w:rsidRPr="00751331" w:rsidRDefault="00AA3DBD" w:rsidP="00DB7C3F">
      <w:pPr>
        <w:tabs>
          <w:tab w:val="left" w:pos="0"/>
          <w:tab w:val="left" w:pos="720"/>
          <w:tab w:val="left" w:pos="990"/>
          <w:tab w:val="left" w:pos="1530"/>
          <w:tab w:val="left" w:pos="2880"/>
          <w:tab w:val="left" w:pos="3600"/>
          <w:tab w:val="left" w:pos="4320"/>
          <w:tab w:val="left" w:pos="5040"/>
          <w:tab w:val="left" w:pos="5760"/>
          <w:tab w:val="left" w:pos="6480"/>
          <w:tab w:val="left" w:pos="7200"/>
          <w:tab w:val="left" w:pos="7920"/>
          <w:tab w:val="left" w:pos="8640"/>
        </w:tabs>
        <w:ind w:left="720"/>
        <w:rPr>
          <w:rFonts w:eastAsia="Calibri"/>
          <w:color w:val="000000"/>
          <w:sz w:val="22"/>
          <w:szCs w:val="22"/>
        </w:rPr>
      </w:pPr>
      <w:r w:rsidRPr="00751331">
        <w:rPr>
          <w:rFonts w:eastAsia="Calibri"/>
          <w:color w:val="000000"/>
          <w:sz w:val="22"/>
          <w:szCs w:val="22"/>
        </w:rPr>
        <w:t>(2)  No</w:t>
      </w:r>
      <w:r w:rsidR="00DB7C3F">
        <w:rPr>
          <w:rFonts w:eastAsia="Calibri"/>
          <w:color w:val="000000"/>
          <w:sz w:val="22"/>
          <w:szCs w:val="22"/>
        </w:rPr>
        <w:tab/>
      </w:r>
      <w:r w:rsidRPr="00751331">
        <w:rPr>
          <w:rFonts w:eastAsia="Calibri"/>
          <w:color w:val="000000"/>
          <w:sz w:val="22"/>
          <w:szCs w:val="22"/>
        </w:rPr>
        <w:t>[GO TO</w:t>
      </w:r>
      <w:r w:rsidR="004457AE" w:rsidRPr="00751331">
        <w:rPr>
          <w:rFonts w:eastAsia="Calibri"/>
          <w:color w:val="000000"/>
          <w:sz w:val="22"/>
          <w:szCs w:val="22"/>
        </w:rPr>
        <w:t xml:space="preserve"> RELEVANT</w:t>
      </w:r>
      <w:r w:rsidRPr="00751331">
        <w:rPr>
          <w:rFonts w:eastAsia="Calibri"/>
          <w:color w:val="000000"/>
          <w:sz w:val="22"/>
          <w:szCs w:val="22"/>
        </w:rPr>
        <w:t xml:space="preserve"> J2a</w:t>
      </w:r>
      <w:r w:rsidR="004457AE" w:rsidRPr="00751331">
        <w:rPr>
          <w:rFonts w:eastAsia="Calibri"/>
          <w:color w:val="000000"/>
          <w:sz w:val="22"/>
          <w:szCs w:val="22"/>
        </w:rPr>
        <w:t>1-4 AND CORRECT</w:t>
      </w:r>
      <w:r w:rsidRPr="00751331">
        <w:rPr>
          <w:rFonts w:eastAsia="Calibri"/>
          <w:color w:val="000000"/>
          <w:sz w:val="22"/>
          <w:szCs w:val="22"/>
        </w:rPr>
        <w:t>]</w:t>
      </w: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olor w:val="000000"/>
          <w:sz w:val="22"/>
          <w:szCs w:val="22"/>
        </w:rPr>
      </w:pP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rFonts w:eastAsia="Calibri"/>
          <w:color w:val="000000"/>
          <w:sz w:val="22"/>
          <w:szCs w:val="22"/>
        </w:rPr>
      </w:pPr>
      <w:r w:rsidRPr="00751331">
        <w:rPr>
          <w:rFonts w:eastAsia="Calibri"/>
          <w:color w:val="000000"/>
          <w:sz w:val="22"/>
          <w:szCs w:val="22"/>
        </w:rPr>
        <w:t>|__|</w:t>
      </w: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olor w:val="000000"/>
          <w:sz w:val="22"/>
          <w:szCs w:val="22"/>
        </w:rPr>
      </w:pP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rFonts w:eastAsia="Calibri"/>
          <w:color w:val="000000"/>
          <w:sz w:val="22"/>
          <w:szCs w:val="22"/>
        </w:rPr>
      </w:pPr>
      <w:r w:rsidRPr="00751331">
        <w:rPr>
          <w:rFonts w:eastAsia="Calibri"/>
          <w:color w:val="000000"/>
          <w:sz w:val="22"/>
          <w:szCs w:val="22"/>
        </w:rPr>
        <w:t>NOTE:</w:t>
      </w:r>
      <w:r w:rsidRPr="00751331">
        <w:rPr>
          <w:rFonts w:eastAsia="Calibri"/>
          <w:color w:val="000000"/>
          <w:sz w:val="22"/>
          <w:szCs w:val="22"/>
        </w:rPr>
        <w:tab/>
        <w:t>THE J2a, J2b, and J2</w:t>
      </w:r>
      <w:r w:rsidR="004457AE" w:rsidRPr="00751331">
        <w:rPr>
          <w:rFonts w:eastAsia="Calibri"/>
          <w:color w:val="000000"/>
          <w:sz w:val="22"/>
          <w:szCs w:val="22"/>
        </w:rPr>
        <w:t>b</w:t>
      </w:r>
      <w:r w:rsidRPr="00751331">
        <w:rPr>
          <w:rFonts w:eastAsia="Calibri"/>
          <w:color w:val="000000"/>
          <w:sz w:val="22"/>
          <w:szCs w:val="22"/>
        </w:rPr>
        <w:t>v (as needed) SERIES IS REPEATED FOR EACH YES ENTRY IN J1a1-4</w:t>
      </w:r>
      <w:r w:rsidR="004457AE" w:rsidRPr="00751331">
        <w:rPr>
          <w:rFonts w:eastAsia="Calibri"/>
          <w:color w:val="000000"/>
          <w:sz w:val="22"/>
          <w:szCs w:val="22"/>
        </w:rPr>
        <w:t xml:space="preserve"> AS APPROPRIATE</w:t>
      </w: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rFonts w:eastAsia="Calibri"/>
          <w:color w:val="000000"/>
          <w:sz w:val="22"/>
          <w:szCs w:val="22"/>
        </w:rPr>
      </w:pP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rFonts w:eastAsia="Calibri"/>
          <w:b/>
          <w:bCs/>
          <w:color w:val="000000"/>
          <w:sz w:val="22"/>
          <w:szCs w:val="22"/>
        </w:rPr>
      </w:pPr>
      <w:r w:rsidRPr="00751331">
        <w:rPr>
          <w:rFonts w:eastAsia="Calibri"/>
          <w:color w:val="000000"/>
          <w:sz w:val="22"/>
          <w:szCs w:val="22"/>
        </w:rPr>
        <w:t xml:space="preserve">AFTER OBTAINING ALL RELEVANT RESPONSES TO THIS QUESTION, IF SMOKELESS CURRENT USE </w:t>
      </w:r>
      <w:r w:rsidR="009D7F79">
        <w:rPr>
          <w:rFonts w:ascii="WP IconicSymbolsA" w:eastAsia="Calibri" w:hAnsi="WP IconicSymbolsA" w:cs="WP IconicSymbolsA"/>
          <w:color w:val="000000"/>
          <w:sz w:val="22"/>
          <w:szCs w:val="22"/>
        </w:rPr>
        <w:t></w:t>
      </w:r>
      <w:r w:rsidR="009D7F79">
        <w:rPr>
          <w:rFonts w:ascii="WP IconicSymbolsA" w:eastAsia="Calibri" w:hAnsi="WP IconicSymbolsA" w:cs="WP IconicSymbolsA"/>
          <w:color w:val="000000"/>
          <w:sz w:val="22"/>
          <w:szCs w:val="22"/>
        </w:rPr>
        <w:t></w:t>
      </w:r>
      <w:r w:rsidRPr="00751331">
        <w:rPr>
          <w:rFonts w:eastAsia="Calibri"/>
          <w:color w:val="000000"/>
          <w:sz w:val="22"/>
          <w:szCs w:val="22"/>
        </w:rPr>
        <w:t xml:space="preserve">GO TO </w:t>
      </w:r>
      <w:r w:rsidRPr="009D7F79">
        <w:rPr>
          <w:rFonts w:eastAsia="Calibri"/>
          <w:b/>
          <w:color w:val="000000"/>
          <w:sz w:val="22"/>
          <w:szCs w:val="22"/>
        </w:rPr>
        <w:t>J</w:t>
      </w:r>
      <w:r w:rsidR="004457AE" w:rsidRPr="009D7F79">
        <w:rPr>
          <w:rFonts w:eastAsia="Calibri"/>
          <w:b/>
          <w:color w:val="000000"/>
          <w:sz w:val="22"/>
          <w:szCs w:val="22"/>
        </w:rPr>
        <w:t>a</w:t>
      </w:r>
      <w:r w:rsidRPr="00751331">
        <w:rPr>
          <w:rFonts w:eastAsia="Calibri"/>
          <w:color w:val="000000"/>
          <w:sz w:val="22"/>
          <w:szCs w:val="22"/>
        </w:rPr>
        <w:t xml:space="preserve">; ELSE IF CIGAR CURRENT USE </w:t>
      </w:r>
      <w:r w:rsidR="009D7F79">
        <w:rPr>
          <w:rFonts w:ascii="WP IconicSymbolsA" w:eastAsia="Calibri" w:hAnsi="WP IconicSymbolsA" w:cs="WP IconicSymbolsA"/>
          <w:color w:val="000000"/>
          <w:sz w:val="22"/>
          <w:szCs w:val="22"/>
        </w:rPr>
        <w:t></w:t>
      </w:r>
      <w:r w:rsidR="009D7F79">
        <w:rPr>
          <w:rFonts w:ascii="WP IconicSymbolsA" w:eastAsia="Calibri" w:hAnsi="WP IconicSymbolsA" w:cs="WP IconicSymbolsA"/>
          <w:color w:val="000000"/>
          <w:sz w:val="22"/>
          <w:szCs w:val="22"/>
        </w:rPr>
        <w:t></w:t>
      </w:r>
      <w:r w:rsidRPr="00751331">
        <w:rPr>
          <w:rFonts w:eastAsia="Calibri"/>
          <w:color w:val="000000"/>
          <w:sz w:val="22"/>
          <w:szCs w:val="22"/>
        </w:rPr>
        <w:t xml:space="preserve">GO TO </w:t>
      </w:r>
      <w:proofErr w:type="spellStart"/>
      <w:r w:rsidRPr="009D7F79">
        <w:rPr>
          <w:rFonts w:eastAsia="Calibri"/>
          <w:b/>
          <w:color w:val="000000"/>
          <w:sz w:val="22"/>
          <w:szCs w:val="22"/>
        </w:rPr>
        <w:t>J</w:t>
      </w:r>
      <w:r w:rsidR="004457AE" w:rsidRPr="009D7F79">
        <w:rPr>
          <w:rFonts w:eastAsia="Calibri"/>
          <w:b/>
          <w:color w:val="000000"/>
          <w:sz w:val="22"/>
          <w:szCs w:val="22"/>
        </w:rPr>
        <w:t>b</w:t>
      </w:r>
      <w:proofErr w:type="spellEnd"/>
      <w:r w:rsidRPr="009D7F79">
        <w:rPr>
          <w:rFonts w:eastAsia="Calibri"/>
          <w:b/>
          <w:color w:val="000000"/>
          <w:sz w:val="22"/>
          <w:szCs w:val="22"/>
        </w:rPr>
        <w:t>,</w:t>
      </w: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olor w:val="000000"/>
          <w:sz w:val="22"/>
          <w:szCs w:val="22"/>
        </w:rPr>
      </w:pPr>
    </w:p>
    <w:p w:rsidR="00AA3DBD" w:rsidRPr="001E6711" w:rsidRDefault="00AA3DBD" w:rsidP="001E6711">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Times New Roman Bold" w:eastAsia="Calibri" w:hAnsi="Times New Roman Bold"/>
          <w:b/>
          <w:color w:val="000000"/>
        </w:rPr>
      </w:pPr>
      <w:r w:rsidRPr="001E6711">
        <w:rPr>
          <w:rFonts w:ascii="Times New Roman Bold" w:eastAsia="Calibri" w:hAnsi="Times New Roman Bold"/>
          <w:b/>
          <w:color w:val="000000"/>
        </w:rPr>
        <w:t>J</w:t>
      </w:r>
      <w:r w:rsidR="00C247BC" w:rsidRPr="001E6711">
        <w:rPr>
          <w:rFonts w:ascii="Times New Roman Bold" w:eastAsia="Calibri" w:hAnsi="Times New Roman Bold"/>
          <w:b/>
          <w:color w:val="000000"/>
        </w:rPr>
        <w:t>a</w:t>
      </w:r>
      <w:r w:rsidRPr="001E6711">
        <w:rPr>
          <w:rFonts w:ascii="Calibri" w:eastAsia="Calibri" w:hAnsi="Calibri"/>
          <w:color w:val="000000"/>
        </w:rPr>
        <w:tab/>
      </w:r>
      <w:r w:rsidRPr="001E6711">
        <w:rPr>
          <w:rFonts w:ascii="Times New Roman Bold" w:eastAsia="Calibri" w:hAnsi="Times New Roman Bold"/>
          <w:b/>
          <w:color w:val="000000"/>
        </w:rPr>
        <w:t>During the PAST 30 days, what BRAND of smokeless tobacco [IF necessary:  moist snuff, dip, spit, chew or snus] did you use MOST OFTEN?</w:t>
      </w: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olor w:val="000000"/>
          <w:sz w:val="22"/>
          <w:szCs w:val="22"/>
        </w:rPr>
      </w:pPr>
    </w:p>
    <w:p w:rsidR="00AA3DBD" w:rsidRPr="009D7F79"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b/>
          <w:color w:val="000000"/>
          <w:sz w:val="28"/>
          <w:szCs w:val="28"/>
        </w:rPr>
      </w:pPr>
      <w:r w:rsidRPr="009D7F79">
        <w:rPr>
          <w:rFonts w:eastAsia="Calibri"/>
          <w:b/>
          <w:color w:val="000000"/>
          <w:sz w:val="28"/>
          <w:szCs w:val="28"/>
        </w:rPr>
        <w:t>Allow for filling in coded brand name or code numbe</w:t>
      </w:r>
      <w:r w:rsidR="001E6711">
        <w:rPr>
          <w:rFonts w:eastAsia="Calibri"/>
          <w:b/>
          <w:color w:val="000000"/>
          <w:sz w:val="28"/>
          <w:szCs w:val="28"/>
        </w:rPr>
        <w:t>r</w:t>
      </w:r>
      <w:r w:rsidRPr="009D7F79">
        <w:rPr>
          <w:rFonts w:eastAsia="Calibri"/>
          <w:b/>
          <w:color w:val="000000"/>
          <w:sz w:val="28"/>
          <w:szCs w:val="28"/>
        </w:rPr>
        <w:t xml:space="preserve"> OR ENTER Brand NAME by clicking on it—</w:t>
      </w: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b/>
          <w:color w:val="000000"/>
          <w:sz w:val="28"/>
          <w:szCs w:val="28"/>
        </w:rPr>
      </w:pP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Times New Roman Bold" w:eastAsia="Calibri" w:hAnsi="Times New Roman Bold"/>
          <w:b/>
          <w:color w:val="000000"/>
          <w:szCs w:val="28"/>
        </w:rPr>
      </w:pPr>
      <w:r w:rsidRPr="00751331">
        <w:rPr>
          <w:rFonts w:ascii="Times New Roman Bold" w:eastAsia="Calibri" w:hAnsi="Times New Roman Bold"/>
          <w:b/>
          <w:color w:val="000000"/>
          <w:szCs w:val="28"/>
        </w:rPr>
        <w:t>J</w:t>
      </w:r>
      <w:r w:rsidR="00C247BC" w:rsidRPr="00751331">
        <w:rPr>
          <w:rFonts w:ascii="Times New Roman Bold" w:eastAsia="Calibri" w:hAnsi="Times New Roman Bold"/>
          <w:b/>
          <w:color w:val="000000"/>
          <w:szCs w:val="28"/>
        </w:rPr>
        <w:t>a</w:t>
      </w:r>
      <w:r w:rsidRPr="00751331">
        <w:rPr>
          <w:rFonts w:ascii="Times New Roman Bold" w:eastAsia="Calibri" w:hAnsi="Times New Roman Bold"/>
          <w:b/>
          <w:color w:val="000000"/>
          <w:szCs w:val="28"/>
        </w:rPr>
        <w:tab/>
        <w:t>|__|__|</w:t>
      </w:r>
      <w:r w:rsidR="00CF58B5" w:rsidRPr="00751331">
        <w:rPr>
          <w:rFonts w:ascii="Times New Roman Bold" w:eastAsia="Calibri" w:hAnsi="Times New Roman Bold"/>
          <w:b/>
          <w:color w:val="000000"/>
          <w:szCs w:val="28"/>
        </w:rPr>
        <w:t xml:space="preserve"> (1-22)</w:t>
      </w: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Times New Roman Bold" w:eastAsia="Calibri" w:hAnsi="Times New Roman Bold"/>
          <w:b/>
          <w:color w:val="000000"/>
          <w:szCs w:val="28"/>
        </w:rPr>
      </w:pPr>
    </w:p>
    <w:p w:rsidR="00CF58B5"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Times New Roman Bold" w:eastAsia="Calibri" w:hAnsi="Times New Roman Bold"/>
          <w:b/>
          <w:color w:val="000000"/>
          <w:szCs w:val="28"/>
        </w:rPr>
      </w:pPr>
      <w:r w:rsidRPr="00751331">
        <w:rPr>
          <w:rFonts w:ascii="Times New Roman Bold" w:eastAsia="Calibri" w:hAnsi="Times New Roman Bold"/>
          <w:b/>
          <w:color w:val="000000"/>
          <w:szCs w:val="28"/>
        </w:rPr>
        <w:t>IF B</w:t>
      </w:r>
      <w:r w:rsidR="00CF58B5" w:rsidRPr="00751331">
        <w:rPr>
          <w:rFonts w:ascii="Times New Roman Bold" w:eastAsia="Calibri" w:hAnsi="Times New Roman Bold"/>
          <w:b/>
          <w:color w:val="000000"/>
          <w:szCs w:val="28"/>
        </w:rPr>
        <w:t>RAND IS NOT ON THE LIST</w:t>
      </w:r>
      <w:r w:rsidRPr="00751331">
        <w:rPr>
          <w:rFonts w:ascii="Times New Roman Bold" w:eastAsia="Calibri" w:hAnsi="Times New Roman Bold"/>
          <w:b/>
          <w:color w:val="000000"/>
          <w:szCs w:val="28"/>
        </w:rPr>
        <w:t>, ENTER “</w:t>
      </w:r>
      <w:r w:rsidR="00CF58B5" w:rsidRPr="00751331">
        <w:rPr>
          <w:rFonts w:ascii="Times New Roman Bold" w:eastAsia="Calibri" w:hAnsi="Times New Roman Bold"/>
          <w:b/>
          <w:color w:val="000000"/>
          <w:szCs w:val="28"/>
        </w:rPr>
        <w:t>22</w:t>
      </w:r>
      <w:r w:rsidRPr="00751331">
        <w:rPr>
          <w:rFonts w:ascii="Times New Roman Bold" w:eastAsia="Calibri" w:hAnsi="Times New Roman Bold"/>
          <w:b/>
          <w:color w:val="000000"/>
          <w:szCs w:val="28"/>
        </w:rPr>
        <w:t>”</w:t>
      </w:r>
      <w:r w:rsidR="001E6711">
        <w:rPr>
          <w:rFonts w:ascii="Times New Roman Bold" w:eastAsia="Calibri" w:hAnsi="Times New Roman Bold"/>
          <w:b/>
          <w:color w:val="000000"/>
          <w:szCs w:val="28"/>
        </w:rPr>
        <w:t xml:space="preserve"> for</w:t>
      </w:r>
      <w:r w:rsidR="00CF58B5" w:rsidRPr="00751331">
        <w:rPr>
          <w:rFonts w:ascii="Times New Roman Bold" w:eastAsia="Calibri" w:hAnsi="Times New Roman Bold"/>
          <w:b/>
          <w:color w:val="000000"/>
          <w:szCs w:val="28"/>
        </w:rPr>
        <w:t xml:space="preserve"> OTHER</w:t>
      </w:r>
      <w:r w:rsidRPr="00751331">
        <w:rPr>
          <w:rFonts w:ascii="Times New Roman Bold" w:eastAsia="Calibri" w:hAnsi="Times New Roman Bold"/>
          <w:b/>
          <w:color w:val="000000"/>
          <w:szCs w:val="28"/>
        </w:rPr>
        <w:t xml:space="preserve"> in J</w:t>
      </w:r>
      <w:r w:rsidR="00C247BC" w:rsidRPr="00751331">
        <w:rPr>
          <w:rFonts w:ascii="Times New Roman Bold" w:eastAsia="Calibri" w:hAnsi="Times New Roman Bold"/>
          <w:b/>
          <w:color w:val="000000"/>
          <w:szCs w:val="28"/>
        </w:rPr>
        <w:t>a</w:t>
      </w:r>
      <w:r w:rsidR="00CF58B5" w:rsidRPr="00751331">
        <w:rPr>
          <w:rFonts w:ascii="Times New Roman Bold" w:eastAsia="Calibri" w:hAnsi="Times New Roman Bold"/>
          <w:b/>
          <w:color w:val="000000"/>
          <w:szCs w:val="28"/>
        </w:rPr>
        <w:t>.</w:t>
      </w:r>
    </w:p>
    <w:p w:rsidR="00CF58B5" w:rsidRPr="00751331" w:rsidRDefault="00CF58B5"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Times New Roman Bold" w:eastAsia="Calibri" w:hAnsi="Times New Roman Bold"/>
          <w:b/>
          <w:color w:val="000000"/>
          <w:szCs w:val="28"/>
        </w:rPr>
      </w:pPr>
    </w:p>
    <w:p w:rsidR="00AA3DBD" w:rsidRPr="00751331" w:rsidRDefault="00AA3DBD" w:rsidP="00AA3DBD">
      <w:pPr>
        <w:rPr>
          <w:b/>
          <w:bCs/>
          <w:color w:val="000000"/>
        </w:rPr>
      </w:pPr>
      <w:r w:rsidRPr="00751331">
        <w:rPr>
          <w:b/>
          <w:bCs/>
          <w:color w:val="000000"/>
        </w:rPr>
        <w:t>THE UNREAD CODES FOR INTERVIEWER ENTRY ARE:</w:t>
      </w:r>
    </w:p>
    <w:p w:rsidR="00BC1441" w:rsidRPr="00751331" w:rsidRDefault="00BC1441"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rPr>
      </w:pPr>
      <w:r w:rsidRPr="00751331">
        <w:rPr>
          <w:color w:val="000000"/>
        </w:rPr>
        <w:t xml:space="preserve">1  </w:t>
      </w:r>
      <w:r w:rsidR="00AA3DBD" w:rsidRPr="00751331">
        <w:rPr>
          <w:color w:val="000000"/>
        </w:rPr>
        <w:t xml:space="preserve"> BEECH-NUT </w:t>
      </w:r>
      <w:r w:rsidR="00AA3DBD" w:rsidRPr="00751331">
        <w:rPr>
          <w:color w:val="000000"/>
        </w:rPr>
        <w:br/>
      </w:r>
      <w:r w:rsidRPr="00751331">
        <w:rPr>
          <w:color w:val="000000"/>
        </w:rPr>
        <w:t>2   CAMEL SNUS</w:t>
      </w:r>
      <w:r w:rsidRPr="00751331">
        <w:rPr>
          <w:color w:val="000000"/>
        </w:rPr>
        <w:br/>
        <w:t xml:space="preserve">3  </w:t>
      </w:r>
      <w:r w:rsidR="00AA3DBD" w:rsidRPr="00751331">
        <w:rPr>
          <w:color w:val="000000"/>
        </w:rPr>
        <w:t xml:space="preserve"> COPE </w:t>
      </w:r>
      <w:r w:rsidR="00AA3DBD" w:rsidRPr="00751331">
        <w:rPr>
          <w:color w:val="000000"/>
        </w:rPr>
        <w:br/>
      </w:r>
      <w:r w:rsidRPr="00751331">
        <w:rPr>
          <w:color w:val="000000"/>
        </w:rPr>
        <w:t xml:space="preserve">4 </w:t>
      </w:r>
      <w:r w:rsidR="00AA3DBD" w:rsidRPr="00751331">
        <w:rPr>
          <w:color w:val="000000"/>
        </w:rPr>
        <w:t>  </w:t>
      </w:r>
      <w:smartTag w:uri="urn:schemas-microsoft-com:office:smarttags" w:element="City">
        <w:smartTag w:uri="urn:schemas-microsoft-com:office:smarttags" w:element="place">
          <w:r w:rsidR="00AA3DBD" w:rsidRPr="00751331">
            <w:rPr>
              <w:color w:val="000000"/>
            </w:rPr>
            <w:t>COPENHAGEN</w:t>
          </w:r>
        </w:smartTag>
      </w:smartTag>
      <w:r w:rsidR="00AA3DBD" w:rsidRPr="00751331">
        <w:rPr>
          <w:color w:val="000000"/>
        </w:rPr>
        <w:t xml:space="preserve"> </w:t>
      </w:r>
      <w:r w:rsidR="00AA3DBD" w:rsidRPr="00751331">
        <w:rPr>
          <w:color w:val="000000"/>
        </w:rPr>
        <w:br/>
      </w:r>
      <w:r w:rsidRPr="00751331">
        <w:rPr>
          <w:color w:val="000000"/>
        </w:rPr>
        <w:t xml:space="preserve">5   COUGAR </w:t>
      </w: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rPr>
      </w:pPr>
      <w:r w:rsidRPr="00751331">
        <w:rPr>
          <w:color w:val="000000"/>
        </w:rPr>
        <w:t> </w:t>
      </w:r>
      <w:r w:rsidR="00BC1441" w:rsidRPr="00751331">
        <w:rPr>
          <w:color w:val="000000"/>
        </w:rPr>
        <w:t xml:space="preserve">6 </w:t>
      </w:r>
      <w:r w:rsidRPr="00751331">
        <w:rPr>
          <w:color w:val="000000"/>
        </w:rPr>
        <w:t xml:space="preserve"> GRIZZLY </w:t>
      </w:r>
      <w:r w:rsidRPr="00751331">
        <w:rPr>
          <w:color w:val="000000"/>
        </w:rPr>
        <w:br/>
        <w:t> </w:t>
      </w:r>
      <w:r w:rsidR="00BC1441" w:rsidRPr="00751331">
        <w:rPr>
          <w:color w:val="000000"/>
        </w:rPr>
        <w:t xml:space="preserve">7 </w:t>
      </w:r>
      <w:r w:rsidRPr="00751331">
        <w:rPr>
          <w:color w:val="000000"/>
        </w:rPr>
        <w:t xml:space="preserve"> HAWKEN </w:t>
      </w:r>
      <w:r w:rsidRPr="00751331">
        <w:rPr>
          <w:color w:val="000000"/>
        </w:rPr>
        <w:br/>
      </w:r>
      <w:r w:rsidR="00BC1441" w:rsidRPr="00751331">
        <w:rPr>
          <w:color w:val="000000"/>
        </w:rPr>
        <w:t xml:space="preserve"> 8 </w:t>
      </w:r>
      <w:r w:rsidRPr="00751331">
        <w:rPr>
          <w:color w:val="000000"/>
        </w:rPr>
        <w:t xml:space="preserve"> HUSKY </w:t>
      </w:r>
      <w:r w:rsidRPr="00751331">
        <w:rPr>
          <w:color w:val="000000"/>
        </w:rPr>
        <w:br/>
        <w:t> </w:t>
      </w:r>
      <w:r w:rsidR="00BC1441" w:rsidRPr="00751331">
        <w:rPr>
          <w:color w:val="000000"/>
        </w:rPr>
        <w:t xml:space="preserve">9 </w:t>
      </w:r>
      <w:r w:rsidRPr="00751331">
        <w:rPr>
          <w:color w:val="000000"/>
        </w:rPr>
        <w:t xml:space="preserve"> KAYAK </w:t>
      </w:r>
      <w:r w:rsidRPr="00751331">
        <w:rPr>
          <w:color w:val="000000"/>
        </w:rPr>
        <w:br/>
      </w:r>
      <w:r w:rsidR="00BC1441" w:rsidRPr="00751331">
        <w:rPr>
          <w:color w:val="000000"/>
        </w:rPr>
        <w:t>10</w:t>
      </w:r>
      <w:r w:rsidRPr="00751331">
        <w:rPr>
          <w:color w:val="000000"/>
        </w:rPr>
        <w:t xml:space="preserve"> KODIAK </w:t>
      </w:r>
      <w:r w:rsidRPr="00751331">
        <w:rPr>
          <w:color w:val="000000"/>
        </w:rPr>
        <w:br/>
      </w:r>
      <w:r w:rsidR="00BC1441" w:rsidRPr="00751331">
        <w:rPr>
          <w:color w:val="000000"/>
        </w:rPr>
        <w:t>11</w:t>
      </w:r>
      <w:r w:rsidRPr="00751331">
        <w:rPr>
          <w:color w:val="000000"/>
        </w:rPr>
        <w:t xml:space="preserve"> LEVI GARRETT </w:t>
      </w:r>
      <w:r w:rsidRPr="00751331">
        <w:rPr>
          <w:color w:val="000000"/>
        </w:rPr>
        <w:br/>
      </w:r>
      <w:r w:rsidR="00BC1441" w:rsidRPr="00751331">
        <w:rPr>
          <w:color w:val="000000"/>
        </w:rPr>
        <w:t xml:space="preserve">12 </w:t>
      </w:r>
      <w:r w:rsidRPr="00751331">
        <w:rPr>
          <w:color w:val="000000"/>
        </w:rPr>
        <w:t xml:space="preserve"> LONGHORN </w:t>
      </w:r>
      <w:r w:rsidRPr="00751331">
        <w:rPr>
          <w:color w:val="000000"/>
        </w:rPr>
        <w:br/>
      </w:r>
      <w:r w:rsidR="00BC1441" w:rsidRPr="00751331">
        <w:rPr>
          <w:color w:val="000000"/>
        </w:rPr>
        <w:t xml:space="preserve">13  MARLBORO SNUS </w:t>
      </w:r>
      <w:r w:rsidR="00BC1441" w:rsidRPr="00751331">
        <w:rPr>
          <w:color w:val="000000"/>
        </w:rPr>
        <w:br/>
        <w:t>14</w:t>
      </w:r>
      <w:r w:rsidRPr="00751331">
        <w:rPr>
          <w:color w:val="000000"/>
        </w:rPr>
        <w:t xml:space="preserve"> RED MAN </w:t>
      </w:r>
      <w:r w:rsidRPr="00751331">
        <w:rPr>
          <w:color w:val="000000"/>
        </w:rPr>
        <w:br/>
      </w:r>
      <w:r w:rsidR="00BC1441" w:rsidRPr="00751331">
        <w:rPr>
          <w:color w:val="000000"/>
        </w:rPr>
        <w:t>15</w:t>
      </w:r>
      <w:r w:rsidRPr="00751331">
        <w:rPr>
          <w:color w:val="000000"/>
        </w:rPr>
        <w:t xml:space="preserve">  RED SEAL </w:t>
      </w:r>
      <w:r w:rsidRPr="00751331">
        <w:rPr>
          <w:color w:val="000000"/>
        </w:rPr>
        <w:br/>
      </w:r>
      <w:r w:rsidR="00BC1441" w:rsidRPr="00751331">
        <w:rPr>
          <w:color w:val="000000"/>
        </w:rPr>
        <w:t>16</w:t>
      </w:r>
      <w:r w:rsidRPr="00751331">
        <w:rPr>
          <w:color w:val="000000"/>
        </w:rPr>
        <w:t xml:space="preserve">  ROOSTER </w:t>
      </w:r>
      <w:r w:rsidRPr="00751331">
        <w:rPr>
          <w:color w:val="000000"/>
        </w:rPr>
        <w:br/>
      </w:r>
      <w:r w:rsidR="00BC1441" w:rsidRPr="00751331">
        <w:rPr>
          <w:color w:val="000000"/>
        </w:rPr>
        <w:t>17</w:t>
      </w:r>
      <w:r w:rsidRPr="00751331">
        <w:rPr>
          <w:color w:val="000000"/>
        </w:rPr>
        <w:t xml:space="preserve">  SILVER CREEK </w:t>
      </w:r>
      <w:r w:rsidRPr="00751331">
        <w:rPr>
          <w:color w:val="000000"/>
        </w:rPr>
        <w:br/>
      </w:r>
      <w:r w:rsidR="00BC1441" w:rsidRPr="00751331">
        <w:rPr>
          <w:color w:val="000000"/>
        </w:rPr>
        <w:t>18</w:t>
      </w:r>
      <w:r w:rsidRPr="00751331">
        <w:rPr>
          <w:color w:val="000000"/>
        </w:rPr>
        <w:t xml:space="preserve">  SKOAL </w:t>
      </w:r>
    </w:p>
    <w:p w:rsidR="00AA3DBD" w:rsidRPr="00751331" w:rsidRDefault="00BC1441"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rPr>
      </w:pPr>
      <w:r w:rsidRPr="00751331">
        <w:rPr>
          <w:color w:val="000000"/>
        </w:rPr>
        <w:t>19</w:t>
      </w:r>
      <w:r w:rsidR="00AA3DBD" w:rsidRPr="00751331">
        <w:rPr>
          <w:color w:val="000000"/>
        </w:rPr>
        <w:t xml:space="preserve"> SKOAL SNUS</w:t>
      </w:r>
      <w:r w:rsidR="00AA3DBD" w:rsidRPr="00751331">
        <w:rPr>
          <w:color w:val="000000"/>
        </w:rPr>
        <w:br/>
      </w:r>
      <w:r w:rsidRPr="00751331">
        <w:rPr>
          <w:color w:val="000000"/>
        </w:rPr>
        <w:t>20</w:t>
      </w:r>
      <w:r w:rsidR="00AA3DBD" w:rsidRPr="00751331">
        <w:rPr>
          <w:color w:val="000000"/>
        </w:rPr>
        <w:t>  </w:t>
      </w:r>
      <w:smartTag w:uri="urn:schemas-microsoft-com:office:smarttags" w:element="City">
        <w:smartTag w:uri="urn:schemas-microsoft-com:office:smarttags" w:element="place">
          <w:r w:rsidR="00AA3DBD" w:rsidRPr="00751331">
            <w:rPr>
              <w:color w:val="000000"/>
            </w:rPr>
            <w:t>TAYLOR</w:t>
          </w:r>
        </w:smartTag>
      </w:smartTag>
      <w:r w:rsidR="00AA3DBD" w:rsidRPr="00751331">
        <w:rPr>
          <w:color w:val="000000"/>
        </w:rPr>
        <w:t xml:space="preserve">'S PRIDE </w:t>
      </w:r>
      <w:r w:rsidR="00AA3DBD" w:rsidRPr="00751331">
        <w:rPr>
          <w:color w:val="000000"/>
        </w:rPr>
        <w:br/>
      </w:r>
      <w:r w:rsidRPr="00751331">
        <w:rPr>
          <w:color w:val="000000"/>
        </w:rPr>
        <w:t>21</w:t>
      </w:r>
      <w:r w:rsidR="00AA3DBD" w:rsidRPr="00751331">
        <w:rPr>
          <w:color w:val="000000"/>
        </w:rPr>
        <w:t xml:space="preserve">  TIMBER WOLF </w:t>
      </w:r>
    </w:p>
    <w:p w:rsidR="00BC1441" w:rsidRPr="00751331" w:rsidRDefault="00BC1441"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rPr>
      </w:pPr>
      <w:r w:rsidRPr="00751331">
        <w:rPr>
          <w:color w:val="000000"/>
        </w:rPr>
        <w:t>22  OTHER</w:t>
      </w:r>
    </w:p>
    <w:p w:rsidR="00BC1441" w:rsidRPr="00751331" w:rsidRDefault="00BC1441"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rPr>
      </w:pPr>
    </w:p>
    <w:p w:rsidR="00BC1441" w:rsidRPr="00751331" w:rsidRDefault="00BC1441"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rPr>
      </w:pPr>
      <w:r w:rsidRPr="00751331">
        <w:rPr>
          <w:b/>
          <w:bCs/>
          <w:color w:val="000000"/>
        </w:rPr>
        <w:t xml:space="preserve">[NOTE:  THESE brands are 96% of </w:t>
      </w:r>
      <w:r w:rsidR="001C029F">
        <w:rPr>
          <w:b/>
          <w:bCs/>
          <w:color w:val="000000"/>
        </w:rPr>
        <w:t xml:space="preserve"> </w:t>
      </w:r>
      <w:r w:rsidRPr="00751331">
        <w:rPr>
          <w:b/>
          <w:bCs/>
          <w:color w:val="000000"/>
        </w:rPr>
        <w:t>the market share]</w:t>
      </w:r>
    </w:p>
    <w:p w:rsidR="00BC1441" w:rsidRPr="00751331" w:rsidRDefault="00BC1441"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rPr>
      </w:pPr>
    </w:p>
    <w:p w:rsidR="00BC1441" w:rsidRPr="00751331" w:rsidRDefault="00BC1441" w:rsidP="00BC1441">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b/>
          <w:color w:val="000000"/>
          <w:sz w:val="28"/>
          <w:szCs w:val="28"/>
        </w:rPr>
      </w:pPr>
      <w:r w:rsidRPr="00751331">
        <w:rPr>
          <w:rFonts w:ascii="Times New Roman Bold" w:eastAsia="Calibri" w:hAnsi="Times New Roman Bold"/>
          <w:b/>
          <w:color w:val="000000"/>
          <w:szCs w:val="28"/>
        </w:rPr>
        <w:t xml:space="preserve">IF Ja = 22, GO TO </w:t>
      </w:r>
      <w:proofErr w:type="spellStart"/>
      <w:r w:rsidRPr="00751331">
        <w:rPr>
          <w:rFonts w:ascii="Times New Roman Bold" w:eastAsia="Calibri" w:hAnsi="Times New Roman Bold"/>
          <w:b/>
          <w:color w:val="000000"/>
          <w:szCs w:val="28"/>
        </w:rPr>
        <w:t>Jaspc</w:t>
      </w:r>
      <w:proofErr w:type="spellEnd"/>
      <w:r w:rsidRPr="00751331">
        <w:rPr>
          <w:rFonts w:ascii="Times New Roman Bold" w:eastAsia="Calibri" w:hAnsi="Times New Roman Bold"/>
          <w:b/>
          <w:color w:val="000000"/>
          <w:szCs w:val="28"/>
        </w:rPr>
        <w:t xml:space="preserve">; ELSE IF </w:t>
      </w:r>
      <w:proofErr w:type="spellStart"/>
      <w:r w:rsidRPr="00751331">
        <w:rPr>
          <w:rFonts w:eastAsia="Calibri"/>
          <w:b/>
          <w:color w:val="000000"/>
          <w:sz w:val="28"/>
          <w:szCs w:val="28"/>
        </w:rPr>
        <w:t>IF</w:t>
      </w:r>
      <w:proofErr w:type="spellEnd"/>
      <w:r w:rsidRPr="00751331">
        <w:rPr>
          <w:rFonts w:eastAsia="Calibri"/>
          <w:b/>
          <w:color w:val="000000"/>
          <w:sz w:val="28"/>
          <w:szCs w:val="28"/>
        </w:rPr>
        <w:t xml:space="preserve"> J2a1 = 1 or 2  GO TO </w:t>
      </w:r>
      <w:proofErr w:type="spellStart"/>
      <w:r w:rsidRPr="00751331">
        <w:rPr>
          <w:rFonts w:eastAsia="Calibri"/>
          <w:b/>
          <w:color w:val="000000"/>
          <w:sz w:val="28"/>
          <w:szCs w:val="28"/>
        </w:rPr>
        <w:t>Jb</w:t>
      </w:r>
      <w:proofErr w:type="spellEnd"/>
      <w:r w:rsidRPr="00751331">
        <w:rPr>
          <w:rFonts w:eastAsia="Calibri"/>
          <w:b/>
          <w:color w:val="000000"/>
          <w:sz w:val="28"/>
          <w:szCs w:val="28"/>
        </w:rPr>
        <w:t xml:space="preserve">--- [ If </w:t>
      </w:r>
      <w:r w:rsidR="001C029F">
        <w:rPr>
          <w:rFonts w:eastAsia="Calibri"/>
          <w:b/>
          <w:color w:val="000000"/>
          <w:sz w:val="28"/>
          <w:szCs w:val="28"/>
        </w:rPr>
        <w:t>“</w:t>
      </w:r>
      <w:r w:rsidRPr="00751331">
        <w:rPr>
          <w:rFonts w:eastAsia="Calibri"/>
          <w:b/>
          <w:color w:val="000000"/>
          <w:sz w:val="28"/>
          <w:szCs w:val="28"/>
        </w:rPr>
        <w:t xml:space="preserve">cigars” </w:t>
      </w:r>
      <w:r w:rsidR="001C029F">
        <w:rPr>
          <w:rFonts w:eastAsia="Calibri"/>
          <w:b/>
          <w:color w:val="000000"/>
          <w:sz w:val="28"/>
          <w:szCs w:val="28"/>
        </w:rPr>
        <w:t>are</w:t>
      </w:r>
      <w:r w:rsidRPr="00751331">
        <w:rPr>
          <w:rFonts w:eastAsia="Calibri"/>
          <w:b/>
          <w:color w:val="000000"/>
          <w:sz w:val="28"/>
          <w:szCs w:val="28"/>
        </w:rPr>
        <w:t xml:space="preserve"> </w:t>
      </w:r>
      <w:r w:rsidRPr="00751331">
        <w:rPr>
          <w:rFonts w:eastAsia="Calibri"/>
          <w:b/>
          <w:color w:val="000000"/>
          <w:sz w:val="28"/>
          <w:szCs w:val="28"/>
        </w:rPr>
        <w:lastRenderedPageBreak/>
        <w:t xml:space="preserve">NOW smoked every day or some days,  ask </w:t>
      </w:r>
      <w:proofErr w:type="spellStart"/>
      <w:r w:rsidRPr="00751331">
        <w:rPr>
          <w:rFonts w:eastAsia="Calibri"/>
          <w:b/>
          <w:color w:val="000000"/>
          <w:sz w:val="28"/>
          <w:szCs w:val="28"/>
        </w:rPr>
        <w:t>Jb</w:t>
      </w:r>
      <w:proofErr w:type="spellEnd"/>
      <w:r w:rsidRPr="00751331">
        <w:rPr>
          <w:rFonts w:eastAsia="Calibri"/>
          <w:b/>
          <w:color w:val="000000"/>
          <w:sz w:val="28"/>
          <w:szCs w:val="28"/>
        </w:rPr>
        <w:t xml:space="preserve"> and </w:t>
      </w:r>
      <w:proofErr w:type="spellStart"/>
      <w:r w:rsidRPr="00751331">
        <w:rPr>
          <w:rFonts w:eastAsia="Calibri"/>
          <w:b/>
          <w:color w:val="000000"/>
          <w:sz w:val="28"/>
          <w:szCs w:val="28"/>
        </w:rPr>
        <w:t>Jc</w:t>
      </w:r>
      <w:proofErr w:type="spellEnd"/>
      <w:r w:rsidRPr="00751331">
        <w:rPr>
          <w:rFonts w:eastAsia="Calibri"/>
          <w:b/>
          <w:color w:val="000000"/>
          <w:sz w:val="28"/>
          <w:szCs w:val="28"/>
        </w:rPr>
        <w:t xml:space="preserve"> ]—ELSE GO TO Jd3.</w:t>
      </w:r>
    </w:p>
    <w:p w:rsidR="00BC1441" w:rsidRPr="00751331" w:rsidRDefault="00BC1441" w:rsidP="00BC1441">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Times New Roman Bold" w:eastAsia="Calibri" w:hAnsi="Times New Roman Bold"/>
          <w:b/>
          <w:color w:val="000000"/>
          <w:szCs w:val="28"/>
        </w:rPr>
      </w:pPr>
    </w:p>
    <w:p w:rsidR="00BC1441" w:rsidRPr="00751331" w:rsidRDefault="00DB7C3F" w:rsidP="00BC1441">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Cs w:val="28"/>
        </w:rPr>
      </w:pPr>
      <w:proofErr w:type="spellStart"/>
      <w:r>
        <w:rPr>
          <w:rFonts w:ascii="Times New Roman Bold" w:eastAsia="Calibri" w:hAnsi="Times New Roman Bold"/>
          <w:b/>
          <w:color w:val="000000"/>
          <w:szCs w:val="28"/>
        </w:rPr>
        <w:t>Jaspc</w:t>
      </w:r>
      <w:proofErr w:type="spellEnd"/>
      <w:r>
        <w:rPr>
          <w:rFonts w:ascii="Times New Roman Bold" w:eastAsia="Calibri" w:hAnsi="Times New Roman Bold"/>
          <w:b/>
          <w:color w:val="000000"/>
          <w:szCs w:val="28"/>
        </w:rPr>
        <w:tab/>
      </w:r>
      <w:r w:rsidR="00BC1441" w:rsidRPr="00751331">
        <w:rPr>
          <w:rFonts w:ascii="Times New Roman Bold" w:eastAsia="Calibri" w:hAnsi="Times New Roman Bold"/>
          <w:b/>
          <w:color w:val="000000"/>
          <w:szCs w:val="28"/>
        </w:rPr>
        <w:t>Please specify the other brand:  __________________</w:t>
      </w:r>
      <w:proofErr w:type="gramStart"/>
      <w:r w:rsidR="00BC1441" w:rsidRPr="00751331">
        <w:rPr>
          <w:rFonts w:ascii="Times New Roman Bold" w:eastAsia="Calibri" w:hAnsi="Times New Roman Bold"/>
          <w:b/>
          <w:color w:val="000000"/>
          <w:szCs w:val="28"/>
        </w:rPr>
        <w:t>_  FR</w:t>
      </w:r>
      <w:proofErr w:type="gramEnd"/>
      <w:r w:rsidR="00BC1441" w:rsidRPr="00751331">
        <w:rPr>
          <w:rFonts w:ascii="Times New Roman Bold" w:eastAsia="Calibri" w:hAnsi="Times New Roman Bold"/>
          <w:b/>
          <w:color w:val="000000"/>
          <w:szCs w:val="28"/>
        </w:rPr>
        <w:t xml:space="preserve">:  </w:t>
      </w:r>
      <w:r w:rsidR="00BC1441" w:rsidRPr="00751331">
        <w:rPr>
          <w:rFonts w:eastAsia="Calibri"/>
          <w:color w:val="000000"/>
          <w:szCs w:val="28"/>
        </w:rPr>
        <w:t>ENTER A TEXT OF AT MOST 20 CHARACTERS.</w:t>
      </w:r>
    </w:p>
    <w:p w:rsidR="00AA3DBD" w:rsidRPr="00751331" w:rsidRDefault="00BC1441"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r w:rsidRPr="00751331">
        <w:rPr>
          <w:b/>
          <w:bCs/>
          <w:color w:val="000000"/>
        </w:rPr>
        <w:t xml:space="preserve"> </w:t>
      </w:r>
    </w:p>
    <w:p w:rsidR="00AA3DBD" w:rsidRPr="00751331" w:rsidRDefault="001C029F"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b/>
          <w:color w:val="000000"/>
          <w:sz w:val="28"/>
          <w:szCs w:val="28"/>
        </w:rPr>
      </w:pPr>
      <w:r>
        <w:rPr>
          <w:rFonts w:eastAsia="Calibri"/>
          <w:b/>
          <w:color w:val="000000"/>
          <w:sz w:val="28"/>
          <w:szCs w:val="28"/>
        </w:rPr>
        <w:t>IF J2a1 = 1 or 2,</w:t>
      </w:r>
      <w:r w:rsidR="00AA3DBD" w:rsidRPr="00751331">
        <w:rPr>
          <w:rFonts w:eastAsia="Calibri"/>
          <w:b/>
          <w:color w:val="000000"/>
          <w:sz w:val="28"/>
          <w:szCs w:val="28"/>
        </w:rPr>
        <w:t xml:space="preserve">GO TO </w:t>
      </w:r>
      <w:proofErr w:type="spellStart"/>
      <w:r w:rsidR="00AA3DBD" w:rsidRPr="00751331">
        <w:rPr>
          <w:rFonts w:eastAsia="Calibri"/>
          <w:b/>
          <w:color w:val="000000"/>
          <w:sz w:val="28"/>
          <w:szCs w:val="28"/>
        </w:rPr>
        <w:t>J</w:t>
      </w:r>
      <w:r w:rsidR="00CF58B5" w:rsidRPr="00751331">
        <w:rPr>
          <w:rFonts w:eastAsia="Calibri"/>
          <w:b/>
          <w:color w:val="000000"/>
          <w:sz w:val="28"/>
          <w:szCs w:val="28"/>
        </w:rPr>
        <w:t>b</w:t>
      </w:r>
      <w:proofErr w:type="spellEnd"/>
      <w:r w:rsidR="00AA3DBD" w:rsidRPr="00751331">
        <w:rPr>
          <w:rFonts w:eastAsia="Calibri"/>
          <w:b/>
          <w:color w:val="000000"/>
          <w:sz w:val="28"/>
          <w:szCs w:val="28"/>
        </w:rPr>
        <w:t xml:space="preserve">--- [ If </w:t>
      </w:r>
      <w:r>
        <w:rPr>
          <w:rFonts w:eastAsia="Calibri"/>
          <w:b/>
          <w:color w:val="000000"/>
          <w:sz w:val="28"/>
          <w:szCs w:val="28"/>
        </w:rPr>
        <w:t>“</w:t>
      </w:r>
      <w:r w:rsidR="00AA3DBD" w:rsidRPr="00751331">
        <w:rPr>
          <w:rFonts w:eastAsia="Calibri"/>
          <w:b/>
          <w:color w:val="000000"/>
          <w:sz w:val="28"/>
          <w:szCs w:val="28"/>
        </w:rPr>
        <w:t xml:space="preserve">cigars” </w:t>
      </w:r>
      <w:r>
        <w:rPr>
          <w:rFonts w:eastAsia="Calibri"/>
          <w:b/>
          <w:color w:val="000000"/>
          <w:sz w:val="28"/>
          <w:szCs w:val="28"/>
        </w:rPr>
        <w:t>are</w:t>
      </w:r>
      <w:r w:rsidR="00AA3DBD" w:rsidRPr="00751331">
        <w:rPr>
          <w:rFonts w:eastAsia="Calibri"/>
          <w:b/>
          <w:color w:val="000000"/>
          <w:sz w:val="28"/>
          <w:szCs w:val="28"/>
        </w:rPr>
        <w:t xml:space="preserve"> NOW smoked every day or some days,  ask </w:t>
      </w:r>
      <w:proofErr w:type="spellStart"/>
      <w:r w:rsidR="00AA3DBD" w:rsidRPr="00751331">
        <w:rPr>
          <w:rFonts w:eastAsia="Calibri"/>
          <w:b/>
          <w:color w:val="000000"/>
          <w:sz w:val="28"/>
          <w:szCs w:val="28"/>
        </w:rPr>
        <w:t>J</w:t>
      </w:r>
      <w:r w:rsidR="00C247BC" w:rsidRPr="00751331">
        <w:rPr>
          <w:rFonts w:eastAsia="Calibri"/>
          <w:b/>
          <w:color w:val="000000"/>
          <w:sz w:val="28"/>
          <w:szCs w:val="28"/>
        </w:rPr>
        <w:t>b</w:t>
      </w:r>
      <w:proofErr w:type="spellEnd"/>
      <w:r w:rsidR="00AA3DBD" w:rsidRPr="00751331">
        <w:rPr>
          <w:rFonts w:eastAsia="Calibri"/>
          <w:b/>
          <w:color w:val="000000"/>
          <w:sz w:val="28"/>
          <w:szCs w:val="28"/>
        </w:rPr>
        <w:t xml:space="preserve"> and </w:t>
      </w:r>
      <w:proofErr w:type="spellStart"/>
      <w:r w:rsidR="00AA3DBD" w:rsidRPr="00751331">
        <w:rPr>
          <w:rFonts w:eastAsia="Calibri"/>
          <w:b/>
          <w:color w:val="000000"/>
          <w:sz w:val="28"/>
          <w:szCs w:val="28"/>
        </w:rPr>
        <w:t>J</w:t>
      </w:r>
      <w:r w:rsidR="00C247BC" w:rsidRPr="00751331">
        <w:rPr>
          <w:rFonts w:eastAsia="Calibri"/>
          <w:b/>
          <w:color w:val="000000"/>
          <w:sz w:val="28"/>
          <w:szCs w:val="28"/>
        </w:rPr>
        <w:t>c</w:t>
      </w:r>
      <w:proofErr w:type="spellEnd"/>
      <w:r w:rsidR="00AA3DBD" w:rsidRPr="00751331">
        <w:rPr>
          <w:rFonts w:eastAsia="Calibri"/>
          <w:b/>
          <w:color w:val="000000"/>
          <w:sz w:val="28"/>
          <w:szCs w:val="28"/>
        </w:rPr>
        <w:t xml:space="preserve"> ]—ELSE GO TO J</w:t>
      </w:r>
      <w:r w:rsidR="00C247BC" w:rsidRPr="00751331">
        <w:rPr>
          <w:rFonts w:eastAsia="Calibri"/>
          <w:b/>
          <w:color w:val="000000"/>
          <w:sz w:val="28"/>
          <w:szCs w:val="28"/>
        </w:rPr>
        <w:t>d3</w:t>
      </w: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p>
    <w:p w:rsidR="00AA3DBD" w:rsidRPr="001C029F"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b/>
          <w:color w:val="000000"/>
        </w:rPr>
      </w:pPr>
      <w:proofErr w:type="spellStart"/>
      <w:r w:rsidRPr="001C029F">
        <w:rPr>
          <w:rFonts w:eastAsia="Calibri"/>
          <w:b/>
          <w:color w:val="000000"/>
        </w:rPr>
        <w:t>J</w:t>
      </w:r>
      <w:r w:rsidR="007169BE" w:rsidRPr="001C029F">
        <w:rPr>
          <w:rFonts w:eastAsia="Calibri"/>
          <w:b/>
          <w:color w:val="000000"/>
        </w:rPr>
        <w:t>b</w:t>
      </w:r>
      <w:proofErr w:type="spellEnd"/>
      <w:r w:rsidRPr="001C029F">
        <w:rPr>
          <w:rFonts w:eastAsia="Calibri"/>
          <w:b/>
          <w:color w:val="000000"/>
        </w:rPr>
        <w:t xml:space="preserve"> </w:t>
      </w:r>
      <w:r w:rsidRPr="001C029F">
        <w:rPr>
          <w:rFonts w:eastAsia="Calibri"/>
          <w:color w:val="000000"/>
        </w:rPr>
        <w:t xml:space="preserve"> </w:t>
      </w:r>
      <w:r w:rsidRPr="001C029F">
        <w:rPr>
          <w:rFonts w:eastAsia="Calibri"/>
          <w:b/>
          <w:color w:val="000000"/>
        </w:rPr>
        <w:t>During the PAST 30 days, what type of CIGAR did you use MOST OFTEN?</w:t>
      </w: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p>
    <w:p w:rsidR="00BC1441" w:rsidRPr="00751331" w:rsidRDefault="00BC1441" w:rsidP="00DB7C3F">
      <w:pPr>
        <w:tabs>
          <w:tab w:val="left" w:pos="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r w:rsidRPr="00751331">
        <w:rPr>
          <w:rFonts w:eastAsia="Calibri"/>
          <w:color w:val="000000"/>
          <w:sz w:val="22"/>
          <w:szCs w:val="22"/>
        </w:rPr>
        <w:tab/>
        <w:t>READ the 3 CHOICES</w:t>
      </w:r>
    </w:p>
    <w:p w:rsidR="00BC1441" w:rsidRPr="00751331" w:rsidRDefault="00BC1441"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rFonts w:eastAsia="Calibri"/>
          <w:b/>
          <w:color w:val="000000"/>
          <w:sz w:val="22"/>
          <w:szCs w:val="22"/>
        </w:rPr>
      </w:pPr>
      <w:r w:rsidRPr="00751331">
        <w:rPr>
          <w:rFonts w:eastAsia="Calibri"/>
          <w:b/>
          <w:color w:val="000000"/>
          <w:sz w:val="22"/>
          <w:szCs w:val="22"/>
        </w:rPr>
        <w:t>(1) Regular/large cigars</w:t>
      </w:r>
    </w:p>
    <w:p w:rsidR="00AA3DBD" w:rsidRPr="00751331" w:rsidRDefault="00AA3DBD" w:rsidP="00AA3DBD">
      <w:pPr>
        <w:numPr>
          <w:ilvl w:val="0"/>
          <w:numId w:val="32"/>
        </w:num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Arial" w:eastAsia="Calibri" w:hAnsi="Arial" w:cs="Arial"/>
          <w:b/>
          <w:color w:val="000000"/>
          <w:sz w:val="22"/>
          <w:szCs w:val="22"/>
        </w:rPr>
      </w:pPr>
      <w:r w:rsidRPr="00751331">
        <w:rPr>
          <w:rFonts w:eastAsia="Calibri"/>
          <w:b/>
          <w:color w:val="000000"/>
          <w:sz w:val="22"/>
          <w:szCs w:val="22"/>
        </w:rPr>
        <w:t>“Cigarillos”</w:t>
      </w:r>
      <w:r w:rsidR="00F8262F" w:rsidRPr="00751331">
        <w:rPr>
          <w:rFonts w:eastAsia="Calibri"/>
          <w:b/>
          <w:color w:val="000000"/>
          <w:sz w:val="22"/>
          <w:szCs w:val="22"/>
        </w:rPr>
        <w:t xml:space="preserve">  ( </w:t>
      </w:r>
      <w:r w:rsidR="00F8262F" w:rsidRPr="00751331">
        <w:rPr>
          <w:rFonts w:ascii="Arial" w:eastAsia="Calibri" w:hAnsi="Arial" w:cs="Arial"/>
          <w:b/>
          <w:color w:val="E36C0A"/>
          <w:sz w:val="22"/>
          <w:szCs w:val="22"/>
        </w:rPr>
        <w:t>in Spanish use “medium size cigars” instead of the word “cigarillos</w:t>
      </w:r>
      <w:r w:rsidR="00E86319" w:rsidRPr="00751331">
        <w:rPr>
          <w:rFonts w:ascii="Arial" w:eastAsia="Calibri" w:hAnsi="Arial" w:cs="Arial"/>
          <w:b/>
          <w:color w:val="E36C0A"/>
          <w:sz w:val="22"/>
          <w:szCs w:val="22"/>
        </w:rPr>
        <w:t xml:space="preserve"> here</w:t>
      </w:r>
      <w:r w:rsidR="00F8262F" w:rsidRPr="00751331">
        <w:rPr>
          <w:rFonts w:ascii="Arial" w:eastAsia="Calibri" w:hAnsi="Arial" w:cs="Arial"/>
          <w:b/>
          <w:color w:val="E36C0A"/>
          <w:sz w:val="22"/>
          <w:szCs w:val="22"/>
        </w:rPr>
        <w:t>”)</w:t>
      </w:r>
    </w:p>
    <w:p w:rsidR="00AA3DBD" w:rsidRPr="00751331" w:rsidRDefault="00AA3DBD" w:rsidP="00AA3DBD">
      <w:pPr>
        <w:numPr>
          <w:ilvl w:val="0"/>
          <w:numId w:val="32"/>
        </w:num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b/>
          <w:color w:val="000000"/>
          <w:sz w:val="22"/>
          <w:szCs w:val="22"/>
        </w:rPr>
      </w:pPr>
      <w:r w:rsidRPr="00751331">
        <w:rPr>
          <w:rFonts w:eastAsia="Calibri"/>
          <w:b/>
          <w:color w:val="000000"/>
          <w:sz w:val="22"/>
          <w:szCs w:val="22"/>
        </w:rPr>
        <w:t xml:space="preserve"> Little filtered cigars</w:t>
      </w:r>
    </w:p>
    <w:p w:rsidR="00AA3DBD"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Pr>
          <w:rFonts w:eastAsia="Calibri"/>
          <w:color w:val="000000"/>
          <w:sz w:val="22"/>
          <w:szCs w:val="22"/>
        </w:rPr>
      </w:pPr>
    </w:p>
    <w:p w:rsidR="001C029F" w:rsidRPr="00751331" w:rsidRDefault="001C029F"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Pr>
          <w:rFonts w:eastAsia="Calibri"/>
          <w:color w:val="000000"/>
          <w:sz w:val="22"/>
          <w:szCs w:val="22"/>
        </w:rPr>
      </w:pPr>
      <w:r>
        <w:rPr>
          <w:rFonts w:eastAsia="Calibri"/>
          <w:color w:val="000000"/>
          <w:sz w:val="22"/>
          <w:szCs w:val="22"/>
        </w:rPr>
        <w:t>|__|</w:t>
      </w: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p>
    <w:p w:rsidR="00AA3DBD" w:rsidRPr="001C029F"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rPr>
      </w:pPr>
      <w:proofErr w:type="spellStart"/>
      <w:r w:rsidRPr="001C029F">
        <w:rPr>
          <w:rFonts w:eastAsia="Calibri"/>
          <w:b/>
          <w:color w:val="000000"/>
        </w:rPr>
        <w:t>J</w:t>
      </w:r>
      <w:r w:rsidR="007169BE" w:rsidRPr="001C029F">
        <w:rPr>
          <w:rFonts w:eastAsia="Calibri"/>
          <w:b/>
          <w:color w:val="000000"/>
        </w:rPr>
        <w:t>c</w:t>
      </w:r>
      <w:proofErr w:type="spellEnd"/>
      <w:r w:rsidRPr="001C029F">
        <w:rPr>
          <w:rFonts w:eastAsia="Calibri"/>
          <w:color w:val="000000"/>
        </w:rPr>
        <w:t xml:space="preserve">  </w:t>
      </w:r>
      <w:r w:rsidRPr="001C029F">
        <w:rPr>
          <w:rFonts w:eastAsia="Calibri"/>
          <w:b/>
          <w:color w:val="000000"/>
        </w:rPr>
        <w:t>During the PAST 30 days, what BRAND of  CIGAR did you smoke MOST OFTEN?</w:t>
      </w:r>
    </w:p>
    <w:p w:rsidR="00290CBE" w:rsidRPr="00751331" w:rsidRDefault="00290CBE"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lang w:val="da-DK"/>
        </w:rPr>
      </w:pP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r w:rsidRPr="00751331">
        <w:rPr>
          <w:rFonts w:eastAsia="Calibri"/>
          <w:color w:val="000000"/>
          <w:sz w:val="22"/>
          <w:szCs w:val="22"/>
          <w:lang w:val="da-DK"/>
        </w:rPr>
        <w:t>____</w:t>
      </w:r>
      <w:r w:rsidR="00290CBE" w:rsidRPr="00751331">
        <w:rPr>
          <w:rFonts w:eastAsia="Calibri"/>
          <w:color w:val="000000"/>
          <w:sz w:val="22"/>
          <w:szCs w:val="22"/>
          <w:lang w:val="da-DK"/>
        </w:rPr>
        <w:t xml:space="preserve"> ENTER CODE FOR </w:t>
      </w:r>
      <w:r w:rsidRPr="00751331">
        <w:rPr>
          <w:rFonts w:eastAsia="Calibri"/>
          <w:color w:val="000000"/>
          <w:sz w:val="22"/>
          <w:szCs w:val="22"/>
          <w:lang w:val="da-DK"/>
        </w:rPr>
        <w:t xml:space="preserve"> BRAND</w:t>
      </w:r>
      <w:r w:rsidR="00290CBE" w:rsidRPr="00751331">
        <w:rPr>
          <w:rFonts w:eastAsia="Calibri"/>
          <w:color w:val="000000"/>
          <w:sz w:val="22"/>
          <w:szCs w:val="22"/>
          <w:lang w:val="da-DK"/>
        </w:rPr>
        <w:t xml:space="preserve"> (1-15).  </w:t>
      </w:r>
      <w:r w:rsidR="00290CBE" w:rsidRPr="00751331">
        <w:rPr>
          <w:rFonts w:eastAsia="Calibri"/>
          <w:color w:val="000000"/>
          <w:sz w:val="22"/>
          <w:szCs w:val="22"/>
        </w:rPr>
        <w:t>ENTER 15 for OTHER BRAND NOT ON THE LIST</w:t>
      </w: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p>
    <w:p w:rsidR="00AA3DBD" w:rsidRPr="00714211" w:rsidRDefault="00714211" w:rsidP="00AA3DBD">
      <w:pPr>
        <w:ind w:left="720" w:hanging="720"/>
        <w:rPr>
          <w:color w:val="000000"/>
          <w:sz w:val="28"/>
          <w:szCs w:val="28"/>
        </w:rPr>
      </w:pPr>
      <w:r>
        <w:rPr>
          <w:b/>
          <w:color w:val="000000"/>
          <w:sz w:val="28"/>
          <w:szCs w:val="28"/>
        </w:rPr>
        <w:t>NOTE: List of major brands for c</w:t>
      </w:r>
      <w:r w:rsidR="00AA3DBD" w:rsidRPr="00714211">
        <w:rPr>
          <w:b/>
          <w:color w:val="000000"/>
          <w:sz w:val="28"/>
          <w:szCs w:val="28"/>
        </w:rPr>
        <w:t>oding</w:t>
      </w:r>
      <w:r w:rsidR="00AA3DBD" w:rsidRPr="00714211">
        <w:rPr>
          <w:color w:val="000000"/>
          <w:sz w:val="28"/>
          <w:szCs w:val="28"/>
        </w:rPr>
        <w:t xml:space="preserve"> </w:t>
      </w:r>
      <w:r w:rsidR="00AA3DBD" w:rsidRPr="00714211">
        <w:rPr>
          <w:b/>
          <w:color w:val="000000"/>
          <w:sz w:val="28"/>
          <w:szCs w:val="28"/>
        </w:rPr>
        <w:t>SEE BELOW.  IF indicates “ need to</w:t>
      </w:r>
      <w:r w:rsidR="00AA3DBD" w:rsidRPr="00714211">
        <w:rPr>
          <w:color w:val="000000"/>
          <w:sz w:val="28"/>
          <w:szCs w:val="28"/>
        </w:rPr>
        <w:t xml:space="preserve"> </w:t>
      </w:r>
      <w:r w:rsidR="00AA3DBD" w:rsidRPr="00714211">
        <w:rPr>
          <w:b/>
          <w:color w:val="000000"/>
          <w:sz w:val="28"/>
          <w:szCs w:val="28"/>
        </w:rPr>
        <w:t>prompt with F</w:t>
      </w:r>
      <w:r w:rsidRPr="00714211">
        <w:rPr>
          <w:b/>
          <w:color w:val="000000"/>
          <w:sz w:val="28"/>
          <w:szCs w:val="28"/>
        </w:rPr>
        <w:t>ollow-Up question</w:t>
      </w:r>
      <w:r>
        <w:rPr>
          <w:b/>
          <w:color w:val="000000"/>
          <w:sz w:val="28"/>
          <w:szCs w:val="28"/>
        </w:rPr>
        <w:t xml:space="preserve"> </w:t>
      </w:r>
      <w:proofErr w:type="spellStart"/>
      <w:r>
        <w:rPr>
          <w:b/>
          <w:color w:val="000000"/>
          <w:sz w:val="28"/>
          <w:szCs w:val="28"/>
        </w:rPr>
        <w:t>Jcpro</w:t>
      </w:r>
      <w:proofErr w:type="spellEnd"/>
      <w:r>
        <w:rPr>
          <w:b/>
          <w:color w:val="000000"/>
          <w:sz w:val="28"/>
          <w:szCs w:val="28"/>
        </w:rPr>
        <w:t>,”</w:t>
      </w:r>
      <w:r w:rsidR="00AA3DBD" w:rsidRPr="00714211">
        <w:rPr>
          <w:b/>
          <w:color w:val="000000"/>
          <w:sz w:val="28"/>
          <w:szCs w:val="28"/>
        </w:rPr>
        <w:t xml:space="preserve"> ask </w:t>
      </w:r>
      <w:proofErr w:type="spellStart"/>
      <w:r w:rsidR="005A5B93" w:rsidRPr="00714211">
        <w:rPr>
          <w:b/>
          <w:color w:val="000000"/>
          <w:sz w:val="28"/>
          <w:szCs w:val="28"/>
        </w:rPr>
        <w:t>J</w:t>
      </w:r>
      <w:r w:rsidR="00C247BC" w:rsidRPr="00714211">
        <w:rPr>
          <w:b/>
          <w:color w:val="000000"/>
          <w:sz w:val="28"/>
          <w:szCs w:val="28"/>
        </w:rPr>
        <w:t>cpro</w:t>
      </w:r>
      <w:proofErr w:type="spellEnd"/>
      <w:r w:rsidR="005A5B93" w:rsidRPr="00714211">
        <w:rPr>
          <w:b/>
          <w:color w:val="000000"/>
          <w:sz w:val="28"/>
          <w:szCs w:val="28"/>
        </w:rPr>
        <w:t xml:space="preserve"> </w:t>
      </w:r>
      <w:r w:rsidR="00AA3DBD" w:rsidRPr="00714211">
        <w:rPr>
          <w:b/>
          <w:color w:val="000000"/>
          <w:sz w:val="28"/>
          <w:szCs w:val="28"/>
        </w:rPr>
        <w:t xml:space="preserve">after asking main question </w:t>
      </w:r>
      <w:proofErr w:type="spellStart"/>
      <w:r w:rsidR="007933A3" w:rsidRPr="00714211">
        <w:rPr>
          <w:b/>
          <w:color w:val="000000"/>
          <w:sz w:val="28"/>
          <w:szCs w:val="28"/>
        </w:rPr>
        <w:t>J</w:t>
      </w:r>
      <w:r w:rsidR="00C247BC" w:rsidRPr="00714211">
        <w:rPr>
          <w:b/>
          <w:color w:val="000000"/>
          <w:sz w:val="28"/>
          <w:szCs w:val="28"/>
        </w:rPr>
        <w:t>c</w:t>
      </w:r>
      <w:proofErr w:type="spellEnd"/>
      <w:r>
        <w:rPr>
          <w:b/>
          <w:color w:val="000000"/>
          <w:sz w:val="28"/>
          <w:szCs w:val="28"/>
        </w:rPr>
        <w:t>.  Follow-up prompt appears for</w:t>
      </w:r>
      <w:r w:rsidR="00AA3DBD" w:rsidRPr="00714211">
        <w:rPr>
          <w:b/>
          <w:color w:val="000000"/>
          <w:sz w:val="28"/>
          <w:szCs w:val="28"/>
        </w:rPr>
        <w:t xml:space="preserve"> certain brands</w:t>
      </w:r>
      <w:r w:rsidR="00AA3DBD" w:rsidRPr="00714211">
        <w:rPr>
          <w:color w:val="000000"/>
          <w:sz w:val="28"/>
          <w:szCs w:val="28"/>
        </w:rPr>
        <w:t xml:space="preserve"> </w:t>
      </w:r>
      <w:r w:rsidR="00AA3DBD" w:rsidRPr="00714211">
        <w:rPr>
          <w:b/>
          <w:color w:val="000000"/>
          <w:sz w:val="28"/>
          <w:szCs w:val="28"/>
        </w:rPr>
        <w:t>that produce regular and little cigars.</w:t>
      </w:r>
    </w:p>
    <w:p w:rsidR="00AA3DBD" w:rsidRPr="00751331" w:rsidRDefault="00AA3DBD" w:rsidP="00AA3DBD">
      <w:pPr>
        <w:ind w:left="720" w:hanging="720"/>
        <w:rPr>
          <w:b/>
          <w:bCs/>
          <w:color w:val="000000"/>
        </w:rPr>
      </w:pPr>
    </w:p>
    <w:p w:rsidR="00AA3DBD" w:rsidRPr="00751331" w:rsidRDefault="00AA3DBD" w:rsidP="00AA3DBD">
      <w:pPr>
        <w:rPr>
          <w:b/>
          <w:bCs/>
          <w:color w:val="000000"/>
        </w:rPr>
      </w:pPr>
      <w:r w:rsidRPr="00751331">
        <w:rPr>
          <w:b/>
          <w:bCs/>
          <w:color w:val="000000"/>
        </w:rPr>
        <w:t>THE UNREAD CODES FOR INTERVIEWER ENTRY ARE:</w:t>
      </w:r>
    </w:p>
    <w:p w:rsidR="00AA3DBD" w:rsidRPr="00751331" w:rsidRDefault="00AA3DBD" w:rsidP="00AA3DBD">
      <w:pPr>
        <w:ind w:left="720" w:hanging="720"/>
        <w:rPr>
          <w:b/>
          <w:bCs/>
          <w:color w:val="000000"/>
        </w:rPr>
      </w:pPr>
    </w:p>
    <w:p w:rsidR="00AA3DBD" w:rsidRPr="00751331" w:rsidRDefault="00290CBE" w:rsidP="00AA3DBD">
      <w:pPr>
        <w:rPr>
          <w:color w:val="000000"/>
        </w:rPr>
      </w:pPr>
      <w:r w:rsidRPr="00751331">
        <w:rPr>
          <w:color w:val="000000"/>
        </w:rPr>
        <w:t>1   Al C</w:t>
      </w:r>
      <w:r w:rsidR="00AA3DBD" w:rsidRPr="00751331">
        <w:rPr>
          <w:color w:val="000000"/>
        </w:rPr>
        <w:t xml:space="preserve">apone(makes regular and little/small cigars== </w:t>
      </w:r>
      <w:r w:rsidR="00AA3DBD" w:rsidRPr="00751331">
        <w:rPr>
          <w:b/>
          <w:color w:val="000000"/>
        </w:rPr>
        <w:t>prompt)</w:t>
      </w:r>
    </w:p>
    <w:p w:rsidR="00AA3DBD" w:rsidRPr="00751331" w:rsidRDefault="00290CBE" w:rsidP="00AA3DBD">
      <w:pPr>
        <w:rPr>
          <w:color w:val="000000"/>
        </w:rPr>
      </w:pPr>
      <w:r w:rsidRPr="00751331">
        <w:rPr>
          <w:color w:val="000000"/>
        </w:rPr>
        <w:t xml:space="preserve">2   </w:t>
      </w:r>
      <w:r w:rsidR="00AA3DBD" w:rsidRPr="00751331">
        <w:rPr>
          <w:color w:val="000000"/>
        </w:rPr>
        <w:t>Backwoods (regular only)</w:t>
      </w:r>
    </w:p>
    <w:p w:rsidR="00AA3DBD" w:rsidRPr="00751331" w:rsidRDefault="00290CBE" w:rsidP="00AA3DBD">
      <w:pPr>
        <w:rPr>
          <w:color w:val="000000"/>
        </w:rPr>
      </w:pPr>
      <w:r w:rsidRPr="00751331">
        <w:rPr>
          <w:color w:val="000000"/>
        </w:rPr>
        <w:t xml:space="preserve">3   </w:t>
      </w:r>
      <w:r w:rsidR="00AA3DBD" w:rsidRPr="00751331">
        <w:rPr>
          <w:color w:val="000000"/>
        </w:rPr>
        <w:t xml:space="preserve">Black &amp; </w:t>
      </w:r>
      <w:proofErr w:type="spellStart"/>
      <w:r w:rsidR="00AA3DBD" w:rsidRPr="00751331">
        <w:rPr>
          <w:color w:val="000000"/>
        </w:rPr>
        <w:t>Milds</w:t>
      </w:r>
      <w:proofErr w:type="spellEnd"/>
      <w:r w:rsidR="00AA3DBD" w:rsidRPr="00751331">
        <w:rPr>
          <w:color w:val="000000"/>
        </w:rPr>
        <w:t xml:space="preserve"> (makes regular and </w:t>
      </w:r>
      <w:r w:rsidR="009542B4" w:rsidRPr="00751331">
        <w:rPr>
          <w:i/>
          <w:color w:val="000000"/>
        </w:rPr>
        <w:t>cigarillo</w:t>
      </w:r>
      <w:r w:rsidR="009542B4" w:rsidRPr="00751331">
        <w:rPr>
          <w:color w:val="000000"/>
        </w:rPr>
        <w:t xml:space="preserve">-medium size </w:t>
      </w:r>
      <w:r w:rsidR="00AA3DBD" w:rsidRPr="00751331">
        <w:rPr>
          <w:color w:val="000000"/>
        </w:rPr>
        <w:t>cigars</w:t>
      </w:r>
      <w:r w:rsidR="00E86319" w:rsidRPr="00751331">
        <w:rPr>
          <w:color w:val="000000"/>
        </w:rPr>
        <w:t xml:space="preserve"> </w:t>
      </w:r>
      <w:r w:rsidR="00E86319" w:rsidRPr="00751331">
        <w:rPr>
          <w:rFonts w:ascii="Arial" w:hAnsi="Arial" w:cs="Arial"/>
          <w:b/>
          <w:color w:val="E36C0A"/>
        </w:rPr>
        <w:t>(in Spanish use “medium size cigars “ instead of the word “cigarillo” here</w:t>
      </w:r>
      <w:r w:rsidR="00E86319" w:rsidRPr="00751331">
        <w:rPr>
          <w:color w:val="000000"/>
        </w:rPr>
        <w:t>)</w:t>
      </w:r>
      <w:r w:rsidR="00AA3DBD" w:rsidRPr="00751331">
        <w:rPr>
          <w:color w:val="000000"/>
        </w:rPr>
        <w:t xml:space="preserve"> with plastic hard filter</w:t>
      </w:r>
      <w:r w:rsidR="009542B4" w:rsidRPr="00751331">
        <w:rPr>
          <w:color w:val="000000"/>
        </w:rPr>
        <w:t>s)</w:t>
      </w:r>
      <w:r w:rsidR="00AA3DBD" w:rsidRPr="00751331">
        <w:rPr>
          <w:color w:val="000000"/>
        </w:rPr>
        <w:t xml:space="preserve"> ===</w:t>
      </w:r>
      <w:r w:rsidR="00AA3DBD" w:rsidRPr="00751331">
        <w:rPr>
          <w:b/>
          <w:color w:val="000000"/>
        </w:rPr>
        <w:t>prompt</w:t>
      </w:r>
      <w:r w:rsidR="00AA3DBD" w:rsidRPr="00751331">
        <w:rPr>
          <w:color w:val="000000"/>
        </w:rPr>
        <w:t>)</w:t>
      </w:r>
    </w:p>
    <w:p w:rsidR="00AA3DBD" w:rsidRPr="00751331" w:rsidRDefault="00290CBE" w:rsidP="00AA3DBD">
      <w:pPr>
        <w:rPr>
          <w:color w:val="000000"/>
        </w:rPr>
      </w:pPr>
      <w:r w:rsidRPr="00751331">
        <w:rPr>
          <w:color w:val="000000"/>
        </w:rPr>
        <w:t>4   Captain B</w:t>
      </w:r>
      <w:r w:rsidR="00AA3DBD" w:rsidRPr="00751331">
        <w:rPr>
          <w:color w:val="000000"/>
        </w:rPr>
        <w:t>lack (little only)</w:t>
      </w:r>
    </w:p>
    <w:p w:rsidR="00AA3DBD" w:rsidRPr="00751331" w:rsidRDefault="00290CBE" w:rsidP="00AA3DBD">
      <w:pPr>
        <w:rPr>
          <w:color w:val="000000"/>
        </w:rPr>
      </w:pPr>
      <w:r w:rsidRPr="00751331">
        <w:rPr>
          <w:color w:val="000000"/>
        </w:rPr>
        <w:t xml:space="preserve">5   </w:t>
      </w:r>
      <w:r w:rsidR="00AA3DBD" w:rsidRPr="00751331">
        <w:rPr>
          <w:color w:val="000000"/>
        </w:rPr>
        <w:t xml:space="preserve">Dutch </w:t>
      </w:r>
      <w:r w:rsidRPr="00751331">
        <w:rPr>
          <w:color w:val="000000"/>
        </w:rPr>
        <w:t>M</w:t>
      </w:r>
      <w:r w:rsidR="00AA3DBD" w:rsidRPr="00751331">
        <w:rPr>
          <w:color w:val="000000"/>
        </w:rPr>
        <w:t xml:space="preserve">asters (regular/large cigar) </w:t>
      </w:r>
    </w:p>
    <w:p w:rsidR="00AA3DBD" w:rsidRPr="00751331" w:rsidRDefault="00290CBE" w:rsidP="00AA3DBD">
      <w:pPr>
        <w:rPr>
          <w:color w:val="000000"/>
        </w:rPr>
      </w:pPr>
      <w:r w:rsidRPr="00751331">
        <w:rPr>
          <w:color w:val="000000"/>
        </w:rPr>
        <w:t>6   Dutch T</w:t>
      </w:r>
      <w:r w:rsidR="00AA3DBD" w:rsidRPr="00751331">
        <w:rPr>
          <w:color w:val="000000"/>
        </w:rPr>
        <w:t>reats (little cigar)</w:t>
      </w:r>
    </w:p>
    <w:p w:rsidR="00AA3DBD" w:rsidRPr="00751331" w:rsidRDefault="00290CBE" w:rsidP="00AA3DBD">
      <w:pPr>
        <w:rPr>
          <w:color w:val="000000"/>
        </w:rPr>
      </w:pPr>
      <w:r w:rsidRPr="00751331">
        <w:rPr>
          <w:color w:val="000000"/>
        </w:rPr>
        <w:t xml:space="preserve">7   </w:t>
      </w:r>
      <w:r w:rsidR="00AA3DBD" w:rsidRPr="00751331">
        <w:rPr>
          <w:color w:val="000000"/>
        </w:rPr>
        <w:t>Erik (little only)</w:t>
      </w:r>
    </w:p>
    <w:p w:rsidR="00AA3DBD" w:rsidRPr="00751331" w:rsidRDefault="00290CBE" w:rsidP="00AA3DBD">
      <w:pPr>
        <w:rPr>
          <w:color w:val="000000"/>
        </w:rPr>
      </w:pPr>
      <w:r w:rsidRPr="00751331">
        <w:rPr>
          <w:color w:val="000000"/>
        </w:rPr>
        <w:t xml:space="preserve">8   </w:t>
      </w:r>
      <w:proofErr w:type="spellStart"/>
      <w:r w:rsidR="00AA3DBD" w:rsidRPr="00751331">
        <w:rPr>
          <w:color w:val="000000"/>
        </w:rPr>
        <w:t>Hav</w:t>
      </w:r>
      <w:proofErr w:type="spellEnd"/>
      <w:r w:rsidR="00AA3DBD" w:rsidRPr="00751331">
        <w:rPr>
          <w:color w:val="000000"/>
        </w:rPr>
        <w:t>-a-</w:t>
      </w:r>
      <w:proofErr w:type="spellStart"/>
      <w:r w:rsidR="00AA3DBD" w:rsidRPr="00751331">
        <w:rPr>
          <w:color w:val="000000"/>
        </w:rPr>
        <w:t>tampa</w:t>
      </w:r>
      <w:proofErr w:type="spellEnd"/>
      <w:r w:rsidR="00AA3DBD" w:rsidRPr="00751331">
        <w:rPr>
          <w:color w:val="000000"/>
        </w:rPr>
        <w:t xml:space="preserve"> (makes regular and little/small cigars== </w:t>
      </w:r>
      <w:r w:rsidR="00AA3DBD" w:rsidRPr="00751331">
        <w:rPr>
          <w:b/>
          <w:color w:val="000000"/>
        </w:rPr>
        <w:t>prompt)</w:t>
      </w:r>
    </w:p>
    <w:p w:rsidR="00290CBE" w:rsidRPr="00751331" w:rsidRDefault="00290CBE" w:rsidP="00AA3DBD">
      <w:pPr>
        <w:rPr>
          <w:color w:val="000000"/>
        </w:rPr>
      </w:pPr>
      <w:r w:rsidRPr="00751331">
        <w:rPr>
          <w:color w:val="000000"/>
        </w:rPr>
        <w:t xml:space="preserve">9   </w:t>
      </w:r>
      <w:r w:rsidR="00AA3DBD" w:rsidRPr="00751331">
        <w:rPr>
          <w:color w:val="000000"/>
        </w:rPr>
        <w:t xml:space="preserve">King </w:t>
      </w:r>
      <w:r w:rsidRPr="00751331">
        <w:rPr>
          <w:color w:val="000000"/>
        </w:rPr>
        <w:t>E</w:t>
      </w:r>
      <w:r w:rsidR="00AA3DBD" w:rsidRPr="00751331">
        <w:rPr>
          <w:color w:val="000000"/>
        </w:rPr>
        <w:t xml:space="preserve">dward(makes regular and little/small cigars== </w:t>
      </w:r>
      <w:r w:rsidR="00AA3DBD" w:rsidRPr="00751331">
        <w:rPr>
          <w:b/>
          <w:color w:val="000000"/>
        </w:rPr>
        <w:t>prompt)</w:t>
      </w:r>
    </w:p>
    <w:p w:rsidR="00AA3DBD" w:rsidRPr="00751331" w:rsidRDefault="00290CBE" w:rsidP="00AA3DBD">
      <w:pPr>
        <w:rPr>
          <w:color w:val="000000"/>
        </w:rPr>
      </w:pPr>
      <w:r w:rsidRPr="00751331">
        <w:rPr>
          <w:color w:val="000000"/>
        </w:rPr>
        <w:t xml:space="preserve">10 </w:t>
      </w:r>
      <w:r w:rsidR="00AA3DBD" w:rsidRPr="00751331">
        <w:rPr>
          <w:color w:val="000000"/>
        </w:rPr>
        <w:t xml:space="preserve">Muriel (makes regular and little/small cigars== </w:t>
      </w:r>
      <w:r w:rsidR="00AA3DBD" w:rsidRPr="00751331">
        <w:rPr>
          <w:b/>
          <w:color w:val="000000"/>
        </w:rPr>
        <w:t>prompt)</w:t>
      </w:r>
    </w:p>
    <w:p w:rsidR="00AA3DBD" w:rsidRPr="00751331" w:rsidRDefault="00290CBE" w:rsidP="00AA3DBD">
      <w:pPr>
        <w:rPr>
          <w:color w:val="000000"/>
        </w:rPr>
      </w:pPr>
      <w:r w:rsidRPr="00751331">
        <w:rPr>
          <w:color w:val="000000"/>
        </w:rPr>
        <w:t xml:space="preserve">11 </w:t>
      </w:r>
      <w:r w:rsidR="00AA3DBD" w:rsidRPr="00751331">
        <w:rPr>
          <w:color w:val="000000"/>
        </w:rPr>
        <w:t xml:space="preserve">Phillies (makes regular and little/small cigars== </w:t>
      </w:r>
      <w:r w:rsidR="00AA3DBD" w:rsidRPr="00751331">
        <w:rPr>
          <w:b/>
          <w:color w:val="000000"/>
        </w:rPr>
        <w:t>prompt</w:t>
      </w:r>
      <w:r w:rsidR="00AA3DBD" w:rsidRPr="00751331">
        <w:rPr>
          <w:color w:val="000000"/>
        </w:rPr>
        <w:t>)</w:t>
      </w:r>
    </w:p>
    <w:p w:rsidR="00AA3DBD" w:rsidRPr="00751331" w:rsidRDefault="00290CBE" w:rsidP="00AA3DBD">
      <w:pPr>
        <w:rPr>
          <w:color w:val="000000"/>
        </w:rPr>
      </w:pPr>
      <w:r w:rsidRPr="00751331">
        <w:rPr>
          <w:color w:val="000000"/>
        </w:rPr>
        <w:t>12  Prime T</w:t>
      </w:r>
      <w:r w:rsidR="00AA3DBD" w:rsidRPr="00751331">
        <w:rPr>
          <w:color w:val="000000"/>
        </w:rPr>
        <w:t>ime (little only)</w:t>
      </w:r>
    </w:p>
    <w:p w:rsidR="00AA3DBD" w:rsidRPr="00751331" w:rsidRDefault="00290CBE" w:rsidP="00AA3DBD">
      <w:pPr>
        <w:rPr>
          <w:color w:val="000000"/>
        </w:rPr>
      </w:pPr>
      <w:r w:rsidRPr="00751331">
        <w:rPr>
          <w:color w:val="000000"/>
        </w:rPr>
        <w:t>13  Smoker's C</w:t>
      </w:r>
      <w:r w:rsidR="00AA3DBD" w:rsidRPr="00751331">
        <w:rPr>
          <w:color w:val="000000"/>
        </w:rPr>
        <w:t>hoice (little only)</w:t>
      </w:r>
    </w:p>
    <w:p w:rsidR="00AA3DBD" w:rsidRPr="00751331" w:rsidRDefault="00290CBE" w:rsidP="00AA3DBD">
      <w:pPr>
        <w:rPr>
          <w:color w:val="000000"/>
        </w:rPr>
      </w:pPr>
      <w:r w:rsidRPr="00751331">
        <w:rPr>
          <w:color w:val="000000"/>
        </w:rPr>
        <w:t>14  Swisher S</w:t>
      </w:r>
      <w:r w:rsidR="00AA3DBD" w:rsidRPr="00751331">
        <w:rPr>
          <w:color w:val="000000"/>
        </w:rPr>
        <w:t xml:space="preserve">weet* (makes regular and little/small cigars== </w:t>
      </w:r>
      <w:r w:rsidR="00AA3DBD" w:rsidRPr="00751331">
        <w:rPr>
          <w:b/>
          <w:color w:val="000000"/>
        </w:rPr>
        <w:t>prompt</w:t>
      </w:r>
      <w:r w:rsidR="00AA3DBD" w:rsidRPr="00751331">
        <w:rPr>
          <w:color w:val="000000"/>
        </w:rPr>
        <w:t>)</w:t>
      </w:r>
    </w:p>
    <w:p w:rsidR="00AA3DBD" w:rsidRPr="00751331" w:rsidRDefault="00290CBE" w:rsidP="00AA3DBD">
      <w:pPr>
        <w:rPr>
          <w:color w:val="000000"/>
        </w:rPr>
      </w:pPr>
      <w:r w:rsidRPr="00751331">
        <w:rPr>
          <w:color w:val="000000"/>
        </w:rPr>
        <w:t xml:space="preserve">15  </w:t>
      </w:r>
      <w:r w:rsidR="00AA3DBD" w:rsidRPr="00751331">
        <w:rPr>
          <w:color w:val="000000"/>
        </w:rPr>
        <w:t>Other (</w:t>
      </w:r>
      <w:r w:rsidR="00AA3DBD" w:rsidRPr="00751331">
        <w:rPr>
          <w:b/>
          <w:color w:val="000000"/>
        </w:rPr>
        <w:t xml:space="preserve">prompt </w:t>
      </w:r>
      <w:r w:rsidR="00AA3DBD" w:rsidRPr="00751331">
        <w:rPr>
          <w:color w:val="000000"/>
        </w:rPr>
        <w:t>)</w:t>
      </w:r>
    </w:p>
    <w:p w:rsidR="00AA3DBD" w:rsidRPr="00751331" w:rsidRDefault="00AA3DBD" w:rsidP="00AA3DBD">
      <w:pPr>
        <w:ind w:left="720" w:hanging="720"/>
        <w:rPr>
          <w:color w:val="000000"/>
        </w:rPr>
      </w:pPr>
    </w:p>
    <w:p w:rsidR="00AA3DBD" w:rsidRPr="00751331" w:rsidRDefault="00AA3DBD" w:rsidP="00AA3DBD">
      <w:pPr>
        <w:ind w:left="720" w:hanging="720"/>
        <w:rPr>
          <w:b/>
          <w:color w:val="000000"/>
        </w:rPr>
      </w:pPr>
      <w:proofErr w:type="spellStart"/>
      <w:r w:rsidRPr="00751331">
        <w:rPr>
          <w:b/>
          <w:color w:val="000000"/>
        </w:rPr>
        <w:lastRenderedPageBreak/>
        <w:t>J</w:t>
      </w:r>
      <w:r w:rsidR="007169BE" w:rsidRPr="00751331">
        <w:rPr>
          <w:b/>
          <w:color w:val="000000"/>
        </w:rPr>
        <w:t>cpro</w:t>
      </w:r>
      <w:proofErr w:type="spellEnd"/>
      <w:r w:rsidRPr="00751331">
        <w:rPr>
          <w:color w:val="000000"/>
        </w:rPr>
        <w:t>—</w:t>
      </w:r>
      <w:r w:rsidRPr="00751331">
        <w:rPr>
          <w:b/>
          <w:color w:val="000000"/>
        </w:rPr>
        <w:t>Is that a regular or little cigar? Little cigars are cigarette size with a filter.</w:t>
      </w:r>
    </w:p>
    <w:p w:rsidR="00AA3DBD" w:rsidRPr="00751331" w:rsidRDefault="00AA3DBD" w:rsidP="00AA3DBD">
      <w:pPr>
        <w:ind w:left="720" w:hanging="720"/>
        <w:rPr>
          <w:color w:val="000000"/>
        </w:rPr>
      </w:pPr>
    </w:p>
    <w:p w:rsidR="00AA3DBD" w:rsidRPr="00751331" w:rsidRDefault="00A92C2F" w:rsidP="00A92C2F">
      <w:pPr>
        <w:ind w:left="720" w:hanging="720"/>
        <w:rPr>
          <w:color w:val="000000"/>
        </w:rPr>
      </w:pPr>
      <w:r>
        <w:rPr>
          <w:color w:val="000000"/>
        </w:rPr>
        <w:tab/>
      </w:r>
      <w:r w:rsidR="00AA3DBD" w:rsidRPr="00751331">
        <w:rPr>
          <w:color w:val="000000"/>
        </w:rPr>
        <w:t>(1) Regular cigar</w:t>
      </w:r>
    </w:p>
    <w:p w:rsidR="00AA3DBD" w:rsidRPr="00751331" w:rsidRDefault="001A7F9C" w:rsidP="00714211">
      <w:pPr>
        <w:ind w:firstLine="720"/>
        <w:rPr>
          <w:color w:val="000000"/>
        </w:rPr>
      </w:pPr>
      <w:r w:rsidRPr="00751331">
        <w:rPr>
          <w:color w:val="000000"/>
        </w:rPr>
        <w:t>(2)</w:t>
      </w:r>
      <w:r w:rsidR="00AA3DBD" w:rsidRPr="00751331">
        <w:rPr>
          <w:color w:val="000000"/>
        </w:rPr>
        <w:t>Little/small cigars</w:t>
      </w:r>
    </w:p>
    <w:p w:rsidR="001A7F9C" w:rsidRPr="00751331" w:rsidRDefault="001A7F9C" w:rsidP="001A7F9C">
      <w:pPr>
        <w:ind w:left="720"/>
        <w:rPr>
          <w:color w:val="000000"/>
        </w:rPr>
      </w:pPr>
    </w:p>
    <w:p w:rsidR="001A7F9C" w:rsidRPr="00751331" w:rsidRDefault="00A92C2F" w:rsidP="001A7F9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Pr>
          <w:rFonts w:eastAsia="Calibri"/>
          <w:color w:val="000000"/>
          <w:sz w:val="22"/>
          <w:szCs w:val="22"/>
        </w:rPr>
      </w:pPr>
      <w:r>
        <w:rPr>
          <w:rFonts w:eastAsia="Calibri"/>
          <w:color w:val="000000"/>
          <w:sz w:val="22"/>
          <w:szCs w:val="22"/>
        </w:rPr>
        <w:t>UNREAD codes:</w:t>
      </w:r>
    </w:p>
    <w:p w:rsidR="001A7F9C" w:rsidRPr="00751331" w:rsidRDefault="00290CBE" w:rsidP="001A7F9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r w:rsidRPr="00751331">
        <w:rPr>
          <w:rFonts w:eastAsia="Calibri"/>
          <w:color w:val="000000"/>
          <w:sz w:val="22"/>
          <w:szCs w:val="22"/>
        </w:rPr>
        <w:tab/>
        <w:t>(3) N</w:t>
      </w:r>
      <w:r w:rsidR="00A92C2F">
        <w:rPr>
          <w:rFonts w:eastAsia="Calibri"/>
          <w:color w:val="000000"/>
          <w:sz w:val="22"/>
          <w:szCs w:val="22"/>
        </w:rPr>
        <w:t>one of the above;</w:t>
      </w:r>
    </w:p>
    <w:p w:rsidR="001A7F9C" w:rsidRPr="00751331" w:rsidRDefault="001A7F9C" w:rsidP="001A7F9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r w:rsidRPr="00751331">
        <w:rPr>
          <w:rFonts w:eastAsia="Calibri"/>
          <w:color w:val="000000"/>
          <w:sz w:val="22"/>
          <w:szCs w:val="22"/>
        </w:rPr>
        <w:tab/>
        <w:t xml:space="preserve">(4) </w:t>
      </w:r>
      <w:proofErr w:type="spellStart"/>
      <w:r w:rsidR="00290CBE" w:rsidRPr="00751331">
        <w:rPr>
          <w:rFonts w:eastAsia="Calibri"/>
          <w:color w:val="000000"/>
          <w:sz w:val="22"/>
          <w:szCs w:val="22"/>
        </w:rPr>
        <w:t>N</w:t>
      </w:r>
      <w:r w:rsidRPr="00751331">
        <w:rPr>
          <w:rFonts w:eastAsia="Calibri"/>
          <w:color w:val="000000"/>
          <w:sz w:val="22"/>
          <w:szCs w:val="22"/>
        </w:rPr>
        <w:t>ore</w:t>
      </w:r>
      <w:proofErr w:type="spellEnd"/>
      <w:r w:rsidRPr="00751331">
        <w:rPr>
          <w:rFonts w:eastAsia="Calibri"/>
          <w:color w:val="000000"/>
          <w:sz w:val="22"/>
          <w:szCs w:val="22"/>
        </w:rPr>
        <w:t xml:space="preserve"> th</w:t>
      </w:r>
      <w:r w:rsidR="00A92C2F">
        <w:rPr>
          <w:rFonts w:eastAsia="Calibri"/>
          <w:color w:val="000000"/>
          <w:sz w:val="22"/>
          <w:szCs w:val="22"/>
        </w:rPr>
        <w:t>an one of the above;</w:t>
      </w:r>
    </w:p>
    <w:p w:rsidR="001A7F9C" w:rsidRPr="00751331" w:rsidRDefault="001A7F9C" w:rsidP="008A1755">
      <w:pPr>
        <w:tabs>
          <w:tab w:val="left" w:pos="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r w:rsidRPr="00751331">
        <w:rPr>
          <w:rFonts w:eastAsia="Calibri"/>
          <w:color w:val="000000"/>
          <w:sz w:val="22"/>
          <w:szCs w:val="22"/>
        </w:rPr>
        <w:tab/>
        <w:t>DK; R</w:t>
      </w:r>
    </w:p>
    <w:p w:rsidR="001A7F9C" w:rsidRPr="00751331" w:rsidRDefault="001A7F9C" w:rsidP="001A7F9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p>
    <w:p w:rsidR="00AA3DBD" w:rsidRPr="00751331" w:rsidRDefault="00A92C2F"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r>
        <w:rPr>
          <w:rFonts w:eastAsia="Calibri"/>
          <w:color w:val="000000"/>
          <w:sz w:val="22"/>
          <w:szCs w:val="22"/>
        </w:rPr>
        <w:tab/>
        <w:t>|__|</w:t>
      </w: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p>
    <w:p w:rsidR="00716E2A" w:rsidRPr="004617EA" w:rsidRDefault="00716E2A" w:rsidP="004617EA">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b/>
          <w:color w:val="000000"/>
        </w:rPr>
      </w:pPr>
      <w:proofErr w:type="spellStart"/>
      <w:r w:rsidRPr="004617EA">
        <w:rPr>
          <w:b/>
          <w:color w:val="000000"/>
        </w:rPr>
        <w:t>J</w:t>
      </w:r>
      <w:r w:rsidR="007169BE" w:rsidRPr="004617EA">
        <w:rPr>
          <w:b/>
          <w:color w:val="000000"/>
        </w:rPr>
        <w:t>cflavr</w:t>
      </w:r>
      <w:proofErr w:type="spellEnd"/>
      <w:r w:rsidRPr="004617EA">
        <w:rPr>
          <w:color w:val="000000"/>
        </w:rPr>
        <w:t>—</w:t>
      </w:r>
      <w:r w:rsidR="004617EA">
        <w:rPr>
          <w:color w:val="000000"/>
        </w:rPr>
        <w:t xml:space="preserve"> </w:t>
      </w:r>
      <w:proofErr w:type="gramStart"/>
      <w:r w:rsidRPr="004617EA">
        <w:rPr>
          <w:b/>
          <w:color w:val="000000"/>
        </w:rPr>
        <w:t>During</w:t>
      </w:r>
      <w:proofErr w:type="gramEnd"/>
      <w:r w:rsidRPr="004617EA">
        <w:rPr>
          <w:b/>
          <w:color w:val="000000"/>
        </w:rPr>
        <w:t xml:space="preserve"> the past 30 days, did you</w:t>
      </w:r>
      <w:r w:rsidRPr="004617EA">
        <w:rPr>
          <w:rFonts w:eastAsia="Calibri"/>
          <w:b/>
          <w:color w:val="000000"/>
        </w:rPr>
        <w:t xml:space="preserve"> </w:t>
      </w:r>
      <w:r w:rsidR="005A5B93" w:rsidRPr="004617EA">
        <w:rPr>
          <w:rFonts w:eastAsia="Calibri"/>
          <w:b/>
          <w:color w:val="000000"/>
        </w:rPr>
        <w:t xml:space="preserve">USUALLY </w:t>
      </w:r>
      <w:r w:rsidRPr="004617EA">
        <w:rPr>
          <w:rFonts w:eastAsia="Calibri"/>
          <w:b/>
          <w:color w:val="000000"/>
        </w:rPr>
        <w:t>smoke flavored cigars?  By flavored we mean fruit, candy, alcohol, clove or any other flavorings</w:t>
      </w:r>
      <w:r w:rsidR="004617EA">
        <w:rPr>
          <w:rFonts w:eastAsia="Calibri"/>
          <w:b/>
          <w:color w:val="000000"/>
        </w:rPr>
        <w:t>.</w:t>
      </w:r>
    </w:p>
    <w:p w:rsidR="0021131E" w:rsidRPr="00751331" w:rsidRDefault="0021131E"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p>
    <w:p w:rsidR="00607102" w:rsidRPr="00751331" w:rsidRDefault="00607102" w:rsidP="00607102">
      <w:pPr>
        <w:tabs>
          <w:tab w:val="left" w:pos="0"/>
          <w:tab w:val="left" w:pos="720"/>
          <w:tab w:val="left" w:pos="990"/>
          <w:tab w:val="left" w:pos="2160"/>
          <w:tab w:val="left" w:pos="2880"/>
          <w:tab w:val="left" w:pos="3600"/>
          <w:tab w:val="num" w:pos="3960"/>
          <w:tab w:val="left" w:pos="4320"/>
          <w:tab w:val="left" w:pos="5040"/>
          <w:tab w:val="left" w:pos="5760"/>
          <w:tab w:val="left" w:pos="6480"/>
          <w:tab w:val="left" w:pos="7200"/>
          <w:tab w:val="left" w:pos="7920"/>
          <w:tab w:val="left" w:pos="8640"/>
        </w:tabs>
        <w:ind w:left="3960" w:hanging="3240"/>
        <w:rPr>
          <w:rFonts w:eastAsia="Calibri"/>
          <w:bCs/>
          <w:color w:val="000000"/>
          <w:sz w:val="22"/>
          <w:szCs w:val="22"/>
        </w:rPr>
      </w:pPr>
      <w:r w:rsidRPr="00751331">
        <w:rPr>
          <w:rFonts w:eastAsia="Calibri"/>
          <w:color w:val="000000"/>
          <w:sz w:val="22"/>
          <w:szCs w:val="22"/>
        </w:rPr>
        <w:tab/>
      </w:r>
      <w:r w:rsidRPr="00751331">
        <w:rPr>
          <w:rFonts w:eastAsia="Calibri"/>
          <w:bCs/>
          <w:color w:val="000000"/>
          <w:sz w:val="22"/>
          <w:szCs w:val="22"/>
        </w:rPr>
        <w:t>(1) Yes</w:t>
      </w:r>
    </w:p>
    <w:p w:rsidR="00607102" w:rsidRPr="00751331" w:rsidRDefault="00607102" w:rsidP="00607102">
      <w:pPr>
        <w:tabs>
          <w:tab w:val="left" w:pos="0"/>
          <w:tab w:val="left" w:pos="720"/>
          <w:tab w:val="left" w:pos="990"/>
          <w:tab w:val="left" w:pos="2160"/>
          <w:tab w:val="left" w:pos="2880"/>
          <w:tab w:val="left" w:pos="3600"/>
          <w:tab w:val="num" w:pos="3960"/>
          <w:tab w:val="left" w:pos="4320"/>
          <w:tab w:val="left" w:pos="5040"/>
          <w:tab w:val="left" w:pos="5760"/>
          <w:tab w:val="left" w:pos="6480"/>
          <w:tab w:val="left" w:pos="7200"/>
          <w:tab w:val="left" w:pos="7920"/>
          <w:tab w:val="left" w:pos="8640"/>
        </w:tabs>
        <w:ind w:left="3960" w:hanging="3240"/>
        <w:rPr>
          <w:rFonts w:eastAsia="Calibri"/>
          <w:bCs/>
          <w:color w:val="000000"/>
          <w:sz w:val="22"/>
          <w:szCs w:val="22"/>
        </w:rPr>
      </w:pPr>
      <w:r w:rsidRPr="00751331">
        <w:rPr>
          <w:rFonts w:eastAsia="Calibri"/>
          <w:bCs/>
          <w:color w:val="000000"/>
          <w:sz w:val="22"/>
          <w:szCs w:val="22"/>
        </w:rPr>
        <w:tab/>
        <w:t>(2) No</w:t>
      </w:r>
    </w:p>
    <w:p w:rsidR="00607102" w:rsidRPr="00751331" w:rsidRDefault="00607102" w:rsidP="00607102">
      <w:pPr>
        <w:tabs>
          <w:tab w:val="left" w:pos="0"/>
          <w:tab w:val="left" w:pos="720"/>
          <w:tab w:val="left" w:pos="990"/>
          <w:tab w:val="left" w:pos="2160"/>
          <w:tab w:val="left" w:pos="2880"/>
          <w:tab w:val="left" w:pos="3600"/>
          <w:tab w:val="num" w:pos="3960"/>
          <w:tab w:val="left" w:pos="4320"/>
          <w:tab w:val="left" w:pos="5040"/>
          <w:tab w:val="left" w:pos="5760"/>
          <w:tab w:val="left" w:pos="6480"/>
          <w:tab w:val="left" w:pos="7200"/>
          <w:tab w:val="left" w:pos="7920"/>
          <w:tab w:val="left" w:pos="8640"/>
        </w:tabs>
        <w:ind w:left="3960" w:hanging="3240"/>
        <w:rPr>
          <w:rFonts w:eastAsia="Calibri"/>
          <w:b/>
          <w:bCs/>
          <w:color w:val="000000"/>
          <w:sz w:val="22"/>
          <w:szCs w:val="22"/>
        </w:rPr>
      </w:pPr>
    </w:p>
    <w:p w:rsidR="00607102" w:rsidRPr="00751331" w:rsidRDefault="00607102" w:rsidP="00607102">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rFonts w:eastAsia="Calibri"/>
          <w:color w:val="000000"/>
          <w:sz w:val="22"/>
          <w:szCs w:val="22"/>
        </w:rPr>
      </w:pPr>
      <w:r w:rsidRPr="00751331">
        <w:rPr>
          <w:rFonts w:eastAsia="Calibri"/>
          <w:color w:val="000000"/>
          <w:sz w:val="22"/>
          <w:szCs w:val="22"/>
        </w:rPr>
        <w:t>|__|</w:t>
      </w:r>
    </w:p>
    <w:p w:rsidR="004624E7" w:rsidRPr="00751331" w:rsidRDefault="004624E7"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p>
    <w:p w:rsidR="004617EA"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b/>
          <w:color w:val="000000"/>
          <w:sz w:val="28"/>
          <w:szCs w:val="28"/>
        </w:rPr>
      </w:pPr>
      <w:proofErr w:type="spellStart"/>
      <w:proofErr w:type="gramStart"/>
      <w:r w:rsidRPr="004617EA">
        <w:rPr>
          <w:rFonts w:eastAsia="Calibri"/>
          <w:b/>
          <w:color w:val="000000"/>
          <w:sz w:val="28"/>
          <w:szCs w:val="28"/>
        </w:rPr>
        <w:t>J</w:t>
      </w:r>
      <w:r w:rsidR="007169BE" w:rsidRPr="004617EA">
        <w:rPr>
          <w:rFonts w:eastAsia="Calibri"/>
          <w:b/>
          <w:color w:val="000000"/>
          <w:sz w:val="28"/>
          <w:szCs w:val="28"/>
        </w:rPr>
        <w:t>d</w:t>
      </w:r>
      <w:proofErr w:type="spellEnd"/>
      <w:proofErr w:type="gramEnd"/>
      <w:r w:rsidRPr="004617EA">
        <w:rPr>
          <w:rFonts w:eastAsia="Calibri"/>
          <w:b/>
          <w:color w:val="000000"/>
          <w:sz w:val="28"/>
          <w:szCs w:val="28"/>
        </w:rPr>
        <w:t xml:space="preserve"> </w:t>
      </w:r>
    </w:p>
    <w:p w:rsidR="00AA3DBD" w:rsidRPr="004617EA" w:rsidRDefault="00AA3DBD" w:rsidP="008A1755">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b/>
          <w:color w:val="000000"/>
        </w:rPr>
      </w:pPr>
      <w:r w:rsidRPr="004617EA">
        <w:rPr>
          <w:rFonts w:eastAsia="Calibri"/>
          <w:b/>
          <w:color w:val="000000"/>
        </w:rPr>
        <w:t>FOR EACH ENTRY J2</w:t>
      </w:r>
      <w:r w:rsidR="007169BE" w:rsidRPr="004617EA">
        <w:rPr>
          <w:rFonts w:eastAsia="Calibri"/>
          <w:b/>
          <w:color w:val="000000"/>
        </w:rPr>
        <w:t>a</w:t>
      </w:r>
      <w:r w:rsidRPr="004617EA">
        <w:rPr>
          <w:rFonts w:eastAsia="Calibri"/>
          <w:b/>
          <w:color w:val="000000"/>
        </w:rPr>
        <w:t>1-4 = 3 (NOT AT ALL), GO TO J</w:t>
      </w:r>
      <w:r w:rsidR="007169BE" w:rsidRPr="004617EA">
        <w:rPr>
          <w:rFonts w:eastAsia="Calibri"/>
          <w:b/>
          <w:color w:val="000000"/>
        </w:rPr>
        <w:t>d</w:t>
      </w:r>
      <w:r w:rsidRPr="004617EA">
        <w:rPr>
          <w:rFonts w:eastAsia="Calibri"/>
          <w:b/>
          <w:color w:val="000000"/>
        </w:rPr>
        <w:t>1</w:t>
      </w:r>
      <w:r w:rsidR="00E810C4" w:rsidRPr="004617EA">
        <w:rPr>
          <w:rFonts w:eastAsia="Calibri"/>
          <w:b/>
          <w:color w:val="000000"/>
        </w:rPr>
        <w:t>/2_1-4</w:t>
      </w:r>
      <w:r w:rsidRPr="004617EA">
        <w:rPr>
          <w:rFonts w:eastAsia="Calibri"/>
          <w:b/>
          <w:color w:val="000000"/>
        </w:rPr>
        <w:t>; ELSE GO TO J</w:t>
      </w:r>
      <w:r w:rsidR="004624E7" w:rsidRPr="004617EA">
        <w:rPr>
          <w:rFonts w:eastAsia="Calibri"/>
          <w:b/>
          <w:color w:val="000000"/>
        </w:rPr>
        <w:t>d3.</w:t>
      </w:r>
    </w:p>
    <w:p w:rsidR="00AA3DBD" w:rsidRPr="00751331"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b/>
          <w:color w:val="000000"/>
          <w:sz w:val="22"/>
          <w:szCs w:val="22"/>
        </w:rPr>
      </w:pPr>
    </w:p>
    <w:p w:rsidR="00AA3DBD" w:rsidRPr="00751331" w:rsidRDefault="00AA3DBD" w:rsidP="00A92C2F">
      <w:pPr>
        <w:pBdr>
          <w:top w:val="single" w:sz="6" w:space="0" w:color="000000"/>
          <w:left w:val="single" w:sz="6" w:space="0" w:color="000000"/>
          <w:bottom w:val="single" w:sz="6" w:space="0" w:color="000000"/>
          <w:right w:val="single" w:sz="6" w:space="0" w:color="000000"/>
        </w:pBdr>
        <w:tabs>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b/>
          <w:color w:val="000000"/>
          <w:sz w:val="22"/>
          <w:szCs w:val="22"/>
        </w:rPr>
      </w:pPr>
      <w:r w:rsidRPr="00751331">
        <w:rPr>
          <w:rFonts w:eastAsia="Calibri"/>
          <w:b/>
          <w:color w:val="000000"/>
          <w:sz w:val="22"/>
          <w:szCs w:val="22"/>
        </w:rPr>
        <w:t>J</w:t>
      </w:r>
      <w:r w:rsidR="007169BE" w:rsidRPr="00751331">
        <w:rPr>
          <w:rFonts w:eastAsia="Calibri"/>
          <w:b/>
          <w:color w:val="000000"/>
          <w:sz w:val="22"/>
          <w:szCs w:val="22"/>
        </w:rPr>
        <w:t>d</w:t>
      </w:r>
      <w:r w:rsidRPr="00751331">
        <w:rPr>
          <w:rFonts w:eastAsia="Calibri"/>
          <w:b/>
          <w:color w:val="000000"/>
          <w:sz w:val="22"/>
          <w:szCs w:val="22"/>
        </w:rPr>
        <w:t>1/2</w:t>
      </w:r>
      <w:r w:rsidR="004624E7" w:rsidRPr="00751331">
        <w:rPr>
          <w:rFonts w:eastAsia="Calibri"/>
          <w:b/>
          <w:color w:val="000000"/>
          <w:sz w:val="22"/>
          <w:szCs w:val="22"/>
        </w:rPr>
        <w:t>_</w:t>
      </w:r>
      <w:r w:rsidRPr="00751331">
        <w:rPr>
          <w:rFonts w:eastAsia="Calibri"/>
          <w:b/>
          <w:color w:val="000000"/>
          <w:sz w:val="22"/>
          <w:szCs w:val="22"/>
        </w:rPr>
        <w:t>1-4</w:t>
      </w:r>
      <w:r w:rsidR="00A92C2F">
        <w:rPr>
          <w:rFonts w:eastAsia="Calibri"/>
          <w:b/>
          <w:color w:val="000000"/>
          <w:sz w:val="22"/>
          <w:szCs w:val="22"/>
        </w:rPr>
        <w:tab/>
      </w:r>
      <w:r w:rsidRPr="00751331">
        <w:rPr>
          <w:rFonts w:eastAsia="Calibri"/>
          <w:b/>
          <w:color w:val="000000"/>
          <w:sz w:val="22"/>
          <w:szCs w:val="22"/>
        </w:rPr>
        <w:t>About how long has it been since you COMPLETELY quit  smoking//using  --cigars</w:t>
      </w:r>
      <w:r w:rsidR="004624E7" w:rsidRPr="00751331">
        <w:rPr>
          <w:rFonts w:eastAsia="Calibri"/>
          <w:b/>
          <w:color w:val="000000"/>
          <w:sz w:val="22"/>
          <w:szCs w:val="22"/>
        </w:rPr>
        <w:t xml:space="preserve">, cigarillos, or little filtered cigars </w:t>
      </w:r>
      <w:r w:rsidRPr="00751331">
        <w:rPr>
          <w:rFonts w:eastAsia="Calibri"/>
          <w:b/>
          <w:color w:val="000000"/>
          <w:sz w:val="22"/>
          <w:szCs w:val="22"/>
        </w:rPr>
        <w:t>/</w:t>
      </w:r>
      <w:r w:rsidR="004624E7" w:rsidRPr="00751331">
        <w:rPr>
          <w:rFonts w:eastAsia="Calibri"/>
          <w:b/>
          <w:color w:val="000000"/>
          <w:sz w:val="22"/>
          <w:szCs w:val="22"/>
        </w:rPr>
        <w:t xml:space="preserve">a regular </w:t>
      </w:r>
      <w:r w:rsidRPr="00751331">
        <w:rPr>
          <w:rFonts w:eastAsia="Calibri"/>
          <w:b/>
          <w:color w:val="000000"/>
          <w:sz w:val="22"/>
          <w:szCs w:val="22"/>
        </w:rPr>
        <w:t>pipe</w:t>
      </w:r>
      <w:r w:rsidR="004624E7" w:rsidRPr="00751331">
        <w:rPr>
          <w:rFonts w:eastAsia="Calibri"/>
          <w:b/>
          <w:color w:val="000000"/>
          <w:sz w:val="22"/>
          <w:szCs w:val="22"/>
        </w:rPr>
        <w:t xml:space="preserve"> filled with tobacco </w:t>
      </w:r>
      <w:r w:rsidRPr="00751331">
        <w:rPr>
          <w:rFonts w:eastAsia="Calibri"/>
          <w:b/>
          <w:color w:val="000000"/>
          <w:sz w:val="22"/>
          <w:szCs w:val="22"/>
        </w:rPr>
        <w:t>/</w:t>
      </w:r>
      <w:r w:rsidR="004624E7" w:rsidRPr="00751331">
        <w:rPr>
          <w:rFonts w:eastAsia="Calibri"/>
          <w:b/>
          <w:color w:val="000000"/>
          <w:sz w:val="22"/>
          <w:szCs w:val="22"/>
        </w:rPr>
        <w:t xml:space="preserve"> a water pipe or </w:t>
      </w:r>
      <w:r w:rsidRPr="00751331">
        <w:rPr>
          <w:rFonts w:eastAsia="Calibri"/>
          <w:b/>
          <w:color w:val="000000"/>
          <w:sz w:val="22"/>
          <w:szCs w:val="22"/>
        </w:rPr>
        <w:t xml:space="preserve">hookah </w:t>
      </w:r>
      <w:r w:rsidR="005A5B93" w:rsidRPr="00751331">
        <w:rPr>
          <w:rFonts w:eastAsia="Calibri"/>
          <w:b/>
          <w:color w:val="000000"/>
          <w:sz w:val="22"/>
          <w:szCs w:val="22"/>
        </w:rPr>
        <w:t>{</w:t>
      </w:r>
      <w:r w:rsidR="00E810C4" w:rsidRPr="00751331">
        <w:rPr>
          <w:rFonts w:ascii="Comic Sans MS" w:eastAsia="Calibri" w:hAnsi="Comic Sans MS"/>
          <w:b/>
          <w:color w:val="000000"/>
          <w:sz w:val="22"/>
          <w:szCs w:val="22"/>
        </w:rPr>
        <w:t>who-</w:t>
      </w:r>
      <w:proofErr w:type="spellStart"/>
      <w:r w:rsidR="00E810C4" w:rsidRPr="00751331">
        <w:rPr>
          <w:rFonts w:ascii="Comic Sans MS" w:eastAsia="Calibri" w:hAnsi="Comic Sans MS"/>
          <w:b/>
          <w:color w:val="000000"/>
          <w:sz w:val="22"/>
          <w:szCs w:val="22"/>
        </w:rPr>
        <w:t>k</w:t>
      </w:r>
      <w:r w:rsidR="005A5B93" w:rsidRPr="00751331">
        <w:rPr>
          <w:rFonts w:ascii="Comic Sans MS" w:eastAsia="Calibri" w:hAnsi="Comic Sans MS"/>
          <w:b/>
          <w:color w:val="000000"/>
          <w:sz w:val="22"/>
          <w:szCs w:val="22"/>
        </w:rPr>
        <w:t>ah</w:t>
      </w:r>
      <w:proofErr w:type="spellEnd"/>
      <w:r w:rsidR="005A5B93" w:rsidRPr="00751331">
        <w:rPr>
          <w:rFonts w:eastAsia="Calibri"/>
          <w:b/>
          <w:color w:val="000000"/>
          <w:sz w:val="22"/>
          <w:szCs w:val="22"/>
        </w:rPr>
        <w:t>}</w:t>
      </w:r>
      <w:r w:rsidR="004624E7" w:rsidRPr="00751331">
        <w:rPr>
          <w:rFonts w:eastAsia="Calibri"/>
          <w:b/>
          <w:color w:val="000000"/>
          <w:sz w:val="22"/>
          <w:szCs w:val="22"/>
        </w:rPr>
        <w:t xml:space="preserve"> pipe filled with tobacco </w:t>
      </w:r>
      <w:r w:rsidRPr="00751331">
        <w:rPr>
          <w:rFonts w:eastAsia="Calibri"/>
          <w:b/>
          <w:color w:val="000000"/>
          <w:sz w:val="22"/>
          <w:szCs w:val="22"/>
        </w:rPr>
        <w:t>//smokeless tobacco?</w:t>
      </w:r>
    </w:p>
    <w:p w:rsidR="00AA3DBD" w:rsidRPr="00751331"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color w:val="000000"/>
          <w:sz w:val="22"/>
          <w:szCs w:val="22"/>
        </w:rPr>
      </w:pPr>
    </w:p>
    <w:p w:rsidR="00AA3DBD" w:rsidRPr="00751331" w:rsidRDefault="00AA3DBD" w:rsidP="00A92C2F">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color w:val="000000"/>
          <w:sz w:val="22"/>
          <w:szCs w:val="22"/>
        </w:rPr>
      </w:pPr>
      <w:r w:rsidRPr="00751331">
        <w:rPr>
          <w:rFonts w:eastAsia="Calibri"/>
          <w:color w:val="000000"/>
          <w:sz w:val="22"/>
          <w:szCs w:val="22"/>
        </w:rPr>
        <w:tab/>
        <w:t>J</w:t>
      </w:r>
      <w:r w:rsidR="007169BE" w:rsidRPr="00751331">
        <w:rPr>
          <w:rFonts w:eastAsia="Calibri"/>
          <w:color w:val="000000"/>
          <w:sz w:val="22"/>
          <w:szCs w:val="22"/>
        </w:rPr>
        <w:t>d</w:t>
      </w:r>
      <w:r w:rsidRPr="00751331">
        <w:rPr>
          <w:rFonts w:eastAsia="Calibri"/>
          <w:color w:val="000000"/>
          <w:sz w:val="22"/>
          <w:szCs w:val="22"/>
        </w:rPr>
        <w:t>11/2/3 /4</w:t>
      </w:r>
      <w:r w:rsidR="00A92C2F">
        <w:rPr>
          <w:rFonts w:eastAsia="Calibri"/>
          <w:color w:val="000000"/>
          <w:sz w:val="22"/>
          <w:szCs w:val="22"/>
        </w:rPr>
        <w:tab/>
      </w:r>
      <w:r w:rsidRPr="00751331">
        <w:rPr>
          <w:rFonts w:eastAsia="Calibri"/>
          <w:color w:val="000000"/>
          <w:sz w:val="22"/>
          <w:szCs w:val="22"/>
        </w:rPr>
        <w:t>|__|__|| NUMBER (1-9</w:t>
      </w:r>
      <w:r w:rsidR="004624E7" w:rsidRPr="00751331">
        <w:rPr>
          <w:rFonts w:eastAsia="Calibri"/>
          <w:color w:val="000000"/>
          <w:sz w:val="22"/>
          <w:szCs w:val="22"/>
        </w:rPr>
        <w:t>9</w:t>
      </w:r>
      <w:r w:rsidRPr="00751331">
        <w:rPr>
          <w:rFonts w:eastAsia="Calibri"/>
          <w:color w:val="000000"/>
          <w:sz w:val="22"/>
          <w:szCs w:val="22"/>
        </w:rPr>
        <w:t>)</w:t>
      </w:r>
    </w:p>
    <w:p w:rsidR="00AA3DBD" w:rsidRPr="00751331" w:rsidRDefault="00AA3DBD" w:rsidP="00A92C2F">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color w:val="000000"/>
          <w:sz w:val="22"/>
          <w:szCs w:val="22"/>
        </w:rPr>
      </w:pPr>
      <w:r w:rsidRPr="00751331">
        <w:rPr>
          <w:rFonts w:eastAsia="Calibri"/>
          <w:color w:val="000000"/>
          <w:sz w:val="22"/>
          <w:szCs w:val="22"/>
        </w:rPr>
        <w:tab/>
        <w:t>J</w:t>
      </w:r>
      <w:r w:rsidR="007169BE" w:rsidRPr="00751331">
        <w:rPr>
          <w:rFonts w:eastAsia="Calibri"/>
          <w:color w:val="000000"/>
          <w:sz w:val="22"/>
          <w:szCs w:val="22"/>
        </w:rPr>
        <w:t>d</w:t>
      </w:r>
      <w:r w:rsidRPr="00751331">
        <w:rPr>
          <w:rFonts w:eastAsia="Calibri"/>
          <w:color w:val="000000"/>
          <w:sz w:val="22"/>
          <w:szCs w:val="22"/>
        </w:rPr>
        <w:t>2 1/2/3 /4</w:t>
      </w:r>
      <w:r w:rsidR="00A92C2F">
        <w:rPr>
          <w:rFonts w:eastAsia="Calibri"/>
          <w:color w:val="000000"/>
          <w:sz w:val="22"/>
          <w:szCs w:val="22"/>
        </w:rPr>
        <w:tab/>
      </w:r>
      <w:r w:rsidRPr="00751331">
        <w:rPr>
          <w:rFonts w:eastAsia="Calibri"/>
          <w:color w:val="000000"/>
          <w:sz w:val="22"/>
          <w:szCs w:val="22"/>
        </w:rPr>
        <w:t>|__| UNITS</w:t>
      </w:r>
    </w:p>
    <w:p w:rsidR="00AA3DBD" w:rsidRPr="00751331" w:rsidRDefault="00AA3DBD" w:rsidP="00A92C2F">
      <w:pPr>
        <w:pBdr>
          <w:top w:val="single" w:sz="6" w:space="0" w:color="000000"/>
          <w:left w:val="single" w:sz="6" w:space="0" w:color="000000"/>
          <w:bottom w:val="single" w:sz="6" w:space="0" w:color="000000"/>
          <w:right w:val="single" w:sz="6" w:space="0" w:color="000000"/>
        </w:pBdr>
        <w:tabs>
          <w:tab w:val="left" w:pos="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color w:val="000000"/>
          <w:sz w:val="22"/>
          <w:szCs w:val="22"/>
        </w:rPr>
      </w:pPr>
      <w:r w:rsidRPr="00751331">
        <w:rPr>
          <w:rFonts w:eastAsia="Calibri"/>
          <w:color w:val="000000"/>
          <w:sz w:val="22"/>
          <w:szCs w:val="22"/>
        </w:rPr>
        <w:tab/>
        <w:t>(1)  Days</w:t>
      </w:r>
    </w:p>
    <w:p w:rsidR="00AA3DBD" w:rsidRPr="00751331" w:rsidRDefault="00AA3DBD" w:rsidP="00A92C2F">
      <w:pPr>
        <w:pBdr>
          <w:top w:val="single" w:sz="6" w:space="0" w:color="000000"/>
          <w:left w:val="single" w:sz="6" w:space="0" w:color="000000"/>
          <w:bottom w:val="single" w:sz="6" w:space="0" w:color="000000"/>
          <w:right w:val="single" w:sz="6" w:space="0" w:color="000000"/>
        </w:pBdr>
        <w:tabs>
          <w:tab w:val="left" w:pos="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color w:val="000000"/>
          <w:sz w:val="22"/>
          <w:szCs w:val="22"/>
        </w:rPr>
      </w:pPr>
      <w:r w:rsidRPr="00751331">
        <w:rPr>
          <w:rFonts w:eastAsia="Calibri"/>
          <w:color w:val="000000"/>
          <w:sz w:val="22"/>
          <w:szCs w:val="22"/>
        </w:rPr>
        <w:tab/>
        <w:t>(2) Weeks</w:t>
      </w:r>
    </w:p>
    <w:p w:rsidR="00AA3DBD" w:rsidRPr="00751331" w:rsidRDefault="00AA3DBD" w:rsidP="00A92C2F">
      <w:pPr>
        <w:pBdr>
          <w:top w:val="single" w:sz="6" w:space="0" w:color="000000"/>
          <w:left w:val="single" w:sz="6" w:space="0" w:color="000000"/>
          <w:bottom w:val="single" w:sz="6" w:space="0" w:color="000000"/>
          <w:right w:val="single" w:sz="6" w:space="0" w:color="000000"/>
        </w:pBdr>
        <w:tabs>
          <w:tab w:val="left" w:pos="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color w:val="000000"/>
          <w:sz w:val="22"/>
          <w:szCs w:val="22"/>
        </w:rPr>
      </w:pPr>
      <w:r w:rsidRPr="00751331">
        <w:rPr>
          <w:rFonts w:eastAsia="Calibri"/>
          <w:color w:val="000000"/>
          <w:sz w:val="22"/>
          <w:szCs w:val="22"/>
        </w:rPr>
        <w:tab/>
        <w:t>(3) Months</w:t>
      </w:r>
    </w:p>
    <w:p w:rsidR="00AA3DBD" w:rsidRPr="00751331" w:rsidRDefault="00AA3DBD" w:rsidP="00A92C2F">
      <w:pPr>
        <w:pBdr>
          <w:top w:val="single" w:sz="6" w:space="0" w:color="000000"/>
          <w:left w:val="single" w:sz="6" w:space="0" w:color="000000"/>
          <w:bottom w:val="single" w:sz="6" w:space="0" w:color="000000"/>
          <w:right w:val="single" w:sz="6" w:space="0" w:color="000000"/>
        </w:pBdr>
        <w:tabs>
          <w:tab w:val="left" w:pos="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color w:val="000000"/>
          <w:sz w:val="22"/>
          <w:szCs w:val="22"/>
        </w:rPr>
      </w:pPr>
      <w:r w:rsidRPr="00751331">
        <w:rPr>
          <w:rFonts w:eastAsia="Calibri"/>
          <w:color w:val="000000"/>
          <w:sz w:val="22"/>
          <w:szCs w:val="22"/>
        </w:rPr>
        <w:tab/>
        <w:t>(4) Years</w:t>
      </w:r>
    </w:p>
    <w:p w:rsidR="00AA3DBD" w:rsidRPr="00751331"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color w:val="000000"/>
          <w:sz w:val="22"/>
          <w:szCs w:val="22"/>
        </w:rPr>
      </w:pPr>
    </w:p>
    <w:p w:rsidR="00AA3DBD" w:rsidRPr="00751331"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color w:val="000000"/>
          <w:sz w:val="22"/>
          <w:szCs w:val="22"/>
        </w:rPr>
      </w:pPr>
      <w:r w:rsidRPr="00751331">
        <w:rPr>
          <w:rFonts w:ascii="Times New Roman Bold" w:eastAsia="Calibri" w:hAnsi="Times New Roman Bold"/>
          <w:b/>
          <w:color w:val="000000"/>
          <w:sz w:val="22"/>
          <w:szCs w:val="22"/>
        </w:rPr>
        <w:t>J</w:t>
      </w:r>
      <w:r w:rsidR="007169BE" w:rsidRPr="00751331">
        <w:rPr>
          <w:rFonts w:ascii="Times New Roman Bold" w:eastAsia="Calibri" w:hAnsi="Times New Roman Bold"/>
          <w:b/>
          <w:color w:val="000000"/>
          <w:sz w:val="22"/>
          <w:szCs w:val="22"/>
        </w:rPr>
        <w:t>d</w:t>
      </w:r>
      <w:r w:rsidRPr="00751331">
        <w:rPr>
          <w:rFonts w:ascii="Times New Roman Bold" w:eastAsia="Calibri" w:hAnsi="Times New Roman Bold"/>
          <w:b/>
          <w:color w:val="000000"/>
          <w:sz w:val="22"/>
          <w:szCs w:val="22"/>
        </w:rPr>
        <w:t>3</w:t>
      </w:r>
      <w:r w:rsidRPr="00751331">
        <w:rPr>
          <w:rFonts w:eastAsia="Calibri"/>
          <w:color w:val="000000"/>
          <w:sz w:val="22"/>
          <w:szCs w:val="22"/>
        </w:rPr>
        <w:t xml:space="preserve">  ASK J</w:t>
      </w:r>
      <w:r w:rsidR="007169BE" w:rsidRPr="00751331">
        <w:rPr>
          <w:rFonts w:eastAsia="Calibri"/>
          <w:color w:val="000000"/>
          <w:sz w:val="22"/>
          <w:szCs w:val="22"/>
        </w:rPr>
        <w:t>d</w:t>
      </w:r>
      <w:r w:rsidRPr="00751331">
        <w:rPr>
          <w:rFonts w:eastAsia="Calibri"/>
          <w:color w:val="000000"/>
          <w:sz w:val="22"/>
          <w:szCs w:val="22"/>
        </w:rPr>
        <w:t>3 SEPARATELY FOR EACH J1</w:t>
      </w:r>
      <w:r w:rsidR="007169BE" w:rsidRPr="00751331">
        <w:rPr>
          <w:rFonts w:eastAsia="Calibri"/>
          <w:color w:val="000000"/>
          <w:sz w:val="22"/>
          <w:szCs w:val="22"/>
        </w:rPr>
        <w:t>a</w:t>
      </w:r>
      <w:r w:rsidRPr="00751331">
        <w:rPr>
          <w:rFonts w:eastAsia="Calibri"/>
          <w:color w:val="000000"/>
          <w:sz w:val="22"/>
          <w:szCs w:val="22"/>
        </w:rPr>
        <w:t>1-4 = 1 (YES):</w:t>
      </w:r>
    </w:p>
    <w:p w:rsidR="00AA3DBD" w:rsidRPr="00751331"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color w:val="000000"/>
          <w:sz w:val="22"/>
          <w:szCs w:val="22"/>
        </w:rPr>
      </w:pPr>
    </w:p>
    <w:p w:rsidR="00AA3DBD" w:rsidRPr="00751331"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b/>
          <w:color w:val="000000"/>
          <w:sz w:val="22"/>
          <w:szCs w:val="22"/>
        </w:rPr>
      </w:pPr>
      <w:r w:rsidRPr="00751331">
        <w:rPr>
          <w:rFonts w:ascii="Times New Roman Bold" w:eastAsia="Calibri" w:hAnsi="Times New Roman Bold"/>
          <w:b/>
          <w:color w:val="000000"/>
          <w:sz w:val="22"/>
          <w:szCs w:val="22"/>
        </w:rPr>
        <w:t>J</w:t>
      </w:r>
      <w:r w:rsidR="007169BE" w:rsidRPr="00751331">
        <w:rPr>
          <w:rFonts w:ascii="Times New Roman Bold" w:eastAsia="Calibri" w:hAnsi="Times New Roman Bold"/>
          <w:b/>
          <w:color w:val="000000"/>
          <w:sz w:val="22"/>
          <w:szCs w:val="22"/>
        </w:rPr>
        <w:t>d</w:t>
      </w:r>
      <w:r w:rsidRPr="00751331">
        <w:rPr>
          <w:rFonts w:ascii="Times New Roman Bold" w:eastAsia="Calibri" w:hAnsi="Times New Roman Bold"/>
          <w:b/>
          <w:color w:val="000000"/>
          <w:sz w:val="22"/>
          <w:szCs w:val="22"/>
        </w:rPr>
        <w:t>3</w:t>
      </w:r>
      <w:r w:rsidRPr="00751331">
        <w:rPr>
          <w:rFonts w:ascii="Times New Roman Bold" w:eastAsia="Calibri" w:hAnsi="Times New Roman Bold"/>
          <w:b/>
          <w:color w:val="000000"/>
          <w:sz w:val="22"/>
          <w:szCs w:val="22"/>
        </w:rPr>
        <w:tab/>
        <w:t xml:space="preserve">In total, how many years </w:t>
      </w:r>
      <w:r w:rsidR="004624E7" w:rsidRPr="00751331">
        <w:rPr>
          <w:rFonts w:ascii="Times New Roman Bold" w:eastAsia="Calibri" w:hAnsi="Times New Roman Bold"/>
          <w:b/>
          <w:color w:val="000000"/>
          <w:sz w:val="22"/>
          <w:szCs w:val="22"/>
        </w:rPr>
        <w:t>did you</w:t>
      </w:r>
      <w:r w:rsidRPr="00751331">
        <w:rPr>
          <w:rFonts w:ascii="Times New Roman Bold" w:eastAsia="Calibri" w:hAnsi="Times New Roman Bold"/>
          <w:b/>
          <w:color w:val="000000"/>
          <w:sz w:val="22"/>
          <w:szCs w:val="22"/>
        </w:rPr>
        <w:t xml:space="preserve"> smoke //use –</w:t>
      </w:r>
      <w:r w:rsidRPr="00751331">
        <w:rPr>
          <w:rFonts w:eastAsia="Calibri"/>
          <w:b/>
          <w:color w:val="000000"/>
          <w:sz w:val="22"/>
          <w:szCs w:val="22"/>
        </w:rPr>
        <w:t xml:space="preserve"> cigars</w:t>
      </w:r>
      <w:r w:rsidR="006E477B" w:rsidRPr="00751331">
        <w:rPr>
          <w:rFonts w:eastAsia="Calibri"/>
          <w:b/>
          <w:color w:val="000000"/>
          <w:sz w:val="22"/>
          <w:szCs w:val="22"/>
        </w:rPr>
        <w:t xml:space="preserve"> or cigarillos or little filtered cigars </w:t>
      </w:r>
      <w:r w:rsidRPr="00751331">
        <w:rPr>
          <w:rFonts w:eastAsia="Calibri"/>
          <w:b/>
          <w:color w:val="000000"/>
          <w:sz w:val="22"/>
          <w:szCs w:val="22"/>
        </w:rPr>
        <w:t>/</w:t>
      </w:r>
      <w:r w:rsidR="006E477B" w:rsidRPr="00751331">
        <w:rPr>
          <w:rFonts w:eastAsia="Calibri"/>
          <w:b/>
          <w:color w:val="000000"/>
          <w:sz w:val="22"/>
          <w:szCs w:val="22"/>
        </w:rPr>
        <w:t xml:space="preserve"> a regular </w:t>
      </w:r>
      <w:r w:rsidRPr="00751331">
        <w:rPr>
          <w:rFonts w:eastAsia="Calibri"/>
          <w:b/>
          <w:color w:val="000000"/>
          <w:sz w:val="22"/>
          <w:szCs w:val="22"/>
        </w:rPr>
        <w:t>pipe</w:t>
      </w:r>
      <w:r w:rsidR="006E477B" w:rsidRPr="00751331">
        <w:rPr>
          <w:rFonts w:eastAsia="Calibri"/>
          <w:b/>
          <w:color w:val="000000"/>
          <w:sz w:val="22"/>
          <w:szCs w:val="22"/>
        </w:rPr>
        <w:t xml:space="preserve"> </w:t>
      </w:r>
      <w:r w:rsidRPr="00751331">
        <w:rPr>
          <w:rFonts w:eastAsia="Calibri"/>
          <w:b/>
          <w:color w:val="000000"/>
          <w:sz w:val="22"/>
          <w:szCs w:val="22"/>
        </w:rPr>
        <w:t>/</w:t>
      </w:r>
      <w:r w:rsidR="006E477B" w:rsidRPr="00751331">
        <w:rPr>
          <w:rFonts w:eastAsia="Calibri"/>
          <w:b/>
          <w:color w:val="000000"/>
          <w:sz w:val="22"/>
          <w:szCs w:val="22"/>
        </w:rPr>
        <w:t xml:space="preserve"> a water pipe or hookah pipe filled with tobacco / </w:t>
      </w:r>
      <w:r w:rsidRPr="00751331">
        <w:rPr>
          <w:rFonts w:eastAsia="Calibri"/>
          <w:b/>
          <w:color w:val="000000"/>
          <w:sz w:val="22"/>
          <w:szCs w:val="22"/>
        </w:rPr>
        <w:t>smokeless tobacco (fill as appropriate from J1a1-4)?</w:t>
      </w:r>
    </w:p>
    <w:p w:rsidR="00AA3DBD"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color w:val="000000"/>
          <w:sz w:val="22"/>
          <w:szCs w:val="22"/>
        </w:rPr>
      </w:pPr>
    </w:p>
    <w:p w:rsidR="00E15986" w:rsidRDefault="00E15986" w:rsidP="008A1755">
      <w:pPr>
        <w:pBdr>
          <w:top w:val="single" w:sz="6" w:space="0" w:color="000000"/>
          <w:left w:val="single" w:sz="6" w:space="0" w:color="000000"/>
          <w:bottom w:val="single" w:sz="6" w:space="0" w:color="000000"/>
          <w:right w:val="single" w:sz="6" w:space="0" w:color="000000"/>
        </w:pBdr>
        <w:tabs>
          <w:tab w:val="left" w:pos="0"/>
          <w:tab w:val="left" w:pos="2160"/>
          <w:tab w:val="left" w:pos="2880"/>
          <w:tab w:val="left" w:pos="3600"/>
          <w:tab w:val="left" w:pos="4320"/>
          <w:tab w:val="left" w:pos="5040"/>
          <w:tab w:val="left" w:pos="5760"/>
          <w:tab w:val="left" w:pos="6480"/>
          <w:tab w:val="left" w:pos="7200"/>
          <w:tab w:val="left" w:pos="7920"/>
          <w:tab w:val="left" w:pos="8640"/>
        </w:tabs>
        <w:ind w:left="2160" w:hanging="2160"/>
        <w:rPr>
          <w:rFonts w:eastAsia="Calibri"/>
          <w:color w:val="000000"/>
          <w:sz w:val="22"/>
          <w:szCs w:val="22"/>
        </w:rPr>
      </w:pPr>
      <w:r>
        <w:rPr>
          <w:rFonts w:eastAsia="Calibri"/>
          <w:color w:val="000000"/>
          <w:sz w:val="22"/>
          <w:szCs w:val="22"/>
        </w:rPr>
        <w:tab/>
      </w:r>
      <w:r w:rsidRPr="00E15986">
        <w:rPr>
          <w:rFonts w:eastAsia="Calibri"/>
          <w:color w:val="000000"/>
          <w:sz w:val="22"/>
          <w:szCs w:val="22"/>
        </w:rPr>
        <w:t>If product was only used once or twice, DO NOT ASK this question and ENTER 0 for “Less than one year”</w:t>
      </w:r>
      <w:r>
        <w:rPr>
          <w:rFonts w:eastAsia="Calibri"/>
          <w:color w:val="000000"/>
          <w:sz w:val="22"/>
          <w:szCs w:val="22"/>
        </w:rPr>
        <w:t>. *</w:t>
      </w:r>
    </w:p>
    <w:p w:rsidR="00E15986" w:rsidRPr="00751331" w:rsidRDefault="00E15986"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color w:val="000000"/>
          <w:sz w:val="22"/>
          <w:szCs w:val="22"/>
        </w:rPr>
      </w:pPr>
    </w:p>
    <w:p w:rsidR="00AA3DBD" w:rsidRPr="00751331" w:rsidRDefault="00AA3DBD" w:rsidP="008A1755">
      <w:pPr>
        <w:pBdr>
          <w:top w:val="single" w:sz="6" w:space="0" w:color="000000"/>
          <w:left w:val="single" w:sz="6" w:space="0" w:color="000000"/>
          <w:bottom w:val="single" w:sz="6" w:space="0" w:color="000000"/>
          <w:right w:val="single" w:sz="6" w:space="0" w:color="000000"/>
        </w:pBdr>
        <w:tabs>
          <w:tab w:val="left" w:pos="0"/>
          <w:tab w:val="left" w:pos="2160"/>
          <w:tab w:val="left" w:pos="2880"/>
          <w:tab w:val="left" w:pos="3600"/>
          <w:tab w:val="left" w:pos="4320"/>
          <w:tab w:val="left" w:pos="5040"/>
          <w:tab w:val="left" w:pos="5760"/>
          <w:tab w:val="left" w:pos="6480"/>
          <w:tab w:val="left" w:pos="7200"/>
          <w:tab w:val="left" w:pos="7920"/>
          <w:tab w:val="left" w:pos="8640"/>
        </w:tabs>
        <w:ind w:left="2160" w:hanging="2160"/>
        <w:rPr>
          <w:rFonts w:eastAsia="Calibri"/>
          <w:color w:val="000000"/>
          <w:sz w:val="22"/>
          <w:szCs w:val="22"/>
        </w:rPr>
      </w:pPr>
      <w:r w:rsidRPr="00751331">
        <w:rPr>
          <w:rFonts w:eastAsia="Calibri"/>
          <w:color w:val="000000"/>
          <w:sz w:val="22"/>
          <w:szCs w:val="22"/>
        </w:rPr>
        <w:tab/>
        <w:t xml:space="preserve">ENTER </w:t>
      </w:r>
      <w:r w:rsidR="006E477B" w:rsidRPr="00751331">
        <w:rPr>
          <w:rFonts w:eastAsia="Calibri"/>
          <w:color w:val="000000"/>
          <w:sz w:val="22"/>
          <w:szCs w:val="22"/>
        </w:rPr>
        <w:t>0</w:t>
      </w:r>
      <w:r w:rsidRPr="00751331">
        <w:rPr>
          <w:rFonts w:eastAsia="Calibri"/>
          <w:color w:val="000000"/>
          <w:sz w:val="22"/>
          <w:szCs w:val="22"/>
        </w:rPr>
        <w:t xml:space="preserve"> FOR LESS THAN ONE YEAR</w:t>
      </w:r>
    </w:p>
    <w:p w:rsidR="00AA3DBD" w:rsidRPr="00751331"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color w:val="000000"/>
          <w:sz w:val="22"/>
          <w:szCs w:val="22"/>
        </w:rPr>
      </w:pPr>
    </w:p>
    <w:p w:rsidR="00AA3DBD" w:rsidRPr="00751331" w:rsidRDefault="00AA3DBD" w:rsidP="008A1755">
      <w:pPr>
        <w:pBdr>
          <w:top w:val="single" w:sz="6" w:space="0" w:color="000000"/>
          <w:left w:val="single" w:sz="6" w:space="0" w:color="000000"/>
          <w:bottom w:val="single" w:sz="6" w:space="0" w:color="000000"/>
          <w:right w:val="single" w:sz="6" w:space="0" w:color="000000"/>
        </w:pBdr>
        <w:tabs>
          <w:tab w:val="left" w:pos="0"/>
          <w:tab w:val="left" w:pos="2160"/>
          <w:tab w:val="left" w:pos="2880"/>
          <w:tab w:val="left" w:pos="3330"/>
          <w:tab w:val="left" w:pos="4320"/>
          <w:tab w:val="left" w:pos="5040"/>
          <w:tab w:val="left" w:pos="5760"/>
          <w:tab w:val="left" w:pos="6480"/>
          <w:tab w:val="left" w:pos="7200"/>
          <w:tab w:val="left" w:pos="7920"/>
          <w:tab w:val="left" w:pos="8640"/>
        </w:tabs>
        <w:ind w:left="2160" w:hanging="2160"/>
        <w:rPr>
          <w:rFonts w:eastAsia="Calibri"/>
          <w:color w:val="000000"/>
          <w:sz w:val="22"/>
          <w:szCs w:val="22"/>
        </w:rPr>
      </w:pPr>
      <w:r w:rsidRPr="00751331">
        <w:rPr>
          <w:rFonts w:eastAsia="Calibri"/>
          <w:color w:val="000000"/>
          <w:sz w:val="22"/>
          <w:szCs w:val="22"/>
        </w:rPr>
        <w:tab/>
        <w:t>J</w:t>
      </w:r>
      <w:r w:rsidR="007169BE" w:rsidRPr="00751331">
        <w:rPr>
          <w:rFonts w:eastAsia="Calibri"/>
          <w:color w:val="000000"/>
          <w:sz w:val="22"/>
          <w:szCs w:val="22"/>
        </w:rPr>
        <w:t>d</w:t>
      </w:r>
      <w:r w:rsidRPr="00751331">
        <w:rPr>
          <w:rFonts w:eastAsia="Calibri"/>
          <w:color w:val="000000"/>
          <w:sz w:val="22"/>
          <w:szCs w:val="22"/>
        </w:rPr>
        <w:t>31, 2</w:t>
      </w:r>
      <w:proofErr w:type="gramStart"/>
      <w:r w:rsidRPr="00751331">
        <w:rPr>
          <w:rFonts w:eastAsia="Calibri"/>
          <w:color w:val="000000"/>
          <w:sz w:val="22"/>
          <w:szCs w:val="22"/>
        </w:rPr>
        <w:t>,3,4</w:t>
      </w:r>
      <w:proofErr w:type="gramEnd"/>
      <w:r w:rsidR="008A1755">
        <w:rPr>
          <w:rFonts w:eastAsia="Calibri"/>
          <w:color w:val="000000"/>
          <w:sz w:val="22"/>
          <w:szCs w:val="22"/>
        </w:rPr>
        <w:tab/>
      </w:r>
      <w:r w:rsidRPr="00751331">
        <w:rPr>
          <w:rFonts w:eastAsia="Calibri"/>
          <w:color w:val="000000"/>
          <w:sz w:val="22"/>
          <w:szCs w:val="22"/>
        </w:rPr>
        <w:t xml:space="preserve">|__|__| </w:t>
      </w:r>
      <w:r w:rsidR="006E477B" w:rsidRPr="00751331">
        <w:rPr>
          <w:rFonts w:eastAsia="Calibri"/>
          <w:color w:val="000000"/>
          <w:sz w:val="22"/>
          <w:szCs w:val="22"/>
        </w:rPr>
        <w:t xml:space="preserve"> (0-99) </w:t>
      </w:r>
      <w:r w:rsidRPr="00751331">
        <w:rPr>
          <w:rFonts w:eastAsia="Calibri"/>
          <w:color w:val="000000"/>
          <w:sz w:val="22"/>
          <w:szCs w:val="22"/>
        </w:rPr>
        <w:t>years</w:t>
      </w:r>
    </w:p>
    <w:p w:rsidR="00E15986" w:rsidRDefault="00E15986"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color w:val="000000"/>
          <w:sz w:val="22"/>
          <w:szCs w:val="22"/>
        </w:rPr>
      </w:pPr>
    </w:p>
    <w:p w:rsidR="00AA3DBD" w:rsidRPr="00751331" w:rsidRDefault="00AA3DBD" w:rsidP="008A1755">
      <w:pPr>
        <w:pBdr>
          <w:top w:val="single" w:sz="6" w:space="0" w:color="000000"/>
          <w:left w:val="single" w:sz="6" w:space="0" w:color="000000"/>
          <w:bottom w:val="single" w:sz="6" w:space="0" w:color="000000"/>
          <w:right w:val="single" w:sz="6" w:space="0" w:color="000000"/>
        </w:pBdr>
        <w:tabs>
          <w:tab w:val="left" w:pos="0"/>
          <w:tab w:val="left" w:pos="2160"/>
          <w:tab w:val="left" w:pos="2880"/>
          <w:tab w:val="left" w:pos="3600"/>
          <w:tab w:val="left" w:pos="4320"/>
          <w:tab w:val="left" w:pos="5040"/>
          <w:tab w:val="left" w:pos="5760"/>
          <w:tab w:val="left" w:pos="6480"/>
          <w:tab w:val="left" w:pos="7200"/>
          <w:tab w:val="left" w:pos="7920"/>
          <w:tab w:val="left" w:pos="8640"/>
        </w:tabs>
        <w:ind w:left="2160" w:hanging="2160"/>
        <w:rPr>
          <w:rFonts w:eastAsia="Calibri"/>
          <w:color w:val="000000"/>
          <w:sz w:val="22"/>
          <w:szCs w:val="22"/>
        </w:rPr>
      </w:pPr>
      <w:r w:rsidRPr="00751331">
        <w:rPr>
          <w:rFonts w:eastAsia="Calibri"/>
          <w:color w:val="000000"/>
          <w:sz w:val="22"/>
          <w:szCs w:val="22"/>
        </w:rPr>
        <w:tab/>
      </w:r>
      <w:r w:rsidR="00E15986" w:rsidRPr="00E15986">
        <w:rPr>
          <w:rFonts w:eastAsia="Calibri"/>
          <w:color w:val="000000"/>
          <w:sz w:val="22"/>
          <w:szCs w:val="22"/>
        </w:rPr>
        <w:t>* For August 2010 and January 2011- this instruction was added.</w:t>
      </w:r>
    </w:p>
    <w:p w:rsidR="00AA3DBD" w:rsidRPr="00751331"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p>
    <w:p w:rsidR="00AA3DBD" w:rsidRPr="00751331" w:rsidRDefault="00AA3DBD" w:rsidP="00AA3DBD">
      <w:pPr>
        <w:pBdr>
          <w:top w:val="single" w:sz="6" w:space="0" w:color="000000"/>
          <w:left w:val="single" w:sz="6" w:space="19" w:color="000000"/>
          <w:bottom w:val="single" w:sz="6" w:space="0" w:color="000000"/>
          <w:right w:val="single" w:sz="6" w:space="11"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jc w:val="center"/>
        <w:rPr>
          <w:rFonts w:eastAsia="Calibri"/>
          <w:color w:val="000000"/>
          <w:sz w:val="22"/>
          <w:szCs w:val="22"/>
        </w:rPr>
      </w:pPr>
      <w:r w:rsidRPr="00751331">
        <w:rPr>
          <w:rFonts w:eastAsia="Calibri"/>
          <w:color w:val="000000"/>
          <w:sz w:val="22"/>
          <w:szCs w:val="22"/>
        </w:rPr>
        <w:lastRenderedPageBreak/>
        <w:t>BOX 34</w:t>
      </w:r>
    </w:p>
    <w:p w:rsidR="00AA3DBD" w:rsidRPr="004617EA" w:rsidRDefault="00AA3DBD" w:rsidP="00AA3DBD">
      <w:pPr>
        <w:pBdr>
          <w:top w:val="single" w:sz="6" w:space="0" w:color="000000"/>
          <w:left w:val="single" w:sz="6" w:space="19" w:color="000000"/>
          <w:bottom w:val="single" w:sz="6" w:space="0" w:color="000000"/>
          <w:right w:val="single" w:sz="6" w:space="11"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rFonts w:eastAsia="Calibri"/>
          <w:b/>
          <w:color w:val="000000"/>
          <w:sz w:val="22"/>
          <w:szCs w:val="22"/>
        </w:rPr>
      </w:pPr>
      <w:r w:rsidRPr="00751331">
        <w:rPr>
          <w:rFonts w:eastAsia="Calibri"/>
          <w:color w:val="000000"/>
          <w:sz w:val="22"/>
          <w:szCs w:val="22"/>
        </w:rPr>
        <w:t>FOR PROXY RESPONDENT</w:t>
      </w:r>
      <w:r w:rsidR="004617EA">
        <w:rPr>
          <w:rFonts w:eastAsia="Calibri"/>
          <w:color w:val="000000"/>
          <w:sz w:val="22"/>
          <w:szCs w:val="22"/>
        </w:rPr>
        <w:t>-&gt;</w:t>
      </w:r>
      <w:r w:rsidRPr="00751331">
        <w:rPr>
          <w:rFonts w:eastAsia="Calibri"/>
          <w:color w:val="000000"/>
          <w:sz w:val="22"/>
          <w:szCs w:val="22"/>
        </w:rPr>
        <w:t xml:space="preserve">GO TO </w:t>
      </w:r>
      <w:r w:rsidR="00C710D9" w:rsidRPr="004617EA">
        <w:rPr>
          <w:rFonts w:eastAsia="Calibri"/>
          <w:b/>
          <w:color w:val="000000"/>
          <w:sz w:val="22"/>
          <w:szCs w:val="22"/>
        </w:rPr>
        <w:t>S78</w:t>
      </w:r>
    </w:p>
    <w:p w:rsidR="00AA3DBD" w:rsidRPr="00751331" w:rsidRDefault="00AA3DBD" w:rsidP="00AA3DBD">
      <w:pPr>
        <w:pBdr>
          <w:top w:val="single" w:sz="6" w:space="0" w:color="000000"/>
          <w:left w:val="single" w:sz="6" w:space="19" w:color="000000"/>
          <w:bottom w:val="single" w:sz="6" w:space="0" w:color="000000"/>
          <w:right w:val="single" w:sz="6" w:space="11"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rFonts w:eastAsia="Calibri"/>
          <w:color w:val="000000"/>
          <w:sz w:val="22"/>
          <w:szCs w:val="22"/>
        </w:rPr>
      </w:pPr>
    </w:p>
    <w:p w:rsidR="00AA3DBD" w:rsidRPr="004617EA" w:rsidRDefault="00AA3DBD" w:rsidP="00AA3DBD">
      <w:pPr>
        <w:pBdr>
          <w:top w:val="single" w:sz="6" w:space="0" w:color="000000"/>
          <w:left w:val="single" w:sz="6" w:space="19" w:color="000000"/>
          <w:bottom w:val="single" w:sz="6" w:space="0" w:color="000000"/>
          <w:right w:val="single" w:sz="6" w:space="11"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rFonts w:eastAsia="Calibri"/>
          <w:color w:val="000000"/>
          <w:sz w:val="22"/>
          <w:szCs w:val="22"/>
        </w:rPr>
      </w:pPr>
      <w:r w:rsidRPr="004617EA">
        <w:rPr>
          <w:rFonts w:eastAsia="Calibri"/>
          <w:color w:val="000000"/>
          <w:sz w:val="22"/>
          <w:szCs w:val="22"/>
        </w:rPr>
        <w:t>FOR SELF RESPONDENT:</w:t>
      </w:r>
    </w:p>
    <w:p w:rsidR="00AA3DBD" w:rsidRPr="004617EA" w:rsidRDefault="00AA3DBD" w:rsidP="00AA3DBD">
      <w:pPr>
        <w:pBdr>
          <w:top w:val="single" w:sz="6" w:space="0" w:color="000000"/>
          <w:left w:val="single" w:sz="6" w:space="19" w:color="000000"/>
          <w:bottom w:val="single" w:sz="6" w:space="0" w:color="000000"/>
          <w:right w:val="single" w:sz="6" w:space="11"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rFonts w:eastAsia="Calibri"/>
          <w:color w:val="000000"/>
          <w:sz w:val="22"/>
          <w:szCs w:val="22"/>
        </w:rPr>
      </w:pPr>
    </w:p>
    <w:p w:rsidR="00AA3DBD" w:rsidRPr="004617EA" w:rsidRDefault="00AA3DBD" w:rsidP="00AA3DBD">
      <w:pPr>
        <w:pBdr>
          <w:top w:val="single" w:sz="6" w:space="0" w:color="000000"/>
          <w:left w:val="single" w:sz="6" w:space="19" w:color="000000"/>
          <w:bottom w:val="single" w:sz="6" w:space="0" w:color="000000"/>
          <w:right w:val="single" w:sz="6" w:space="11"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rFonts w:eastAsia="Calibri"/>
          <w:b/>
          <w:color w:val="000000"/>
          <w:sz w:val="22"/>
          <w:szCs w:val="22"/>
        </w:rPr>
      </w:pPr>
      <w:r w:rsidRPr="004617EA">
        <w:rPr>
          <w:rFonts w:eastAsia="Calibri"/>
          <w:color w:val="000000"/>
          <w:sz w:val="22"/>
          <w:szCs w:val="22"/>
        </w:rPr>
        <w:t xml:space="preserve">IF CURRENT SMOKER OF CIGARETTES (A3=1 OR 2) </w:t>
      </w:r>
      <w:r w:rsidRPr="004617EA">
        <w:rPr>
          <w:rFonts w:eastAsia="Calibri"/>
          <w:color w:val="000000"/>
          <w:sz w:val="22"/>
          <w:szCs w:val="22"/>
        </w:rPr>
        <w:sym w:font="Wingdings" w:char="F0E0"/>
      </w:r>
      <w:r w:rsidRPr="004617EA">
        <w:rPr>
          <w:rFonts w:eastAsia="Calibri"/>
          <w:color w:val="000000"/>
          <w:sz w:val="22"/>
          <w:szCs w:val="22"/>
        </w:rPr>
        <w:t xml:space="preserve"> GO TO </w:t>
      </w:r>
      <w:r w:rsidRPr="004617EA">
        <w:rPr>
          <w:rFonts w:eastAsia="Calibri"/>
          <w:b/>
          <w:color w:val="000000"/>
          <w:sz w:val="22"/>
          <w:szCs w:val="22"/>
        </w:rPr>
        <w:t>SECTION JJ</w:t>
      </w:r>
    </w:p>
    <w:p w:rsidR="00AA3DBD" w:rsidRPr="00751331" w:rsidRDefault="00AA3DBD" w:rsidP="00AA3DBD">
      <w:pPr>
        <w:pBdr>
          <w:top w:val="single" w:sz="6" w:space="0" w:color="000000"/>
          <w:left w:val="single" w:sz="6" w:space="19" w:color="000000"/>
          <w:bottom w:val="single" w:sz="6" w:space="0" w:color="000000"/>
          <w:right w:val="single" w:sz="6" w:space="11"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rFonts w:eastAsia="Calibri"/>
          <w:color w:val="000000"/>
          <w:sz w:val="22"/>
          <w:szCs w:val="22"/>
        </w:rPr>
      </w:pPr>
    </w:p>
    <w:p w:rsidR="00AA3DBD" w:rsidRPr="00751331" w:rsidRDefault="00AA3DBD" w:rsidP="00AA3DBD">
      <w:pPr>
        <w:pBdr>
          <w:top w:val="single" w:sz="6" w:space="0" w:color="000000"/>
          <w:left w:val="single" w:sz="6" w:space="19" w:color="000000"/>
          <w:bottom w:val="single" w:sz="6" w:space="0" w:color="000000"/>
          <w:right w:val="single" w:sz="6" w:space="11"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rFonts w:eastAsia="Calibri"/>
          <w:color w:val="000000"/>
          <w:sz w:val="22"/>
          <w:szCs w:val="22"/>
        </w:rPr>
      </w:pPr>
    </w:p>
    <w:p w:rsidR="00AA3DBD" w:rsidRPr="00751331" w:rsidRDefault="00AA3DBD" w:rsidP="00AA3DBD">
      <w:pPr>
        <w:pBdr>
          <w:top w:val="single" w:sz="6" w:space="0" w:color="000000"/>
          <w:left w:val="single" w:sz="6" w:space="19" w:color="000000"/>
          <w:bottom w:val="single" w:sz="6" w:space="0" w:color="000000"/>
          <w:right w:val="single" w:sz="6" w:space="11"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rFonts w:eastAsia="Calibri"/>
          <w:color w:val="000000"/>
          <w:sz w:val="22"/>
          <w:szCs w:val="22"/>
        </w:rPr>
      </w:pPr>
      <w:r w:rsidRPr="00751331">
        <w:rPr>
          <w:rFonts w:eastAsia="Calibri"/>
          <w:color w:val="000000"/>
          <w:sz w:val="22"/>
          <w:szCs w:val="22"/>
        </w:rPr>
        <w:t xml:space="preserve">ELSE IF J1a1-4 = NO </w:t>
      </w:r>
      <w:r w:rsidRPr="00751331">
        <w:rPr>
          <w:rFonts w:eastAsia="Calibri"/>
          <w:color w:val="000000"/>
          <w:sz w:val="22"/>
          <w:szCs w:val="22"/>
          <w:u w:val="single"/>
        </w:rPr>
        <w:t>OR</w:t>
      </w:r>
      <w:r w:rsidRPr="00751331">
        <w:rPr>
          <w:rFonts w:eastAsia="Calibri"/>
          <w:color w:val="000000"/>
          <w:sz w:val="22"/>
          <w:szCs w:val="22"/>
        </w:rPr>
        <w:t xml:space="preserve"> J2a = DK/Refused </w:t>
      </w:r>
      <w:r w:rsidRPr="00751331">
        <w:rPr>
          <w:rFonts w:eastAsia="Calibri"/>
          <w:color w:val="000000"/>
          <w:sz w:val="22"/>
          <w:szCs w:val="22"/>
          <w:u w:val="single"/>
        </w:rPr>
        <w:t>OR</w:t>
      </w:r>
      <w:r w:rsidRPr="00751331">
        <w:rPr>
          <w:rFonts w:eastAsia="Calibri"/>
          <w:color w:val="000000"/>
          <w:sz w:val="22"/>
          <w:szCs w:val="22"/>
        </w:rPr>
        <w:t xml:space="preserve"> ANY COMBINATION OF THESE THREE STIPULATIONS FOR ALL FOUR</w:t>
      </w:r>
    </w:p>
    <w:p w:rsidR="00AA3DBD" w:rsidRPr="00751331" w:rsidRDefault="00AA3DBD" w:rsidP="00AA3DBD">
      <w:pPr>
        <w:pBdr>
          <w:top w:val="single" w:sz="6" w:space="0" w:color="000000"/>
          <w:left w:val="single" w:sz="6" w:space="19" w:color="000000"/>
          <w:bottom w:val="single" w:sz="6" w:space="0" w:color="000000"/>
          <w:right w:val="single" w:sz="6" w:space="11"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rFonts w:ascii="Arial" w:eastAsia="Calibri" w:hAnsi="Arial" w:cs="Arial"/>
          <w:b/>
          <w:color w:val="000000"/>
          <w:sz w:val="28"/>
          <w:szCs w:val="28"/>
        </w:rPr>
      </w:pPr>
      <w:r w:rsidRPr="00751331">
        <w:rPr>
          <w:rFonts w:eastAsia="Calibri"/>
          <w:color w:val="000000"/>
          <w:sz w:val="22"/>
          <w:szCs w:val="22"/>
        </w:rPr>
        <w:t xml:space="preserve">“OTHER” TOBACCO PRODUCTS FOR ALL ENTRIES </w:t>
      </w:r>
      <w:r w:rsidR="004617EA">
        <w:rPr>
          <w:rFonts w:ascii="WP IconicSymbolsA" w:eastAsia="Calibri" w:hAnsi="WP IconicSymbolsA" w:cs="WP IconicSymbolsA"/>
          <w:color w:val="000000"/>
          <w:sz w:val="22"/>
          <w:szCs w:val="22"/>
        </w:rPr>
        <w:t></w:t>
      </w:r>
      <w:r w:rsidR="004617EA">
        <w:rPr>
          <w:rFonts w:ascii="WP IconicSymbolsA" w:eastAsia="Calibri" w:hAnsi="WP IconicSymbolsA" w:cs="WP IconicSymbolsA"/>
          <w:color w:val="000000"/>
          <w:sz w:val="22"/>
          <w:szCs w:val="22"/>
        </w:rPr>
        <w:t></w:t>
      </w:r>
      <w:r w:rsidRPr="00751331">
        <w:rPr>
          <w:rFonts w:eastAsia="Calibri"/>
          <w:color w:val="000000"/>
          <w:sz w:val="22"/>
          <w:szCs w:val="22"/>
        </w:rPr>
        <w:t xml:space="preserve">GO TO </w:t>
      </w:r>
      <w:r w:rsidRPr="004617EA">
        <w:rPr>
          <w:rFonts w:eastAsia="Calibri"/>
          <w:b/>
          <w:color w:val="000000"/>
          <w:sz w:val="22"/>
          <w:szCs w:val="22"/>
        </w:rPr>
        <w:t xml:space="preserve">SECTION </w:t>
      </w:r>
      <w:r w:rsidRPr="00751331">
        <w:rPr>
          <w:rFonts w:ascii="Arial" w:eastAsia="Calibri" w:hAnsi="Arial" w:cs="Arial"/>
          <w:b/>
          <w:color w:val="000000"/>
          <w:sz w:val="28"/>
          <w:szCs w:val="28"/>
        </w:rPr>
        <w:t>JJ</w:t>
      </w:r>
    </w:p>
    <w:p w:rsidR="00AA3DBD" w:rsidRPr="00751331" w:rsidRDefault="00AA3DBD" w:rsidP="00AA3DBD">
      <w:pPr>
        <w:pBdr>
          <w:top w:val="single" w:sz="6" w:space="0" w:color="000000"/>
          <w:left w:val="single" w:sz="6" w:space="19" w:color="000000"/>
          <w:bottom w:val="single" w:sz="6" w:space="0" w:color="000000"/>
          <w:right w:val="single" w:sz="6" w:space="11"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rFonts w:ascii="Calibri" w:eastAsia="Calibri" w:hAnsi="Calibri"/>
          <w:color w:val="000000"/>
          <w:sz w:val="22"/>
          <w:szCs w:val="22"/>
        </w:rPr>
      </w:pPr>
    </w:p>
    <w:p w:rsidR="00875A9A" w:rsidRPr="00751331" w:rsidRDefault="00875A9A"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Calibri"/>
          <w:b/>
          <w:bCs/>
          <w:color w:val="000000"/>
          <w:sz w:val="22"/>
          <w:szCs w:val="22"/>
          <w:u w:val="single"/>
        </w:rPr>
      </w:pPr>
    </w:p>
    <w:p w:rsidR="00AA3DBD" w:rsidRPr="004617EA"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Calibri" w:hAnsi="Arial"/>
          <w:b/>
          <w:bCs/>
          <w:color w:val="000000"/>
        </w:rPr>
      </w:pPr>
      <w:r w:rsidRPr="004617EA">
        <w:rPr>
          <w:rFonts w:eastAsia="Calibri"/>
          <w:b/>
          <w:bCs/>
          <w:color w:val="000000"/>
          <w:u w:val="single"/>
        </w:rPr>
        <w:t>Other tobacco time to first use</w:t>
      </w:r>
      <w:r w:rsidR="00F771D1" w:rsidRPr="004617EA">
        <w:rPr>
          <w:rFonts w:eastAsia="Calibri"/>
          <w:b/>
          <w:bCs/>
          <w:color w:val="000000"/>
          <w:u w:val="single"/>
        </w:rPr>
        <w:t>:</w:t>
      </w:r>
    </w:p>
    <w:p w:rsidR="00AA3DBD" w:rsidRPr="00751331"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Calibri"/>
          <w:color w:val="000000"/>
          <w:sz w:val="22"/>
          <w:szCs w:val="22"/>
        </w:rPr>
      </w:pPr>
    </w:p>
    <w:p w:rsidR="00AA3DBD" w:rsidRPr="00751331"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jc w:val="center"/>
        <w:rPr>
          <w:rFonts w:eastAsia="Calibri"/>
          <w:color w:val="000000"/>
          <w:sz w:val="22"/>
          <w:szCs w:val="22"/>
        </w:rPr>
      </w:pPr>
      <w:smartTag w:uri="urn:schemas-microsoft-com:office:smarttags" w:element="address">
        <w:smartTag w:uri="urn:schemas-microsoft-com:office:smarttags" w:element="Street">
          <w:r w:rsidRPr="00751331">
            <w:rPr>
              <w:rFonts w:eastAsia="Calibri"/>
              <w:color w:val="000000"/>
              <w:sz w:val="22"/>
              <w:szCs w:val="22"/>
            </w:rPr>
            <w:t>BOX</w:t>
          </w:r>
        </w:smartTag>
        <w:r w:rsidRPr="00751331">
          <w:rPr>
            <w:rFonts w:eastAsia="Calibri"/>
            <w:color w:val="000000"/>
            <w:sz w:val="22"/>
            <w:szCs w:val="22"/>
          </w:rPr>
          <w:t xml:space="preserve"> 39</w:t>
        </w:r>
      </w:smartTag>
    </w:p>
    <w:p w:rsidR="0009177F" w:rsidRPr="00751331" w:rsidRDefault="00AA3DBD" w:rsidP="0009177F">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eastAsia="Calibri"/>
          <w:b/>
          <w:color w:val="000000"/>
          <w:szCs w:val="28"/>
        </w:rPr>
      </w:pPr>
      <w:r w:rsidRPr="00751331">
        <w:rPr>
          <w:rFonts w:eastAsia="Calibri"/>
          <w:b/>
          <w:color w:val="000000"/>
          <w:szCs w:val="22"/>
        </w:rPr>
        <w:t xml:space="preserve">IF </w:t>
      </w:r>
      <w:r w:rsidRPr="00751331">
        <w:rPr>
          <w:rFonts w:eastAsia="Calibri"/>
          <w:b/>
          <w:color w:val="000000"/>
        </w:rPr>
        <w:t>ONLY ONE PRODUCT</w:t>
      </w:r>
      <w:r w:rsidRPr="00751331">
        <w:rPr>
          <w:rFonts w:eastAsia="Calibri"/>
          <w:b/>
          <w:color w:val="000000"/>
          <w:szCs w:val="22"/>
        </w:rPr>
        <w:t xml:space="preserve"> MENTIONED IN J2a IS NOW USED “EVERY DAY” OR “SOME DAYS  </w:t>
      </w:r>
      <w:r w:rsidR="0009177F" w:rsidRPr="00751331">
        <w:rPr>
          <w:rFonts w:eastAsia="Calibri"/>
          <w:b/>
          <w:color w:val="000000"/>
          <w:szCs w:val="22"/>
        </w:rPr>
        <w:t xml:space="preserve">[J2a@1-4 =1 </w:t>
      </w:r>
      <w:r w:rsidR="0009177F" w:rsidRPr="00751331">
        <w:rPr>
          <w:rFonts w:eastAsia="Calibri"/>
          <w:b/>
          <w:color w:val="000000"/>
          <w:szCs w:val="22"/>
          <w:u w:val="single"/>
        </w:rPr>
        <w:t>OR</w:t>
      </w:r>
      <w:r w:rsidR="0009177F" w:rsidRPr="00751331">
        <w:rPr>
          <w:rFonts w:eastAsia="Calibri"/>
          <w:b/>
          <w:color w:val="000000"/>
          <w:szCs w:val="22"/>
        </w:rPr>
        <w:t xml:space="preserve">  2]</w:t>
      </w:r>
      <w:r w:rsidR="00C81842">
        <w:rPr>
          <w:rFonts w:eastAsia="Calibri"/>
          <w:b/>
          <w:color w:val="000000"/>
          <w:szCs w:val="22"/>
        </w:rPr>
        <w:t xml:space="preserve">, </w:t>
      </w:r>
      <w:r w:rsidR="0009177F" w:rsidRPr="00751331">
        <w:rPr>
          <w:rFonts w:eastAsia="Calibri"/>
          <w:b/>
          <w:color w:val="000000"/>
          <w:szCs w:val="22"/>
        </w:rPr>
        <w:t xml:space="preserve">THAT PRODUCT IS USED FOR </w:t>
      </w:r>
      <w:r w:rsidR="0009177F" w:rsidRPr="003050FA">
        <w:rPr>
          <w:rFonts w:eastAsia="Calibri"/>
          <w:b/>
          <w:color w:val="000000"/>
          <w:sz w:val="32"/>
          <w:szCs w:val="32"/>
        </w:rPr>
        <w:t>J3a.</w:t>
      </w:r>
    </w:p>
    <w:p w:rsidR="0009177F" w:rsidRPr="00751331" w:rsidRDefault="0009177F" w:rsidP="0009177F">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eastAsia="Calibri"/>
          <w:b/>
          <w:color w:val="000000"/>
          <w:szCs w:val="28"/>
        </w:rPr>
      </w:pPr>
    </w:p>
    <w:p w:rsidR="0009177F" w:rsidRPr="00751331" w:rsidRDefault="0009177F" w:rsidP="0009177F">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eastAsia="Calibri"/>
          <w:b/>
          <w:color w:val="000000"/>
          <w:szCs w:val="28"/>
        </w:rPr>
      </w:pPr>
      <w:r w:rsidRPr="00751331">
        <w:rPr>
          <w:rFonts w:eastAsia="Calibri"/>
          <w:b/>
          <w:color w:val="000000"/>
          <w:szCs w:val="28"/>
        </w:rPr>
        <w:tab/>
        <w:t>If J2A1=1 or 2 fill with ‘smoke your first cigar’</w:t>
      </w:r>
    </w:p>
    <w:p w:rsidR="0009177F" w:rsidRPr="00751331" w:rsidRDefault="0009177F" w:rsidP="0009177F">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eastAsia="Calibri"/>
          <w:b/>
          <w:color w:val="000000"/>
          <w:szCs w:val="28"/>
        </w:rPr>
      </w:pPr>
      <w:r w:rsidRPr="00751331">
        <w:rPr>
          <w:rFonts w:eastAsia="Calibri"/>
          <w:b/>
          <w:color w:val="000000"/>
          <w:szCs w:val="28"/>
        </w:rPr>
        <w:tab/>
        <w:t xml:space="preserve">If J2A2-3=1 or 2 fill with ‘smoke your </w:t>
      </w:r>
      <w:proofErr w:type="gramStart"/>
      <w:r w:rsidRPr="00751331">
        <w:rPr>
          <w:rFonts w:eastAsia="Calibri"/>
          <w:b/>
          <w:color w:val="000000"/>
          <w:szCs w:val="28"/>
        </w:rPr>
        <w:t xml:space="preserve">first </w:t>
      </w:r>
      <w:r w:rsidR="00C81842">
        <w:rPr>
          <w:rFonts w:eastAsia="Calibri"/>
          <w:b/>
          <w:color w:val="000000"/>
          <w:szCs w:val="28"/>
        </w:rPr>
        <w:t xml:space="preserve"> </w:t>
      </w:r>
      <w:r w:rsidRPr="00751331">
        <w:rPr>
          <w:rFonts w:eastAsia="Calibri"/>
          <w:b/>
          <w:color w:val="000000"/>
          <w:szCs w:val="28"/>
        </w:rPr>
        <w:t>pipe’</w:t>
      </w:r>
      <w:proofErr w:type="gramEnd"/>
    </w:p>
    <w:p w:rsidR="0009177F" w:rsidRPr="00751331" w:rsidRDefault="0009177F" w:rsidP="0009177F">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eastAsia="Calibri"/>
          <w:b/>
          <w:color w:val="000000"/>
          <w:szCs w:val="28"/>
        </w:rPr>
      </w:pPr>
      <w:r w:rsidRPr="00751331">
        <w:rPr>
          <w:rFonts w:eastAsia="Calibri"/>
          <w:b/>
          <w:color w:val="000000"/>
          <w:szCs w:val="28"/>
        </w:rPr>
        <w:tab/>
        <w:t>If J2A4=1 or 2 fill with ‘use smokeless tobacco’</w:t>
      </w:r>
    </w:p>
    <w:p w:rsidR="0009177F" w:rsidRPr="00751331" w:rsidRDefault="0009177F" w:rsidP="0009177F">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eastAsia="Calibri"/>
          <w:b/>
          <w:color w:val="000000"/>
          <w:szCs w:val="28"/>
        </w:rPr>
      </w:pPr>
    </w:p>
    <w:p w:rsidR="0009177F" w:rsidRPr="00751331" w:rsidRDefault="0009177F" w:rsidP="0009177F">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eastAsia="Calibri"/>
          <w:b/>
          <w:color w:val="000000"/>
        </w:rPr>
      </w:pPr>
      <w:r w:rsidRPr="00751331">
        <w:rPr>
          <w:rFonts w:eastAsia="Calibri"/>
          <w:b/>
          <w:color w:val="000000"/>
        </w:rPr>
        <w:t>ELSE IF &gt; 1 PRODUCT MENTIONED IN J2a IS NOW USED “EVERY DAY” OR “SOME DAYS [J2a@1-4=1 OR 2] FILL J3a WITH THOSE PRODUCTS</w:t>
      </w:r>
      <w:r w:rsidR="00C81842">
        <w:rPr>
          <w:rFonts w:eastAsia="Calibri"/>
          <w:b/>
          <w:color w:val="000000"/>
        </w:rPr>
        <w:t>,</w:t>
      </w:r>
      <w:r w:rsidRPr="00751331">
        <w:rPr>
          <w:rFonts w:eastAsia="Calibri"/>
          <w:b/>
          <w:color w:val="000000"/>
        </w:rPr>
        <w:t>” LIST ALL PRODUCTS NOW USED.</w:t>
      </w:r>
    </w:p>
    <w:p w:rsidR="0009177F" w:rsidRPr="00751331" w:rsidRDefault="0009177F" w:rsidP="0009177F">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eastAsia="Calibri"/>
          <w:b/>
          <w:color w:val="000000"/>
        </w:rPr>
      </w:pPr>
    </w:p>
    <w:p w:rsidR="0009177F" w:rsidRPr="00751331" w:rsidRDefault="0009177F" w:rsidP="0009177F">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eastAsia="Calibri"/>
          <w:b/>
          <w:color w:val="000000"/>
          <w:szCs w:val="28"/>
        </w:rPr>
      </w:pPr>
      <w:r w:rsidRPr="00751331">
        <w:rPr>
          <w:rFonts w:eastAsia="Calibri"/>
          <w:b/>
          <w:color w:val="000000"/>
          <w:szCs w:val="28"/>
        </w:rPr>
        <w:tab/>
        <w:t>If J2A1=1 or 2 and J2A2-3=1 or 2</w:t>
      </w:r>
    </w:p>
    <w:p w:rsidR="0009177F" w:rsidRPr="00751331" w:rsidRDefault="0009177F" w:rsidP="008A1755">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eastAsia="Calibri"/>
          <w:b/>
          <w:color w:val="000000"/>
          <w:szCs w:val="28"/>
        </w:rPr>
      </w:pPr>
      <w:r w:rsidRPr="00751331">
        <w:rPr>
          <w:rFonts w:eastAsia="Calibri"/>
          <w:b/>
          <w:color w:val="000000"/>
          <w:szCs w:val="28"/>
        </w:rPr>
        <w:tab/>
        <w:t xml:space="preserve"> </w:t>
      </w:r>
      <w:proofErr w:type="gramStart"/>
      <w:r w:rsidRPr="00751331">
        <w:rPr>
          <w:rFonts w:eastAsia="Calibri"/>
          <w:b/>
          <w:color w:val="000000"/>
          <w:szCs w:val="28"/>
        </w:rPr>
        <w:t>fill</w:t>
      </w:r>
      <w:proofErr w:type="gramEnd"/>
      <w:r w:rsidRPr="00751331">
        <w:rPr>
          <w:rFonts w:eastAsia="Calibri"/>
          <w:b/>
          <w:color w:val="000000"/>
          <w:szCs w:val="28"/>
        </w:rPr>
        <w:t xml:space="preserve"> with ‘smoke your first cigar or pipe’</w:t>
      </w:r>
    </w:p>
    <w:p w:rsidR="0009177F" w:rsidRPr="00751331" w:rsidRDefault="0009177F" w:rsidP="0009177F">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eastAsia="Calibri"/>
          <w:b/>
          <w:color w:val="000000"/>
          <w:szCs w:val="28"/>
        </w:rPr>
      </w:pPr>
      <w:r w:rsidRPr="00751331">
        <w:rPr>
          <w:rFonts w:eastAsia="Calibri"/>
          <w:b/>
          <w:color w:val="000000"/>
          <w:szCs w:val="28"/>
        </w:rPr>
        <w:tab/>
        <w:t>Else If J2A1=1 or 2 and J2A4=1 or 2</w:t>
      </w:r>
    </w:p>
    <w:p w:rsidR="0009177F" w:rsidRPr="00751331" w:rsidRDefault="0009177F" w:rsidP="008A1755">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eastAsia="Calibri"/>
          <w:b/>
          <w:color w:val="000000"/>
          <w:szCs w:val="28"/>
        </w:rPr>
      </w:pPr>
      <w:r w:rsidRPr="00751331">
        <w:rPr>
          <w:rFonts w:eastAsia="Calibri"/>
          <w:b/>
          <w:color w:val="000000"/>
          <w:szCs w:val="28"/>
        </w:rPr>
        <w:tab/>
        <w:t xml:space="preserve"> </w:t>
      </w:r>
      <w:proofErr w:type="gramStart"/>
      <w:r w:rsidRPr="00751331">
        <w:rPr>
          <w:rFonts w:eastAsia="Calibri"/>
          <w:b/>
          <w:color w:val="000000"/>
          <w:szCs w:val="28"/>
        </w:rPr>
        <w:t>fill</w:t>
      </w:r>
      <w:proofErr w:type="gramEnd"/>
      <w:r w:rsidRPr="00751331">
        <w:rPr>
          <w:rFonts w:eastAsia="Calibri"/>
          <w:b/>
          <w:color w:val="000000"/>
          <w:szCs w:val="28"/>
        </w:rPr>
        <w:t xml:space="preserve"> with ‘smoke your first cigar or use smokeless tobacco’</w:t>
      </w:r>
    </w:p>
    <w:p w:rsidR="0009177F" w:rsidRPr="00751331" w:rsidRDefault="0009177F" w:rsidP="0009177F">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eastAsia="Calibri"/>
          <w:b/>
          <w:color w:val="000000"/>
          <w:szCs w:val="28"/>
        </w:rPr>
      </w:pPr>
      <w:r w:rsidRPr="00751331">
        <w:rPr>
          <w:rFonts w:eastAsia="Calibri"/>
          <w:b/>
          <w:color w:val="000000"/>
          <w:szCs w:val="28"/>
        </w:rPr>
        <w:tab/>
        <w:t>Else If J2A2-3=1 or 2 and J2A4=1 or 2</w:t>
      </w:r>
    </w:p>
    <w:p w:rsidR="0009177F" w:rsidRPr="00751331" w:rsidRDefault="0009177F" w:rsidP="008A1755">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eastAsia="Calibri"/>
          <w:b/>
          <w:color w:val="000000"/>
          <w:szCs w:val="28"/>
        </w:rPr>
      </w:pPr>
      <w:r w:rsidRPr="00751331">
        <w:rPr>
          <w:rFonts w:eastAsia="Calibri"/>
          <w:b/>
          <w:color w:val="000000"/>
          <w:szCs w:val="28"/>
        </w:rPr>
        <w:tab/>
        <w:t xml:space="preserve"> </w:t>
      </w:r>
      <w:proofErr w:type="gramStart"/>
      <w:r w:rsidRPr="00751331">
        <w:rPr>
          <w:rFonts w:eastAsia="Calibri"/>
          <w:b/>
          <w:color w:val="000000"/>
          <w:szCs w:val="28"/>
        </w:rPr>
        <w:t>fill</w:t>
      </w:r>
      <w:proofErr w:type="gramEnd"/>
      <w:r w:rsidRPr="00751331">
        <w:rPr>
          <w:rFonts w:eastAsia="Calibri"/>
          <w:b/>
          <w:color w:val="000000"/>
          <w:szCs w:val="28"/>
        </w:rPr>
        <w:t xml:space="preserve"> with ‘smoke your first pipe or use smokeless tobacco’</w:t>
      </w:r>
    </w:p>
    <w:p w:rsidR="0009177F" w:rsidRPr="00751331" w:rsidRDefault="00C81842" w:rsidP="0009177F">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eastAsia="Calibri"/>
          <w:b/>
          <w:color w:val="000000"/>
          <w:szCs w:val="28"/>
        </w:rPr>
      </w:pPr>
      <w:r>
        <w:rPr>
          <w:rFonts w:eastAsia="Calibri"/>
          <w:b/>
          <w:color w:val="000000"/>
          <w:szCs w:val="28"/>
        </w:rPr>
        <w:tab/>
        <w:t xml:space="preserve">Else If J2A1, AND J2A2 OR J2A3 </w:t>
      </w:r>
      <w:proofErr w:type="gramStart"/>
      <w:r>
        <w:rPr>
          <w:rFonts w:eastAsia="Calibri"/>
          <w:b/>
          <w:color w:val="000000"/>
          <w:szCs w:val="28"/>
        </w:rPr>
        <w:t>And</w:t>
      </w:r>
      <w:proofErr w:type="gramEnd"/>
      <w:r w:rsidR="003050FA">
        <w:rPr>
          <w:rFonts w:eastAsia="Calibri"/>
          <w:b/>
          <w:color w:val="000000"/>
          <w:szCs w:val="28"/>
        </w:rPr>
        <w:t xml:space="preserve"> J2A4 </w:t>
      </w:r>
      <w:r>
        <w:rPr>
          <w:rFonts w:eastAsia="Calibri"/>
          <w:b/>
          <w:color w:val="000000"/>
          <w:szCs w:val="28"/>
        </w:rPr>
        <w:t xml:space="preserve">=1 </w:t>
      </w:r>
      <w:r w:rsidR="0009177F" w:rsidRPr="00751331">
        <w:rPr>
          <w:rFonts w:eastAsia="Calibri"/>
          <w:b/>
          <w:color w:val="000000"/>
          <w:szCs w:val="28"/>
        </w:rPr>
        <w:t>or 2</w:t>
      </w:r>
      <w:r>
        <w:rPr>
          <w:rFonts w:eastAsia="Calibri"/>
          <w:b/>
          <w:color w:val="000000"/>
          <w:szCs w:val="28"/>
        </w:rPr>
        <w:t>,</w:t>
      </w:r>
    </w:p>
    <w:p w:rsidR="0009177F" w:rsidRPr="00751331" w:rsidRDefault="0009177F" w:rsidP="008A1755">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eastAsia="Calibri"/>
          <w:b/>
          <w:color w:val="000000"/>
          <w:szCs w:val="28"/>
        </w:rPr>
      </w:pPr>
      <w:r w:rsidRPr="00751331">
        <w:rPr>
          <w:rFonts w:eastAsia="Calibri"/>
          <w:b/>
          <w:color w:val="000000"/>
          <w:szCs w:val="28"/>
        </w:rPr>
        <w:tab/>
        <w:t xml:space="preserve"> </w:t>
      </w:r>
      <w:proofErr w:type="gramStart"/>
      <w:r w:rsidRPr="00751331">
        <w:rPr>
          <w:rFonts w:eastAsia="Calibri"/>
          <w:b/>
          <w:color w:val="000000"/>
          <w:szCs w:val="28"/>
        </w:rPr>
        <w:t>fill</w:t>
      </w:r>
      <w:proofErr w:type="gramEnd"/>
      <w:r w:rsidRPr="00751331">
        <w:rPr>
          <w:rFonts w:eastAsia="Calibri"/>
          <w:b/>
          <w:color w:val="000000"/>
          <w:szCs w:val="28"/>
        </w:rPr>
        <w:t xml:space="preserve"> with ‘smoke your first</w:t>
      </w:r>
      <w:r w:rsidR="00C81842">
        <w:rPr>
          <w:rFonts w:eastAsia="Calibri"/>
          <w:b/>
          <w:color w:val="000000"/>
          <w:szCs w:val="28"/>
        </w:rPr>
        <w:t xml:space="preserve"> cigar, </w:t>
      </w:r>
      <w:r w:rsidRPr="00751331">
        <w:rPr>
          <w:rFonts w:eastAsia="Calibri"/>
          <w:b/>
          <w:color w:val="000000"/>
          <w:szCs w:val="28"/>
        </w:rPr>
        <w:t xml:space="preserve"> pipe</w:t>
      </w:r>
      <w:r w:rsidR="00C81842">
        <w:rPr>
          <w:rFonts w:eastAsia="Calibri"/>
          <w:b/>
          <w:color w:val="000000"/>
          <w:szCs w:val="28"/>
        </w:rPr>
        <w:t>, or use smokeless tobacco.</w:t>
      </w:r>
      <w:r w:rsidR="003050FA">
        <w:rPr>
          <w:rFonts w:eastAsia="Calibri"/>
          <w:b/>
          <w:color w:val="000000"/>
          <w:szCs w:val="28"/>
        </w:rPr>
        <w:t>’</w:t>
      </w:r>
    </w:p>
    <w:p w:rsidR="00AA3DBD" w:rsidRPr="00751331"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eastAsia="Calibri"/>
          <w:b/>
          <w:color w:val="000000"/>
        </w:rPr>
      </w:pPr>
    </w:p>
    <w:p w:rsidR="00AA3DBD" w:rsidRPr="00751331"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eastAsia="Calibri"/>
          <w:b/>
          <w:color w:val="000000"/>
        </w:rPr>
      </w:pPr>
      <w:r w:rsidRPr="00751331">
        <w:rPr>
          <w:rFonts w:eastAsia="Calibri"/>
          <w:b/>
          <w:color w:val="000000"/>
        </w:rPr>
        <w:t>ELSE IF [(J2a=3 OR J1a = 2) FOR ALL J1a1- 4] AND [J</w:t>
      </w:r>
      <w:r w:rsidR="007169BE" w:rsidRPr="00751331">
        <w:rPr>
          <w:rFonts w:eastAsia="Calibri"/>
          <w:b/>
          <w:color w:val="000000"/>
        </w:rPr>
        <w:t>d</w:t>
      </w:r>
      <w:r w:rsidRPr="00751331">
        <w:rPr>
          <w:rFonts w:eastAsia="Calibri"/>
          <w:b/>
          <w:color w:val="000000"/>
        </w:rPr>
        <w:t>1/2 LESS THAN OR EQUAL TO 1 YEAR, 12 MONTHS, 52 WEEKS, 9</w:t>
      </w:r>
      <w:r w:rsidR="006E477B" w:rsidRPr="00751331">
        <w:rPr>
          <w:rFonts w:eastAsia="Calibri"/>
          <w:b/>
          <w:color w:val="000000"/>
        </w:rPr>
        <w:t>9</w:t>
      </w:r>
      <w:r w:rsidRPr="00751331">
        <w:rPr>
          <w:rFonts w:eastAsia="Calibri"/>
          <w:b/>
          <w:color w:val="000000"/>
        </w:rPr>
        <w:t xml:space="preserve"> DAYS (i.e., 1 YEAR EQUIVALENCE) FOR ONLY ONE “OTHER TOBACCO PRODUCT” J1a1,</w:t>
      </w:r>
      <w:r w:rsidR="003050FA">
        <w:rPr>
          <w:rFonts w:eastAsia="Calibri"/>
          <w:b/>
          <w:color w:val="000000"/>
        </w:rPr>
        <w:t xml:space="preserve"> </w:t>
      </w:r>
      <w:r w:rsidRPr="00751331">
        <w:rPr>
          <w:rFonts w:eastAsia="Calibri"/>
          <w:b/>
          <w:color w:val="000000"/>
        </w:rPr>
        <w:t>2,</w:t>
      </w:r>
      <w:r w:rsidR="003050FA">
        <w:rPr>
          <w:rFonts w:eastAsia="Calibri"/>
          <w:b/>
          <w:color w:val="000000"/>
        </w:rPr>
        <w:t xml:space="preserve"> </w:t>
      </w:r>
      <w:r w:rsidRPr="00751331">
        <w:rPr>
          <w:rFonts w:eastAsia="Calibri"/>
          <w:b/>
          <w:color w:val="000000"/>
        </w:rPr>
        <w:t xml:space="preserve">OR 4] AND </w:t>
      </w:r>
      <w:proofErr w:type="gramStart"/>
      <w:r w:rsidRPr="00751331">
        <w:rPr>
          <w:rFonts w:eastAsia="Calibri"/>
          <w:b/>
          <w:color w:val="000000"/>
        </w:rPr>
        <w:t xml:space="preserve">[ </w:t>
      </w:r>
      <w:r w:rsidR="008A3BF0" w:rsidRPr="00751331">
        <w:rPr>
          <w:rFonts w:eastAsia="Calibri"/>
          <w:b/>
          <w:color w:val="000000"/>
        </w:rPr>
        <w:t>(</w:t>
      </w:r>
      <w:proofErr w:type="gramEnd"/>
      <w:r w:rsidR="008A3BF0" w:rsidRPr="00751331">
        <w:rPr>
          <w:rFonts w:eastAsia="Calibri"/>
          <w:b/>
          <w:color w:val="000000"/>
        </w:rPr>
        <w:t xml:space="preserve"> </w:t>
      </w:r>
      <w:r w:rsidRPr="00751331">
        <w:rPr>
          <w:rFonts w:eastAsia="Calibri"/>
          <w:b/>
          <w:color w:val="000000"/>
        </w:rPr>
        <w:t>IF A3 =3 AND H1</w:t>
      </w:r>
      <w:r w:rsidR="003F0E98" w:rsidRPr="00751331">
        <w:rPr>
          <w:rFonts w:eastAsia="Calibri"/>
          <w:b/>
          <w:color w:val="000000"/>
        </w:rPr>
        <w:t>NUM</w:t>
      </w:r>
      <w:r w:rsidRPr="00751331">
        <w:rPr>
          <w:rFonts w:eastAsia="Calibri"/>
          <w:b/>
          <w:color w:val="000000"/>
        </w:rPr>
        <w:t>/</w:t>
      </w:r>
      <w:r w:rsidR="003F0E98" w:rsidRPr="00751331">
        <w:rPr>
          <w:rFonts w:eastAsia="Calibri"/>
          <w:b/>
          <w:color w:val="000000"/>
        </w:rPr>
        <w:t>UNT</w:t>
      </w:r>
      <w:r w:rsidRPr="00751331">
        <w:rPr>
          <w:rFonts w:eastAsia="Calibri"/>
          <w:b/>
          <w:color w:val="000000"/>
        </w:rPr>
        <w:t xml:space="preserve"> &gt; 1 YEAR, 12 MOS., 52 WEEKS, OR EQUIVALENCE</w:t>
      </w:r>
      <w:r w:rsidR="008A3BF0" w:rsidRPr="00751331">
        <w:rPr>
          <w:rFonts w:eastAsia="Calibri"/>
          <w:b/>
          <w:color w:val="000000"/>
        </w:rPr>
        <w:t>) OR  (</w:t>
      </w:r>
      <w:r w:rsidR="003F0E98" w:rsidRPr="00751331">
        <w:rPr>
          <w:rFonts w:eastAsia="Calibri"/>
          <w:b/>
          <w:color w:val="000000"/>
        </w:rPr>
        <w:t xml:space="preserve">IF </w:t>
      </w:r>
      <w:r w:rsidR="008527A8" w:rsidRPr="00751331">
        <w:rPr>
          <w:rFonts w:eastAsia="Calibri"/>
          <w:b/>
          <w:color w:val="000000"/>
        </w:rPr>
        <w:t>A1=2</w:t>
      </w:r>
      <w:r w:rsidR="008A3BF0" w:rsidRPr="00751331">
        <w:rPr>
          <w:rFonts w:eastAsia="Calibri"/>
          <w:b/>
          <w:color w:val="000000"/>
        </w:rPr>
        <w:t>)</w:t>
      </w:r>
      <w:r w:rsidRPr="00751331">
        <w:rPr>
          <w:rFonts w:eastAsia="Calibri"/>
          <w:b/>
          <w:color w:val="000000"/>
        </w:rPr>
        <w:t xml:space="preserve"> ] THEN GO TO </w:t>
      </w:r>
      <w:r w:rsidRPr="003050FA">
        <w:rPr>
          <w:rFonts w:eastAsia="Calibri"/>
          <w:b/>
          <w:color w:val="000000"/>
          <w:sz w:val="32"/>
          <w:szCs w:val="32"/>
        </w:rPr>
        <w:t>J3</w:t>
      </w:r>
      <w:r w:rsidR="003D4813" w:rsidRPr="003050FA">
        <w:rPr>
          <w:rFonts w:eastAsia="Calibri"/>
          <w:b/>
          <w:color w:val="000000"/>
          <w:sz w:val="32"/>
          <w:szCs w:val="32"/>
        </w:rPr>
        <w:t>f</w:t>
      </w:r>
      <w:r w:rsidRPr="003050FA">
        <w:rPr>
          <w:rFonts w:eastAsia="Calibri"/>
          <w:b/>
          <w:color w:val="000000"/>
          <w:sz w:val="32"/>
          <w:szCs w:val="32"/>
        </w:rPr>
        <w:t>.</w:t>
      </w:r>
    </w:p>
    <w:p w:rsidR="00AA3DBD" w:rsidRPr="00751331"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ascii="Calibri" w:eastAsia="Calibri" w:hAnsi="Calibri"/>
          <w:color w:val="000000"/>
          <w:sz w:val="22"/>
          <w:szCs w:val="22"/>
        </w:rPr>
      </w:pPr>
      <w:r w:rsidRPr="00751331">
        <w:rPr>
          <w:rFonts w:ascii="Calibri" w:eastAsia="Calibri" w:hAnsi="Calibri"/>
          <w:color w:val="000000"/>
          <w:sz w:val="22"/>
          <w:szCs w:val="22"/>
        </w:rPr>
        <w:t>  _________________________________________________________</w:t>
      </w:r>
    </w:p>
    <w:p w:rsidR="003050FA" w:rsidRDefault="003050FA"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rFonts w:eastAsia="Calibri"/>
          <w:b/>
          <w:bCs/>
          <w:color w:val="000000"/>
          <w:szCs w:val="22"/>
        </w:rPr>
      </w:pP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rFonts w:eastAsia="Calibri"/>
          <w:b/>
          <w:bCs/>
          <w:color w:val="000000"/>
          <w:szCs w:val="22"/>
        </w:rPr>
      </w:pPr>
      <w:r w:rsidRPr="00751331">
        <w:rPr>
          <w:rFonts w:eastAsia="Calibri"/>
          <w:b/>
          <w:bCs/>
          <w:color w:val="000000"/>
          <w:szCs w:val="22"/>
        </w:rPr>
        <w:t>J3a</w:t>
      </w:r>
      <w:r w:rsidRPr="00751331">
        <w:rPr>
          <w:rFonts w:eastAsia="Calibri"/>
          <w:b/>
          <w:iCs/>
          <w:color w:val="000000"/>
          <w:szCs w:val="22"/>
        </w:rPr>
        <w:tab/>
      </w:r>
      <w:r w:rsidRPr="00751331">
        <w:rPr>
          <w:rFonts w:eastAsia="Calibri"/>
          <w:b/>
          <w:bCs/>
          <w:color w:val="000000"/>
          <w:szCs w:val="22"/>
        </w:rPr>
        <w:t>How soon after you wake up do you typically [</w:t>
      </w:r>
      <w:r w:rsidRPr="003050FA">
        <w:rPr>
          <w:rFonts w:ascii="Times New Roman Bold" w:eastAsia="Calibri" w:hAnsi="Times New Roman Bold"/>
          <w:b/>
          <w:bCs/>
          <w:caps/>
          <w:color w:val="000000"/>
          <w:szCs w:val="22"/>
        </w:rPr>
        <w:t>fill</w:t>
      </w:r>
      <w:r w:rsidR="003050FA">
        <w:rPr>
          <w:rFonts w:ascii="Times New Roman Bold" w:eastAsia="Calibri" w:hAnsi="Times New Roman Bold"/>
          <w:b/>
          <w:bCs/>
          <w:caps/>
          <w:color w:val="000000"/>
          <w:szCs w:val="22"/>
        </w:rPr>
        <w:t xml:space="preserve"> </w:t>
      </w:r>
      <w:r w:rsidRPr="003050FA">
        <w:rPr>
          <w:rFonts w:ascii="Times New Roman Bold" w:eastAsia="Calibri" w:hAnsi="Times New Roman Bold"/>
          <w:b/>
          <w:bCs/>
          <w:caps/>
          <w:color w:val="000000"/>
          <w:szCs w:val="22"/>
        </w:rPr>
        <w:t xml:space="preserve">with appropriate stem </w:t>
      </w:r>
      <w:r w:rsidRPr="003050FA">
        <w:rPr>
          <w:rFonts w:ascii="Times New Roman Bold" w:eastAsia="Calibri" w:hAnsi="Times New Roman Bold"/>
          <w:b/>
          <w:bCs/>
          <w:caps/>
          <w:color w:val="000000"/>
          <w:szCs w:val="22"/>
        </w:rPr>
        <w:lastRenderedPageBreak/>
        <w:t>and ending based on responses to J2a1-4</w:t>
      </w:r>
      <w:r w:rsidR="003050FA" w:rsidRPr="003050FA">
        <w:rPr>
          <w:rFonts w:ascii="Times New Roman Bold" w:eastAsia="Calibri" w:hAnsi="Times New Roman Bold"/>
          <w:b/>
          <w:bCs/>
          <w:caps/>
          <w:color w:val="000000"/>
          <w:szCs w:val="22"/>
        </w:rPr>
        <w:t>—SEE Box 39 ABOVE</w:t>
      </w:r>
      <w:r w:rsidRPr="00751331">
        <w:rPr>
          <w:rFonts w:eastAsia="Calibri"/>
          <w:b/>
          <w:bCs/>
          <w:color w:val="000000"/>
          <w:szCs w:val="22"/>
        </w:rPr>
        <w:t>]</w:t>
      </w:r>
      <w:r w:rsidR="008B580A">
        <w:rPr>
          <w:rFonts w:eastAsia="Calibri"/>
          <w:b/>
          <w:bCs/>
          <w:color w:val="000000"/>
          <w:szCs w:val="22"/>
        </w:rPr>
        <w:t>?</w:t>
      </w: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b/>
          <w:bCs/>
          <w:color w:val="000000"/>
          <w:sz w:val="22"/>
          <w:szCs w:val="22"/>
        </w:rPr>
      </w:pP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rFonts w:eastAsia="Calibri"/>
          <w:b/>
          <w:color w:val="000000"/>
        </w:rPr>
      </w:pPr>
      <w:r w:rsidRPr="00751331">
        <w:rPr>
          <w:rFonts w:eastAsia="Calibri"/>
          <w:b/>
          <w:color w:val="000000"/>
        </w:rPr>
        <w:t>(IF NECESSARY, FR</w:t>
      </w:r>
      <w:r w:rsidR="00FE0DC4">
        <w:rPr>
          <w:rFonts w:eastAsia="Calibri"/>
          <w:b/>
          <w:color w:val="000000"/>
        </w:rPr>
        <w:t xml:space="preserve"> </w:t>
      </w:r>
      <w:r w:rsidRPr="00751331">
        <w:rPr>
          <w:rFonts w:eastAsia="Calibri"/>
          <w:b/>
          <w:color w:val="000000"/>
        </w:rPr>
        <w:t>ASK FOR BEST ANSWER IN MINUTES OR HOURS)</w:t>
      </w: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rFonts w:eastAsia="Calibri"/>
          <w:b/>
          <w:color w:val="000000"/>
        </w:rPr>
      </w:pPr>
      <w:r w:rsidRPr="00751331">
        <w:rPr>
          <w:rFonts w:eastAsia="Calibri"/>
          <w:b/>
          <w:color w:val="000000"/>
        </w:rPr>
        <w:t>ENTER (</w:t>
      </w:r>
      <w:r w:rsidR="008A3BF0" w:rsidRPr="00751331">
        <w:rPr>
          <w:rFonts w:eastAsia="Calibri"/>
          <w:b/>
          <w:color w:val="000000"/>
        </w:rPr>
        <w:t>0</w:t>
      </w:r>
      <w:r w:rsidRPr="00751331">
        <w:rPr>
          <w:rFonts w:eastAsia="Calibri"/>
          <w:b/>
          <w:color w:val="000000"/>
        </w:rPr>
        <w:t>) in J3a1 IF RESPONDENT INSISTS IT VARIES</w:t>
      </w: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b/>
          <w:bCs/>
          <w:color w:val="000000"/>
        </w:rPr>
      </w:pP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b/>
          <w:color w:val="000000"/>
          <w:szCs w:val="22"/>
        </w:rPr>
      </w:pPr>
      <w:r w:rsidRPr="00751331">
        <w:rPr>
          <w:rFonts w:eastAsia="Calibri"/>
          <w:b/>
          <w:bCs/>
          <w:color w:val="000000"/>
          <w:szCs w:val="22"/>
        </w:rPr>
        <w:t>J3a1</w:t>
      </w:r>
      <w:r w:rsidRPr="00751331">
        <w:rPr>
          <w:rFonts w:eastAsia="Calibri"/>
          <w:b/>
          <w:bCs/>
          <w:color w:val="000000"/>
          <w:szCs w:val="22"/>
        </w:rPr>
        <w:tab/>
      </w:r>
      <w:r w:rsidRPr="00751331">
        <w:rPr>
          <w:rFonts w:eastAsia="Calibri"/>
          <w:b/>
          <w:color w:val="000000"/>
          <w:szCs w:val="22"/>
        </w:rPr>
        <w:t>ENTER NUMBER (</w:t>
      </w:r>
      <w:r w:rsidR="008A3BF0" w:rsidRPr="00751331">
        <w:rPr>
          <w:rFonts w:eastAsia="Calibri"/>
          <w:b/>
          <w:color w:val="000000"/>
          <w:szCs w:val="22"/>
        </w:rPr>
        <w:t>0</w:t>
      </w:r>
      <w:r w:rsidRPr="00751331">
        <w:rPr>
          <w:rFonts w:eastAsia="Calibri"/>
          <w:b/>
          <w:color w:val="000000"/>
          <w:szCs w:val="22"/>
        </w:rPr>
        <w:t xml:space="preserve"> - 90)</w:t>
      </w: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rFonts w:eastAsia="Calibri"/>
          <w:b/>
          <w:bCs/>
          <w:color w:val="000000"/>
        </w:rPr>
      </w:pPr>
      <w:r w:rsidRPr="00751331">
        <w:rPr>
          <w:rFonts w:eastAsia="Calibri"/>
          <w:b/>
          <w:color w:val="000000"/>
        </w:rPr>
        <w:t>|__|__|</w:t>
      </w: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b/>
          <w:bCs/>
          <w:color w:val="000000"/>
          <w:sz w:val="22"/>
          <w:szCs w:val="22"/>
        </w:rPr>
      </w:pP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b/>
          <w:color w:val="000000"/>
          <w:szCs w:val="22"/>
        </w:rPr>
      </w:pPr>
      <w:r w:rsidRPr="00751331">
        <w:rPr>
          <w:rFonts w:eastAsia="Calibri"/>
          <w:b/>
          <w:bCs/>
          <w:color w:val="000000"/>
          <w:szCs w:val="22"/>
        </w:rPr>
        <w:t>J3a2</w:t>
      </w:r>
      <w:r w:rsidRPr="00751331">
        <w:rPr>
          <w:rFonts w:eastAsia="Calibri"/>
          <w:b/>
          <w:bCs/>
          <w:color w:val="000000"/>
          <w:szCs w:val="22"/>
        </w:rPr>
        <w:tab/>
      </w:r>
      <w:r w:rsidRPr="00751331">
        <w:rPr>
          <w:rFonts w:eastAsia="Calibri"/>
          <w:b/>
          <w:color w:val="000000"/>
          <w:szCs w:val="22"/>
        </w:rPr>
        <w:t>ENTER UNIT REPORTED</w:t>
      </w:r>
    </w:p>
    <w:p w:rsidR="00AA3DBD" w:rsidRPr="00751331" w:rsidRDefault="00AA3DBD" w:rsidP="00A92C2F">
      <w:pPr>
        <w:tabs>
          <w:tab w:val="left" w:pos="0"/>
          <w:tab w:val="left" w:pos="720"/>
          <w:tab w:val="left" w:pos="990"/>
          <w:tab w:val="left" w:pos="1440"/>
          <w:tab w:val="left" w:pos="2880"/>
          <w:tab w:val="left" w:pos="3600"/>
          <w:tab w:val="left" w:pos="4320"/>
          <w:tab w:val="left" w:pos="5040"/>
          <w:tab w:val="left" w:pos="5760"/>
          <w:tab w:val="left" w:pos="6480"/>
          <w:tab w:val="left" w:pos="7200"/>
          <w:tab w:val="left" w:pos="7920"/>
          <w:tab w:val="left" w:pos="8640"/>
        </w:tabs>
        <w:ind w:left="720"/>
        <w:rPr>
          <w:rFonts w:eastAsia="Calibri"/>
          <w:b/>
          <w:color w:val="000000"/>
        </w:rPr>
      </w:pPr>
      <w:r w:rsidRPr="00751331">
        <w:rPr>
          <w:rFonts w:eastAsia="Calibri"/>
          <w:b/>
          <w:color w:val="000000"/>
        </w:rPr>
        <w:t>|__|</w:t>
      </w:r>
      <w:r w:rsidR="00A92C2F">
        <w:rPr>
          <w:rFonts w:eastAsia="Calibri"/>
          <w:b/>
          <w:color w:val="000000"/>
        </w:rPr>
        <w:tab/>
      </w:r>
      <w:r w:rsidRPr="00751331">
        <w:rPr>
          <w:rFonts w:eastAsia="Calibri"/>
          <w:b/>
          <w:color w:val="000000"/>
        </w:rPr>
        <w:t>(1) Minutes</w:t>
      </w:r>
      <w:r w:rsidRPr="00751331">
        <w:rPr>
          <w:rFonts w:eastAsia="Calibri"/>
          <w:b/>
          <w:color w:val="000000"/>
        </w:rPr>
        <w:tab/>
        <w:t>(2) Hours</w:t>
      </w: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rFonts w:ascii="Calibri" w:eastAsia="Calibri" w:hAnsi="Calibri"/>
          <w:b/>
          <w:color w:val="000000"/>
          <w:sz w:val="22"/>
          <w:szCs w:val="22"/>
        </w:rPr>
      </w:pPr>
    </w:p>
    <w:p w:rsidR="00F0592D" w:rsidRPr="00751331" w:rsidRDefault="00F0592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rFonts w:eastAsia="Calibri"/>
          <w:b/>
          <w:color w:val="000000"/>
        </w:rPr>
      </w:pPr>
    </w:p>
    <w:p w:rsidR="00F0592D" w:rsidRPr="00751331" w:rsidRDefault="00F0592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rFonts w:ascii="Calibri" w:eastAsia="Calibri" w:hAnsi="Calibri"/>
          <w:b/>
          <w:bCs/>
          <w:color w:val="000000"/>
          <w:sz w:val="22"/>
          <w:szCs w:val="22"/>
        </w:rPr>
      </w:pPr>
      <w:r w:rsidRPr="00751331">
        <w:rPr>
          <w:rFonts w:eastAsia="Calibri"/>
          <w:b/>
          <w:color w:val="000000"/>
        </w:rPr>
        <w:t xml:space="preserve">IF J3a = </w:t>
      </w:r>
      <w:r w:rsidR="00603491" w:rsidRPr="00751331">
        <w:rPr>
          <w:rFonts w:eastAsia="Calibri"/>
          <w:b/>
          <w:color w:val="000000"/>
        </w:rPr>
        <w:t>0</w:t>
      </w:r>
      <w:r w:rsidRPr="00751331">
        <w:rPr>
          <w:rFonts w:eastAsia="Calibri"/>
          <w:b/>
          <w:color w:val="000000"/>
        </w:rPr>
        <w:t>, D, or R, THEN GO TO J3d</w:t>
      </w:r>
      <w:r w:rsidR="00D533F8" w:rsidRPr="00751331">
        <w:rPr>
          <w:rFonts w:eastAsia="Calibri"/>
          <w:b/>
          <w:color w:val="000000"/>
        </w:rPr>
        <w:t>; ELSE GO TO J3e</w:t>
      </w: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rFonts w:ascii="Calibri" w:eastAsia="Calibri" w:hAnsi="Calibri"/>
          <w:b/>
          <w:bCs/>
          <w:color w:val="000000"/>
          <w:sz w:val="22"/>
          <w:szCs w:val="22"/>
        </w:rPr>
      </w:pPr>
      <w:r w:rsidRPr="00751331">
        <w:rPr>
          <w:rFonts w:ascii="Calibri" w:eastAsia="Calibri" w:hAnsi="Calibri"/>
          <w:b/>
          <w:bCs/>
          <w:color w:val="000000"/>
          <w:sz w:val="22"/>
          <w:szCs w:val="22"/>
        </w:rPr>
        <w:t> </w:t>
      </w:r>
    </w:p>
    <w:p w:rsidR="00AA3DBD" w:rsidRPr="008B580A" w:rsidRDefault="00AA3DBD" w:rsidP="003820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eastAsia="Calibri"/>
          <w:b/>
          <w:bCs/>
          <w:color w:val="000000"/>
        </w:rPr>
      </w:pPr>
      <w:r w:rsidRPr="008B580A">
        <w:rPr>
          <w:rFonts w:eastAsia="Calibri"/>
          <w:b/>
          <w:bCs/>
          <w:color w:val="000000"/>
        </w:rPr>
        <w:t>J3d</w:t>
      </w:r>
      <w:r w:rsidR="003820E7">
        <w:rPr>
          <w:rFonts w:eastAsia="Calibri"/>
          <w:b/>
          <w:bCs/>
          <w:color w:val="000000"/>
        </w:rPr>
        <w:tab/>
      </w:r>
      <w:r w:rsidRPr="008B580A">
        <w:rPr>
          <w:rFonts w:eastAsia="Calibri"/>
          <w:b/>
          <w:bCs/>
          <w:color w:val="000000"/>
        </w:rPr>
        <w:t xml:space="preserve">Would you say you </w:t>
      </w:r>
      <w:proofErr w:type="gramStart"/>
      <w:r w:rsidRPr="008B580A">
        <w:rPr>
          <w:rFonts w:eastAsia="Calibri"/>
          <w:b/>
          <w:bCs/>
          <w:color w:val="000000"/>
        </w:rPr>
        <w:t xml:space="preserve">first </w:t>
      </w:r>
      <w:r w:rsidR="00FE0DC4">
        <w:rPr>
          <w:rFonts w:eastAsia="Calibri"/>
          <w:b/>
          <w:bCs/>
          <w:color w:val="000000"/>
        </w:rPr>
        <w:t>..</w:t>
      </w:r>
      <w:proofErr w:type="gramEnd"/>
      <w:r w:rsidR="00FE0DC4">
        <w:rPr>
          <w:rFonts w:eastAsia="Calibri"/>
          <w:b/>
          <w:bCs/>
          <w:color w:val="000000"/>
        </w:rPr>
        <w:t xml:space="preserve"> [FILL WITH APPROPRIATE STEM AND ENDING BASED ON RESPONSES IN J2A1-4 SIMILAR TO J3A….</w:t>
      </w:r>
      <w:r w:rsidR="00EE245D" w:rsidRPr="008B580A">
        <w:rPr>
          <w:rFonts w:eastAsia="Calibri"/>
          <w:b/>
          <w:bCs/>
          <w:color w:val="000000"/>
        </w:rPr>
        <w:t xml:space="preserve">smoke a </w:t>
      </w:r>
      <w:r w:rsidRPr="008B580A">
        <w:rPr>
          <w:rFonts w:eastAsia="Calibri"/>
          <w:b/>
          <w:bCs/>
          <w:color w:val="000000"/>
        </w:rPr>
        <w:t>cigar/ pipe/</w:t>
      </w:r>
      <w:r w:rsidR="00603491" w:rsidRPr="008B580A">
        <w:rPr>
          <w:rFonts w:eastAsia="Calibri"/>
          <w:b/>
          <w:bCs/>
          <w:color w:val="000000"/>
        </w:rPr>
        <w:t>/ use</w:t>
      </w:r>
      <w:r w:rsidRPr="008B580A">
        <w:rPr>
          <w:rFonts w:eastAsia="Calibri"/>
          <w:b/>
          <w:bCs/>
          <w:color w:val="000000"/>
        </w:rPr>
        <w:t xml:space="preserve"> smokeless tobacco// </w:t>
      </w:r>
      <w:r w:rsidR="00603491" w:rsidRPr="008B580A">
        <w:rPr>
          <w:rFonts w:eastAsia="Calibri"/>
          <w:b/>
          <w:bCs/>
          <w:color w:val="000000"/>
        </w:rPr>
        <w:t xml:space="preserve">smoke a </w:t>
      </w:r>
      <w:r w:rsidRPr="008B580A">
        <w:rPr>
          <w:rFonts w:eastAsia="Calibri"/>
          <w:b/>
          <w:bCs/>
          <w:color w:val="000000"/>
        </w:rPr>
        <w:t xml:space="preserve">cigar or pipe </w:t>
      </w:r>
      <w:r w:rsidR="00FE0DC4">
        <w:rPr>
          <w:rFonts w:eastAsia="Calibri"/>
          <w:b/>
          <w:bCs/>
          <w:color w:val="000000"/>
        </w:rPr>
        <w:t>//smoke a cigar or use smokeless tobacco// smoke a pipe or use smokeless tobacco// smoke</w:t>
      </w:r>
      <w:r w:rsidRPr="008B580A">
        <w:rPr>
          <w:rFonts w:eastAsia="Calibri"/>
          <w:b/>
          <w:bCs/>
          <w:color w:val="000000"/>
        </w:rPr>
        <w:t xml:space="preserve"> </w:t>
      </w:r>
      <w:r w:rsidR="00FE0DC4">
        <w:rPr>
          <w:rFonts w:eastAsia="Calibri"/>
          <w:b/>
          <w:bCs/>
          <w:color w:val="000000"/>
        </w:rPr>
        <w:t>a cigar</w:t>
      </w:r>
      <w:proofErr w:type="gramStart"/>
      <w:r w:rsidR="00FE0DC4">
        <w:rPr>
          <w:rFonts w:eastAsia="Calibri"/>
          <w:b/>
          <w:bCs/>
          <w:color w:val="000000"/>
        </w:rPr>
        <w:t>,  pipe</w:t>
      </w:r>
      <w:proofErr w:type="gramEnd"/>
      <w:r w:rsidR="00FE0DC4">
        <w:rPr>
          <w:rFonts w:eastAsia="Calibri"/>
          <w:b/>
          <w:bCs/>
          <w:color w:val="000000"/>
        </w:rPr>
        <w:t xml:space="preserve"> or use smokeless tobacco]…</w:t>
      </w:r>
      <w:r w:rsidRPr="008B580A">
        <w:rPr>
          <w:rFonts w:eastAsia="Calibri"/>
          <w:b/>
          <w:bCs/>
          <w:color w:val="000000"/>
        </w:rPr>
        <w:t xml:space="preserve"> within the </w:t>
      </w:r>
      <w:r w:rsidR="00A92C2F">
        <w:rPr>
          <w:rFonts w:eastAsia="Calibri"/>
          <w:b/>
          <w:bCs/>
          <w:color w:val="000000"/>
        </w:rPr>
        <w:t>first 30 minutes of awakening?</w:t>
      </w:r>
    </w:p>
    <w:p w:rsidR="00AA3DBD" w:rsidRPr="00751331"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b/>
          <w:bCs/>
          <w:color w:val="000000"/>
        </w:rPr>
      </w:pPr>
    </w:p>
    <w:p w:rsidR="00AA3DBD" w:rsidRPr="00751331"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Calibri"/>
          <w:bCs/>
          <w:color w:val="000000"/>
        </w:rPr>
      </w:pPr>
      <w:r w:rsidRPr="00751331">
        <w:rPr>
          <w:rFonts w:eastAsia="Calibri"/>
          <w:b/>
          <w:bCs/>
          <w:color w:val="000000"/>
        </w:rPr>
        <w:tab/>
      </w:r>
      <w:r w:rsidRPr="00751331">
        <w:rPr>
          <w:rFonts w:eastAsia="Calibri"/>
          <w:bCs/>
          <w:color w:val="000000"/>
        </w:rPr>
        <w:t>(1) Yes</w:t>
      </w:r>
    </w:p>
    <w:p w:rsidR="00AA3DBD" w:rsidRPr="00751331"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eastAsia="Calibri"/>
          <w:bCs/>
          <w:color w:val="000000"/>
        </w:rPr>
      </w:pPr>
      <w:r w:rsidRPr="00751331">
        <w:rPr>
          <w:rFonts w:eastAsia="Calibri"/>
          <w:bCs/>
          <w:color w:val="000000"/>
        </w:rPr>
        <w:t>(2) No</w:t>
      </w:r>
    </w:p>
    <w:p w:rsidR="00AA3DBD" w:rsidRPr="00751331" w:rsidRDefault="00A92C2F" w:rsidP="00A92C2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0" w:hanging="3600"/>
        <w:rPr>
          <w:rFonts w:eastAsia="Calibri"/>
          <w:b/>
          <w:bCs/>
          <w:color w:val="000000"/>
        </w:rPr>
      </w:pPr>
      <w:r>
        <w:rPr>
          <w:rFonts w:eastAsia="Calibri"/>
          <w:bCs/>
          <w:color w:val="000000"/>
        </w:rPr>
        <w:tab/>
      </w:r>
      <w:r w:rsidR="00AA3DBD" w:rsidRPr="00751331">
        <w:rPr>
          <w:rFonts w:eastAsia="Calibri"/>
          <w:bCs/>
          <w:color w:val="000000"/>
        </w:rPr>
        <w:t>(3) Varies</w:t>
      </w:r>
      <w:r w:rsidR="00AA3DBD" w:rsidRPr="00751331">
        <w:rPr>
          <w:rFonts w:eastAsia="Calibri"/>
          <w:b/>
          <w:bCs/>
          <w:color w:val="000000"/>
        </w:rPr>
        <w:t>— DO NOT READ</w:t>
      </w:r>
    </w:p>
    <w:p w:rsidR="00AA3DBD" w:rsidRPr="00751331"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Calibri" w:eastAsia="Calibri" w:hAnsi="Calibri"/>
          <w:color w:val="000000"/>
          <w:sz w:val="22"/>
          <w:szCs w:val="22"/>
        </w:rPr>
      </w:pPr>
    </w:p>
    <w:p w:rsidR="00AA3DBD" w:rsidRPr="00751331"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alibri" w:eastAsia="Calibri" w:hAnsi="Calibri"/>
          <w:color w:val="000000"/>
          <w:sz w:val="22"/>
          <w:szCs w:val="22"/>
        </w:rPr>
      </w:pPr>
      <w:r w:rsidRPr="00751331">
        <w:rPr>
          <w:rFonts w:eastAsia="Calibri"/>
          <w:b/>
          <w:bCs/>
          <w:color w:val="000000"/>
          <w:sz w:val="22"/>
          <w:szCs w:val="22"/>
        </w:rPr>
        <w:t>|__|</w:t>
      </w:r>
    </w:p>
    <w:p w:rsidR="00AA3DBD" w:rsidRPr="00751331"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eastAsia="Calibri"/>
          <w:b/>
          <w:bCs/>
          <w:color w:val="000000"/>
          <w:sz w:val="22"/>
          <w:szCs w:val="22"/>
        </w:rPr>
      </w:pPr>
    </w:p>
    <w:p w:rsidR="003D4813" w:rsidRPr="00751331" w:rsidRDefault="003D4813" w:rsidP="003D48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Bold" w:eastAsia="Calibri" w:hAnsi="Times New Roman Bold"/>
          <w:b/>
          <w:bCs/>
          <w:color w:val="000000"/>
          <w:sz w:val="22"/>
          <w:szCs w:val="22"/>
        </w:rPr>
      </w:pPr>
      <w:r w:rsidRPr="00751331">
        <w:rPr>
          <w:rFonts w:eastAsia="Calibri"/>
          <w:b/>
          <w:bCs/>
          <w:color w:val="000000"/>
          <w:sz w:val="22"/>
          <w:szCs w:val="22"/>
        </w:rPr>
        <w:t>J3e</w:t>
      </w:r>
      <w:r w:rsidR="00D01A32" w:rsidRPr="00751331">
        <w:rPr>
          <w:rFonts w:eastAsia="Calibri"/>
          <w:b/>
          <w:bCs/>
          <w:color w:val="000000"/>
          <w:sz w:val="22"/>
          <w:szCs w:val="22"/>
        </w:rPr>
        <w:tab/>
      </w:r>
      <w:r w:rsidR="00D01A32" w:rsidRPr="00751331">
        <w:rPr>
          <w:rFonts w:ascii="Times New Roman Bold" w:eastAsia="Calibri" w:hAnsi="Times New Roman Bold"/>
          <w:b/>
          <w:bCs/>
          <w:color w:val="000000"/>
          <w:sz w:val="22"/>
          <w:szCs w:val="22"/>
        </w:rPr>
        <w:t xml:space="preserve">Do you sometimes awaken </w:t>
      </w:r>
      <w:r w:rsidR="004D6BB3" w:rsidRPr="00751331">
        <w:rPr>
          <w:rFonts w:ascii="Times New Roman Bold" w:eastAsia="Calibri" w:hAnsi="Times New Roman Bold"/>
          <w:b/>
          <w:bCs/>
          <w:color w:val="000000"/>
          <w:sz w:val="22"/>
          <w:szCs w:val="22"/>
        </w:rPr>
        <w:t>during the</w:t>
      </w:r>
      <w:r w:rsidR="00D7430D" w:rsidRPr="00751331">
        <w:rPr>
          <w:rFonts w:ascii="Times New Roman Bold" w:eastAsia="Calibri" w:hAnsi="Times New Roman Bold"/>
          <w:b/>
          <w:bCs/>
          <w:color w:val="000000"/>
          <w:sz w:val="22"/>
          <w:szCs w:val="22"/>
        </w:rPr>
        <w:t xml:space="preserve"> night to use tobacco?</w:t>
      </w:r>
    </w:p>
    <w:p w:rsidR="00D7430D" w:rsidRPr="00751331" w:rsidRDefault="00D7430D" w:rsidP="00D7430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color w:val="000000"/>
          <w:szCs w:val="22"/>
        </w:rPr>
      </w:pPr>
      <w:r w:rsidRPr="00751331">
        <w:rPr>
          <w:color w:val="000000"/>
          <w:szCs w:val="22"/>
        </w:rPr>
        <w:t>(1)Yes</w:t>
      </w:r>
    </w:p>
    <w:p w:rsidR="00D7430D" w:rsidRPr="00751331" w:rsidRDefault="00D7430D" w:rsidP="00D7430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bCs/>
          <w:color w:val="000000"/>
          <w:szCs w:val="22"/>
        </w:rPr>
      </w:pPr>
      <w:r w:rsidRPr="00751331">
        <w:rPr>
          <w:color w:val="000000"/>
          <w:szCs w:val="22"/>
        </w:rPr>
        <w:t>(2)No</w:t>
      </w:r>
    </w:p>
    <w:p w:rsidR="00D7430D" w:rsidRPr="00751331" w:rsidRDefault="00D7430D" w:rsidP="00D7430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rFonts w:ascii="Times New Roman Bold" w:hAnsi="Times New Roman Bold"/>
          <w:b/>
          <w:bCs/>
          <w:color w:val="000000"/>
          <w:szCs w:val="22"/>
        </w:rPr>
      </w:pPr>
    </w:p>
    <w:p w:rsidR="00D7430D" w:rsidRPr="00751331" w:rsidRDefault="00D7430D" w:rsidP="00D7430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rFonts w:ascii="Times New Roman Bold" w:hAnsi="Times New Roman Bold"/>
          <w:b/>
          <w:bCs/>
          <w:color w:val="000000"/>
          <w:szCs w:val="22"/>
        </w:rPr>
      </w:pPr>
      <w:r w:rsidRPr="00751331">
        <w:rPr>
          <w:color w:val="000000"/>
          <w:szCs w:val="22"/>
        </w:rPr>
        <w:t>(3)Don</w:t>
      </w:r>
      <w:r w:rsidRPr="00751331">
        <w:rPr>
          <w:rFonts w:hint="eastAsia"/>
          <w:color w:val="000000"/>
          <w:szCs w:val="22"/>
        </w:rPr>
        <w:t>’</w:t>
      </w:r>
      <w:r w:rsidRPr="00751331">
        <w:rPr>
          <w:color w:val="000000"/>
          <w:szCs w:val="22"/>
        </w:rPr>
        <w:t>t sleep at night</w:t>
      </w:r>
      <w:r w:rsidRPr="00751331">
        <w:rPr>
          <w:rFonts w:ascii="Times New Roman Bold" w:hAnsi="Times New Roman Bold"/>
          <w:b/>
          <w:color w:val="000000"/>
          <w:szCs w:val="22"/>
        </w:rPr>
        <w:t xml:space="preserve"> (UNREAD)</w:t>
      </w:r>
    </w:p>
    <w:p w:rsidR="003D4813" w:rsidRPr="00751331" w:rsidRDefault="003D4813"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eastAsia="Calibri"/>
          <w:b/>
          <w:bCs/>
          <w:color w:val="000000"/>
          <w:sz w:val="22"/>
          <w:szCs w:val="22"/>
        </w:rPr>
      </w:pPr>
    </w:p>
    <w:p w:rsidR="00AA3DBD" w:rsidRPr="00751331"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eastAsia="Calibri"/>
          <w:b/>
          <w:bCs/>
          <w:color w:val="000000"/>
          <w:sz w:val="22"/>
          <w:szCs w:val="22"/>
        </w:rPr>
      </w:pPr>
    </w:p>
    <w:p w:rsidR="00AA3DBD" w:rsidRPr="00751331"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eastAsia="Calibri"/>
          <w:b/>
          <w:bCs/>
          <w:color w:val="000000"/>
          <w:sz w:val="22"/>
          <w:szCs w:val="22"/>
        </w:rPr>
      </w:pPr>
      <w:r w:rsidRPr="00751331">
        <w:rPr>
          <w:rFonts w:eastAsia="Calibri"/>
          <w:b/>
          <w:bCs/>
          <w:color w:val="000000"/>
          <w:sz w:val="22"/>
          <w:szCs w:val="22"/>
        </w:rPr>
        <w:t>GO TO BOX 39A</w:t>
      </w:r>
    </w:p>
    <w:p w:rsidR="00AA3DBD" w:rsidRPr="00751331"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alibri" w:eastAsia="Calibri" w:hAnsi="Calibri"/>
          <w:color w:val="000000"/>
          <w:sz w:val="22"/>
          <w:szCs w:val="22"/>
        </w:rPr>
      </w:pP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rFonts w:eastAsia="Calibri"/>
          <w:b/>
          <w:bCs/>
          <w:color w:val="000000"/>
          <w:szCs w:val="22"/>
        </w:rPr>
      </w:pPr>
      <w:r w:rsidRPr="00751331">
        <w:rPr>
          <w:rFonts w:eastAsia="Calibri"/>
          <w:b/>
          <w:bCs/>
          <w:color w:val="000000"/>
          <w:szCs w:val="22"/>
        </w:rPr>
        <w:t>J3</w:t>
      </w:r>
      <w:r w:rsidR="003D4813" w:rsidRPr="00751331">
        <w:rPr>
          <w:rFonts w:eastAsia="Calibri"/>
          <w:b/>
          <w:bCs/>
          <w:color w:val="000000"/>
          <w:szCs w:val="22"/>
        </w:rPr>
        <w:t>f</w:t>
      </w:r>
      <w:r w:rsidR="00B41268" w:rsidRPr="00751331">
        <w:rPr>
          <w:rFonts w:eastAsia="Calibri"/>
          <w:b/>
          <w:iCs/>
          <w:color w:val="000000"/>
          <w:szCs w:val="22"/>
        </w:rPr>
        <w:t>1/2</w:t>
      </w:r>
      <w:r w:rsidR="00B41268" w:rsidRPr="00751331">
        <w:rPr>
          <w:rFonts w:eastAsia="Calibri"/>
          <w:b/>
          <w:iCs/>
          <w:color w:val="000000"/>
          <w:szCs w:val="22"/>
        </w:rPr>
        <w:tab/>
      </w:r>
      <w:r w:rsidR="00B41268" w:rsidRPr="00751331">
        <w:rPr>
          <w:rFonts w:eastAsia="Calibri"/>
          <w:b/>
          <w:iCs/>
          <w:color w:val="000000"/>
          <w:szCs w:val="22"/>
        </w:rPr>
        <w:tab/>
      </w:r>
      <w:r w:rsidRPr="00751331">
        <w:rPr>
          <w:rFonts w:eastAsia="Calibri"/>
          <w:b/>
          <w:iCs/>
          <w:color w:val="000000"/>
          <w:szCs w:val="22"/>
        </w:rPr>
        <w:t xml:space="preserve">In the 12 months BEFORE YOU COMPLETELY QUIT smoking </w:t>
      </w:r>
      <w:r w:rsidR="00B41268" w:rsidRPr="00751331">
        <w:rPr>
          <w:rFonts w:eastAsia="Calibri"/>
          <w:b/>
          <w:iCs/>
          <w:color w:val="000000"/>
          <w:szCs w:val="22"/>
        </w:rPr>
        <w:t>(</w:t>
      </w:r>
      <w:r w:rsidRPr="00751331">
        <w:rPr>
          <w:rFonts w:eastAsia="Calibri"/>
          <w:b/>
          <w:iCs/>
          <w:color w:val="000000"/>
          <w:szCs w:val="22"/>
        </w:rPr>
        <w:t>…cigars/pipes..// using smokeless tobacco</w:t>
      </w:r>
      <w:r w:rsidR="00B41268" w:rsidRPr="00751331">
        <w:rPr>
          <w:rFonts w:eastAsia="Calibri"/>
          <w:b/>
          <w:iCs/>
          <w:color w:val="000000"/>
          <w:szCs w:val="22"/>
        </w:rPr>
        <w:t>)</w:t>
      </w:r>
      <w:r w:rsidRPr="00751331">
        <w:rPr>
          <w:rFonts w:eastAsia="Calibri"/>
          <w:b/>
          <w:iCs/>
          <w:color w:val="000000"/>
          <w:szCs w:val="22"/>
        </w:rPr>
        <w:t>, h</w:t>
      </w:r>
      <w:r w:rsidRPr="00751331">
        <w:rPr>
          <w:rFonts w:eastAsia="Calibri"/>
          <w:b/>
          <w:bCs/>
          <w:color w:val="000000"/>
          <w:szCs w:val="22"/>
        </w:rPr>
        <w:t>ow soon after you woke up did you typically [fill with appropriate stem and ending based on responses to J2a1,</w:t>
      </w:r>
      <w:r w:rsidR="00746985">
        <w:rPr>
          <w:rFonts w:eastAsia="Calibri"/>
          <w:b/>
          <w:bCs/>
          <w:color w:val="000000"/>
          <w:szCs w:val="22"/>
        </w:rPr>
        <w:t xml:space="preserve"> </w:t>
      </w:r>
      <w:r w:rsidRPr="00751331">
        <w:rPr>
          <w:rFonts w:eastAsia="Calibri"/>
          <w:b/>
          <w:bCs/>
          <w:color w:val="000000"/>
          <w:szCs w:val="22"/>
        </w:rPr>
        <w:t>2</w:t>
      </w:r>
      <w:r w:rsidR="00603491" w:rsidRPr="00751331">
        <w:rPr>
          <w:rFonts w:eastAsia="Calibri"/>
          <w:b/>
          <w:bCs/>
          <w:color w:val="000000"/>
          <w:szCs w:val="22"/>
        </w:rPr>
        <w:t>,</w:t>
      </w:r>
      <w:r w:rsidR="00746985">
        <w:rPr>
          <w:rFonts w:eastAsia="Calibri"/>
          <w:b/>
          <w:bCs/>
          <w:color w:val="000000"/>
          <w:szCs w:val="22"/>
        </w:rPr>
        <w:t xml:space="preserve"> </w:t>
      </w:r>
      <w:r w:rsidRPr="00751331">
        <w:rPr>
          <w:rFonts w:eastAsia="Calibri"/>
          <w:b/>
          <w:bCs/>
          <w:color w:val="000000"/>
          <w:szCs w:val="22"/>
        </w:rPr>
        <w:t>4] smoke your first cigar ../  pipe -// - use smokeless tobacco?</w:t>
      </w:r>
      <w:r w:rsidRPr="00751331">
        <w:rPr>
          <w:rFonts w:eastAsia="Calibri"/>
          <w:b/>
          <w:color w:val="000000"/>
          <w:szCs w:val="22"/>
        </w:rPr>
        <w:t xml:space="preserve"> </w:t>
      </w: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b/>
          <w:bCs/>
          <w:color w:val="000000"/>
          <w:sz w:val="22"/>
          <w:szCs w:val="22"/>
        </w:rPr>
      </w:pP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rFonts w:eastAsia="Calibri"/>
          <w:b/>
          <w:color w:val="000000"/>
        </w:rPr>
      </w:pPr>
      <w:r w:rsidRPr="00751331">
        <w:rPr>
          <w:rFonts w:eastAsia="Calibri"/>
          <w:b/>
          <w:color w:val="000000"/>
        </w:rPr>
        <w:t>(IF NECESSARY, FR ASK FOR BEST ANSWER IN MINUTES OR HOURS)</w:t>
      </w: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rFonts w:eastAsia="Calibri"/>
          <w:b/>
          <w:color w:val="000000"/>
        </w:rPr>
      </w:pPr>
      <w:r w:rsidRPr="00751331">
        <w:rPr>
          <w:rFonts w:eastAsia="Calibri"/>
          <w:b/>
          <w:color w:val="000000"/>
        </w:rPr>
        <w:t>ENTER (</w:t>
      </w:r>
      <w:r w:rsidR="00603491" w:rsidRPr="00751331">
        <w:rPr>
          <w:rFonts w:eastAsia="Calibri"/>
          <w:b/>
          <w:color w:val="000000"/>
        </w:rPr>
        <w:t>0</w:t>
      </w:r>
      <w:r w:rsidRPr="00751331">
        <w:rPr>
          <w:rFonts w:eastAsia="Calibri"/>
          <w:b/>
          <w:color w:val="000000"/>
        </w:rPr>
        <w:t>) in J3</w:t>
      </w:r>
      <w:r w:rsidR="00D7430D" w:rsidRPr="00751331">
        <w:rPr>
          <w:rFonts w:eastAsia="Calibri"/>
          <w:b/>
          <w:color w:val="000000"/>
        </w:rPr>
        <w:t>f</w:t>
      </w:r>
      <w:r w:rsidRPr="00751331">
        <w:rPr>
          <w:rFonts w:eastAsia="Calibri"/>
          <w:b/>
          <w:color w:val="000000"/>
        </w:rPr>
        <w:t>1 IF RESPONDENT INSISTS IT VARIES</w:t>
      </w:r>
      <w:r w:rsidR="00D7430D" w:rsidRPr="00751331">
        <w:rPr>
          <w:rFonts w:eastAsia="Calibri"/>
          <w:b/>
          <w:color w:val="000000"/>
        </w:rPr>
        <w:t xml:space="preserve"> </w:t>
      </w: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b/>
          <w:bCs/>
          <w:color w:val="000000"/>
        </w:rPr>
      </w:pP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b/>
          <w:color w:val="000000"/>
          <w:szCs w:val="22"/>
        </w:rPr>
      </w:pPr>
      <w:r w:rsidRPr="00751331">
        <w:rPr>
          <w:rFonts w:eastAsia="Calibri"/>
          <w:b/>
          <w:bCs/>
          <w:color w:val="000000"/>
          <w:szCs w:val="22"/>
        </w:rPr>
        <w:t>J3</w:t>
      </w:r>
      <w:r w:rsidR="003D4813" w:rsidRPr="00751331">
        <w:rPr>
          <w:rFonts w:eastAsia="Calibri"/>
          <w:b/>
          <w:bCs/>
          <w:color w:val="000000"/>
          <w:szCs w:val="22"/>
        </w:rPr>
        <w:t>f</w:t>
      </w:r>
      <w:r w:rsidRPr="00751331">
        <w:rPr>
          <w:rFonts w:eastAsia="Calibri"/>
          <w:b/>
          <w:bCs/>
          <w:color w:val="000000"/>
          <w:szCs w:val="22"/>
        </w:rPr>
        <w:t>1</w:t>
      </w:r>
      <w:r w:rsidRPr="00751331">
        <w:rPr>
          <w:rFonts w:eastAsia="Calibri"/>
          <w:b/>
          <w:bCs/>
          <w:color w:val="000000"/>
          <w:szCs w:val="22"/>
        </w:rPr>
        <w:tab/>
      </w:r>
      <w:r w:rsidRPr="00751331">
        <w:rPr>
          <w:rFonts w:eastAsia="Calibri"/>
          <w:b/>
          <w:color w:val="000000"/>
          <w:szCs w:val="22"/>
        </w:rPr>
        <w:t>ENTER NUMBER (</w:t>
      </w:r>
      <w:r w:rsidR="00B41268" w:rsidRPr="00751331">
        <w:rPr>
          <w:rFonts w:eastAsia="Calibri"/>
          <w:b/>
          <w:color w:val="000000"/>
          <w:szCs w:val="22"/>
        </w:rPr>
        <w:t>0</w:t>
      </w:r>
      <w:r w:rsidRPr="00751331">
        <w:rPr>
          <w:rFonts w:eastAsia="Calibri"/>
          <w:b/>
          <w:color w:val="000000"/>
          <w:szCs w:val="22"/>
        </w:rPr>
        <w:t xml:space="preserve"> - 90)</w:t>
      </w: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rFonts w:eastAsia="Calibri"/>
          <w:b/>
          <w:bCs/>
          <w:color w:val="000000"/>
        </w:rPr>
      </w:pPr>
      <w:r w:rsidRPr="00751331">
        <w:rPr>
          <w:rFonts w:eastAsia="Calibri"/>
          <w:b/>
          <w:color w:val="000000"/>
        </w:rPr>
        <w:t>|__|__|</w:t>
      </w:r>
    </w:p>
    <w:p w:rsidR="00AA3DBD"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b/>
          <w:bCs/>
          <w:color w:val="000000"/>
          <w:sz w:val="22"/>
          <w:szCs w:val="22"/>
        </w:rPr>
      </w:pPr>
    </w:p>
    <w:p w:rsidR="00A92C2F" w:rsidRPr="00751331" w:rsidRDefault="00A92C2F"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b/>
          <w:bCs/>
          <w:color w:val="000000"/>
          <w:sz w:val="22"/>
          <w:szCs w:val="22"/>
        </w:rPr>
      </w:pPr>
    </w:p>
    <w:p w:rsidR="00AA3DBD" w:rsidRPr="0075133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b/>
          <w:color w:val="000000"/>
          <w:szCs w:val="22"/>
        </w:rPr>
      </w:pPr>
      <w:r w:rsidRPr="00751331">
        <w:rPr>
          <w:rFonts w:eastAsia="Calibri"/>
          <w:b/>
          <w:bCs/>
          <w:color w:val="000000"/>
          <w:szCs w:val="22"/>
        </w:rPr>
        <w:t>J3</w:t>
      </w:r>
      <w:r w:rsidR="003D4813" w:rsidRPr="00751331">
        <w:rPr>
          <w:rFonts w:eastAsia="Calibri"/>
          <w:b/>
          <w:bCs/>
          <w:color w:val="000000"/>
          <w:szCs w:val="22"/>
        </w:rPr>
        <w:t>f</w:t>
      </w:r>
      <w:r w:rsidRPr="00751331">
        <w:rPr>
          <w:rFonts w:eastAsia="Calibri"/>
          <w:b/>
          <w:bCs/>
          <w:color w:val="000000"/>
          <w:szCs w:val="22"/>
        </w:rPr>
        <w:t>2</w:t>
      </w:r>
      <w:r w:rsidRPr="00751331">
        <w:rPr>
          <w:rFonts w:eastAsia="Calibri"/>
          <w:b/>
          <w:bCs/>
          <w:color w:val="000000"/>
          <w:szCs w:val="22"/>
        </w:rPr>
        <w:tab/>
      </w:r>
      <w:r w:rsidRPr="00751331">
        <w:rPr>
          <w:rFonts w:eastAsia="Calibri"/>
          <w:b/>
          <w:color w:val="000000"/>
          <w:szCs w:val="22"/>
        </w:rPr>
        <w:t>ENTER UNIT REPORTED</w:t>
      </w:r>
    </w:p>
    <w:p w:rsidR="00AA3DBD" w:rsidRPr="00751331" w:rsidRDefault="00A92C2F" w:rsidP="00A92C2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eastAsia="Calibri"/>
          <w:b/>
          <w:color w:val="000000"/>
        </w:rPr>
      </w:pPr>
      <w:r>
        <w:rPr>
          <w:rFonts w:eastAsia="Calibri"/>
          <w:b/>
          <w:color w:val="000000"/>
        </w:rPr>
        <w:t>|__|</w:t>
      </w:r>
      <w:r>
        <w:rPr>
          <w:rFonts w:eastAsia="Calibri"/>
          <w:b/>
          <w:color w:val="000000"/>
        </w:rPr>
        <w:tab/>
      </w:r>
      <w:r w:rsidR="00AA3DBD" w:rsidRPr="00751331">
        <w:rPr>
          <w:rFonts w:eastAsia="Calibri"/>
          <w:b/>
          <w:color w:val="000000"/>
        </w:rPr>
        <w:t>(1) Minutes</w:t>
      </w:r>
      <w:r w:rsidR="00AA3DBD" w:rsidRPr="00751331">
        <w:rPr>
          <w:rFonts w:eastAsia="Calibri"/>
          <w:b/>
          <w:color w:val="000000"/>
        </w:rPr>
        <w:tab/>
        <w:t>(2) Hours</w:t>
      </w:r>
    </w:p>
    <w:p w:rsidR="008205F5" w:rsidRPr="00751331" w:rsidRDefault="008205F5"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rFonts w:eastAsia="Calibri"/>
          <w:b/>
          <w:color w:val="000000"/>
        </w:rPr>
      </w:pPr>
    </w:p>
    <w:p w:rsidR="008205F5" w:rsidRPr="00751331" w:rsidRDefault="008205F5"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rFonts w:eastAsia="Calibri"/>
          <w:b/>
          <w:color w:val="000000"/>
        </w:rPr>
      </w:pPr>
    </w:p>
    <w:p w:rsidR="008205F5" w:rsidRPr="00751331" w:rsidRDefault="008205F5"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rFonts w:eastAsia="Calibri"/>
          <w:b/>
          <w:color w:val="000000"/>
        </w:rPr>
      </w:pPr>
      <w:r w:rsidRPr="00751331">
        <w:rPr>
          <w:rFonts w:eastAsia="Calibri"/>
          <w:b/>
          <w:color w:val="000000"/>
        </w:rPr>
        <w:t xml:space="preserve">IF J3f1 = </w:t>
      </w:r>
      <w:r w:rsidR="00B41268" w:rsidRPr="00751331">
        <w:rPr>
          <w:rFonts w:eastAsia="Calibri"/>
          <w:b/>
          <w:color w:val="000000"/>
        </w:rPr>
        <w:t>0</w:t>
      </w:r>
      <w:r w:rsidRPr="00751331">
        <w:rPr>
          <w:rFonts w:eastAsia="Calibri"/>
          <w:b/>
          <w:color w:val="000000"/>
        </w:rPr>
        <w:t xml:space="preserve">, </w:t>
      </w:r>
      <w:r w:rsidR="00D533F8" w:rsidRPr="00751331">
        <w:rPr>
          <w:rFonts w:eastAsia="Calibri"/>
          <w:b/>
          <w:color w:val="000000"/>
        </w:rPr>
        <w:t xml:space="preserve">D or R, </w:t>
      </w:r>
      <w:r w:rsidRPr="00751331">
        <w:rPr>
          <w:rFonts w:eastAsia="Calibri"/>
          <w:b/>
          <w:color w:val="000000"/>
        </w:rPr>
        <w:t xml:space="preserve">THEN GO TO J3g; ELSE GO TO </w:t>
      </w:r>
      <w:r w:rsidR="003A51F6" w:rsidRPr="00751331">
        <w:rPr>
          <w:rFonts w:eastAsia="Calibri"/>
          <w:b/>
          <w:color w:val="000000"/>
        </w:rPr>
        <w:t>J3h</w:t>
      </w:r>
    </w:p>
    <w:p w:rsidR="00AA3DBD" w:rsidRPr="00751331" w:rsidRDefault="00AA3DBD" w:rsidP="00AA3DBD">
      <w:pPr>
        <w:rPr>
          <w:b/>
          <w:bCs/>
          <w:color w:val="000000"/>
        </w:rPr>
      </w:pPr>
    </w:p>
    <w:p w:rsidR="00AA3DBD" w:rsidRPr="00746985" w:rsidRDefault="00AA3DBD" w:rsidP="003820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eastAsia="Calibri"/>
          <w:b/>
          <w:bCs/>
          <w:color w:val="000000"/>
        </w:rPr>
      </w:pPr>
      <w:r w:rsidRPr="00746985">
        <w:rPr>
          <w:rFonts w:eastAsia="Calibri"/>
          <w:b/>
          <w:bCs/>
          <w:color w:val="000000"/>
        </w:rPr>
        <w:t>J3</w:t>
      </w:r>
      <w:r w:rsidR="003D4813" w:rsidRPr="00746985">
        <w:rPr>
          <w:rFonts w:eastAsia="Calibri"/>
          <w:b/>
          <w:bCs/>
          <w:color w:val="000000"/>
        </w:rPr>
        <w:t>g</w:t>
      </w:r>
      <w:r w:rsidR="003820E7">
        <w:rPr>
          <w:rFonts w:eastAsia="Calibri"/>
          <w:b/>
          <w:bCs/>
          <w:color w:val="000000"/>
        </w:rPr>
        <w:tab/>
      </w:r>
      <w:r w:rsidRPr="00746985">
        <w:rPr>
          <w:rFonts w:eastAsia="Calibri"/>
          <w:b/>
          <w:bCs/>
          <w:color w:val="000000"/>
        </w:rPr>
        <w:t xml:space="preserve">Would you say you first used cigars/ pipes/ smokeless tobacco// within the </w:t>
      </w:r>
      <w:r w:rsidR="00A92C2F">
        <w:rPr>
          <w:rFonts w:eastAsia="Calibri"/>
          <w:b/>
          <w:bCs/>
          <w:color w:val="000000"/>
        </w:rPr>
        <w:t>first 30 minutes of awakening?</w:t>
      </w:r>
    </w:p>
    <w:p w:rsidR="00AA3DBD" w:rsidRPr="00751331"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b/>
          <w:bCs/>
          <w:color w:val="000000"/>
        </w:rPr>
      </w:pPr>
    </w:p>
    <w:p w:rsidR="00AA3DBD" w:rsidRPr="00751331"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Calibri"/>
          <w:bCs/>
          <w:color w:val="000000"/>
        </w:rPr>
      </w:pPr>
      <w:r w:rsidRPr="00751331">
        <w:rPr>
          <w:rFonts w:eastAsia="Calibri"/>
          <w:b/>
          <w:bCs/>
          <w:color w:val="000000"/>
        </w:rPr>
        <w:tab/>
      </w:r>
      <w:r w:rsidRPr="00751331">
        <w:rPr>
          <w:rFonts w:eastAsia="Calibri"/>
          <w:bCs/>
          <w:color w:val="000000"/>
        </w:rPr>
        <w:t>(1) Yes</w:t>
      </w:r>
    </w:p>
    <w:p w:rsidR="00AA3DBD" w:rsidRPr="00751331"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eastAsia="Calibri"/>
          <w:bCs/>
          <w:color w:val="000000"/>
        </w:rPr>
      </w:pPr>
      <w:r w:rsidRPr="00751331">
        <w:rPr>
          <w:rFonts w:eastAsia="Calibri"/>
          <w:bCs/>
          <w:color w:val="000000"/>
        </w:rPr>
        <w:t>(2) No</w:t>
      </w:r>
    </w:p>
    <w:p w:rsidR="00AA3DBD" w:rsidRPr="00751331" w:rsidRDefault="00A92C2F" w:rsidP="00A92C2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0" w:hanging="3600"/>
        <w:rPr>
          <w:rFonts w:eastAsia="Calibri"/>
          <w:b/>
          <w:bCs/>
          <w:color w:val="000000"/>
        </w:rPr>
      </w:pPr>
      <w:r>
        <w:rPr>
          <w:rFonts w:eastAsia="Calibri"/>
          <w:bCs/>
          <w:color w:val="000000"/>
        </w:rPr>
        <w:tab/>
      </w:r>
      <w:r w:rsidR="00AA3DBD" w:rsidRPr="00751331">
        <w:rPr>
          <w:rFonts w:eastAsia="Calibri"/>
          <w:bCs/>
          <w:color w:val="000000"/>
        </w:rPr>
        <w:t>(3) Varies</w:t>
      </w:r>
      <w:r w:rsidR="00AA3DBD" w:rsidRPr="00751331">
        <w:rPr>
          <w:rFonts w:eastAsia="Calibri"/>
          <w:b/>
          <w:bCs/>
          <w:color w:val="000000"/>
        </w:rPr>
        <w:t>— DO NOT READ</w:t>
      </w:r>
    </w:p>
    <w:p w:rsidR="00AA3DBD" w:rsidRPr="00751331"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Calibri" w:eastAsia="Calibri" w:hAnsi="Calibri"/>
          <w:color w:val="000000"/>
          <w:sz w:val="22"/>
          <w:szCs w:val="22"/>
        </w:rPr>
      </w:pPr>
    </w:p>
    <w:p w:rsidR="00AA3DBD" w:rsidRPr="00751331" w:rsidRDefault="00A92C2F" w:rsidP="00746985">
      <w:pPr>
        <w:ind w:firstLine="720"/>
        <w:rPr>
          <w:rFonts w:eastAsia="Calibri"/>
          <w:b/>
          <w:bCs/>
          <w:color w:val="000000"/>
          <w:sz w:val="22"/>
          <w:szCs w:val="22"/>
        </w:rPr>
      </w:pPr>
      <w:r>
        <w:rPr>
          <w:rFonts w:eastAsia="Calibri"/>
          <w:b/>
          <w:bCs/>
          <w:color w:val="000000"/>
          <w:sz w:val="22"/>
          <w:szCs w:val="22"/>
        </w:rPr>
        <w:t>|__|</w:t>
      </w:r>
    </w:p>
    <w:p w:rsidR="003A51F6" w:rsidRPr="00751331" w:rsidRDefault="003A51F6" w:rsidP="00AA3DBD">
      <w:pPr>
        <w:rPr>
          <w:rFonts w:eastAsia="Calibri"/>
          <w:b/>
          <w:bCs/>
          <w:color w:val="000000"/>
          <w:sz w:val="22"/>
          <w:szCs w:val="22"/>
        </w:rPr>
      </w:pPr>
    </w:p>
    <w:p w:rsidR="003A51F6" w:rsidRPr="00751331" w:rsidRDefault="003A51F6" w:rsidP="00AA3DBD">
      <w:pPr>
        <w:rPr>
          <w:rFonts w:eastAsia="Calibri"/>
          <w:b/>
          <w:bCs/>
          <w:color w:val="000000"/>
          <w:sz w:val="22"/>
          <w:szCs w:val="22"/>
        </w:rPr>
      </w:pPr>
    </w:p>
    <w:p w:rsidR="003A51F6" w:rsidRPr="00751331" w:rsidRDefault="003A51F6" w:rsidP="003A51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Bold" w:eastAsia="Calibri" w:hAnsi="Times New Roman Bold"/>
          <w:b/>
          <w:bCs/>
          <w:color w:val="000000"/>
          <w:sz w:val="22"/>
          <w:szCs w:val="22"/>
        </w:rPr>
      </w:pPr>
      <w:r w:rsidRPr="00751331">
        <w:rPr>
          <w:rFonts w:ascii="Times New Roman Bold" w:eastAsia="Calibri" w:hAnsi="Times New Roman Bold"/>
          <w:b/>
          <w:bCs/>
          <w:color w:val="000000"/>
          <w:sz w:val="22"/>
          <w:szCs w:val="22"/>
        </w:rPr>
        <w:t>J3h</w:t>
      </w:r>
      <w:r w:rsidRPr="00751331">
        <w:rPr>
          <w:rFonts w:eastAsia="Calibri"/>
          <w:b/>
          <w:bCs/>
          <w:color w:val="000000"/>
          <w:sz w:val="22"/>
          <w:szCs w:val="22"/>
        </w:rPr>
        <w:tab/>
      </w:r>
      <w:r w:rsidRPr="00751331">
        <w:rPr>
          <w:rFonts w:ascii="Times New Roman Bold" w:eastAsia="Calibri" w:hAnsi="Times New Roman Bold"/>
          <w:b/>
          <w:bCs/>
          <w:color w:val="000000"/>
          <w:sz w:val="22"/>
          <w:szCs w:val="22"/>
        </w:rPr>
        <w:t>During</w:t>
      </w:r>
      <w:r w:rsidRPr="00751331">
        <w:rPr>
          <w:rFonts w:eastAsia="Calibri"/>
          <w:b/>
          <w:bCs/>
          <w:color w:val="000000"/>
          <w:sz w:val="22"/>
          <w:szCs w:val="22"/>
        </w:rPr>
        <w:t xml:space="preserve"> </w:t>
      </w:r>
      <w:r w:rsidRPr="00751331">
        <w:rPr>
          <w:rFonts w:eastAsia="Calibri"/>
          <w:b/>
          <w:iCs/>
          <w:color w:val="000000"/>
          <w:szCs w:val="22"/>
        </w:rPr>
        <w:t xml:space="preserve"> the 12 months BEFORE YOU COMPLETELY QUIT smoking …cigars/pipes..// using smokeless tobacco, </w:t>
      </w:r>
      <w:r w:rsidRPr="00751331">
        <w:rPr>
          <w:rFonts w:ascii="Times New Roman Bold" w:eastAsia="Calibri" w:hAnsi="Times New Roman Bold"/>
          <w:b/>
          <w:bCs/>
          <w:color w:val="000000"/>
          <w:sz w:val="22"/>
          <w:szCs w:val="22"/>
        </w:rPr>
        <w:t>DID you sometimes awaken at night to use tobacco?</w:t>
      </w:r>
    </w:p>
    <w:p w:rsidR="003A51F6" w:rsidRPr="00751331" w:rsidRDefault="003A51F6" w:rsidP="003A51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Bold" w:eastAsia="Calibri" w:hAnsi="Times New Roman Bold"/>
          <w:b/>
          <w:bCs/>
          <w:color w:val="000000"/>
          <w:sz w:val="22"/>
          <w:szCs w:val="22"/>
        </w:rPr>
      </w:pPr>
    </w:p>
    <w:p w:rsidR="003A51F6" w:rsidRPr="00751331" w:rsidRDefault="003A51F6" w:rsidP="003A51F6">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color w:val="000000"/>
          <w:szCs w:val="22"/>
        </w:rPr>
      </w:pPr>
      <w:r w:rsidRPr="00751331">
        <w:rPr>
          <w:color w:val="000000"/>
          <w:szCs w:val="22"/>
        </w:rPr>
        <w:t>(1)Yes</w:t>
      </w:r>
    </w:p>
    <w:p w:rsidR="003A51F6" w:rsidRPr="00751331" w:rsidRDefault="003A51F6" w:rsidP="003A51F6">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bCs/>
          <w:color w:val="000000"/>
          <w:szCs w:val="22"/>
        </w:rPr>
      </w:pPr>
      <w:r w:rsidRPr="00751331">
        <w:rPr>
          <w:color w:val="000000"/>
          <w:szCs w:val="22"/>
        </w:rPr>
        <w:t>(2)No</w:t>
      </w:r>
    </w:p>
    <w:p w:rsidR="003A51F6" w:rsidRPr="00751331" w:rsidRDefault="003A51F6" w:rsidP="003A51F6">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rFonts w:ascii="Times New Roman Bold" w:hAnsi="Times New Roman Bold"/>
          <w:b/>
          <w:bCs/>
          <w:color w:val="000000"/>
          <w:szCs w:val="22"/>
        </w:rPr>
      </w:pPr>
    </w:p>
    <w:p w:rsidR="002574A7" w:rsidRPr="00751331" w:rsidRDefault="002574A7" w:rsidP="002574A7">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Pr>
          <w:b/>
          <w:bCs/>
          <w:color w:val="000000"/>
          <w:sz w:val="22"/>
          <w:szCs w:val="22"/>
        </w:rPr>
      </w:pPr>
      <w:r w:rsidRPr="00751331">
        <w:rPr>
          <w:b/>
          <w:bCs/>
          <w:color w:val="000000"/>
          <w:sz w:val="22"/>
          <w:szCs w:val="22"/>
        </w:rPr>
        <w:t>DO NOT READ</w:t>
      </w:r>
    </w:p>
    <w:p w:rsidR="002574A7" w:rsidRPr="00751331" w:rsidRDefault="002574A7" w:rsidP="002574A7">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Pr>
          <w:b/>
          <w:bCs/>
          <w:color w:val="000000"/>
          <w:sz w:val="22"/>
          <w:szCs w:val="22"/>
        </w:rPr>
      </w:pPr>
    </w:p>
    <w:p w:rsidR="002574A7" w:rsidRPr="00751331" w:rsidRDefault="002574A7" w:rsidP="002574A7">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bCs/>
          <w:color w:val="000000"/>
          <w:sz w:val="22"/>
          <w:szCs w:val="22"/>
        </w:rPr>
      </w:pPr>
      <w:r w:rsidRPr="00751331">
        <w:rPr>
          <w:b/>
          <w:bCs/>
          <w:color w:val="000000"/>
          <w:sz w:val="22"/>
          <w:szCs w:val="22"/>
        </w:rPr>
        <w:t>(3)DON’T SLEEP AT NIGHT</w:t>
      </w:r>
    </w:p>
    <w:p w:rsidR="004D6BB3" w:rsidRPr="00751331" w:rsidRDefault="004D6BB3" w:rsidP="002574A7">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bCs/>
          <w:color w:val="000000"/>
          <w:sz w:val="22"/>
          <w:szCs w:val="22"/>
        </w:rPr>
      </w:pPr>
    </w:p>
    <w:p w:rsidR="002574A7" w:rsidRDefault="00A92C2F" w:rsidP="00A92C2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r>
        <w:rPr>
          <w:b/>
          <w:bCs/>
          <w:color w:val="000000"/>
          <w:sz w:val="22"/>
          <w:szCs w:val="22"/>
        </w:rPr>
        <w:tab/>
      </w:r>
      <w:r w:rsidR="00470571">
        <w:rPr>
          <w:b/>
          <w:bCs/>
          <w:color w:val="000000"/>
          <w:sz w:val="22"/>
          <w:szCs w:val="22"/>
        </w:rPr>
        <w:t>(4)</w:t>
      </w:r>
      <w:r w:rsidR="002574A7" w:rsidRPr="00751331">
        <w:rPr>
          <w:b/>
          <w:bCs/>
          <w:color w:val="000000"/>
          <w:sz w:val="22"/>
          <w:szCs w:val="22"/>
        </w:rPr>
        <w:t>USE SOME OTHER TOBACCO PRODUCT WHEN AWAKEN DURING THE N</w:t>
      </w:r>
      <w:r w:rsidR="00470571">
        <w:rPr>
          <w:b/>
          <w:bCs/>
          <w:color w:val="000000"/>
          <w:sz w:val="22"/>
          <w:szCs w:val="22"/>
        </w:rPr>
        <w:t>I</w:t>
      </w:r>
      <w:r w:rsidR="002574A7" w:rsidRPr="00751331">
        <w:rPr>
          <w:b/>
          <w:bCs/>
          <w:color w:val="000000"/>
          <w:sz w:val="22"/>
          <w:szCs w:val="22"/>
        </w:rPr>
        <w:t>GHT</w:t>
      </w:r>
    </w:p>
    <w:p w:rsidR="00470571" w:rsidRPr="00751331" w:rsidRDefault="00470571" w:rsidP="00470571">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FF0000"/>
          <w:sz w:val="22"/>
          <w:szCs w:val="22"/>
        </w:rPr>
      </w:pPr>
    </w:p>
    <w:p w:rsidR="002574A7" w:rsidRPr="00751331" w:rsidRDefault="002574A7" w:rsidP="002574A7">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sidRPr="00751331">
        <w:rPr>
          <w:b/>
          <w:bCs/>
          <w:color w:val="000000"/>
          <w:sz w:val="22"/>
          <w:szCs w:val="22"/>
        </w:rPr>
        <w:tab/>
      </w:r>
      <w:r w:rsidRPr="00751331">
        <w:rPr>
          <w:b/>
          <w:color w:val="000000"/>
          <w:sz w:val="22"/>
          <w:szCs w:val="22"/>
        </w:rPr>
        <w:t>|__|</w:t>
      </w:r>
    </w:p>
    <w:p w:rsidR="00AA3DBD" w:rsidRPr="00751331" w:rsidRDefault="00AA3DBD" w:rsidP="00AA3DBD">
      <w:pPr>
        <w:rPr>
          <w:rFonts w:ascii="Calibri" w:hAnsi="Calibri"/>
          <w:b/>
          <w:bCs/>
          <w:color w:val="000000"/>
        </w:rPr>
      </w:pPr>
      <w:r w:rsidRPr="00751331">
        <w:rPr>
          <w:b/>
          <w:bCs/>
          <w:color w:val="000000"/>
        </w:rPr>
        <w:tab/>
      </w:r>
    </w:p>
    <w:p w:rsidR="00AA3DBD" w:rsidRPr="00751331" w:rsidRDefault="00AA3DBD" w:rsidP="00A92C2F">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ascii="Calibri" w:eastAsia="Calibri" w:hAnsi="Calibri"/>
          <w:b/>
          <w:color w:val="000000"/>
          <w:sz w:val="28"/>
          <w:szCs w:val="22"/>
        </w:rPr>
      </w:pPr>
      <w:r w:rsidRPr="00751331">
        <w:rPr>
          <w:rFonts w:ascii="Calibri" w:eastAsia="Calibri" w:hAnsi="Calibri"/>
          <w:b/>
          <w:color w:val="000000"/>
          <w:sz w:val="28"/>
          <w:szCs w:val="22"/>
        </w:rPr>
        <w:t>_______________BOX 39A _________________</w:t>
      </w:r>
    </w:p>
    <w:p w:rsidR="00AA3DBD" w:rsidRPr="00751331"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ascii="Calibri" w:eastAsia="Calibri" w:hAnsi="Calibri"/>
          <w:b/>
          <w:color w:val="000000"/>
          <w:sz w:val="28"/>
          <w:szCs w:val="28"/>
        </w:rPr>
      </w:pPr>
      <w:r w:rsidRPr="00751331">
        <w:rPr>
          <w:rFonts w:ascii="Calibri" w:eastAsia="Calibri" w:hAnsi="Calibri"/>
          <w:b/>
          <w:color w:val="000000"/>
          <w:sz w:val="28"/>
          <w:szCs w:val="28"/>
        </w:rPr>
        <w:t>IF A3 = 1 OR 2 (CURRENT CIGARETTE SMOKER) GO TO SECTION JJ- DO NOT ASK J4-J7</w:t>
      </w:r>
    </w:p>
    <w:p w:rsidR="00AA3DBD" w:rsidRPr="00751331"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ascii="Calibri" w:eastAsia="Calibri" w:hAnsi="Calibri"/>
          <w:color w:val="000000"/>
          <w:sz w:val="22"/>
          <w:szCs w:val="22"/>
        </w:rPr>
      </w:pPr>
    </w:p>
    <w:p w:rsidR="00AA3DBD" w:rsidRPr="00751331"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ascii="Calibri" w:eastAsia="Calibri" w:hAnsi="Calibri"/>
          <w:color w:val="000000"/>
          <w:szCs w:val="22"/>
        </w:rPr>
      </w:pPr>
      <w:r w:rsidRPr="00751331">
        <w:rPr>
          <w:rFonts w:ascii="Calibri" w:eastAsia="Calibri" w:hAnsi="Calibri"/>
          <w:color w:val="000000"/>
          <w:szCs w:val="22"/>
        </w:rPr>
        <w:t xml:space="preserve">ELSE IF J2a3 = 1 OR 2, THEN GO TO </w:t>
      </w:r>
      <w:r w:rsidRPr="002F1EDB">
        <w:rPr>
          <w:rFonts w:ascii="Calibri" w:eastAsia="Calibri" w:hAnsi="Calibri"/>
          <w:b/>
          <w:color w:val="000000"/>
          <w:szCs w:val="22"/>
        </w:rPr>
        <w:t>SECTION JJ</w:t>
      </w:r>
      <w:r w:rsidRPr="00751331">
        <w:rPr>
          <w:rFonts w:ascii="Calibri" w:eastAsia="Calibri" w:hAnsi="Calibri"/>
          <w:color w:val="000000"/>
          <w:szCs w:val="22"/>
        </w:rPr>
        <w:t xml:space="preserve"> (DO NOT ASK J4 – J7 FOR </w:t>
      </w:r>
      <w:r w:rsidR="002574A7" w:rsidRPr="00751331">
        <w:rPr>
          <w:rFonts w:ascii="Calibri" w:eastAsia="Calibri" w:hAnsi="Calibri"/>
          <w:color w:val="000000"/>
          <w:szCs w:val="22"/>
        </w:rPr>
        <w:t>WATER PIPES (</w:t>
      </w:r>
      <w:r w:rsidRPr="00751331">
        <w:rPr>
          <w:rFonts w:ascii="Calibri" w:eastAsia="Calibri" w:hAnsi="Calibri"/>
          <w:color w:val="000000"/>
          <w:szCs w:val="22"/>
        </w:rPr>
        <w:t>HOOKAHS)</w:t>
      </w:r>
    </w:p>
    <w:p w:rsidR="00AA3DBD" w:rsidRPr="00751331"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ascii="Calibri" w:eastAsia="Calibri" w:hAnsi="Calibri"/>
          <w:color w:val="000000"/>
          <w:sz w:val="22"/>
          <w:szCs w:val="22"/>
        </w:rPr>
      </w:pPr>
    </w:p>
    <w:p w:rsidR="00AA3DBD" w:rsidRPr="00751331"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eastAsia="Calibri"/>
          <w:color w:val="000000"/>
          <w:szCs w:val="28"/>
        </w:rPr>
      </w:pPr>
      <w:r w:rsidRPr="00751331">
        <w:rPr>
          <w:rFonts w:eastAsia="Calibri"/>
          <w:color w:val="000000"/>
          <w:szCs w:val="22"/>
        </w:rPr>
        <w:t xml:space="preserve">ELSE IF </w:t>
      </w:r>
      <w:r w:rsidRPr="00751331">
        <w:rPr>
          <w:rFonts w:eastAsia="Calibri"/>
          <w:b/>
          <w:color w:val="000000"/>
          <w:szCs w:val="22"/>
        </w:rPr>
        <w:t>ON</w:t>
      </w:r>
      <w:r w:rsidRPr="00751331">
        <w:rPr>
          <w:rFonts w:eastAsia="Calibri"/>
          <w:b/>
          <w:color w:val="000000"/>
        </w:rPr>
        <w:t>LY ONE PRODUCT</w:t>
      </w:r>
      <w:r w:rsidRPr="00751331">
        <w:rPr>
          <w:rFonts w:eastAsia="Calibri"/>
          <w:color w:val="000000"/>
          <w:szCs w:val="22"/>
        </w:rPr>
        <w:t xml:space="preserve"> MENTIONED IN J2a (J2a 1,</w:t>
      </w:r>
      <w:r w:rsidR="00470571">
        <w:rPr>
          <w:rFonts w:eastAsia="Calibri"/>
          <w:color w:val="000000"/>
          <w:szCs w:val="22"/>
        </w:rPr>
        <w:t xml:space="preserve"> </w:t>
      </w:r>
      <w:r w:rsidRPr="00751331">
        <w:rPr>
          <w:rFonts w:eastAsia="Calibri"/>
          <w:color w:val="000000"/>
          <w:szCs w:val="22"/>
        </w:rPr>
        <w:t>2</w:t>
      </w:r>
      <w:r w:rsidR="00470571">
        <w:rPr>
          <w:rFonts w:eastAsia="Calibri"/>
          <w:color w:val="000000"/>
          <w:szCs w:val="22"/>
        </w:rPr>
        <w:t xml:space="preserve"> </w:t>
      </w:r>
      <w:r w:rsidRPr="00751331">
        <w:rPr>
          <w:rFonts w:eastAsia="Calibri"/>
          <w:color w:val="000000"/>
          <w:szCs w:val="22"/>
        </w:rPr>
        <w:t>,4) IS NOW USED  “EVERY DAY” OR “SOME</w:t>
      </w:r>
      <w:r w:rsidR="003F0E98" w:rsidRPr="00751331">
        <w:rPr>
          <w:rFonts w:eastAsia="Calibri"/>
          <w:color w:val="000000"/>
          <w:szCs w:val="22"/>
        </w:rPr>
        <w:t xml:space="preserve"> DAYS</w:t>
      </w:r>
      <w:r w:rsidRPr="00751331">
        <w:rPr>
          <w:rFonts w:eastAsia="Calibri"/>
          <w:color w:val="000000"/>
          <w:szCs w:val="22"/>
        </w:rPr>
        <w:t xml:space="preserve"> </w:t>
      </w:r>
      <w:r w:rsidR="002F1EDB">
        <w:rPr>
          <w:rFonts w:eastAsia="Calibri"/>
          <w:color w:val="000000"/>
          <w:szCs w:val="22"/>
        </w:rPr>
        <w:t xml:space="preserve">LESS THAN OR EQUAL TO 12 DAYS” </w:t>
      </w:r>
      <w:r w:rsidRPr="00751331">
        <w:rPr>
          <w:rFonts w:eastAsia="Calibri"/>
          <w:color w:val="000000"/>
          <w:szCs w:val="22"/>
        </w:rPr>
        <w:t xml:space="preserve">[J2a =1 </w:t>
      </w:r>
      <w:r w:rsidRPr="00751331">
        <w:rPr>
          <w:rFonts w:eastAsia="Calibri"/>
          <w:color w:val="000000"/>
          <w:szCs w:val="22"/>
          <w:u w:val="single"/>
        </w:rPr>
        <w:t>OR</w:t>
      </w:r>
      <w:r w:rsidRPr="00751331">
        <w:rPr>
          <w:rFonts w:eastAsia="Calibri"/>
          <w:color w:val="000000"/>
          <w:szCs w:val="22"/>
        </w:rPr>
        <w:t xml:space="preserve"> </w:t>
      </w:r>
      <w:r w:rsidR="00470571">
        <w:rPr>
          <w:rFonts w:eastAsia="Calibri"/>
          <w:color w:val="000000"/>
          <w:szCs w:val="22"/>
        </w:rPr>
        <w:t>(</w:t>
      </w:r>
      <w:r w:rsidRPr="00751331">
        <w:rPr>
          <w:rFonts w:eastAsia="Calibri"/>
          <w:color w:val="000000"/>
          <w:szCs w:val="22"/>
        </w:rPr>
        <w:t>J2a =2</w:t>
      </w:r>
      <w:r w:rsidR="002F1EDB">
        <w:rPr>
          <w:rFonts w:eastAsia="Calibri"/>
          <w:color w:val="000000"/>
          <w:szCs w:val="22"/>
        </w:rPr>
        <w:t xml:space="preserve"> AND J2b ≥ 12 days)</w:t>
      </w:r>
      <w:r w:rsidRPr="00751331">
        <w:rPr>
          <w:rFonts w:eastAsia="Calibri"/>
          <w:color w:val="000000"/>
          <w:szCs w:val="22"/>
        </w:rPr>
        <w:t>]</w:t>
      </w:r>
      <w:r w:rsidR="002F1EDB">
        <w:rPr>
          <w:rFonts w:eastAsia="Calibri"/>
          <w:color w:val="000000"/>
          <w:szCs w:val="22"/>
        </w:rPr>
        <w:t>,</w:t>
      </w:r>
      <w:r w:rsidRPr="00751331">
        <w:rPr>
          <w:rFonts w:eastAsia="Calibri"/>
          <w:color w:val="000000"/>
          <w:szCs w:val="22"/>
        </w:rPr>
        <w:t xml:space="preserve">THAT PRODUCT IS USED FOR </w:t>
      </w:r>
      <w:r w:rsidRPr="00751331">
        <w:rPr>
          <w:rFonts w:eastAsia="Calibri"/>
          <w:color w:val="000000"/>
          <w:szCs w:val="28"/>
        </w:rPr>
        <w:t xml:space="preserve">J4-J7—GO TO </w:t>
      </w:r>
      <w:r w:rsidRPr="002F1EDB">
        <w:rPr>
          <w:rFonts w:eastAsia="Calibri"/>
          <w:b/>
          <w:color w:val="000000"/>
          <w:szCs w:val="28"/>
        </w:rPr>
        <w:t>J4</w:t>
      </w:r>
    </w:p>
    <w:p w:rsidR="00AA3DBD" w:rsidRPr="00751331"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ascii="Calibri" w:eastAsia="Calibri" w:hAnsi="Calibri"/>
          <w:color w:val="000000"/>
          <w:sz w:val="22"/>
          <w:szCs w:val="22"/>
        </w:rPr>
      </w:pPr>
    </w:p>
    <w:p w:rsidR="00AA3DBD" w:rsidRPr="002F1EDB"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eastAsia="Calibri"/>
          <w:b/>
          <w:color w:val="000000"/>
          <w:sz w:val="22"/>
          <w:szCs w:val="22"/>
        </w:rPr>
      </w:pPr>
      <w:r w:rsidRPr="00751331">
        <w:rPr>
          <w:rFonts w:eastAsia="Calibri"/>
          <w:color w:val="000000"/>
          <w:sz w:val="22"/>
          <w:szCs w:val="22"/>
        </w:rPr>
        <w:t xml:space="preserve">ELSE IF &gt; 1 PRODUCT MENTIONED IN J2a </w:t>
      </w:r>
      <w:r w:rsidRPr="00751331">
        <w:rPr>
          <w:rFonts w:eastAsia="Calibri"/>
          <w:color w:val="000000"/>
          <w:szCs w:val="22"/>
        </w:rPr>
        <w:t xml:space="preserve">[J2a =1 </w:t>
      </w:r>
      <w:r w:rsidRPr="00751331">
        <w:rPr>
          <w:rFonts w:eastAsia="Calibri"/>
          <w:color w:val="000000"/>
          <w:szCs w:val="22"/>
          <w:u w:val="single"/>
        </w:rPr>
        <w:t>OR</w:t>
      </w:r>
      <w:r w:rsidRPr="00751331">
        <w:rPr>
          <w:rFonts w:eastAsia="Calibri"/>
          <w:color w:val="000000"/>
          <w:szCs w:val="22"/>
        </w:rPr>
        <w:t xml:space="preserve"> J2a =2 ]</w:t>
      </w:r>
      <w:r w:rsidRPr="00751331">
        <w:rPr>
          <w:rFonts w:eastAsia="Calibri"/>
          <w:color w:val="000000"/>
          <w:sz w:val="22"/>
          <w:szCs w:val="22"/>
        </w:rPr>
        <w:t xml:space="preserve">, GO TO </w:t>
      </w:r>
      <w:r w:rsidRPr="002F1EDB">
        <w:rPr>
          <w:rFonts w:eastAsia="Calibri"/>
          <w:b/>
          <w:color w:val="000000"/>
          <w:sz w:val="22"/>
          <w:szCs w:val="22"/>
        </w:rPr>
        <w:t>SECTION JJ</w:t>
      </w:r>
    </w:p>
    <w:p w:rsidR="00AA3DBD" w:rsidRPr="00751331"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ascii="Calibri" w:eastAsia="Calibri" w:hAnsi="Calibri"/>
          <w:color w:val="000000"/>
          <w:sz w:val="22"/>
          <w:szCs w:val="22"/>
        </w:rPr>
      </w:pPr>
    </w:p>
    <w:p w:rsidR="00AA3DBD" w:rsidRPr="00751331"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eastAsia="Calibri"/>
          <w:b/>
          <w:color w:val="000000"/>
        </w:rPr>
      </w:pPr>
      <w:r w:rsidRPr="00751331">
        <w:rPr>
          <w:rFonts w:eastAsia="Calibri"/>
          <w:b/>
          <w:color w:val="000000"/>
        </w:rPr>
        <w:t>ELSE IF [(J2a=3 OR J1a = 2) FOR ALL J1a1</w:t>
      </w:r>
      <w:r w:rsidR="003F0E98" w:rsidRPr="00751331">
        <w:rPr>
          <w:rFonts w:eastAsia="Calibri"/>
          <w:b/>
          <w:color w:val="000000"/>
        </w:rPr>
        <w:t>,2,4</w:t>
      </w:r>
      <w:r w:rsidRPr="00751331">
        <w:rPr>
          <w:rFonts w:eastAsia="Calibri"/>
          <w:b/>
          <w:color w:val="000000"/>
        </w:rPr>
        <w:t>] AND [J</w:t>
      </w:r>
      <w:r w:rsidR="003F0E98" w:rsidRPr="00751331">
        <w:rPr>
          <w:rFonts w:eastAsia="Calibri"/>
          <w:b/>
          <w:color w:val="000000"/>
        </w:rPr>
        <w:t>d</w:t>
      </w:r>
      <w:r w:rsidRPr="00751331">
        <w:rPr>
          <w:rFonts w:eastAsia="Calibri"/>
          <w:b/>
          <w:color w:val="000000"/>
        </w:rPr>
        <w:t xml:space="preserve">1/2 LESS THAN OR EQUAL TO 1 YEAR, 12 MONTHS, 52 WEEKS, 99 DAYS (i.e., 1 YEAR EQUIVALENCE) FOR ONLY ONE “OTHER TOBACCO PRODUCT”  J1a1,2,OR 4] AND [ </w:t>
      </w:r>
      <w:r w:rsidR="003F0E98" w:rsidRPr="00751331">
        <w:rPr>
          <w:rFonts w:eastAsia="Calibri"/>
          <w:b/>
          <w:color w:val="000000"/>
        </w:rPr>
        <w:t>(</w:t>
      </w:r>
      <w:r w:rsidRPr="00751331">
        <w:rPr>
          <w:rFonts w:eastAsia="Calibri"/>
          <w:b/>
          <w:color w:val="000000"/>
        </w:rPr>
        <w:t xml:space="preserve">IF A3 =3 AND H1NUM/UNT &gt; 1 YEAR, 12 MOS., 52 WEEKS, OR </w:t>
      </w:r>
      <w:r w:rsidR="003F0E98" w:rsidRPr="00751331">
        <w:rPr>
          <w:rFonts w:eastAsia="Calibri"/>
          <w:b/>
          <w:color w:val="000000"/>
        </w:rPr>
        <w:t xml:space="preserve">OTHER </w:t>
      </w:r>
      <w:r w:rsidR="003F0E98" w:rsidRPr="00751331">
        <w:rPr>
          <w:rFonts w:eastAsia="Calibri"/>
          <w:b/>
          <w:color w:val="000000"/>
        </w:rPr>
        <w:lastRenderedPageBreak/>
        <w:t>EQUIVALENCE) OR (IF A1=2</w:t>
      </w:r>
      <w:r w:rsidR="008527A8" w:rsidRPr="00751331">
        <w:rPr>
          <w:rFonts w:eastAsia="Calibri"/>
          <w:b/>
          <w:color w:val="000000"/>
        </w:rPr>
        <w:t>)</w:t>
      </w:r>
      <w:r w:rsidRPr="00751331">
        <w:rPr>
          <w:rFonts w:eastAsia="Calibri"/>
          <w:b/>
          <w:color w:val="000000"/>
        </w:rPr>
        <w:t xml:space="preserve"> ] THEN GO TO J7a.</w:t>
      </w:r>
    </w:p>
    <w:p w:rsidR="00AA3DBD" w:rsidRPr="00751331"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ascii="Calibri" w:eastAsia="Calibri" w:hAnsi="Calibri"/>
          <w:color w:val="000000"/>
          <w:sz w:val="22"/>
          <w:szCs w:val="22"/>
        </w:rPr>
      </w:pPr>
    </w:p>
    <w:p w:rsidR="00AA3DBD" w:rsidRPr="00751331"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eastAsia="Calibri"/>
          <w:b/>
          <w:bCs/>
          <w:color w:val="000000"/>
          <w:sz w:val="22"/>
          <w:szCs w:val="22"/>
        </w:rPr>
      </w:pPr>
      <w:r w:rsidRPr="00751331">
        <w:rPr>
          <w:rFonts w:eastAsia="Calibri" w:cs="WP IconicSymbolsA"/>
          <w:color w:val="000000"/>
          <w:sz w:val="22"/>
          <w:szCs w:val="22"/>
        </w:rPr>
        <w:t xml:space="preserve">ELSE </w:t>
      </w:r>
      <w:r w:rsidR="002F1EDB">
        <w:rPr>
          <w:rFonts w:ascii="WP IconicSymbolsA" w:eastAsia="Calibri" w:hAnsi="WP IconicSymbolsA" w:cs="WP IconicSymbolsA"/>
          <w:color w:val="000000"/>
          <w:sz w:val="22"/>
          <w:szCs w:val="22"/>
        </w:rPr>
        <w:t></w:t>
      </w:r>
      <w:r w:rsidR="002F1EDB">
        <w:rPr>
          <w:rFonts w:ascii="WP IconicSymbolsA" w:eastAsia="Calibri" w:hAnsi="WP IconicSymbolsA" w:cs="WP IconicSymbolsA"/>
          <w:color w:val="000000"/>
          <w:sz w:val="22"/>
          <w:szCs w:val="22"/>
        </w:rPr>
        <w:t></w:t>
      </w:r>
      <w:r w:rsidRPr="00751331">
        <w:rPr>
          <w:rFonts w:ascii="WP IconicSymbolsA" w:eastAsia="Calibri" w:hAnsi="WP IconicSymbolsA" w:cs="WP IconicSymbolsA"/>
          <w:color w:val="000000"/>
          <w:sz w:val="22"/>
          <w:szCs w:val="22"/>
        </w:rPr>
        <w:t></w:t>
      </w:r>
      <w:r w:rsidRPr="00751331">
        <w:rPr>
          <w:rFonts w:eastAsia="Calibri"/>
          <w:b/>
          <w:bCs/>
          <w:color w:val="000000"/>
          <w:sz w:val="22"/>
          <w:szCs w:val="22"/>
        </w:rPr>
        <w:t>GO TO SECTION JJ</w:t>
      </w:r>
    </w:p>
    <w:p w:rsidR="00AA3DBD" w:rsidRPr="00751331"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alibri" w:eastAsia="Calibri" w:hAnsi="Calibri"/>
          <w:color w:val="000000"/>
          <w:sz w:val="22"/>
          <w:szCs w:val="22"/>
        </w:rPr>
      </w:pPr>
    </w:p>
    <w:p w:rsidR="00AA3DBD" w:rsidRPr="00751331"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Calibri" w:eastAsia="Calibri" w:hAnsi="Calibri"/>
          <w:b/>
          <w:bCs/>
          <w:color w:val="000000"/>
          <w:sz w:val="22"/>
          <w:szCs w:val="22"/>
        </w:rPr>
      </w:pPr>
    </w:p>
    <w:p w:rsidR="00AA3DBD" w:rsidRPr="00751331"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eastAsia="Calibri"/>
          <w:color w:val="000000"/>
          <w:sz w:val="22"/>
          <w:szCs w:val="22"/>
        </w:rPr>
      </w:pPr>
      <w:r w:rsidRPr="00751331">
        <w:rPr>
          <w:rFonts w:eastAsia="Calibri"/>
          <w:b/>
          <w:bCs/>
          <w:color w:val="000000"/>
          <w:sz w:val="22"/>
          <w:szCs w:val="22"/>
        </w:rPr>
        <w:t>J4</w:t>
      </w:r>
      <w:r w:rsidRPr="00751331">
        <w:rPr>
          <w:rFonts w:eastAsia="Calibri"/>
          <w:b/>
          <w:bCs/>
          <w:color w:val="000000"/>
          <w:sz w:val="22"/>
          <w:szCs w:val="22"/>
        </w:rPr>
        <w:tab/>
        <w:t>During the PAST 12 MONTHS, have you stopped smoking</w:t>
      </w:r>
      <w:r w:rsidR="001763EE">
        <w:rPr>
          <w:rFonts w:eastAsia="Calibri"/>
          <w:b/>
          <w:bCs/>
          <w:color w:val="000000"/>
          <w:sz w:val="22"/>
          <w:szCs w:val="22"/>
        </w:rPr>
        <w:t xml:space="preserve"> /</w:t>
      </w:r>
      <w:r w:rsidRPr="00751331">
        <w:rPr>
          <w:rFonts w:eastAsia="Calibri"/>
          <w:b/>
          <w:bCs/>
          <w:color w:val="000000"/>
          <w:sz w:val="22"/>
          <w:szCs w:val="22"/>
        </w:rPr>
        <w:t>/</w:t>
      </w:r>
      <w:r w:rsidR="001763EE">
        <w:rPr>
          <w:rFonts w:eastAsia="Calibri"/>
          <w:b/>
          <w:bCs/>
          <w:color w:val="000000"/>
          <w:sz w:val="22"/>
          <w:szCs w:val="22"/>
        </w:rPr>
        <w:t xml:space="preserve"> </w:t>
      </w:r>
      <w:r w:rsidRPr="00751331">
        <w:rPr>
          <w:rFonts w:eastAsia="Calibri"/>
          <w:b/>
          <w:bCs/>
          <w:color w:val="000000"/>
          <w:sz w:val="22"/>
          <w:szCs w:val="22"/>
        </w:rPr>
        <w:t xml:space="preserve">using [fill entry </w:t>
      </w:r>
      <w:r w:rsidR="001763EE">
        <w:rPr>
          <w:rFonts w:eastAsia="Calibri"/>
          <w:b/>
          <w:bCs/>
          <w:color w:val="000000"/>
          <w:sz w:val="22"/>
          <w:szCs w:val="22"/>
        </w:rPr>
        <w:t xml:space="preserve">based on </w:t>
      </w:r>
      <w:r w:rsidRPr="00751331">
        <w:rPr>
          <w:rFonts w:eastAsia="Calibri"/>
          <w:b/>
          <w:bCs/>
          <w:color w:val="000000"/>
          <w:sz w:val="22"/>
          <w:szCs w:val="22"/>
        </w:rPr>
        <w:t>BOX 39A</w:t>
      </w:r>
      <w:r w:rsidR="001763EE">
        <w:rPr>
          <w:rFonts w:eastAsia="Calibri"/>
          <w:b/>
          <w:bCs/>
          <w:color w:val="000000"/>
          <w:sz w:val="22"/>
          <w:szCs w:val="22"/>
        </w:rPr>
        <w:t xml:space="preserve">—cigars / pipes // </w:t>
      </w:r>
      <w:r w:rsidR="00F5796A" w:rsidRPr="00751331">
        <w:rPr>
          <w:rFonts w:eastAsia="Calibri"/>
          <w:b/>
          <w:bCs/>
          <w:color w:val="000000"/>
          <w:sz w:val="22"/>
          <w:szCs w:val="22"/>
        </w:rPr>
        <w:t>smokeless tobacco</w:t>
      </w:r>
      <w:r w:rsidRPr="00751331">
        <w:rPr>
          <w:rFonts w:eastAsia="Calibri"/>
          <w:b/>
          <w:bCs/>
          <w:color w:val="000000"/>
          <w:sz w:val="22"/>
          <w:szCs w:val="22"/>
        </w:rPr>
        <w:t>] for one day or longer BECAUSE YOU WERE TRYING TO QUIT?</w:t>
      </w:r>
    </w:p>
    <w:p w:rsidR="00AA3DBD" w:rsidRPr="00751331"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color w:val="000000"/>
          <w:sz w:val="22"/>
          <w:szCs w:val="22"/>
        </w:rPr>
      </w:pPr>
    </w:p>
    <w:p w:rsidR="00AA3DBD" w:rsidRPr="00751331" w:rsidRDefault="00AA3DBD" w:rsidP="00A92C2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alibri" w:eastAsia="Calibri" w:hAnsi="Calibri"/>
          <w:color w:val="000000"/>
          <w:sz w:val="22"/>
          <w:szCs w:val="22"/>
        </w:rPr>
      </w:pPr>
      <w:r w:rsidRPr="00751331">
        <w:rPr>
          <w:rFonts w:eastAsia="Calibri"/>
          <w:color w:val="000000"/>
          <w:sz w:val="22"/>
          <w:szCs w:val="22"/>
        </w:rPr>
        <w:t>(1) Yes</w:t>
      </w:r>
      <w:r w:rsidRPr="00751331">
        <w:rPr>
          <w:rFonts w:eastAsia="Calibri"/>
          <w:color w:val="000000"/>
          <w:sz w:val="22"/>
          <w:szCs w:val="22"/>
        </w:rPr>
        <w:tab/>
      </w:r>
      <w:r w:rsidRPr="00751331">
        <w:rPr>
          <w:rFonts w:eastAsia="Calibri"/>
          <w:color w:val="000000"/>
          <w:sz w:val="22"/>
          <w:szCs w:val="22"/>
        </w:rPr>
        <w:sym w:font="Wingdings" w:char="00E8"/>
      </w:r>
      <w:r w:rsidRPr="00751331">
        <w:rPr>
          <w:rFonts w:eastAsia="Calibri"/>
          <w:color w:val="000000"/>
          <w:sz w:val="22"/>
          <w:szCs w:val="22"/>
        </w:rPr>
        <w:t xml:space="preserve"> GO TO J</w:t>
      </w:r>
      <w:r w:rsidRPr="00751331">
        <w:rPr>
          <w:rFonts w:ascii="Calibri" w:eastAsia="Calibri" w:hAnsi="Calibri"/>
          <w:b/>
          <w:bCs/>
          <w:color w:val="000000"/>
          <w:sz w:val="22"/>
          <w:szCs w:val="22"/>
        </w:rPr>
        <w:t>5</w:t>
      </w:r>
    </w:p>
    <w:p w:rsidR="00AA3DBD" w:rsidRPr="002F1EDB" w:rsidRDefault="00AA3DBD" w:rsidP="00A92C2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eastAsia="Calibri"/>
          <w:color w:val="000000"/>
          <w:sz w:val="22"/>
          <w:szCs w:val="22"/>
        </w:rPr>
      </w:pPr>
      <w:r w:rsidRPr="00751331">
        <w:rPr>
          <w:rFonts w:eastAsia="Calibri"/>
          <w:color w:val="000000"/>
          <w:sz w:val="22"/>
          <w:szCs w:val="22"/>
        </w:rPr>
        <w:t xml:space="preserve">(2) No </w:t>
      </w:r>
      <w:r w:rsidRPr="00751331">
        <w:rPr>
          <w:rFonts w:eastAsia="Calibri"/>
          <w:color w:val="000000"/>
          <w:sz w:val="22"/>
          <w:szCs w:val="22"/>
        </w:rPr>
        <w:tab/>
      </w:r>
      <w:r w:rsidR="002F1EDB" w:rsidRPr="002F1EDB">
        <w:rPr>
          <w:rFonts w:ascii="WP IconicSymbolsA" w:eastAsia="Calibri" w:hAnsi="WP IconicSymbolsA" w:cs="WP IconicSymbolsA"/>
          <w:b/>
          <w:color w:val="000000"/>
          <w:sz w:val="22"/>
          <w:szCs w:val="22"/>
        </w:rPr>
        <w:t></w:t>
      </w:r>
      <w:r w:rsidR="002F1EDB" w:rsidRPr="002F1EDB">
        <w:rPr>
          <w:rFonts w:ascii="WP IconicSymbolsA" w:eastAsia="Calibri" w:hAnsi="WP IconicSymbolsA" w:cs="WP IconicSymbolsA"/>
          <w:b/>
          <w:color w:val="000000"/>
          <w:sz w:val="22"/>
          <w:szCs w:val="22"/>
        </w:rPr>
        <w:t></w:t>
      </w:r>
      <w:r w:rsidR="002F1EDB">
        <w:rPr>
          <w:rFonts w:ascii="WP IconicSymbolsA" w:eastAsia="Calibri" w:hAnsi="WP IconicSymbolsA" w:cs="WP IconicSymbolsA"/>
          <w:b/>
          <w:color w:val="000000"/>
          <w:sz w:val="22"/>
          <w:szCs w:val="22"/>
        </w:rPr>
        <w:t></w:t>
      </w:r>
      <w:r w:rsidRPr="00751331">
        <w:rPr>
          <w:rFonts w:eastAsia="Calibri"/>
          <w:color w:val="000000"/>
          <w:sz w:val="22"/>
          <w:szCs w:val="22"/>
        </w:rPr>
        <w:t>GO TO SECTION</w:t>
      </w:r>
      <w:r w:rsidRPr="00751331">
        <w:rPr>
          <w:rFonts w:ascii="Calibri" w:eastAsia="Calibri" w:hAnsi="Calibri"/>
          <w:b/>
          <w:bCs/>
          <w:color w:val="000000"/>
          <w:sz w:val="22"/>
          <w:szCs w:val="22"/>
        </w:rPr>
        <w:t> </w:t>
      </w:r>
      <w:r w:rsidRPr="002F1EDB">
        <w:rPr>
          <w:rFonts w:eastAsia="Calibri"/>
          <w:b/>
          <w:bCs/>
          <w:color w:val="000000"/>
          <w:sz w:val="22"/>
          <w:szCs w:val="22"/>
        </w:rPr>
        <w:t>JJ</w:t>
      </w:r>
    </w:p>
    <w:p w:rsidR="00AA3DBD" w:rsidRPr="00751331" w:rsidRDefault="00A92C2F"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eastAsia="Calibri"/>
          <w:color w:val="000000"/>
          <w:sz w:val="22"/>
          <w:szCs w:val="22"/>
        </w:rPr>
      </w:pPr>
      <w:r>
        <w:rPr>
          <w:rFonts w:eastAsia="Calibri"/>
          <w:color w:val="000000"/>
          <w:sz w:val="22"/>
          <w:szCs w:val="22"/>
        </w:rPr>
        <w:tab/>
      </w:r>
      <w:r w:rsidR="00AA3DBD" w:rsidRPr="00751331">
        <w:rPr>
          <w:rFonts w:eastAsia="Calibri"/>
          <w:color w:val="000000"/>
          <w:sz w:val="22"/>
          <w:szCs w:val="22"/>
        </w:rPr>
        <w:t xml:space="preserve">IF J4 = D, R </w:t>
      </w:r>
      <w:r w:rsidR="00AA3DBD" w:rsidRPr="00751331">
        <w:rPr>
          <w:rFonts w:eastAsia="Calibri"/>
          <w:color w:val="000000"/>
          <w:sz w:val="22"/>
          <w:szCs w:val="22"/>
        </w:rPr>
        <w:sym w:font="Wingdings" w:char="00E8"/>
      </w:r>
      <w:r w:rsidR="00AA3DBD" w:rsidRPr="00751331">
        <w:rPr>
          <w:rFonts w:eastAsia="Calibri"/>
          <w:color w:val="000000"/>
          <w:sz w:val="22"/>
          <w:szCs w:val="22"/>
        </w:rPr>
        <w:t xml:space="preserve"> GO TO SECTION </w:t>
      </w:r>
      <w:r w:rsidR="00AA3DBD" w:rsidRPr="00751331">
        <w:rPr>
          <w:rFonts w:eastAsia="Calibri"/>
          <w:b/>
          <w:color w:val="000000"/>
        </w:rPr>
        <w:t>JJ</w:t>
      </w:r>
    </w:p>
    <w:p w:rsidR="00AA3DBD" w:rsidRPr="00751331" w:rsidRDefault="00AA3DBD" w:rsidP="00AA3DBD">
      <w:pPr>
        <w:rPr>
          <w:rFonts w:ascii="Arial" w:hAnsi="Arial" w:cs="Arial"/>
          <w:color w:val="000000"/>
          <w:sz w:val="22"/>
          <w:szCs w:val="22"/>
        </w:rPr>
      </w:pPr>
    </w:p>
    <w:p w:rsidR="001763EE" w:rsidRDefault="00AA3DBD" w:rsidP="00AA3DBD">
      <w:pPr>
        <w:rPr>
          <w:rFonts w:eastAsia="Calibri"/>
          <w:b/>
          <w:bCs/>
          <w:color w:val="000000"/>
        </w:rPr>
      </w:pPr>
      <w:r w:rsidRPr="00751331">
        <w:rPr>
          <w:rFonts w:eastAsia="Calibri"/>
          <w:b/>
          <w:bCs/>
          <w:color w:val="000000"/>
        </w:rPr>
        <w:t>J5</w:t>
      </w:r>
      <w:r w:rsidR="002F1EDB">
        <w:rPr>
          <w:rFonts w:eastAsia="Calibri"/>
          <w:b/>
          <w:bCs/>
          <w:color w:val="000000"/>
        </w:rPr>
        <w:t xml:space="preserve">  </w:t>
      </w:r>
      <w:r w:rsidRPr="00751331">
        <w:rPr>
          <w:rFonts w:eastAsia="Calibri"/>
          <w:b/>
          <w:bCs/>
          <w:color w:val="000000"/>
        </w:rPr>
        <w:t xml:space="preserve"> The LAST TIME you stopped smoking</w:t>
      </w:r>
      <w:r w:rsidR="001763EE">
        <w:rPr>
          <w:rFonts w:eastAsia="Calibri"/>
          <w:b/>
          <w:bCs/>
          <w:color w:val="000000"/>
        </w:rPr>
        <w:t xml:space="preserve"> </w:t>
      </w:r>
      <w:r w:rsidRPr="00751331">
        <w:rPr>
          <w:rFonts w:eastAsia="Calibri"/>
          <w:b/>
          <w:bCs/>
          <w:color w:val="000000"/>
        </w:rPr>
        <w:t>/</w:t>
      </w:r>
      <w:r w:rsidR="001763EE">
        <w:rPr>
          <w:rFonts w:eastAsia="Calibri"/>
          <w:b/>
          <w:bCs/>
          <w:color w:val="000000"/>
        </w:rPr>
        <w:t>/ using [fill entry same as for J4 fill</w:t>
      </w:r>
      <w:r w:rsidR="002F1EDB">
        <w:rPr>
          <w:rFonts w:eastAsia="Calibri"/>
          <w:b/>
          <w:bCs/>
          <w:color w:val="000000"/>
        </w:rPr>
        <w:t xml:space="preserve">—cigars / </w:t>
      </w:r>
    </w:p>
    <w:p w:rsidR="001763EE" w:rsidRDefault="001763EE" w:rsidP="00AA3DBD">
      <w:pPr>
        <w:rPr>
          <w:rFonts w:eastAsia="Calibri"/>
          <w:b/>
          <w:bCs/>
          <w:color w:val="000000"/>
        </w:rPr>
      </w:pPr>
      <w:r>
        <w:rPr>
          <w:rFonts w:eastAsia="Calibri"/>
          <w:b/>
          <w:bCs/>
          <w:color w:val="000000"/>
        </w:rPr>
        <w:tab/>
      </w:r>
      <w:r w:rsidR="002F1EDB">
        <w:rPr>
          <w:rFonts w:eastAsia="Calibri"/>
          <w:b/>
          <w:bCs/>
          <w:color w:val="000000"/>
        </w:rPr>
        <w:t>pipes /</w:t>
      </w:r>
      <w:r>
        <w:rPr>
          <w:rFonts w:eastAsia="Calibri"/>
          <w:b/>
          <w:bCs/>
          <w:color w:val="000000"/>
        </w:rPr>
        <w:t>/ smokeless tobacco</w:t>
      </w:r>
      <w:r w:rsidR="00AA3DBD" w:rsidRPr="00751331">
        <w:rPr>
          <w:rFonts w:eastAsia="Calibri"/>
          <w:b/>
          <w:bCs/>
          <w:color w:val="000000"/>
        </w:rPr>
        <w:t>] in the Past 12 Months BECAUSE YOU WERE TRYING</w:t>
      </w:r>
    </w:p>
    <w:p w:rsidR="00AA3DBD" w:rsidRPr="00751331" w:rsidRDefault="00AA3DBD" w:rsidP="001763EE">
      <w:pPr>
        <w:ind w:firstLine="720"/>
        <w:rPr>
          <w:rFonts w:eastAsia="Calibri"/>
          <w:color w:val="000000"/>
          <w:sz w:val="22"/>
          <w:szCs w:val="22"/>
        </w:rPr>
      </w:pPr>
      <w:r w:rsidRPr="00751331">
        <w:rPr>
          <w:rFonts w:eastAsia="Calibri"/>
          <w:b/>
          <w:bCs/>
          <w:color w:val="000000"/>
        </w:rPr>
        <w:t xml:space="preserve"> TO QUIT, how long did you stop for?</w:t>
      </w:r>
    </w:p>
    <w:p w:rsidR="00AA3DBD" w:rsidRPr="00751331" w:rsidRDefault="00AA3DBD" w:rsidP="00AA3DBD">
      <w:pPr>
        <w:rPr>
          <w:rFonts w:eastAsia="Calibri"/>
          <w:color w:val="000000"/>
          <w:sz w:val="22"/>
          <w:szCs w:val="22"/>
        </w:rPr>
      </w:pPr>
    </w:p>
    <w:p w:rsidR="00AA3DBD" w:rsidRPr="00751331" w:rsidRDefault="00AA3DBD" w:rsidP="00AA3DBD">
      <w:pPr>
        <w:rPr>
          <w:rFonts w:eastAsia="Calibri"/>
          <w:color w:val="000000"/>
          <w:sz w:val="22"/>
          <w:szCs w:val="22"/>
        </w:rPr>
      </w:pPr>
      <w:r w:rsidRPr="00751331">
        <w:rPr>
          <w:rFonts w:eastAsia="Calibri"/>
          <w:b/>
          <w:bCs/>
          <w:color w:val="000000"/>
        </w:rPr>
        <w:t>J5</w:t>
      </w:r>
      <w:r w:rsidR="002B2827" w:rsidRPr="00751331">
        <w:rPr>
          <w:rFonts w:eastAsia="Calibri"/>
          <w:b/>
          <w:bCs/>
          <w:color w:val="000000"/>
        </w:rPr>
        <w:t>num</w:t>
      </w:r>
      <w:r w:rsidRPr="00751331">
        <w:rPr>
          <w:rFonts w:eastAsia="Calibri"/>
          <w:b/>
          <w:bCs/>
          <w:color w:val="000000"/>
        </w:rPr>
        <w:t xml:space="preserve"> </w:t>
      </w:r>
      <w:r w:rsidR="002F1EDB">
        <w:rPr>
          <w:rFonts w:eastAsia="Calibri"/>
          <w:b/>
          <w:bCs/>
          <w:color w:val="000000"/>
        </w:rPr>
        <w:t xml:space="preserve">  </w:t>
      </w:r>
      <w:r w:rsidRPr="00751331">
        <w:rPr>
          <w:rFonts w:eastAsia="Calibri"/>
          <w:b/>
          <w:bCs/>
          <w:color w:val="000000"/>
        </w:rPr>
        <w:t>ENTER NUMBER (1 - 99)</w:t>
      </w:r>
    </w:p>
    <w:p w:rsidR="00AA3DBD" w:rsidRPr="00751331" w:rsidRDefault="00AA3DBD" w:rsidP="00AA3DBD">
      <w:pPr>
        <w:rPr>
          <w:rFonts w:eastAsia="Calibri"/>
          <w:color w:val="000000"/>
          <w:sz w:val="22"/>
          <w:szCs w:val="22"/>
        </w:rPr>
      </w:pPr>
    </w:p>
    <w:p w:rsidR="00AA3DBD" w:rsidRPr="00751331" w:rsidRDefault="00AA3DBD" w:rsidP="00AA3DBD">
      <w:pPr>
        <w:rPr>
          <w:rFonts w:eastAsia="Calibri"/>
          <w:color w:val="000000"/>
          <w:sz w:val="22"/>
          <w:szCs w:val="22"/>
        </w:rPr>
      </w:pPr>
      <w:r w:rsidRPr="00751331">
        <w:rPr>
          <w:rFonts w:eastAsia="Calibri"/>
          <w:b/>
          <w:bCs/>
          <w:color w:val="000000"/>
        </w:rPr>
        <w:t>|__|__|</w:t>
      </w:r>
    </w:p>
    <w:p w:rsidR="00AA3DBD" w:rsidRPr="00751331" w:rsidRDefault="00AA3DBD" w:rsidP="00AA3DBD">
      <w:pPr>
        <w:rPr>
          <w:rFonts w:eastAsia="Calibri"/>
          <w:color w:val="000000"/>
          <w:sz w:val="22"/>
          <w:szCs w:val="22"/>
        </w:rPr>
      </w:pPr>
    </w:p>
    <w:p w:rsidR="00AA3DBD" w:rsidRPr="00751331" w:rsidRDefault="00AA3DBD" w:rsidP="00AA3DBD">
      <w:pPr>
        <w:rPr>
          <w:rFonts w:eastAsia="Calibri"/>
          <w:color w:val="000000"/>
          <w:sz w:val="22"/>
          <w:szCs w:val="22"/>
        </w:rPr>
      </w:pPr>
      <w:r w:rsidRPr="00751331">
        <w:rPr>
          <w:rFonts w:eastAsia="Calibri"/>
          <w:b/>
          <w:bCs/>
          <w:color w:val="000000"/>
        </w:rPr>
        <w:t>J5</w:t>
      </w:r>
      <w:r w:rsidR="002B2827" w:rsidRPr="00751331">
        <w:rPr>
          <w:rFonts w:eastAsia="Calibri"/>
          <w:b/>
          <w:bCs/>
          <w:color w:val="000000"/>
        </w:rPr>
        <w:t>unt</w:t>
      </w:r>
      <w:r w:rsidRPr="00751331">
        <w:rPr>
          <w:rFonts w:eastAsia="Calibri"/>
          <w:b/>
          <w:bCs/>
          <w:color w:val="000000"/>
        </w:rPr>
        <w:t xml:space="preserve"> ENTER UNIT REPORTED</w:t>
      </w:r>
    </w:p>
    <w:p w:rsidR="00AA3DBD" w:rsidRPr="00751331" w:rsidRDefault="00AA3DBD" w:rsidP="00AA3DBD">
      <w:pPr>
        <w:rPr>
          <w:rFonts w:eastAsia="Calibri"/>
          <w:color w:val="000000"/>
          <w:sz w:val="22"/>
          <w:szCs w:val="22"/>
        </w:rPr>
      </w:pPr>
    </w:p>
    <w:p w:rsidR="00AA3DBD" w:rsidRPr="00751331" w:rsidRDefault="00AA3DBD" w:rsidP="00AA3DBD">
      <w:pPr>
        <w:rPr>
          <w:rFonts w:eastAsia="Calibri"/>
          <w:color w:val="000000"/>
          <w:sz w:val="22"/>
          <w:szCs w:val="22"/>
        </w:rPr>
      </w:pPr>
      <w:r w:rsidRPr="00751331">
        <w:rPr>
          <w:rFonts w:eastAsia="Calibri"/>
          <w:bCs/>
          <w:color w:val="000000"/>
        </w:rPr>
        <w:t>(1) Days</w:t>
      </w:r>
    </w:p>
    <w:p w:rsidR="00AA3DBD" w:rsidRPr="00751331" w:rsidRDefault="00AA3DBD" w:rsidP="00AA3DBD">
      <w:pPr>
        <w:rPr>
          <w:rFonts w:eastAsia="Calibri"/>
          <w:color w:val="000000"/>
          <w:sz w:val="22"/>
          <w:szCs w:val="22"/>
        </w:rPr>
      </w:pPr>
      <w:r w:rsidRPr="00751331">
        <w:rPr>
          <w:rFonts w:eastAsia="Calibri"/>
          <w:bCs/>
          <w:color w:val="000000"/>
        </w:rPr>
        <w:t xml:space="preserve">(2) Weeks </w:t>
      </w:r>
    </w:p>
    <w:p w:rsidR="00AA3DBD" w:rsidRPr="00751331" w:rsidRDefault="00AA3DBD" w:rsidP="00AA3DBD">
      <w:pPr>
        <w:rPr>
          <w:rFonts w:eastAsia="Calibri"/>
          <w:color w:val="000000"/>
          <w:sz w:val="22"/>
          <w:szCs w:val="22"/>
        </w:rPr>
      </w:pPr>
      <w:r w:rsidRPr="00751331">
        <w:rPr>
          <w:rFonts w:eastAsia="Calibri"/>
          <w:bCs/>
          <w:color w:val="000000"/>
        </w:rPr>
        <w:t>(3) Months</w:t>
      </w:r>
    </w:p>
    <w:p w:rsidR="00AA3DBD" w:rsidRPr="00751331" w:rsidRDefault="00AA3DBD" w:rsidP="00AA3DBD">
      <w:pPr>
        <w:rPr>
          <w:rFonts w:eastAsia="Calibri"/>
          <w:color w:val="000000"/>
          <w:sz w:val="22"/>
          <w:szCs w:val="22"/>
        </w:rPr>
      </w:pPr>
    </w:p>
    <w:p w:rsidR="00AA3DBD" w:rsidRPr="00751331" w:rsidRDefault="00AA3DBD" w:rsidP="001763EE">
      <w:pPr>
        <w:ind w:left="720" w:hanging="720"/>
        <w:rPr>
          <w:rFonts w:eastAsia="Calibri"/>
          <w:color w:val="000000"/>
          <w:sz w:val="22"/>
          <w:szCs w:val="22"/>
        </w:rPr>
      </w:pPr>
      <w:r w:rsidRPr="00751331">
        <w:rPr>
          <w:rFonts w:eastAsia="Calibri"/>
          <w:b/>
          <w:bCs/>
          <w:color w:val="000000"/>
        </w:rPr>
        <w:t>|__|</w:t>
      </w:r>
      <w:r w:rsidRPr="00751331">
        <w:rPr>
          <w:rFonts w:eastAsia="Calibri"/>
          <w:b/>
          <w:bCs/>
          <w:color w:val="000000"/>
        </w:rPr>
        <w:tab/>
        <w:t>IF (J5</w:t>
      </w:r>
      <w:r w:rsidR="002B2827" w:rsidRPr="00751331">
        <w:rPr>
          <w:rFonts w:eastAsia="Calibri"/>
          <w:b/>
          <w:bCs/>
          <w:color w:val="000000"/>
        </w:rPr>
        <w:t>unt</w:t>
      </w:r>
      <w:r w:rsidRPr="00751331">
        <w:rPr>
          <w:rFonts w:eastAsia="Calibri"/>
          <w:b/>
          <w:bCs/>
          <w:color w:val="000000"/>
        </w:rPr>
        <w:t xml:space="preserve"> = 2 </w:t>
      </w:r>
      <w:r w:rsidRPr="00751331">
        <w:rPr>
          <w:rFonts w:eastAsia="Calibri"/>
          <w:b/>
          <w:bCs/>
          <w:color w:val="000000"/>
          <w:u w:val="single"/>
        </w:rPr>
        <w:t>AND</w:t>
      </w:r>
      <w:r w:rsidRPr="00751331">
        <w:rPr>
          <w:rFonts w:eastAsia="Calibri"/>
          <w:b/>
          <w:bCs/>
          <w:color w:val="000000"/>
        </w:rPr>
        <w:t xml:space="preserve"> J5</w:t>
      </w:r>
      <w:r w:rsidR="002B2827" w:rsidRPr="00751331">
        <w:rPr>
          <w:rFonts w:eastAsia="Calibri"/>
          <w:b/>
          <w:bCs/>
          <w:color w:val="000000"/>
        </w:rPr>
        <w:t>num</w:t>
      </w:r>
      <w:r w:rsidRPr="00751331">
        <w:rPr>
          <w:rFonts w:eastAsia="Calibri"/>
          <w:b/>
          <w:bCs/>
          <w:color w:val="000000"/>
        </w:rPr>
        <w:t xml:space="preserve"> &gt;18) OR (J5</w:t>
      </w:r>
      <w:r w:rsidR="002B2827" w:rsidRPr="00751331">
        <w:rPr>
          <w:rFonts w:eastAsia="Calibri"/>
          <w:b/>
          <w:bCs/>
          <w:color w:val="000000"/>
        </w:rPr>
        <w:t>num</w:t>
      </w:r>
      <w:r w:rsidRPr="00751331">
        <w:rPr>
          <w:rFonts w:eastAsia="Calibri"/>
          <w:b/>
          <w:bCs/>
          <w:color w:val="000000"/>
        </w:rPr>
        <w:t xml:space="preserve"> &gt;12 AND J5</w:t>
      </w:r>
      <w:r w:rsidR="002B2827" w:rsidRPr="00751331">
        <w:rPr>
          <w:rFonts w:eastAsia="Calibri"/>
          <w:b/>
          <w:bCs/>
          <w:color w:val="000000"/>
        </w:rPr>
        <w:t>unt</w:t>
      </w:r>
      <w:r w:rsidRPr="00751331">
        <w:rPr>
          <w:rFonts w:eastAsia="Calibri"/>
          <w:b/>
          <w:bCs/>
          <w:color w:val="000000"/>
        </w:rPr>
        <w:t xml:space="preserve"> = 3) </w:t>
      </w:r>
      <w:r w:rsidR="001763EE">
        <w:rPr>
          <w:rFonts w:eastAsia="Calibri"/>
          <w:b/>
          <w:bCs/>
          <w:color w:val="000000"/>
        </w:rPr>
        <w:t xml:space="preserve"> </w:t>
      </w:r>
      <w:r w:rsidR="001763EE" w:rsidRPr="00751331">
        <w:rPr>
          <w:rFonts w:eastAsia="Calibri"/>
          <w:color w:val="000000"/>
          <w:sz w:val="22"/>
          <w:szCs w:val="22"/>
        </w:rPr>
        <w:sym w:font="Wingdings" w:char="00E8"/>
      </w:r>
      <w:r w:rsidR="001763EE" w:rsidRPr="00751331">
        <w:rPr>
          <w:rFonts w:eastAsia="Calibri"/>
          <w:color w:val="000000"/>
          <w:sz w:val="22"/>
          <w:szCs w:val="22"/>
        </w:rPr>
        <w:t xml:space="preserve"> </w:t>
      </w:r>
      <w:r w:rsidRPr="00751331">
        <w:rPr>
          <w:rFonts w:eastAsia="Calibri"/>
          <w:b/>
          <w:bCs/>
          <w:color w:val="000000"/>
        </w:rPr>
        <w:t>GO TO J5</w:t>
      </w:r>
      <w:r w:rsidR="007169BE" w:rsidRPr="00751331">
        <w:rPr>
          <w:rFonts w:eastAsia="Calibri"/>
          <w:b/>
          <w:bCs/>
          <w:color w:val="000000"/>
        </w:rPr>
        <w:t>v</w:t>
      </w:r>
      <w:r w:rsidRPr="00751331">
        <w:rPr>
          <w:rFonts w:eastAsia="Calibri"/>
          <w:b/>
          <w:bCs/>
          <w:color w:val="000000"/>
        </w:rPr>
        <w:t xml:space="preserve">; D or R </w:t>
      </w:r>
      <w:r w:rsidR="001763EE" w:rsidRPr="00751331">
        <w:rPr>
          <w:rFonts w:eastAsia="Calibri"/>
          <w:color w:val="000000"/>
          <w:sz w:val="22"/>
          <w:szCs w:val="22"/>
        </w:rPr>
        <w:sym w:font="Wingdings" w:char="00E8"/>
      </w:r>
      <w:r w:rsidR="001763EE" w:rsidRPr="00751331">
        <w:rPr>
          <w:rFonts w:eastAsia="Calibri"/>
          <w:color w:val="000000"/>
          <w:sz w:val="22"/>
          <w:szCs w:val="22"/>
        </w:rPr>
        <w:t xml:space="preserve"> </w:t>
      </w:r>
      <w:r w:rsidR="001763EE">
        <w:rPr>
          <w:rFonts w:eastAsia="Calibri"/>
          <w:b/>
          <w:bCs/>
          <w:color w:val="000000"/>
        </w:rPr>
        <w:t>GO TO J7a; ELSE</w:t>
      </w:r>
      <w:r w:rsidRPr="00751331">
        <w:rPr>
          <w:rFonts w:eastAsia="Calibri"/>
          <w:b/>
          <w:bCs/>
          <w:color w:val="000000"/>
        </w:rPr>
        <w:t xml:space="preserve"> </w:t>
      </w:r>
      <w:r w:rsidR="001763EE" w:rsidRPr="00751331">
        <w:rPr>
          <w:rFonts w:eastAsia="Calibri"/>
          <w:color w:val="000000"/>
          <w:sz w:val="22"/>
          <w:szCs w:val="22"/>
        </w:rPr>
        <w:sym w:font="Wingdings" w:char="00E8"/>
      </w:r>
      <w:r w:rsidR="001763EE" w:rsidRPr="00751331">
        <w:rPr>
          <w:rFonts w:eastAsia="Calibri"/>
          <w:color w:val="000000"/>
          <w:sz w:val="22"/>
          <w:szCs w:val="22"/>
        </w:rPr>
        <w:t xml:space="preserve"> </w:t>
      </w:r>
      <w:r w:rsidRPr="00751331">
        <w:rPr>
          <w:rFonts w:eastAsia="Calibri"/>
          <w:b/>
          <w:bCs/>
          <w:color w:val="000000"/>
        </w:rPr>
        <w:t>GO TO J6a</w:t>
      </w:r>
    </w:p>
    <w:p w:rsidR="00AA3DBD" w:rsidRPr="00751331" w:rsidRDefault="00AA3DBD" w:rsidP="00AA3DBD">
      <w:pPr>
        <w:rPr>
          <w:rFonts w:ascii="Calibri" w:eastAsia="Calibri" w:hAnsi="Calibri"/>
          <w:color w:val="000000"/>
          <w:sz w:val="22"/>
          <w:szCs w:val="22"/>
        </w:rPr>
      </w:pPr>
    </w:p>
    <w:p w:rsidR="00AA3DBD" w:rsidRPr="001763EE" w:rsidRDefault="00AA3DBD" w:rsidP="006C3C10">
      <w:pPr>
        <w:ind w:left="720" w:hanging="720"/>
        <w:rPr>
          <w:rFonts w:eastAsia="Calibri"/>
          <w:color w:val="000000"/>
          <w:sz w:val="22"/>
          <w:szCs w:val="22"/>
        </w:rPr>
      </w:pPr>
      <w:r w:rsidRPr="001763EE">
        <w:rPr>
          <w:rFonts w:eastAsia="Calibri"/>
          <w:b/>
          <w:bCs/>
          <w:color w:val="000000"/>
        </w:rPr>
        <w:t>J5v</w:t>
      </w:r>
      <w:r w:rsidRPr="001763EE">
        <w:rPr>
          <w:rFonts w:eastAsia="Calibri"/>
          <w:b/>
          <w:bCs/>
          <w:color w:val="000000"/>
        </w:rPr>
        <w:tab/>
        <w:t>I have recorded that the LAST TIME you stopped smoking/</w:t>
      </w:r>
      <w:r w:rsidR="006C3C10">
        <w:rPr>
          <w:rFonts w:eastAsia="Calibri"/>
          <w:b/>
          <w:bCs/>
          <w:color w:val="000000"/>
        </w:rPr>
        <w:t>/</w:t>
      </w:r>
      <w:r w:rsidRPr="001763EE">
        <w:rPr>
          <w:rFonts w:eastAsia="Calibri"/>
          <w:b/>
          <w:bCs/>
          <w:color w:val="000000"/>
        </w:rPr>
        <w:t>using [</w:t>
      </w:r>
      <w:r w:rsidRPr="006C3C10">
        <w:rPr>
          <w:rFonts w:eastAsia="Calibri"/>
          <w:b/>
          <w:bCs/>
          <w:color w:val="000000"/>
        </w:rPr>
        <w:t xml:space="preserve">fill entry </w:t>
      </w:r>
      <w:r w:rsidR="006C3C10" w:rsidRPr="006C3C10">
        <w:rPr>
          <w:rFonts w:eastAsia="Calibri"/>
          <w:b/>
          <w:bCs/>
          <w:color w:val="000000"/>
        </w:rPr>
        <w:t>same as J4</w:t>
      </w:r>
      <w:r w:rsidR="006C3C10">
        <w:rPr>
          <w:rFonts w:eastAsia="Calibri"/>
          <w:b/>
          <w:bCs/>
          <w:color w:val="000000"/>
        </w:rPr>
        <w:t xml:space="preserve"> fill</w:t>
      </w:r>
      <w:r w:rsidR="006C3C10" w:rsidRPr="006C3C10">
        <w:rPr>
          <w:rFonts w:eastAsia="Calibri"/>
          <w:b/>
          <w:bCs/>
          <w:color w:val="000000"/>
        </w:rPr>
        <w:t>--</w:t>
      </w:r>
      <w:r w:rsidR="00F5796A" w:rsidRPr="001763EE">
        <w:rPr>
          <w:rFonts w:eastAsia="Calibri"/>
          <w:b/>
          <w:bCs/>
          <w:color w:val="000000"/>
        </w:rPr>
        <w:t xml:space="preserve">  cigars/ pipes/</w:t>
      </w:r>
      <w:r w:rsidR="006C3C10">
        <w:rPr>
          <w:rFonts w:eastAsia="Calibri"/>
          <w:b/>
          <w:bCs/>
          <w:color w:val="000000"/>
        </w:rPr>
        <w:t>/</w:t>
      </w:r>
      <w:r w:rsidR="00F5796A" w:rsidRPr="001763EE">
        <w:rPr>
          <w:rFonts w:eastAsia="Calibri"/>
          <w:b/>
          <w:bCs/>
          <w:color w:val="000000"/>
        </w:rPr>
        <w:t xml:space="preserve"> smokeless</w:t>
      </w:r>
      <w:r w:rsidR="006C3C10">
        <w:rPr>
          <w:rFonts w:eastAsia="Calibri"/>
          <w:b/>
          <w:bCs/>
          <w:color w:val="000000"/>
        </w:rPr>
        <w:t xml:space="preserve"> tobacco</w:t>
      </w:r>
      <w:r w:rsidR="00F5796A" w:rsidRPr="001763EE">
        <w:rPr>
          <w:rFonts w:eastAsia="Calibri"/>
          <w:b/>
          <w:bCs/>
          <w:color w:val="000000"/>
        </w:rPr>
        <w:t>]</w:t>
      </w:r>
      <w:r w:rsidRPr="001763EE">
        <w:rPr>
          <w:rFonts w:eastAsia="Calibri"/>
          <w:b/>
          <w:bCs/>
          <w:color w:val="000000"/>
        </w:rPr>
        <w:t xml:space="preserve"> in the past 12 months because you were TRYING to quit was [fill entry J5</w:t>
      </w:r>
      <w:r w:rsidR="002B2827" w:rsidRPr="001763EE">
        <w:rPr>
          <w:rFonts w:eastAsia="Calibri"/>
          <w:b/>
          <w:bCs/>
          <w:color w:val="000000"/>
        </w:rPr>
        <w:t>num</w:t>
      </w:r>
      <w:r w:rsidRPr="001763EE">
        <w:rPr>
          <w:rFonts w:eastAsia="Calibri"/>
          <w:b/>
          <w:bCs/>
          <w:color w:val="000000"/>
        </w:rPr>
        <w:t>/J5</w:t>
      </w:r>
      <w:r w:rsidR="002B2827" w:rsidRPr="001763EE">
        <w:rPr>
          <w:rFonts w:eastAsia="Calibri"/>
          <w:b/>
          <w:bCs/>
          <w:color w:val="000000"/>
        </w:rPr>
        <w:t>unt</w:t>
      </w:r>
      <w:r w:rsidRPr="001763EE">
        <w:rPr>
          <w:rFonts w:eastAsia="Calibri"/>
          <w:b/>
          <w:bCs/>
          <w:color w:val="000000"/>
        </w:rPr>
        <w:t>]?  Is that correct?</w:t>
      </w:r>
    </w:p>
    <w:p w:rsidR="00AA3DBD" w:rsidRPr="001763EE" w:rsidRDefault="00AA3DBD" w:rsidP="00AA3DBD">
      <w:pPr>
        <w:rPr>
          <w:rFonts w:eastAsia="Calibri"/>
          <w:color w:val="000000"/>
          <w:sz w:val="22"/>
          <w:szCs w:val="22"/>
        </w:rPr>
      </w:pPr>
    </w:p>
    <w:p w:rsidR="00AA3DBD" w:rsidRPr="001763EE" w:rsidRDefault="00A92C2F" w:rsidP="00A92C2F">
      <w:pPr>
        <w:rPr>
          <w:rFonts w:eastAsia="Calibri"/>
          <w:color w:val="000000"/>
          <w:sz w:val="22"/>
          <w:szCs w:val="22"/>
        </w:rPr>
      </w:pPr>
      <w:r>
        <w:rPr>
          <w:rFonts w:eastAsia="Calibri"/>
          <w:bCs/>
          <w:color w:val="000000"/>
        </w:rPr>
        <w:tab/>
      </w:r>
      <w:r w:rsidR="00AA3DBD" w:rsidRPr="001763EE">
        <w:rPr>
          <w:rFonts w:eastAsia="Calibri"/>
          <w:bCs/>
          <w:color w:val="000000"/>
        </w:rPr>
        <w:t>(1)  Yes</w:t>
      </w:r>
    </w:p>
    <w:p w:rsidR="00AA3DBD" w:rsidRPr="001763EE" w:rsidRDefault="00A92C2F" w:rsidP="00A92C2F">
      <w:pPr>
        <w:rPr>
          <w:rFonts w:eastAsia="Calibri"/>
          <w:color w:val="000000"/>
          <w:sz w:val="22"/>
          <w:szCs w:val="22"/>
        </w:rPr>
      </w:pPr>
      <w:r>
        <w:rPr>
          <w:rFonts w:eastAsia="Calibri"/>
          <w:bCs/>
          <w:color w:val="000000"/>
        </w:rPr>
        <w:tab/>
      </w:r>
      <w:r w:rsidR="00AA3DBD" w:rsidRPr="001763EE">
        <w:rPr>
          <w:rFonts w:eastAsia="Calibri"/>
          <w:bCs/>
          <w:color w:val="000000"/>
        </w:rPr>
        <w:t>(2)  No</w:t>
      </w:r>
      <w:r w:rsidR="00AA3DBD" w:rsidRPr="001763EE">
        <w:rPr>
          <w:rFonts w:eastAsia="Calibri"/>
          <w:bCs/>
          <w:color w:val="000000"/>
        </w:rPr>
        <w:tab/>
      </w:r>
      <w:r w:rsidR="006C3C10" w:rsidRPr="00751331">
        <w:rPr>
          <w:rFonts w:eastAsia="Calibri"/>
          <w:color w:val="000000"/>
          <w:sz w:val="22"/>
          <w:szCs w:val="22"/>
        </w:rPr>
        <w:sym w:font="Wingdings" w:char="00E8"/>
      </w:r>
      <w:r w:rsidR="006C3C10" w:rsidRPr="00751331">
        <w:rPr>
          <w:rFonts w:eastAsia="Calibri"/>
          <w:color w:val="000000"/>
          <w:sz w:val="22"/>
          <w:szCs w:val="22"/>
        </w:rPr>
        <w:t xml:space="preserve"> </w:t>
      </w:r>
      <w:r w:rsidR="00AA3DBD" w:rsidRPr="001763EE">
        <w:rPr>
          <w:rFonts w:eastAsia="Calibri"/>
          <w:b/>
          <w:bCs/>
          <w:color w:val="000000"/>
        </w:rPr>
        <w:t xml:space="preserve">GO </w:t>
      </w:r>
      <w:proofErr w:type="gramStart"/>
      <w:r w:rsidR="00AA3DBD" w:rsidRPr="001763EE">
        <w:rPr>
          <w:rFonts w:eastAsia="Calibri"/>
          <w:b/>
          <w:bCs/>
          <w:color w:val="000000"/>
        </w:rPr>
        <w:t>TO  J5</w:t>
      </w:r>
      <w:r w:rsidR="002B2827" w:rsidRPr="001763EE">
        <w:rPr>
          <w:rFonts w:eastAsia="Calibri"/>
          <w:b/>
          <w:bCs/>
          <w:color w:val="000000"/>
        </w:rPr>
        <w:t>num</w:t>
      </w:r>
      <w:proofErr w:type="gramEnd"/>
      <w:r w:rsidR="00F5796A" w:rsidRPr="001763EE">
        <w:rPr>
          <w:rFonts w:eastAsia="Calibri"/>
          <w:b/>
          <w:bCs/>
          <w:color w:val="000000"/>
        </w:rPr>
        <w:t>/</w:t>
      </w:r>
      <w:proofErr w:type="spellStart"/>
      <w:r w:rsidR="00F5796A" w:rsidRPr="001763EE">
        <w:rPr>
          <w:rFonts w:eastAsia="Calibri"/>
          <w:b/>
          <w:bCs/>
          <w:color w:val="000000"/>
        </w:rPr>
        <w:t>Junt</w:t>
      </w:r>
      <w:proofErr w:type="spellEnd"/>
      <w:r w:rsidR="00F5796A" w:rsidRPr="001763EE">
        <w:rPr>
          <w:rFonts w:eastAsia="Calibri"/>
          <w:b/>
          <w:bCs/>
          <w:color w:val="000000"/>
        </w:rPr>
        <w:t xml:space="preserve"> TO CORRECT</w:t>
      </w:r>
    </w:p>
    <w:p w:rsidR="00AA3DBD" w:rsidRPr="001763EE" w:rsidRDefault="00AA3DBD" w:rsidP="00AA3DBD">
      <w:pPr>
        <w:rPr>
          <w:rFonts w:eastAsia="Calibri"/>
          <w:color w:val="000000"/>
          <w:sz w:val="22"/>
          <w:szCs w:val="22"/>
        </w:rPr>
      </w:pPr>
    </w:p>
    <w:p w:rsidR="00AA3DBD" w:rsidRPr="001763EE" w:rsidRDefault="00AA3DBD" w:rsidP="00AA3DBD">
      <w:pPr>
        <w:rPr>
          <w:rFonts w:eastAsia="Calibri"/>
          <w:color w:val="000000"/>
          <w:sz w:val="22"/>
          <w:szCs w:val="22"/>
        </w:rPr>
      </w:pPr>
      <w:r w:rsidRPr="001763EE">
        <w:rPr>
          <w:rFonts w:eastAsia="Calibri"/>
          <w:b/>
          <w:bCs/>
          <w:color w:val="000000"/>
        </w:rPr>
        <w:t>|__|</w:t>
      </w:r>
      <w:r w:rsidRPr="001763EE">
        <w:rPr>
          <w:rFonts w:eastAsia="Calibri"/>
          <w:b/>
          <w:bCs/>
          <w:color w:val="000000"/>
        </w:rPr>
        <w:tab/>
      </w:r>
    </w:p>
    <w:p w:rsidR="00AA3DBD" w:rsidRPr="001763EE" w:rsidRDefault="00AA3DBD" w:rsidP="00AA3DBD">
      <w:pPr>
        <w:rPr>
          <w:rFonts w:eastAsia="Calibri"/>
          <w:color w:val="000000"/>
          <w:sz w:val="22"/>
          <w:szCs w:val="22"/>
        </w:rPr>
      </w:pPr>
    </w:p>
    <w:p w:rsidR="00AA3DBD" w:rsidRPr="001763EE" w:rsidRDefault="00AA3DBD" w:rsidP="006C3C10">
      <w:pPr>
        <w:ind w:left="720" w:hanging="720"/>
        <w:rPr>
          <w:rFonts w:eastAsia="Calibri"/>
          <w:color w:val="000000"/>
          <w:sz w:val="22"/>
          <w:szCs w:val="22"/>
        </w:rPr>
      </w:pPr>
      <w:r w:rsidRPr="001763EE">
        <w:rPr>
          <w:rFonts w:eastAsia="Calibri"/>
          <w:b/>
          <w:bCs/>
          <w:color w:val="000000"/>
        </w:rPr>
        <w:t>J6a</w:t>
      </w:r>
      <w:r w:rsidRPr="001763EE">
        <w:rPr>
          <w:rFonts w:eastAsia="Calibri"/>
          <w:b/>
          <w:bCs/>
          <w:color w:val="000000"/>
        </w:rPr>
        <w:tab/>
        <w:t>Was [fill entry J5</w:t>
      </w:r>
      <w:r w:rsidR="00321203" w:rsidRPr="001763EE">
        <w:rPr>
          <w:rFonts w:eastAsia="Calibri"/>
          <w:b/>
          <w:bCs/>
          <w:color w:val="000000"/>
        </w:rPr>
        <w:t>num/</w:t>
      </w:r>
      <w:proofErr w:type="spellStart"/>
      <w:r w:rsidR="00321203" w:rsidRPr="001763EE">
        <w:rPr>
          <w:rFonts w:eastAsia="Calibri"/>
          <w:b/>
          <w:bCs/>
          <w:color w:val="000000"/>
        </w:rPr>
        <w:t>unt</w:t>
      </w:r>
      <w:proofErr w:type="spellEnd"/>
      <w:r w:rsidRPr="001763EE">
        <w:rPr>
          <w:rFonts w:eastAsia="Calibri"/>
          <w:b/>
          <w:bCs/>
          <w:color w:val="000000"/>
        </w:rPr>
        <w:t>] the LONGEST you went without smoking/</w:t>
      </w:r>
      <w:r w:rsidR="006C3C10">
        <w:rPr>
          <w:rFonts w:eastAsia="Calibri"/>
          <w:b/>
          <w:bCs/>
          <w:color w:val="000000"/>
        </w:rPr>
        <w:t>/</w:t>
      </w:r>
      <w:r w:rsidRPr="001763EE">
        <w:rPr>
          <w:rFonts w:eastAsia="Calibri"/>
          <w:b/>
          <w:bCs/>
          <w:color w:val="000000"/>
        </w:rPr>
        <w:t xml:space="preserve">using [fill entry </w:t>
      </w:r>
      <w:r w:rsidR="006C3C10">
        <w:rPr>
          <w:rFonts w:eastAsia="Calibri"/>
          <w:b/>
          <w:bCs/>
          <w:color w:val="000000"/>
        </w:rPr>
        <w:t>same as J4 fill</w:t>
      </w:r>
      <w:r w:rsidR="00321203" w:rsidRPr="001763EE">
        <w:rPr>
          <w:rFonts w:eastAsia="Calibri"/>
          <w:b/>
          <w:bCs/>
          <w:color w:val="000000"/>
        </w:rPr>
        <w:t>- cigars/ pipes</w:t>
      </w:r>
      <w:r w:rsidR="006C3C10">
        <w:rPr>
          <w:rFonts w:eastAsia="Calibri"/>
          <w:b/>
          <w:bCs/>
          <w:color w:val="000000"/>
        </w:rPr>
        <w:t>//</w:t>
      </w:r>
      <w:r w:rsidR="00321203" w:rsidRPr="001763EE">
        <w:rPr>
          <w:rFonts w:eastAsia="Calibri"/>
          <w:b/>
          <w:bCs/>
          <w:color w:val="000000"/>
        </w:rPr>
        <w:t xml:space="preserve"> smokeless tobacco</w:t>
      </w:r>
      <w:r w:rsidRPr="001763EE">
        <w:rPr>
          <w:rFonts w:eastAsia="Calibri"/>
          <w:b/>
          <w:bCs/>
          <w:color w:val="000000"/>
        </w:rPr>
        <w:t>] in the past 12 months?</w:t>
      </w:r>
    </w:p>
    <w:p w:rsidR="00AA3DBD" w:rsidRPr="001763EE" w:rsidRDefault="00AA3DBD" w:rsidP="00AA3DBD">
      <w:pPr>
        <w:rPr>
          <w:rFonts w:eastAsia="Calibri"/>
          <w:color w:val="000000"/>
          <w:sz w:val="22"/>
          <w:szCs w:val="22"/>
        </w:rPr>
      </w:pPr>
    </w:p>
    <w:p w:rsidR="00AA3DBD" w:rsidRPr="001763EE" w:rsidRDefault="00AA3DBD" w:rsidP="006C3C10">
      <w:pPr>
        <w:ind w:firstLine="720"/>
        <w:rPr>
          <w:rFonts w:eastAsia="Calibri"/>
          <w:color w:val="000000"/>
          <w:sz w:val="22"/>
          <w:szCs w:val="22"/>
        </w:rPr>
      </w:pPr>
      <w:r w:rsidRPr="001763EE">
        <w:rPr>
          <w:rFonts w:eastAsia="Calibri"/>
          <w:bCs/>
          <w:color w:val="000000"/>
        </w:rPr>
        <w:t xml:space="preserve">(1) Yes </w:t>
      </w:r>
      <w:r w:rsidR="006C3C10" w:rsidRPr="00751331">
        <w:rPr>
          <w:rFonts w:eastAsia="Calibri"/>
          <w:color w:val="000000"/>
          <w:sz w:val="22"/>
          <w:szCs w:val="22"/>
        </w:rPr>
        <w:sym w:font="Wingdings" w:char="00E8"/>
      </w:r>
      <w:r w:rsidR="006C3C10" w:rsidRPr="00751331">
        <w:rPr>
          <w:rFonts w:eastAsia="Calibri"/>
          <w:color w:val="000000"/>
          <w:sz w:val="22"/>
          <w:szCs w:val="22"/>
        </w:rPr>
        <w:t xml:space="preserve"> </w:t>
      </w:r>
      <w:r w:rsidRPr="001763EE">
        <w:rPr>
          <w:rFonts w:eastAsia="Calibri"/>
          <w:b/>
          <w:bCs/>
          <w:color w:val="000000"/>
        </w:rPr>
        <w:t>GO TO J7</w:t>
      </w:r>
      <w:r w:rsidR="00321203" w:rsidRPr="001763EE">
        <w:rPr>
          <w:rFonts w:eastAsia="Calibri"/>
          <w:b/>
          <w:bCs/>
          <w:color w:val="000000"/>
        </w:rPr>
        <w:t>a1</w:t>
      </w:r>
    </w:p>
    <w:p w:rsidR="00AA3DBD" w:rsidRPr="001763EE" w:rsidRDefault="00AA3DBD" w:rsidP="006C3C10">
      <w:pPr>
        <w:ind w:firstLine="720"/>
        <w:rPr>
          <w:rFonts w:eastAsia="Calibri"/>
          <w:color w:val="000000"/>
          <w:sz w:val="22"/>
          <w:szCs w:val="22"/>
        </w:rPr>
      </w:pPr>
      <w:r w:rsidRPr="001763EE">
        <w:rPr>
          <w:rFonts w:eastAsia="Calibri"/>
          <w:bCs/>
          <w:color w:val="000000"/>
        </w:rPr>
        <w:t>(2) No</w:t>
      </w:r>
    </w:p>
    <w:p w:rsidR="00AA3DBD" w:rsidRPr="00751331" w:rsidRDefault="00AA3DBD" w:rsidP="00AA3DBD">
      <w:pPr>
        <w:rPr>
          <w:rFonts w:ascii="Calibri" w:eastAsia="Calibri" w:hAnsi="Calibri"/>
          <w:color w:val="000000"/>
          <w:sz w:val="22"/>
          <w:szCs w:val="22"/>
        </w:rPr>
      </w:pPr>
      <w:r w:rsidRPr="00751331">
        <w:rPr>
          <w:rFonts w:ascii="Calibri" w:eastAsia="Calibri" w:hAnsi="Calibri"/>
          <w:b/>
          <w:bCs/>
          <w:color w:val="000000"/>
        </w:rPr>
        <w:t>|__|</w:t>
      </w:r>
    </w:p>
    <w:p w:rsidR="00AA3DBD" w:rsidRPr="00751331" w:rsidRDefault="00AA3DBD" w:rsidP="00AA3DBD">
      <w:pPr>
        <w:rPr>
          <w:rFonts w:ascii="Calibri" w:eastAsia="Calibri" w:hAnsi="Calibri"/>
          <w:color w:val="000000"/>
          <w:sz w:val="22"/>
          <w:szCs w:val="22"/>
        </w:rPr>
      </w:pPr>
    </w:p>
    <w:p w:rsidR="00AA3DBD" w:rsidRPr="00751331" w:rsidRDefault="00AA3DBD" w:rsidP="00AA3DBD">
      <w:pPr>
        <w:rPr>
          <w:rFonts w:ascii="Calibri" w:eastAsia="Calibri" w:hAnsi="Calibri"/>
          <w:color w:val="000000"/>
          <w:sz w:val="22"/>
          <w:szCs w:val="22"/>
        </w:rPr>
      </w:pPr>
    </w:p>
    <w:p w:rsidR="00AA3DBD" w:rsidRPr="006C3C10" w:rsidRDefault="00AA3DBD" w:rsidP="006C3C10">
      <w:pPr>
        <w:ind w:left="720" w:hanging="720"/>
        <w:rPr>
          <w:rFonts w:eastAsia="Calibri"/>
          <w:color w:val="000000"/>
          <w:sz w:val="22"/>
          <w:szCs w:val="22"/>
        </w:rPr>
      </w:pPr>
      <w:r w:rsidRPr="006C3C10">
        <w:rPr>
          <w:rFonts w:eastAsia="Calibri"/>
          <w:b/>
          <w:bCs/>
          <w:color w:val="000000"/>
        </w:rPr>
        <w:t xml:space="preserve">J 6b </w:t>
      </w:r>
      <w:r w:rsidR="006C3C10">
        <w:rPr>
          <w:rFonts w:eastAsia="Calibri"/>
          <w:b/>
          <w:bCs/>
          <w:color w:val="000000"/>
        </w:rPr>
        <w:tab/>
      </w:r>
      <w:r w:rsidRPr="006C3C10">
        <w:rPr>
          <w:rFonts w:eastAsia="Calibri"/>
          <w:b/>
          <w:bCs/>
          <w:color w:val="000000"/>
        </w:rPr>
        <w:t>During the past 12 MONTHS, what is the LONGEST length of time you stopped smoking/</w:t>
      </w:r>
      <w:r w:rsidR="006C3C10">
        <w:rPr>
          <w:rFonts w:eastAsia="Calibri"/>
          <w:b/>
          <w:bCs/>
          <w:color w:val="000000"/>
        </w:rPr>
        <w:t>/</w:t>
      </w:r>
      <w:r w:rsidRPr="006C3C10">
        <w:rPr>
          <w:rFonts w:eastAsia="Calibri"/>
          <w:b/>
          <w:bCs/>
          <w:color w:val="000000"/>
        </w:rPr>
        <w:t>using [</w:t>
      </w:r>
      <w:r w:rsidRPr="006C3C10">
        <w:rPr>
          <w:rFonts w:eastAsia="Calibri"/>
          <w:bCs/>
          <w:color w:val="000000"/>
        </w:rPr>
        <w:t xml:space="preserve">fill entry </w:t>
      </w:r>
      <w:r w:rsidR="006C3C10" w:rsidRPr="006C3C10">
        <w:rPr>
          <w:rFonts w:eastAsia="Calibri"/>
          <w:bCs/>
          <w:color w:val="000000"/>
        </w:rPr>
        <w:t>same as J4 fill</w:t>
      </w:r>
      <w:r w:rsidR="006C3C10" w:rsidRPr="006C3C10">
        <w:rPr>
          <w:rFonts w:eastAsia="Calibri"/>
          <w:b/>
          <w:bCs/>
          <w:color w:val="000000"/>
        </w:rPr>
        <w:t>--</w:t>
      </w:r>
      <w:r w:rsidR="00321203" w:rsidRPr="006C3C10">
        <w:rPr>
          <w:rFonts w:eastAsia="Calibri"/>
          <w:b/>
          <w:bCs/>
          <w:color w:val="000000"/>
        </w:rPr>
        <w:t xml:space="preserve"> cigars/ pipes/</w:t>
      </w:r>
      <w:r w:rsidR="006C3C10">
        <w:rPr>
          <w:rFonts w:eastAsia="Calibri"/>
          <w:b/>
          <w:bCs/>
          <w:color w:val="000000"/>
        </w:rPr>
        <w:t>/</w:t>
      </w:r>
      <w:r w:rsidR="00321203" w:rsidRPr="006C3C10">
        <w:rPr>
          <w:rFonts w:eastAsia="Calibri"/>
          <w:b/>
          <w:bCs/>
          <w:color w:val="000000"/>
        </w:rPr>
        <w:t xml:space="preserve"> smokeless</w:t>
      </w:r>
      <w:r w:rsidR="006C3C10">
        <w:rPr>
          <w:rFonts w:eastAsia="Calibri"/>
          <w:b/>
          <w:bCs/>
          <w:color w:val="000000"/>
        </w:rPr>
        <w:t xml:space="preserve"> tobacco</w:t>
      </w:r>
      <w:r w:rsidRPr="006C3C10">
        <w:rPr>
          <w:rFonts w:eastAsia="Calibri"/>
          <w:b/>
          <w:bCs/>
          <w:color w:val="000000"/>
        </w:rPr>
        <w:t xml:space="preserve">] because </w:t>
      </w:r>
      <w:r w:rsidRPr="006C3C10">
        <w:rPr>
          <w:rFonts w:eastAsia="Calibri"/>
          <w:b/>
          <w:bCs/>
          <w:color w:val="000000"/>
        </w:rPr>
        <w:lastRenderedPageBreak/>
        <w:t>you were TRYING to quit?</w:t>
      </w:r>
    </w:p>
    <w:p w:rsidR="00AA3DBD" w:rsidRPr="006C3C10" w:rsidRDefault="00AA3DBD" w:rsidP="00AA3DBD">
      <w:pPr>
        <w:rPr>
          <w:rFonts w:eastAsia="Calibri"/>
          <w:color w:val="000000"/>
          <w:sz w:val="22"/>
          <w:szCs w:val="22"/>
        </w:rPr>
      </w:pPr>
    </w:p>
    <w:p w:rsidR="00AA3DBD" w:rsidRPr="006C3C10" w:rsidRDefault="00AA3DBD" w:rsidP="00AA3DBD">
      <w:pPr>
        <w:rPr>
          <w:rFonts w:eastAsia="Calibri"/>
          <w:color w:val="000000"/>
          <w:sz w:val="22"/>
          <w:szCs w:val="22"/>
        </w:rPr>
      </w:pPr>
      <w:r w:rsidRPr="006C3C10">
        <w:rPr>
          <w:rFonts w:eastAsia="Calibri"/>
          <w:b/>
          <w:bCs/>
          <w:color w:val="000000"/>
        </w:rPr>
        <w:t>J6b</w:t>
      </w:r>
      <w:r w:rsidR="002B2827" w:rsidRPr="006C3C10">
        <w:rPr>
          <w:rFonts w:eastAsia="Calibri"/>
          <w:b/>
          <w:bCs/>
          <w:color w:val="000000"/>
        </w:rPr>
        <w:t>num</w:t>
      </w:r>
      <w:r w:rsidRPr="006C3C10">
        <w:rPr>
          <w:rFonts w:eastAsia="Calibri"/>
          <w:b/>
          <w:bCs/>
          <w:color w:val="000000"/>
        </w:rPr>
        <w:t xml:space="preserve"> </w:t>
      </w:r>
      <w:r w:rsidRPr="006C3C10">
        <w:rPr>
          <w:rFonts w:eastAsia="Calibri"/>
          <w:bCs/>
          <w:color w:val="000000"/>
        </w:rPr>
        <w:t>ENTER NUMBER</w:t>
      </w:r>
      <w:r w:rsidRPr="006C3C10">
        <w:rPr>
          <w:rFonts w:eastAsia="Calibri"/>
          <w:b/>
          <w:bCs/>
          <w:color w:val="000000"/>
        </w:rPr>
        <w:t xml:space="preserve"> (1 </w:t>
      </w:r>
      <w:r w:rsidR="00E47FE4" w:rsidRPr="006C3C10">
        <w:rPr>
          <w:rFonts w:eastAsia="Calibri"/>
          <w:b/>
          <w:bCs/>
          <w:color w:val="000000"/>
        </w:rPr>
        <w:t>-96</w:t>
      </w:r>
      <w:r w:rsidRPr="006C3C10">
        <w:rPr>
          <w:rFonts w:eastAsia="Calibri"/>
          <w:b/>
          <w:bCs/>
          <w:color w:val="000000"/>
        </w:rPr>
        <w:t>)</w:t>
      </w:r>
    </w:p>
    <w:p w:rsidR="00AA3DBD" w:rsidRPr="006C3C10" w:rsidRDefault="00AA3DBD" w:rsidP="00AA3DBD">
      <w:pPr>
        <w:rPr>
          <w:rFonts w:eastAsia="Calibri"/>
          <w:color w:val="000000"/>
          <w:sz w:val="22"/>
          <w:szCs w:val="22"/>
        </w:rPr>
      </w:pPr>
    </w:p>
    <w:p w:rsidR="00AA3DBD" w:rsidRPr="006C3C10" w:rsidRDefault="00AA3DBD" w:rsidP="00AA3DBD">
      <w:pPr>
        <w:rPr>
          <w:rFonts w:eastAsia="Calibri"/>
          <w:color w:val="000000"/>
          <w:sz w:val="22"/>
          <w:szCs w:val="22"/>
        </w:rPr>
      </w:pPr>
      <w:r w:rsidRPr="006C3C10">
        <w:rPr>
          <w:rFonts w:eastAsia="Calibri"/>
          <w:b/>
          <w:bCs/>
          <w:color w:val="000000"/>
        </w:rPr>
        <w:t>|__|__|</w:t>
      </w:r>
    </w:p>
    <w:p w:rsidR="00AA3DBD" w:rsidRPr="006C3C10" w:rsidRDefault="00AA3DBD" w:rsidP="00AA3DBD">
      <w:pPr>
        <w:rPr>
          <w:rFonts w:eastAsia="Calibri"/>
          <w:b/>
          <w:bCs/>
          <w:color w:val="000000"/>
        </w:rPr>
      </w:pPr>
    </w:p>
    <w:p w:rsidR="00AA3DBD" w:rsidRPr="006C3C10" w:rsidRDefault="00AA3DBD" w:rsidP="00AA3DBD">
      <w:pPr>
        <w:rPr>
          <w:rFonts w:eastAsia="Calibri"/>
          <w:color w:val="000000"/>
          <w:sz w:val="22"/>
          <w:szCs w:val="22"/>
        </w:rPr>
      </w:pPr>
      <w:r w:rsidRPr="006C3C10">
        <w:rPr>
          <w:rFonts w:eastAsia="Calibri"/>
          <w:b/>
          <w:bCs/>
          <w:color w:val="000000"/>
        </w:rPr>
        <w:t>J6b</w:t>
      </w:r>
      <w:r w:rsidR="002B2827" w:rsidRPr="006C3C10">
        <w:rPr>
          <w:rFonts w:eastAsia="Calibri"/>
          <w:b/>
          <w:bCs/>
          <w:color w:val="000000"/>
        </w:rPr>
        <w:t>unt</w:t>
      </w:r>
      <w:r w:rsidRPr="006C3C10">
        <w:rPr>
          <w:rFonts w:eastAsia="Calibri"/>
          <w:b/>
          <w:bCs/>
          <w:color w:val="000000"/>
        </w:rPr>
        <w:t xml:space="preserve">  </w:t>
      </w:r>
      <w:r w:rsidRPr="006C3C10">
        <w:rPr>
          <w:rFonts w:eastAsia="Calibri"/>
          <w:bCs/>
          <w:color w:val="000000"/>
        </w:rPr>
        <w:t>ENTER</w:t>
      </w:r>
      <w:r w:rsidR="006C3C10">
        <w:rPr>
          <w:rFonts w:eastAsia="Calibri"/>
          <w:bCs/>
          <w:color w:val="000000"/>
        </w:rPr>
        <w:t xml:space="preserve"> </w:t>
      </w:r>
      <w:r w:rsidRPr="006C3C10">
        <w:rPr>
          <w:rFonts w:eastAsia="Calibri"/>
          <w:bCs/>
          <w:color w:val="000000"/>
        </w:rPr>
        <w:t>UNIT REPORTED</w:t>
      </w:r>
    </w:p>
    <w:p w:rsidR="00AA3DBD" w:rsidRPr="006C3C10" w:rsidRDefault="00AA3DBD" w:rsidP="00AA3DBD">
      <w:pPr>
        <w:rPr>
          <w:rFonts w:eastAsia="Calibri"/>
          <w:color w:val="000000"/>
          <w:sz w:val="22"/>
          <w:szCs w:val="22"/>
        </w:rPr>
      </w:pPr>
    </w:p>
    <w:p w:rsidR="00AA3DBD" w:rsidRPr="006C3C10" w:rsidRDefault="00AA3DBD" w:rsidP="00AA3DBD">
      <w:pPr>
        <w:rPr>
          <w:rFonts w:eastAsia="Calibri"/>
          <w:color w:val="000000"/>
          <w:sz w:val="22"/>
          <w:szCs w:val="22"/>
        </w:rPr>
      </w:pPr>
      <w:r w:rsidRPr="006C3C10">
        <w:rPr>
          <w:rFonts w:eastAsia="Calibri"/>
          <w:bCs/>
          <w:color w:val="000000"/>
        </w:rPr>
        <w:t>(1) Days</w:t>
      </w:r>
    </w:p>
    <w:p w:rsidR="00AA3DBD" w:rsidRPr="006C3C10" w:rsidRDefault="00AA3DBD" w:rsidP="00AA3DBD">
      <w:pPr>
        <w:rPr>
          <w:rFonts w:eastAsia="Calibri"/>
          <w:color w:val="000000"/>
          <w:sz w:val="22"/>
          <w:szCs w:val="22"/>
        </w:rPr>
      </w:pPr>
      <w:r w:rsidRPr="006C3C10">
        <w:rPr>
          <w:rFonts w:eastAsia="Calibri"/>
          <w:bCs/>
          <w:color w:val="000000"/>
        </w:rPr>
        <w:t xml:space="preserve">(2) Weeks </w:t>
      </w:r>
    </w:p>
    <w:p w:rsidR="00AA3DBD" w:rsidRPr="006C3C10" w:rsidRDefault="00AA3DBD" w:rsidP="00AA3DBD">
      <w:pPr>
        <w:rPr>
          <w:rFonts w:eastAsia="Calibri"/>
          <w:color w:val="000000"/>
          <w:sz w:val="22"/>
          <w:szCs w:val="22"/>
        </w:rPr>
      </w:pPr>
      <w:r w:rsidRPr="006C3C10">
        <w:rPr>
          <w:rFonts w:eastAsia="Calibri"/>
          <w:bCs/>
          <w:color w:val="000000"/>
        </w:rPr>
        <w:t>(3) Months</w:t>
      </w:r>
    </w:p>
    <w:p w:rsidR="00AA3DBD" w:rsidRPr="006C3C10" w:rsidRDefault="00AA3DBD" w:rsidP="00AA3DBD">
      <w:pPr>
        <w:rPr>
          <w:rFonts w:eastAsia="Calibri"/>
          <w:color w:val="000000"/>
          <w:sz w:val="22"/>
          <w:szCs w:val="22"/>
        </w:rPr>
      </w:pPr>
    </w:p>
    <w:p w:rsidR="00AA3DBD" w:rsidRPr="006C3C10" w:rsidRDefault="00AA3DBD" w:rsidP="006C3C10">
      <w:pPr>
        <w:ind w:left="720" w:hanging="720"/>
        <w:rPr>
          <w:rFonts w:eastAsia="Calibri"/>
          <w:color w:val="000000"/>
          <w:sz w:val="22"/>
          <w:szCs w:val="22"/>
        </w:rPr>
      </w:pPr>
      <w:r w:rsidRPr="006C3C10">
        <w:rPr>
          <w:rFonts w:eastAsia="Calibri"/>
          <w:b/>
          <w:bCs/>
          <w:color w:val="000000"/>
        </w:rPr>
        <w:t>|__|</w:t>
      </w:r>
      <w:r w:rsidRPr="006C3C10">
        <w:rPr>
          <w:rFonts w:eastAsia="Calibri"/>
          <w:b/>
          <w:bCs/>
          <w:color w:val="000000"/>
        </w:rPr>
        <w:tab/>
        <w:t>IF (J6</w:t>
      </w:r>
      <w:r w:rsidR="002B2827" w:rsidRPr="006C3C10">
        <w:rPr>
          <w:rFonts w:eastAsia="Calibri"/>
          <w:b/>
          <w:bCs/>
          <w:color w:val="000000"/>
        </w:rPr>
        <w:t>num</w:t>
      </w:r>
      <w:r w:rsidRPr="006C3C10">
        <w:rPr>
          <w:rFonts w:eastAsia="Calibri"/>
          <w:b/>
          <w:bCs/>
          <w:color w:val="000000"/>
        </w:rPr>
        <w:t xml:space="preserve"> &gt;18 AND J6b</w:t>
      </w:r>
      <w:r w:rsidR="002B2827" w:rsidRPr="006C3C10">
        <w:rPr>
          <w:rFonts w:eastAsia="Calibri"/>
          <w:b/>
          <w:bCs/>
          <w:color w:val="000000"/>
        </w:rPr>
        <w:t>unt</w:t>
      </w:r>
      <w:r w:rsidRPr="006C3C10">
        <w:rPr>
          <w:rFonts w:eastAsia="Calibri"/>
          <w:b/>
          <w:bCs/>
          <w:color w:val="000000"/>
        </w:rPr>
        <w:t xml:space="preserve"> = 2) OR (J6b</w:t>
      </w:r>
      <w:r w:rsidR="002B2827" w:rsidRPr="006C3C10">
        <w:rPr>
          <w:rFonts w:eastAsia="Calibri"/>
          <w:b/>
          <w:bCs/>
          <w:color w:val="000000"/>
        </w:rPr>
        <w:t>num</w:t>
      </w:r>
      <w:r w:rsidRPr="006C3C10">
        <w:rPr>
          <w:rFonts w:eastAsia="Calibri"/>
          <w:b/>
          <w:bCs/>
          <w:color w:val="000000"/>
        </w:rPr>
        <w:t xml:space="preserve"> &gt;12 AND J6b</w:t>
      </w:r>
      <w:r w:rsidR="002B2827" w:rsidRPr="006C3C10">
        <w:rPr>
          <w:rFonts w:eastAsia="Calibri"/>
          <w:b/>
          <w:bCs/>
          <w:color w:val="000000"/>
        </w:rPr>
        <w:t>unt</w:t>
      </w:r>
      <w:r w:rsidRPr="006C3C10">
        <w:rPr>
          <w:rFonts w:eastAsia="Calibri"/>
          <w:b/>
          <w:bCs/>
          <w:color w:val="000000"/>
        </w:rPr>
        <w:t xml:space="preserve"> = 3) </w:t>
      </w:r>
      <w:r w:rsidR="006C3C10" w:rsidRPr="00751331">
        <w:rPr>
          <w:rFonts w:eastAsia="Calibri"/>
          <w:color w:val="000000"/>
          <w:sz w:val="22"/>
          <w:szCs w:val="22"/>
        </w:rPr>
        <w:sym w:font="Wingdings" w:char="00E8"/>
      </w:r>
      <w:r w:rsidR="006C3C10" w:rsidRPr="00751331">
        <w:rPr>
          <w:rFonts w:eastAsia="Calibri"/>
          <w:color w:val="000000"/>
          <w:sz w:val="22"/>
          <w:szCs w:val="22"/>
        </w:rPr>
        <w:t xml:space="preserve"> </w:t>
      </w:r>
      <w:r w:rsidRPr="006C3C10">
        <w:rPr>
          <w:rFonts w:eastAsia="Calibri"/>
          <w:b/>
          <w:bCs/>
          <w:color w:val="000000"/>
        </w:rPr>
        <w:t>GO TO J6b</w:t>
      </w:r>
      <w:r w:rsidR="002B2827" w:rsidRPr="006C3C10">
        <w:rPr>
          <w:rFonts w:eastAsia="Calibri"/>
          <w:b/>
          <w:bCs/>
          <w:color w:val="000000"/>
        </w:rPr>
        <w:t>v</w:t>
      </w:r>
      <w:r w:rsidRPr="006C3C10">
        <w:rPr>
          <w:rFonts w:eastAsia="Calibri"/>
          <w:b/>
          <w:bCs/>
          <w:color w:val="000000"/>
        </w:rPr>
        <w:t xml:space="preserve">; ELSE </w:t>
      </w:r>
      <w:r w:rsidR="006C3C10" w:rsidRPr="00751331">
        <w:rPr>
          <w:rFonts w:eastAsia="Calibri"/>
          <w:color w:val="000000"/>
          <w:sz w:val="22"/>
          <w:szCs w:val="22"/>
        </w:rPr>
        <w:sym w:font="Wingdings" w:char="00E8"/>
      </w:r>
      <w:r w:rsidR="006C3C10" w:rsidRPr="00751331">
        <w:rPr>
          <w:rFonts w:eastAsia="Calibri"/>
          <w:color w:val="000000"/>
          <w:sz w:val="22"/>
          <w:szCs w:val="22"/>
        </w:rPr>
        <w:t xml:space="preserve"> </w:t>
      </w:r>
      <w:r w:rsidRPr="006C3C10">
        <w:rPr>
          <w:rFonts w:eastAsia="Calibri"/>
          <w:b/>
          <w:bCs/>
          <w:color w:val="000000"/>
        </w:rPr>
        <w:t>GO TO J7a1</w:t>
      </w:r>
    </w:p>
    <w:p w:rsidR="00AA3DBD" w:rsidRPr="006C3C10" w:rsidRDefault="00AA3DBD" w:rsidP="00AA3DBD">
      <w:pPr>
        <w:rPr>
          <w:rFonts w:eastAsia="Calibri"/>
          <w:color w:val="000000"/>
          <w:sz w:val="22"/>
          <w:szCs w:val="22"/>
        </w:rPr>
      </w:pPr>
    </w:p>
    <w:p w:rsidR="00AA3DBD" w:rsidRPr="006C3C10" w:rsidRDefault="00AA3DBD" w:rsidP="006C3C10">
      <w:pPr>
        <w:ind w:left="720" w:hanging="720"/>
        <w:rPr>
          <w:rFonts w:eastAsia="Calibri"/>
          <w:color w:val="000000"/>
          <w:sz w:val="22"/>
          <w:szCs w:val="22"/>
        </w:rPr>
      </w:pPr>
      <w:r w:rsidRPr="006C3C10">
        <w:rPr>
          <w:rFonts w:eastAsia="Calibri"/>
          <w:b/>
          <w:bCs/>
          <w:color w:val="000000"/>
        </w:rPr>
        <w:t>J6b</w:t>
      </w:r>
      <w:r w:rsidR="00D8434A" w:rsidRPr="006C3C10">
        <w:rPr>
          <w:rFonts w:eastAsia="Calibri"/>
          <w:b/>
          <w:bCs/>
          <w:color w:val="000000"/>
        </w:rPr>
        <w:t>v</w:t>
      </w:r>
      <w:r w:rsidRPr="006C3C10">
        <w:rPr>
          <w:rFonts w:eastAsia="Calibri"/>
          <w:b/>
          <w:bCs/>
          <w:color w:val="000000"/>
        </w:rPr>
        <w:tab/>
        <w:t>I have recorded that the LONGEST length of time you stopped smoking/</w:t>
      </w:r>
      <w:r w:rsidR="006C3C10">
        <w:rPr>
          <w:rFonts w:eastAsia="Calibri"/>
          <w:b/>
          <w:bCs/>
          <w:color w:val="000000"/>
        </w:rPr>
        <w:t>/</w:t>
      </w:r>
      <w:r w:rsidRPr="006C3C10">
        <w:rPr>
          <w:rFonts w:eastAsia="Calibri"/>
          <w:b/>
          <w:bCs/>
          <w:color w:val="000000"/>
        </w:rPr>
        <w:t>using [</w:t>
      </w:r>
      <w:r w:rsidRPr="006C3C10">
        <w:rPr>
          <w:rFonts w:eastAsia="Calibri"/>
          <w:bCs/>
          <w:color w:val="000000"/>
        </w:rPr>
        <w:t xml:space="preserve">fill entry </w:t>
      </w:r>
      <w:r w:rsidR="006C3C10" w:rsidRPr="006C3C10">
        <w:rPr>
          <w:rFonts w:eastAsia="Calibri"/>
          <w:bCs/>
          <w:color w:val="000000"/>
        </w:rPr>
        <w:t>same fill as J4</w:t>
      </w:r>
      <w:r w:rsidR="00321203" w:rsidRPr="006C3C10">
        <w:rPr>
          <w:rFonts w:eastAsia="Calibri"/>
          <w:b/>
          <w:bCs/>
          <w:color w:val="000000"/>
        </w:rPr>
        <w:t>—cigars/ pipes/</w:t>
      </w:r>
      <w:r w:rsidR="006C3C10">
        <w:rPr>
          <w:rFonts w:eastAsia="Calibri"/>
          <w:b/>
          <w:bCs/>
          <w:color w:val="000000"/>
        </w:rPr>
        <w:t>/</w:t>
      </w:r>
      <w:r w:rsidR="00321203" w:rsidRPr="006C3C10">
        <w:rPr>
          <w:rFonts w:eastAsia="Calibri"/>
          <w:b/>
          <w:bCs/>
          <w:color w:val="000000"/>
        </w:rPr>
        <w:t xml:space="preserve"> smokeless tobacco</w:t>
      </w:r>
      <w:r w:rsidRPr="006C3C10">
        <w:rPr>
          <w:rFonts w:eastAsia="Calibri"/>
          <w:b/>
          <w:bCs/>
          <w:color w:val="000000"/>
        </w:rPr>
        <w:t>] in the past 12 months because you were TRYING to quit was [</w:t>
      </w:r>
      <w:r w:rsidRPr="006C3C10">
        <w:rPr>
          <w:rFonts w:eastAsia="Calibri"/>
          <w:bCs/>
          <w:color w:val="000000"/>
        </w:rPr>
        <w:t>fill entry J6b</w:t>
      </w:r>
      <w:r w:rsidR="00B601A2" w:rsidRPr="006C3C10">
        <w:rPr>
          <w:rFonts w:eastAsia="Calibri"/>
          <w:bCs/>
          <w:color w:val="000000"/>
        </w:rPr>
        <w:t>num</w:t>
      </w:r>
      <w:r w:rsidRPr="006C3C10">
        <w:rPr>
          <w:rFonts w:eastAsia="Calibri"/>
          <w:bCs/>
          <w:color w:val="000000"/>
        </w:rPr>
        <w:t>/J6b</w:t>
      </w:r>
      <w:r w:rsidR="00B601A2" w:rsidRPr="006C3C10">
        <w:rPr>
          <w:rFonts w:eastAsia="Calibri"/>
          <w:bCs/>
          <w:color w:val="000000"/>
        </w:rPr>
        <w:t>unt</w:t>
      </w:r>
      <w:r w:rsidRPr="006C3C10">
        <w:rPr>
          <w:rFonts w:eastAsia="Calibri"/>
          <w:b/>
          <w:bCs/>
          <w:color w:val="000000"/>
        </w:rPr>
        <w:t>]?  Is that correct?</w:t>
      </w:r>
    </w:p>
    <w:p w:rsidR="00AA3DBD" w:rsidRPr="006C3C10" w:rsidRDefault="00AA3DBD" w:rsidP="00AA3DBD">
      <w:pPr>
        <w:rPr>
          <w:rFonts w:eastAsia="Calibri"/>
          <w:color w:val="000000"/>
          <w:sz w:val="22"/>
          <w:szCs w:val="22"/>
        </w:rPr>
      </w:pPr>
    </w:p>
    <w:p w:rsidR="00AA3DBD" w:rsidRPr="006C3C10" w:rsidRDefault="00A92C2F" w:rsidP="00A92C2F">
      <w:pPr>
        <w:rPr>
          <w:rFonts w:eastAsia="Calibri"/>
          <w:color w:val="000000"/>
          <w:sz w:val="22"/>
          <w:szCs w:val="22"/>
        </w:rPr>
      </w:pPr>
      <w:r>
        <w:rPr>
          <w:rFonts w:eastAsia="Calibri"/>
          <w:bCs/>
          <w:color w:val="000000"/>
        </w:rPr>
        <w:tab/>
      </w:r>
      <w:r w:rsidR="00AA3DBD" w:rsidRPr="006C3C10">
        <w:rPr>
          <w:rFonts w:eastAsia="Calibri"/>
          <w:bCs/>
          <w:color w:val="000000"/>
        </w:rPr>
        <w:t>(1) Yes</w:t>
      </w:r>
    </w:p>
    <w:p w:rsidR="00AA3DBD" w:rsidRPr="006C3C10" w:rsidRDefault="00A92C2F" w:rsidP="00A92C2F">
      <w:pPr>
        <w:rPr>
          <w:rFonts w:eastAsia="Calibri"/>
          <w:color w:val="000000"/>
          <w:sz w:val="22"/>
          <w:szCs w:val="22"/>
        </w:rPr>
      </w:pPr>
      <w:r>
        <w:rPr>
          <w:rFonts w:eastAsia="Calibri"/>
          <w:bCs/>
          <w:color w:val="000000"/>
        </w:rPr>
        <w:tab/>
      </w:r>
      <w:r w:rsidR="00AA3DBD" w:rsidRPr="006C3C10">
        <w:rPr>
          <w:rFonts w:eastAsia="Calibri"/>
          <w:bCs/>
          <w:color w:val="000000"/>
        </w:rPr>
        <w:t>(2) No</w:t>
      </w:r>
      <w:r w:rsidR="006C3C10" w:rsidRPr="00751331">
        <w:rPr>
          <w:rFonts w:eastAsia="Calibri"/>
          <w:color w:val="000000"/>
          <w:sz w:val="22"/>
          <w:szCs w:val="22"/>
        </w:rPr>
        <w:sym w:font="Wingdings" w:char="00E8"/>
      </w:r>
      <w:r w:rsidR="006C3C10" w:rsidRPr="00751331">
        <w:rPr>
          <w:rFonts w:eastAsia="Calibri"/>
          <w:color w:val="000000"/>
          <w:sz w:val="22"/>
          <w:szCs w:val="22"/>
        </w:rPr>
        <w:t xml:space="preserve"> </w:t>
      </w:r>
      <w:r w:rsidR="00AA3DBD" w:rsidRPr="006C3C10">
        <w:rPr>
          <w:rFonts w:eastAsia="Calibri"/>
          <w:b/>
          <w:bCs/>
          <w:color w:val="000000"/>
        </w:rPr>
        <w:t>GO TO J6b</w:t>
      </w:r>
      <w:r w:rsidR="00B601A2" w:rsidRPr="006C3C10">
        <w:rPr>
          <w:rFonts w:eastAsia="Calibri"/>
          <w:b/>
          <w:bCs/>
          <w:color w:val="000000"/>
        </w:rPr>
        <w:t>num</w:t>
      </w:r>
      <w:r w:rsidR="00321203" w:rsidRPr="006C3C10">
        <w:rPr>
          <w:rFonts w:eastAsia="Calibri"/>
          <w:b/>
          <w:bCs/>
          <w:color w:val="000000"/>
        </w:rPr>
        <w:t>/</w:t>
      </w:r>
      <w:proofErr w:type="spellStart"/>
      <w:r w:rsidR="00321203" w:rsidRPr="006C3C10">
        <w:rPr>
          <w:rFonts w:eastAsia="Calibri"/>
          <w:b/>
          <w:bCs/>
          <w:color w:val="000000"/>
        </w:rPr>
        <w:t>unt</w:t>
      </w:r>
      <w:proofErr w:type="spellEnd"/>
      <w:r w:rsidR="00321203" w:rsidRPr="006C3C10">
        <w:rPr>
          <w:rFonts w:eastAsia="Calibri"/>
          <w:b/>
          <w:bCs/>
          <w:color w:val="000000"/>
        </w:rPr>
        <w:t xml:space="preserve"> TO CORRECT</w:t>
      </w:r>
    </w:p>
    <w:p w:rsidR="00AA3DBD" w:rsidRPr="006C3C10" w:rsidRDefault="00AA3DBD" w:rsidP="00AA3DBD">
      <w:pPr>
        <w:rPr>
          <w:rFonts w:eastAsia="Calibri"/>
          <w:color w:val="000000"/>
          <w:sz w:val="22"/>
          <w:szCs w:val="22"/>
        </w:rPr>
      </w:pPr>
    </w:p>
    <w:p w:rsidR="00AA3DBD" w:rsidRPr="006C3C10" w:rsidRDefault="00AA3DBD" w:rsidP="00AA3DBD">
      <w:pPr>
        <w:rPr>
          <w:rFonts w:eastAsia="Calibri"/>
          <w:b/>
          <w:bCs/>
          <w:color w:val="000000"/>
        </w:rPr>
      </w:pPr>
      <w:r w:rsidRPr="006C3C10">
        <w:rPr>
          <w:rFonts w:eastAsia="Calibri"/>
          <w:b/>
          <w:bCs/>
          <w:color w:val="000000"/>
        </w:rPr>
        <w:t>|__|</w:t>
      </w:r>
    </w:p>
    <w:p w:rsidR="00AA3DBD" w:rsidRPr="00751331" w:rsidRDefault="00AA3DBD" w:rsidP="00AA3DBD">
      <w:pPr>
        <w:rPr>
          <w:rFonts w:ascii="Calibri" w:eastAsia="Calibri" w:hAnsi="Calibri"/>
          <w:color w:val="000000"/>
          <w:sz w:val="22"/>
          <w:szCs w:val="22"/>
        </w:rPr>
      </w:pPr>
    </w:p>
    <w:p w:rsidR="00AA3DBD" w:rsidRPr="005D1800"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eastAsia="Calibri"/>
          <w:b/>
          <w:color w:val="000000"/>
        </w:rPr>
      </w:pPr>
      <w:r w:rsidRPr="005D1800">
        <w:rPr>
          <w:rFonts w:eastAsia="Calibri"/>
          <w:b/>
          <w:color w:val="000000"/>
        </w:rPr>
        <w:t>J7a--</w:t>
      </w:r>
      <w:r w:rsidRPr="005D1800">
        <w:rPr>
          <w:rFonts w:eastAsia="Calibri"/>
          <w:b/>
          <w:color w:val="000000"/>
        </w:rPr>
        <w:tab/>
        <w:t>For J7a – J7c--  Use alternative wording for those who met criteria in BOX 39A for recent former user</w:t>
      </w:r>
      <w:r w:rsidR="005D1800">
        <w:rPr>
          <w:rFonts w:eastAsia="Calibri"/>
          <w:b/>
          <w:color w:val="000000"/>
        </w:rPr>
        <w:t>s of one “other tobacco product</w:t>
      </w:r>
      <w:r w:rsidRPr="005D1800">
        <w:rPr>
          <w:rFonts w:eastAsia="Calibri"/>
          <w:b/>
          <w:color w:val="000000"/>
        </w:rPr>
        <w:t xml:space="preserve"> :  ELSE IF [(J2a=3 OR J1a = 2) FOR ALL J1a1- 4] AND [J</w:t>
      </w:r>
      <w:r w:rsidR="00321203" w:rsidRPr="005D1800">
        <w:rPr>
          <w:rFonts w:eastAsia="Calibri"/>
          <w:b/>
          <w:color w:val="000000"/>
        </w:rPr>
        <w:t>d</w:t>
      </w:r>
      <w:r w:rsidR="005D1800">
        <w:rPr>
          <w:rFonts w:eastAsia="Calibri"/>
          <w:b/>
          <w:color w:val="000000"/>
        </w:rPr>
        <w:t xml:space="preserve">1/2 LESS THAN OR EQUAL </w:t>
      </w:r>
      <w:r w:rsidRPr="005D1800">
        <w:rPr>
          <w:rFonts w:eastAsia="Calibri"/>
          <w:b/>
          <w:color w:val="000000"/>
        </w:rPr>
        <w:t>TO 1 YEAR, 12 MONTHS, 52 WEEKS, 9</w:t>
      </w:r>
      <w:r w:rsidR="00321203" w:rsidRPr="005D1800">
        <w:rPr>
          <w:rFonts w:eastAsia="Calibri"/>
          <w:b/>
          <w:color w:val="000000"/>
        </w:rPr>
        <w:t>9</w:t>
      </w:r>
      <w:r w:rsidRPr="005D1800">
        <w:rPr>
          <w:rFonts w:eastAsia="Calibri"/>
          <w:b/>
          <w:color w:val="000000"/>
        </w:rPr>
        <w:t>DAYS (i.e., 1 YEAR EQUIVALENCE) FOR  ONLY ONE “OTHER TOBACCO PRODUCT”  J1a1,</w:t>
      </w:r>
      <w:r w:rsidR="005D1800">
        <w:rPr>
          <w:rFonts w:eastAsia="Calibri"/>
          <w:b/>
          <w:color w:val="000000"/>
        </w:rPr>
        <w:t xml:space="preserve"> </w:t>
      </w:r>
      <w:r w:rsidRPr="005D1800">
        <w:rPr>
          <w:rFonts w:eastAsia="Calibri"/>
          <w:b/>
          <w:color w:val="000000"/>
        </w:rPr>
        <w:t>2,</w:t>
      </w:r>
      <w:r w:rsidR="005D1800">
        <w:rPr>
          <w:rFonts w:eastAsia="Calibri"/>
          <w:b/>
          <w:color w:val="000000"/>
        </w:rPr>
        <w:t xml:space="preserve"> </w:t>
      </w:r>
      <w:r w:rsidRPr="005D1800">
        <w:rPr>
          <w:rFonts w:eastAsia="Calibri"/>
          <w:b/>
          <w:color w:val="000000"/>
        </w:rPr>
        <w:t>OR 4] AND [</w:t>
      </w:r>
      <w:r w:rsidR="00321203" w:rsidRPr="005D1800">
        <w:rPr>
          <w:rFonts w:eastAsia="Calibri"/>
          <w:b/>
          <w:color w:val="000000"/>
        </w:rPr>
        <w:t xml:space="preserve"> (</w:t>
      </w:r>
      <w:r w:rsidRPr="005D1800">
        <w:rPr>
          <w:rFonts w:eastAsia="Calibri"/>
          <w:b/>
          <w:color w:val="000000"/>
        </w:rPr>
        <w:t xml:space="preserve"> IF A3 =3 AND H1NUM/</w:t>
      </w:r>
      <w:r w:rsidR="00321203" w:rsidRPr="005D1800">
        <w:rPr>
          <w:rFonts w:eastAsia="Calibri"/>
          <w:b/>
          <w:color w:val="000000"/>
        </w:rPr>
        <w:t>UNT</w:t>
      </w:r>
      <w:r w:rsidRPr="005D1800">
        <w:rPr>
          <w:rFonts w:eastAsia="Calibri"/>
          <w:b/>
          <w:color w:val="000000"/>
        </w:rPr>
        <w:t xml:space="preserve"> &gt; 1 YEAR, 12 MOS., 52 WEEKS, OR EQUIVALENCE</w:t>
      </w:r>
      <w:r w:rsidR="00321203" w:rsidRPr="005D1800">
        <w:rPr>
          <w:rFonts w:eastAsia="Calibri"/>
          <w:b/>
          <w:color w:val="000000"/>
        </w:rPr>
        <w:t>)</w:t>
      </w:r>
      <w:r w:rsidR="005D1800">
        <w:rPr>
          <w:rFonts w:eastAsia="Calibri"/>
          <w:b/>
          <w:color w:val="000000"/>
        </w:rPr>
        <w:t xml:space="preserve"> </w:t>
      </w:r>
      <w:r w:rsidR="00321203" w:rsidRPr="005D1800">
        <w:rPr>
          <w:rFonts w:eastAsia="Calibri"/>
          <w:b/>
          <w:color w:val="000000"/>
        </w:rPr>
        <w:t>OR (IF A1=2, D, R)</w:t>
      </w:r>
      <w:r w:rsidRPr="005D1800">
        <w:rPr>
          <w:rFonts w:eastAsia="Calibri"/>
          <w:b/>
          <w:color w:val="000000"/>
        </w:rPr>
        <w:t xml:space="preserve"> ] THEN GO TO J7a.)</w:t>
      </w:r>
    </w:p>
    <w:p w:rsidR="00AA3DBD" w:rsidRPr="00751331"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eastAsia="Calibri"/>
          <w:b/>
          <w:color w:val="000000"/>
        </w:rPr>
      </w:pPr>
    </w:p>
    <w:p w:rsidR="00AA3DBD" w:rsidRPr="00751331"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eastAsia="Calibri"/>
          <w:b/>
          <w:color w:val="000000"/>
        </w:rPr>
      </w:pPr>
      <w:r w:rsidRPr="00751331">
        <w:rPr>
          <w:b/>
          <w:bCs/>
          <w:color w:val="000000"/>
        </w:rPr>
        <w:t xml:space="preserve"> </w:t>
      </w:r>
      <w:r w:rsidRPr="00751331">
        <w:rPr>
          <w:rFonts w:ascii="Times New Roman Bold" w:hAnsi="Times New Roman Bold"/>
          <w:b/>
          <w:bCs/>
          <w:color w:val="FF0000"/>
        </w:rPr>
        <w:t>Alternative</w:t>
      </w:r>
      <w:r w:rsidRPr="00751331">
        <w:rPr>
          <w:b/>
          <w:bCs/>
          <w:color w:val="FF0000"/>
        </w:rPr>
        <w:t xml:space="preserve"> </w:t>
      </w:r>
      <w:r w:rsidRPr="00751331">
        <w:rPr>
          <w:rFonts w:ascii="Calibri" w:eastAsia="Calibri" w:hAnsi="Calibri"/>
          <w:b/>
          <w:color w:val="FF0000"/>
          <w:szCs w:val="22"/>
        </w:rPr>
        <w:t>wording</w:t>
      </w:r>
      <w:r w:rsidRPr="00751331">
        <w:rPr>
          <w:rFonts w:ascii="Calibri" w:eastAsia="Calibri" w:hAnsi="Calibri"/>
          <w:b/>
          <w:color w:val="000000"/>
          <w:szCs w:val="22"/>
        </w:rPr>
        <w:t xml:space="preserve">:  </w:t>
      </w:r>
      <w:r w:rsidRPr="00751331">
        <w:rPr>
          <w:b/>
          <w:bCs/>
          <w:color w:val="000000"/>
        </w:rPr>
        <w:t>J7a</w:t>
      </w:r>
      <w:r w:rsidR="001664C6" w:rsidRPr="00751331">
        <w:rPr>
          <w:b/>
          <w:bCs/>
          <w:color w:val="000000"/>
        </w:rPr>
        <w:t>-c</w:t>
      </w:r>
      <w:r w:rsidRPr="00751331">
        <w:rPr>
          <w:b/>
          <w:bCs/>
          <w:color w:val="000000"/>
        </w:rPr>
        <w:t xml:space="preserve">  “Now I would like to ask about HOW you went about completely quitting smoking…cigars/ pipes  //using smokeless tobacco.  When you COMPLETELY quit smoking cigars/pipes   // using smokeless tobacco, did you use ANY of the following PRODUCTS?</w:t>
      </w:r>
      <w:r w:rsidR="00BF77F6" w:rsidRPr="00751331">
        <w:rPr>
          <w:b/>
          <w:bCs/>
          <w:color w:val="000000"/>
        </w:rPr>
        <w:t>—For 7b and 7c alternative wording is:  “When you COMPLETELY quit smoking cigars/pipes   // using smokeless tobacco, did..............?</w:t>
      </w:r>
    </w:p>
    <w:p w:rsidR="00AA3DBD" w:rsidRPr="00751331"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eastAsia="Calibri"/>
          <w:b/>
          <w:color w:val="000000"/>
        </w:rPr>
      </w:pPr>
    </w:p>
    <w:p w:rsidR="00AA3DBD" w:rsidRPr="00751331" w:rsidRDefault="00AA3DBD" w:rsidP="00AA3DBD">
      <w:pPr>
        <w:rPr>
          <w:rFonts w:ascii="Calibri" w:eastAsia="Calibri" w:hAnsi="Calibri"/>
          <w:b/>
          <w:color w:val="000000"/>
          <w:szCs w:val="22"/>
        </w:rPr>
      </w:pPr>
    </w:p>
    <w:p w:rsidR="00AA3DBD" w:rsidRPr="005D1800" w:rsidRDefault="00AA3DBD" w:rsidP="005D1800">
      <w:pPr>
        <w:rPr>
          <w:rFonts w:eastAsia="Calibri"/>
          <w:color w:val="000000"/>
          <w:sz w:val="22"/>
          <w:szCs w:val="22"/>
        </w:rPr>
      </w:pPr>
      <w:r w:rsidRPr="005D1800">
        <w:rPr>
          <w:rFonts w:eastAsia="Calibri"/>
          <w:b/>
          <w:bCs/>
          <w:color w:val="000000"/>
        </w:rPr>
        <w:t>J 7a   Thinking back about the last time you tried to quit [</w:t>
      </w:r>
      <w:r w:rsidRPr="005D1800">
        <w:rPr>
          <w:rFonts w:eastAsia="Calibri"/>
          <w:bCs/>
          <w:color w:val="000000"/>
        </w:rPr>
        <w:t>fill entry Box 39A</w:t>
      </w:r>
      <w:r w:rsidR="001664C6" w:rsidRPr="005D1800">
        <w:rPr>
          <w:rFonts w:eastAsia="Calibri"/>
          <w:bCs/>
          <w:color w:val="000000"/>
        </w:rPr>
        <w:t>—</w:t>
      </w:r>
      <w:r w:rsidR="001664C6" w:rsidRPr="005D1800">
        <w:rPr>
          <w:rFonts w:eastAsia="Calibri"/>
          <w:b/>
          <w:bCs/>
          <w:color w:val="000000"/>
        </w:rPr>
        <w:t>smoking cigars/ smoking pipes/ using smokeless tobacco</w:t>
      </w:r>
      <w:r w:rsidRPr="005D1800">
        <w:rPr>
          <w:rFonts w:eastAsia="Calibri"/>
          <w:b/>
          <w:bCs/>
          <w:color w:val="000000"/>
        </w:rPr>
        <w:t xml:space="preserve">] in the past 12 months  </w:t>
      </w:r>
      <w:r w:rsidR="001664C6" w:rsidRPr="005D1800">
        <w:rPr>
          <w:rFonts w:eastAsia="Calibri"/>
          <w:b/>
          <w:bCs/>
          <w:color w:val="000000"/>
        </w:rPr>
        <w:t>…..</w:t>
      </w:r>
      <w:r w:rsidRPr="005D1800">
        <w:rPr>
          <w:rFonts w:eastAsia="Calibri"/>
          <w:b/>
          <w:bCs/>
          <w:color w:val="000000"/>
        </w:rPr>
        <w:t>// SUBSTITUTE ALTERNATIVE WORDING FOR RECENT FORMER USER OF OTHER TOBACCO PRODUCT-- CRITERIA FROM BOX 39A</w:t>
      </w:r>
      <w:r w:rsidR="001664C6" w:rsidRPr="005D1800">
        <w:rPr>
          <w:rFonts w:eastAsia="Calibri"/>
          <w:b/>
          <w:bCs/>
          <w:color w:val="000000"/>
        </w:rPr>
        <w:t>/ BOX J7a-- above</w:t>
      </w:r>
      <w:r w:rsidRPr="005D1800">
        <w:rPr>
          <w:rFonts w:eastAsia="Calibri"/>
          <w:b/>
          <w:bCs/>
          <w:color w:val="000000"/>
        </w:rPr>
        <w:t>//</w:t>
      </w:r>
      <w:r w:rsidR="001664C6" w:rsidRPr="005D1800">
        <w:rPr>
          <w:rFonts w:eastAsia="Calibri"/>
          <w:b/>
          <w:bCs/>
          <w:color w:val="000000"/>
        </w:rPr>
        <w:t>……</w:t>
      </w:r>
      <w:r w:rsidRPr="005D1800">
        <w:rPr>
          <w:rFonts w:eastAsia="Calibri"/>
          <w:b/>
          <w:bCs/>
          <w:color w:val="000000"/>
        </w:rPr>
        <w:t>:</w:t>
      </w:r>
    </w:p>
    <w:p w:rsidR="00AA3DBD" w:rsidRPr="00751331" w:rsidRDefault="00AA3DBD" w:rsidP="00AA3DBD">
      <w:pPr>
        <w:rPr>
          <w:rFonts w:ascii="Calibri" w:eastAsia="Calibri" w:hAnsi="Calibri"/>
          <w:b/>
          <w:bCs/>
          <w:color w:val="000000"/>
        </w:rPr>
      </w:pPr>
    </w:p>
    <w:p w:rsidR="00AA3DBD" w:rsidRDefault="00AA3DBD" w:rsidP="00AA3DBD">
      <w:pPr>
        <w:rPr>
          <w:rFonts w:eastAsia="Calibri"/>
          <w:b/>
          <w:bCs/>
          <w:color w:val="000000"/>
        </w:rPr>
      </w:pPr>
      <w:r w:rsidRPr="00F940BE">
        <w:rPr>
          <w:rFonts w:eastAsia="Calibri"/>
          <w:b/>
          <w:bCs/>
          <w:color w:val="000000"/>
        </w:rPr>
        <w:t xml:space="preserve">Did you use </w:t>
      </w:r>
      <w:r w:rsidR="00A92C2F">
        <w:rPr>
          <w:rFonts w:eastAsia="Calibri"/>
          <w:b/>
          <w:bCs/>
          <w:color w:val="000000"/>
        </w:rPr>
        <w:t xml:space="preserve">any of the following </w:t>
      </w:r>
      <w:proofErr w:type="gramStart"/>
      <w:r w:rsidR="00A92C2F">
        <w:rPr>
          <w:rFonts w:eastAsia="Calibri"/>
          <w:b/>
          <w:bCs/>
          <w:color w:val="000000"/>
        </w:rPr>
        <w:t>PRODUCTS:</w:t>
      </w:r>
      <w:proofErr w:type="gramEnd"/>
    </w:p>
    <w:p w:rsidR="00F940BE" w:rsidRPr="00F940BE" w:rsidRDefault="00F940BE" w:rsidP="00AA3DBD">
      <w:pPr>
        <w:rPr>
          <w:rFonts w:eastAsia="Calibri"/>
          <w:color w:val="000000"/>
          <w:sz w:val="22"/>
          <w:szCs w:val="22"/>
        </w:rPr>
      </w:pPr>
    </w:p>
    <w:p w:rsidR="00AA3DBD" w:rsidRPr="00751331" w:rsidRDefault="00AA3DBD" w:rsidP="00AA3DBD">
      <w:pPr>
        <w:rPr>
          <w:rFonts w:ascii="Calibri" w:eastAsia="Calibri" w:hAnsi="Calibri"/>
          <w:color w:val="000000"/>
          <w:sz w:val="22"/>
          <w:szCs w:val="22"/>
        </w:rPr>
      </w:pPr>
      <w:r w:rsidRPr="00751331">
        <w:rPr>
          <w:rFonts w:eastAsia="Calibri"/>
          <w:color w:val="000000"/>
        </w:rPr>
        <w:t>(1) Yes</w:t>
      </w:r>
    </w:p>
    <w:p w:rsidR="00AA3DBD" w:rsidRPr="00751331" w:rsidRDefault="00AA3DBD" w:rsidP="00AA3DBD">
      <w:pPr>
        <w:rPr>
          <w:rFonts w:ascii="Calibri" w:eastAsia="Calibri" w:hAnsi="Calibri"/>
          <w:b/>
          <w:color w:val="000000"/>
          <w:sz w:val="22"/>
          <w:szCs w:val="22"/>
        </w:rPr>
      </w:pPr>
      <w:r w:rsidRPr="00751331">
        <w:rPr>
          <w:rFonts w:eastAsia="Calibri"/>
          <w:color w:val="000000"/>
        </w:rPr>
        <w:t>(2) No</w:t>
      </w:r>
    </w:p>
    <w:p w:rsidR="00AA3DBD" w:rsidRPr="00751331" w:rsidRDefault="00AA3DBD" w:rsidP="00AA3DBD">
      <w:pPr>
        <w:rPr>
          <w:rFonts w:ascii="Calibri" w:eastAsia="Calibri" w:hAnsi="Calibri"/>
          <w:b/>
          <w:color w:val="000000"/>
          <w:sz w:val="22"/>
          <w:szCs w:val="22"/>
        </w:rPr>
      </w:pPr>
    </w:p>
    <w:p w:rsidR="00AA3DBD" w:rsidRPr="00751331" w:rsidRDefault="00AA3DBD" w:rsidP="00A92C2F">
      <w:pPr>
        <w:tabs>
          <w:tab w:val="left" w:pos="2160"/>
          <w:tab w:val="left" w:pos="7560"/>
        </w:tabs>
        <w:rPr>
          <w:rFonts w:ascii="Calibri" w:eastAsia="Calibri" w:hAnsi="Calibri"/>
          <w:b/>
          <w:color w:val="000000"/>
          <w:sz w:val="22"/>
          <w:szCs w:val="22"/>
        </w:rPr>
      </w:pPr>
      <w:r w:rsidRPr="00751331">
        <w:rPr>
          <w:rFonts w:eastAsia="Calibri"/>
          <w:b/>
          <w:color w:val="000000"/>
        </w:rPr>
        <w:t>J7a</w:t>
      </w:r>
      <w:r w:rsidR="0091170E" w:rsidRPr="00751331">
        <w:rPr>
          <w:rFonts w:eastAsia="Calibri"/>
          <w:b/>
          <w:color w:val="000000"/>
        </w:rPr>
        <w:t>1</w:t>
      </w:r>
      <w:r w:rsidRPr="00751331">
        <w:rPr>
          <w:rFonts w:eastAsia="Calibri"/>
          <w:b/>
          <w:color w:val="000000"/>
        </w:rPr>
        <w:tab/>
        <w:t>A nicotine patch</w:t>
      </w:r>
      <w:r w:rsidRPr="00751331">
        <w:rPr>
          <w:rFonts w:eastAsia="Calibri"/>
          <w:b/>
          <w:color w:val="000000"/>
        </w:rPr>
        <w:tab/>
        <w:t>|__|</w:t>
      </w:r>
    </w:p>
    <w:p w:rsidR="00AA3DBD" w:rsidRPr="00751331" w:rsidRDefault="00AA3DBD" w:rsidP="00A92C2F">
      <w:pPr>
        <w:tabs>
          <w:tab w:val="left" w:pos="2160"/>
          <w:tab w:val="left" w:pos="7560"/>
        </w:tabs>
        <w:rPr>
          <w:rFonts w:ascii="Calibri" w:eastAsia="Calibri" w:hAnsi="Calibri"/>
          <w:b/>
          <w:color w:val="000000"/>
          <w:sz w:val="22"/>
          <w:szCs w:val="22"/>
        </w:rPr>
      </w:pPr>
      <w:r w:rsidRPr="00751331">
        <w:rPr>
          <w:rFonts w:eastAsia="Calibri"/>
          <w:b/>
          <w:color w:val="000000"/>
        </w:rPr>
        <w:t>J7a</w:t>
      </w:r>
      <w:r w:rsidR="0091170E" w:rsidRPr="00751331">
        <w:rPr>
          <w:rFonts w:eastAsia="Calibri"/>
          <w:b/>
          <w:color w:val="000000"/>
        </w:rPr>
        <w:t>2</w:t>
      </w:r>
      <w:r w:rsidRPr="00751331">
        <w:rPr>
          <w:rFonts w:eastAsia="Calibri"/>
          <w:b/>
          <w:color w:val="000000"/>
        </w:rPr>
        <w:tab/>
      </w:r>
      <w:r w:rsidR="00A92C2F">
        <w:rPr>
          <w:rFonts w:eastAsia="Calibri"/>
          <w:b/>
          <w:color w:val="000000"/>
        </w:rPr>
        <w:t>A nicotine gum or lozenge</w:t>
      </w:r>
      <w:r w:rsidR="00A92C2F">
        <w:rPr>
          <w:rFonts w:eastAsia="Calibri"/>
          <w:b/>
          <w:color w:val="000000"/>
        </w:rPr>
        <w:tab/>
      </w:r>
      <w:r w:rsidRPr="00751331">
        <w:rPr>
          <w:rFonts w:eastAsia="Calibri"/>
          <w:b/>
          <w:color w:val="000000"/>
        </w:rPr>
        <w:t>|__|</w:t>
      </w:r>
    </w:p>
    <w:p w:rsidR="00AA3DBD" w:rsidRPr="00751331" w:rsidRDefault="00AA3DBD" w:rsidP="00A92C2F">
      <w:pPr>
        <w:tabs>
          <w:tab w:val="left" w:pos="2160"/>
          <w:tab w:val="left" w:pos="7560"/>
        </w:tabs>
        <w:rPr>
          <w:rFonts w:ascii="Calibri" w:eastAsia="Calibri" w:hAnsi="Calibri"/>
          <w:b/>
          <w:color w:val="000000"/>
          <w:sz w:val="22"/>
          <w:szCs w:val="22"/>
        </w:rPr>
      </w:pPr>
      <w:r w:rsidRPr="00751331">
        <w:rPr>
          <w:rFonts w:eastAsia="Calibri"/>
          <w:b/>
          <w:color w:val="000000"/>
        </w:rPr>
        <w:t>J7a3</w:t>
      </w:r>
      <w:r w:rsidRPr="00751331">
        <w:rPr>
          <w:rFonts w:eastAsia="Calibri"/>
          <w:b/>
          <w:color w:val="000000"/>
        </w:rPr>
        <w:tab/>
        <w:t>A nicotine nasal spray or inhaler</w:t>
      </w:r>
      <w:r w:rsidRPr="00751331">
        <w:rPr>
          <w:rFonts w:eastAsia="Calibri"/>
          <w:b/>
          <w:color w:val="000000"/>
        </w:rPr>
        <w:tab/>
        <w:t>|__|</w:t>
      </w:r>
    </w:p>
    <w:p w:rsidR="00AA3DBD" w:rsidRPr="00751331" w:rsidRDefault="00AA3DBD" w:rsidP="00AA3DBD">
      <w:pPr>
        <w:rPr>
          <w:rFonts w:ascii="Calibri" w:eastAsia="Calibri" w:hAnsi="Calibri"/>
          <w:b/>
          <w:color w:val="000000"/>
          <w:sz w:val="22"/>
          <w:szCs w:val="22"/>
        </w:rPr>
      </w:pPr>
    </w:p>
    <w:p w:rsidR="00AA3DBD" w:rsidRPr="00751331" w:rsidRDefault="00A92C2F" w:rsidP="00A92C2F">
      <w:pPr>
        <w:tabs>
          <w:tab w:val="left" w:pos="2160"/>
          <w:tab w:val="left" w:pos="7560"/>
        </w:tabs>
        <w:rPr>
          <w:rFonts w:ascii="Calibri" w:eastAsia="Calibri" w:hAnsi="Calibri"/>
          <w:b/>
          <w:color w:val="000000"/>
          <w:sz w:val="22"/>
          <w:szCs w:val="22"/>
        </w:rPr>
      </w:pPr>
      <w:proofErr w:type="gramStart"/>
      <w:r>
        <w:rPr>
          <w:rFonts w:eastAsia="Calibri"/>
          <w:b/>
          <w:color w:val="000000"/>
        </w:rPr>
        <w:t xml:space="preserve">J7a7a  </w:t>
      </w:r>
      <w:r w:rsidR="00AA3DBD" w:rsidRPr="00751331">
        <w:rPr>
          <w:rFonts w:eastAsia="Calibri"/>
          <w:b/>
          <w:color w:val="000000"/>
        </w:rPr>
        <w:t>A</w:t>
      </w:r>
      <w:proofErr w:type="gramEnd"/>
      <w:r w:rsidR="00AA3DBD" w:rsidRPr="00751331">
        <w:rPr>
          <w:rFonts w:eastAsia="Calibri"/>
          <w:b/>
          <w:color w:val="000000"/>
        </w:rPr>
        <w:t xml:space="preserve"> prescription pill called Chantix or </w:t>
      </w:r>
      <w:proofErr w:type="spellStart"/>
      <w:r w:rsidR="00AA3DBD" w:rsidRPr="00751331">
        <w:rPr>
          <w:rFonts w:eastAsia="Calibri"/>
          <w:b/>
          <w:color w:val="000000"/>
        </w:rPr>
        <w:t>Varenicline</w:t>
      </w:r>
      <w:proofErr w:type="spellEnd"/>
      <w:r w:rsidR="00AA3DBD" w:rsidRPr="00751331">
        <w:rPr>
          <w:rFonts w:eastAsia="Calibri"/>
          <w:b/>
          <w:color w:val="000000"/>
        </w:rPr>
        <w:t>?</w:t>
      </w:r>
      <w:r>
        <w:rPr>
          <w:rFonts w:eastAsia="Calibri"/>
          <w:b/>
          <w:color w:val="000000"/>
        </w:rPr>
        <w:tab/>
      </w:r>
      <w:r w:rsidR="00AA3DBD" w:rsidRPr="00751331">
        <w:rPr>
          <w:rFonts w:eastAsia="Calibri"/>
          <w:b/>
          <w:color w:val="000000"/>
        </w:rPr>
        <w:t>|__|</w:t>
      </w:r>
    </w:p>
    <w:p w:rsidR="00AA3DBD" w:rsidRPr="00751331" w:rsidRDefault="00AA3DBD" w:rsidP="00A92C2F">
      <w:pPr>
        <w:tabs>
          <w:tab w:val="left" w:pos="2160"/>
          <w:tab w:val="left" w:pos="7560"/>
        </w:tabs>
        <w:rPr>
          <w:rFonts w:ascii="Calibri" w:eastAsia="Calibri" w:hAnsi="Calibri"/>
          <w:b/>
          <w:color w:val="000000"/>
          <w:sz w:val="22"/>
          <w:szCs w:val="22"/>
        </w:rPr>
      </w:pPr>
    </w:p>
    <w:p w:rsidR="00AA3DBD" w:rsidRPr="00751331" w:rsidRDefault="00F940BE" w:rsidP="00A92C2F">
      <w:pPr>
        <w:tabs>
          <w:tab w:val="left" w:pos="2160"/>
          <w:tab w:val="left" w:pos="7560"/>
        </w:tabs>
        <w:ind w:left="1500" w:hanging="1500"/>
        <w:rPr>
          <w:rFonts w:eastAsia="Calibri"/>
          <w:b/>
          <w:color w:val="000000"/>
        </w:rPr>
      </w:pPr>
      <w:proofErr w:type="gramStart"/>
      <w:r>
        <w:rPr>
          <w:rFonts w:eastAsia="Calibri"/>
          <w:b/>
          <w:color w:val="000000"/>
        </w:rPr>
        <w:t xml:space="preserve">J7a7b  </w:t>
      </w:r>
      <w:r w:rsidR="00AA3DBD" w:rsidRPr="00751331">
        <w:rPr>
          <w:rFonts w:eastAsia="Calibri"/>
          <w:b/>
          <w:color w:val="000000"/>
        </w:rPr>
        <w:t>A</w:t>
      </w:r>
      <w:proofErr w:type="gramEnd"/>
      <w:r w:rsidR="00AA3DBD" w:rsidRPr="00751331">
        <w:rPr>
          <w:rFonts w:eastAsia="Calibri"/>
          <w:b/>
          <w:color w:val="000000"/>
        </w:rPr>
        <w:t xml:space="preserve"> prescription pill, called </w:t>
      </w:r>
      <w:proofErr w:type="spellStart"/>
      <w:r w:rsidR="00AA3DBD" w:rsidRPr="00751331">
        <w:rPr>
          <w:rFonts w:eastAsia="Calibri"/>
          <w:b/>
          <w:color w:val="000000"/>
        </w:rPr>
        <w:t>Zyban</w:t>
      </w:r>
      <w:proofErr w:type="spellEnd"/>
      <w:r w:rsidR="00AA3DBD" w:rsidRPr="00751331">
        <w:rPr>
          <w:rFonts w:eastAsia="Calibri"/>
          <w:b/>
          <w:color w:val="000000"/>
        </w:rPr>
        <w:t>, Bupropion, or Wellbutrin?</w:t>
      </w:r>
      <w:r w:rsidR="00A92C2F">
        <w:rPr>
          <w:rFonts w:eastAsia="Calibri"/>
          <w:b/>
          <w:color w:val="000000"/>
        </w:rPr>
        <w:tab/>
      </w:r>
      <w:r w:rsidR="00AA3DBD" w:rsidRPr="00751331">
        <w:rPr>
          <w:rFonts w:eastAsia="Calibri"/>
          <w:b/>
          <w:color w:val="000000"/>
        </w:rPr>
        <w:t>|__|</w:t>
      </w:r>
    </w:p>
    <w:p w:rsidR="00AA3DBD" w:rsidRPr="00751331" w:rsidRDefault="00AA3DBD" w:rsidP="00A92C2F">
      <w:pPr>
        <w:tabs>
          <w:tab w:val="left" w:pos="2160"/>
          <w:tab w:val="left" w:pos="7560"/>
        </w:tabs>
        <w:rPr>
          <w:rFonts w:eastAsia="Calibri"/>
          <w:b/>
          <w:color w:val="000000"/>
        </w:rPr>
      </w:pPr>
      <w:proofErr w:type="gramStart"/>
      <w:r w:rsidRPr="00751331">
        <w:rPr>
          <w:rFonts w:eastAsia="Calibri"/>
          <w:b/>
          <w:color w:val="000000"/>
        </w:rPr>
        <w:t>J7a7c</w:t>
      </w:r>
      <w:r w:rsidR="00A92C2F">
        <w:rPr>
          <w:rFonts w:eastAsia="Calibri"/>
          <w:b/>
          <w:color w:val="000000"/>
        </w:rPr>
        <w:t xml:space="preserve">  </w:t>
      </w:r>
      <w:r w:rsidRPr="00751331">
        <w:rPr>
          <w:rFonts w:eastAsia="Calibri"/>
          <w:b/>
          <w:color w:val="000000"/>
        </w:rPr>
        <w:t>Another</w:t>
      </w:r>
      <w:proofErr w:type="gramEnd"/>
      <w:r w:rsidRPr="00751331">
        <w:rPr>
          <w:rFonts w:eastAsia="Calibri"/>
          <w:b/>
          <w:color w:val="000000"/>
        </w:rPr>
        <w:t xml:space="preserve"> prescription pill</w:t>
      </w:r>
      <w:r w:rsidR="00F940BE">
        <w:rPr>
          <w:rFonts w:eastAsia="Calibri"/>
          <w:b/>
          <w:color w:val="000000"/>
        </w:rPr>
        <w:t xml:space="preserve"> ? </w:t>
      </w:r>
      <w:r w:rsidR="00A92C2F">
        <w:rPr>
          <w:rFonts w:eastAsia="Calibri"/>
          <w:b/>
          <w:color w:val="000000"/>
        </w:rPr>
        <w:tab/>
      </w:r>
      <w:r w:rsidRPr="00751331">
        <w:rPr>
          <w:rFonts w:eastAsia="Calibri"/>
          <w:b/>
          <w:color w:val="000000"/>
        </w:rPr>
        <w:t>|__|</w:t>
      </w:r>
    </w:p>
    <w:p w:rsidR="00AA3DBD" w:rsidRPr="00751331" w:rsidRDefault="00AA3DBD" w:rsidP="00AA3DBD">
      <w:pPr>
        <w:ind w:left="720" w:firstLine="720"/>
        <w:rPr>
          <w:rFonts w:eastAsia="Calibri"/>
          <w:b/>
          <w:color w:val="000000"/>
        </w:rPr>
      </w:pPr>
      <w:r w:rsidRPr="00751331">
        <w:rPr>
          <w:rFonts w:eastAsia="Calibri"/>
          <w:b/>
          <w:color w:val="000000"/>
        </w:rPr>
        <w:t xml:space="preserve"> IF YES TO J7a7c (J7a7c=1) GO TO J7a</w:t>
      </w:r>
      <w:r w:rsidR="00B601A2" w:rsidRPr="00751331">
        <w:rPr>
          <w:rFonts w:eastAsia="Calibri"/>
          <w:b/>
          <w:color w:val="000000"/>
        </w:rPr>
        <w:t>spc</w:t>
      </w:r>
    </w:p>
    <w:p w:rsidR="00AA3DBD" w:rsidRPr="00751331" w:rsidRDefault="00AA3DBD" w:rsidP="00AA3DBD">
      <w:pPr>
        <w:ind w:left="720" w:firstLine="720"/>
        <w:rPr>
          <w:rFonts w:eastAsia="Calibri"/>
          <w:b/>
          <w:color w:val="000000"/>
        </w:rPr>
      </w:pPr>
    </w:p>
    <w:p w:rsidR="00AA3DBD" w:rsidRPr="00751331" w:rsidRDefault="00AA3DBD" w:rsidP="00A92C2F">
      <w:pPr>
        <w:ind w:left="720" w:firstLine="720"/>
        <w:rPr>
          <w:rFonts w:eastAsia="Calibri"/>
          <w:color w:val="000000"/>
        </w:rPr>
      </w:pPr>
      <w:r w:rsidRPr="00751331">
        <w:rPr>
          <w:rFonts w:eastAsia="Calibri"/>
          <w:b/>
          <w:color w:val="000000"/>
        </w:rPr>
        <w:t>J7a</w:t>
      </w:r>
      <w:r w:rsidR="00B601A2" w:rsidRPr="00751331">
        <w:rPr>
          <w:rFonts w:eastAsia="Calibri"/>
          <w:b/>
          <w:color w:val="000000"/>
        </w:rPr>
        <w:t>spc</w:t>
      </w:r>
      <w:r w:rsidRPr="00751331">
        <w:rPr>
          <w:rFonts w:eastAsia="Calibri"/>
          <w:b/>
          <w:color w:val="000000"/>
        </w:rPr>
        <w:t xml:space="preserve"> </w:t>
      </w:r>
      <w:proofErr w:type="gramStart"/>
      <w:r w:rsidRPr="00751331">
        <w:rPr>
          <w:rFonts w:eastAsia="Calibri"/>
          <w:b/>
          <w:color w:val="000000"/>
        </w:rPr>
        <w:t xml:space="preserve">--  </w:t>
      </w:r>
      <w:r w:rsidR="001237A1" w:rsidRPr="00751331">
        <w:rPr>
          <w:rFonts w:eastAsia="Calibri"/>
          <w:b/>
          <w:color w:val="000000"/>
        </w:rPr>
        <w:t>Specify</w:t>
      </w:r>
      <w:proofErr w:type="gramEnd"/>
      <w:r w:rsidR="001237A1" w:rsidRPr="00751331">
        <w:rPr>
          <w:rFonts w:eastAsia="Calibri"/>
          <w:b/>
          <w:color w:val="000000"/>
        </w:rPr>
        <w:t xml:space="preserve"> other pill</w:t>
      </w:r>
      <w:r w:rsidRPr="00751331">
        <w:rPr>
          <w:rFonts w:eastAsia="Calibri"/>
          <w:b/>
          <w:color w:val="000000"/>
        </w:rPr>
        <w:t>:</w:t>
      </w:r>
      <w:r w:rsidR="00A92C2F">
        <w:rPr>
          <w:rFonts w:eastAsia="Calibri"/>
          <w:b/>
          <w:color w:val="000000"/>
        </w:rPr>
        <w:t xml:space="preserve">  </w:t>
      </w:r>
      <w:r w:rsidRPr="00751331">
        <w:rPr>
          <w:rFonts w:eastAsia="Calibri"/>
          <w:b/>
          <w:color w:val="000000"/>
        </w:rPr>
        <w:t>_________________________</w:t>
      </w:r>
      <w:r w:rsidR="001237A1" w:rsidRPr="00751331">
        <w:rPr>
          <w:rFonts w:eastAsia="Calibri"/>
          <w:b/>
          <w:color w:val="000000"/>
        </w:rPr>
        <w:t xml:space="preserve">  FR: </w:t>
      </w:r>
      <w:r w:rsidR="001237A1" w:rsidRPr="00751331">
        <w:rPr>
          <w:rFonts w:eastAsia="Calibri"/>
          <w:color w:val="000000"/>
        </w:rPr>
        <w:t>ENTER TEXT OF AT MOST 40 CHARACTERS</w:t>
      </w:r>
    </w:p>
    <w:p w:rsidR="001237A1" w:rsidRPr="00751331" w:rsidRDefault="001237A1" w:rsidP="00AA3DBD">
      <w:pPr>
        <w:ind w:left="720" w:firstLine="720"/>
        <w:rPr>
          <w:rFonts w:ascii="Calibri" w:eastAsia="Calibri" w:hAnsi="Calibri"/>
          <w:color w:val="000000"/>
          <w:sz w:val="22"/>
          <w:szCs w:val="22"/>
        </w:rPr>
      </w:pPr>
    </w:p>
    <w:p w:rsidR="001237A1" w:rsidRPr="00F940BE" w:rsidRDefault="00AA3DBD" w:rsidP="00F940B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eastAsia="Calibri"/>
          <w:b/>
          <w:color w:val="000000"/>
        </w:rPr>
      </w:pPr>
      <w:r w:rsidRPr="00F940BE">
        <w:rPr>
          <w:rFonts w:eastAsia="Calibri"/>
          <w:b/>
          <w:color w:val="000000"/>
        </w:rPr>
        <w:t>J7b</w:t>
      </w:r>
      <w:r w:rsidR="001237A1" w:rsidRPr="00F940BE">
        <w:rPr>
          <w:rFonts w:eastAsia="Calibri"/>
          <w:b/>
          <w:color w:val="000000"/>
        </w:rPr>
        <w:t>1</w:t>
      </w:r>
      <w:r w:rsidRPr="00F940BE">
        <w:rPr>
          <w:rFonts w:eastAsia="Calibri"/>
          <w:b/>
          <w:color w:val="000000"/>
        </w:rPr>
        <w:tab/>
        <w:t>The LAST TIME you tried to quit [</w:t>
      </w:r>
      <w:r w:rsidRPr="00F940BE">
        <w:rPr>
          <w:rFonts w:eastAsia="Calibri"/>
          <w:color w:val="000000"/>
        </w:rPr>
        <w:t>fill entry Box 39A</w:t>
      </w:r>
      <w:r w:rsidR="001237A1" w:rsidRPr="00F940BE">
        <w:rPr>
          <w:rFonts w:eastAsia="Calibri"/>
          <w:color w:val="000000"/>
        </w:rPr>
        <w:t>/J7a</w:t>
      </w:r>
      <w:r w:rsidR="001237A1" w:rsidRPr="00F940BE">
        <w:rPr>
          <w:rFonts w:eastAsia="Calibri"/>
          <w:b/>
          <w:color w:val="000000"/>
        </w:rPr>
        <w:t>—smoking cigars/ smoking pipes/using smokeless tobacco</w:t>
      </w:r>
      <w:r w:rsidRPr="00F940BE">
        <w:rPr>
          <w:rFonts w:eastAsia="Calibri"/>
          <w:b/>
          <w:color w:val="000000"/>
        </w:rPr>
        <w:t>], did you use ANY of the following</w:t>
      </w:r>
      <w:proofErr w:type="gramStart"/>
      <w:r w:rsidR="001237A1" w:rsidRPr="00F940BE">
        <w:rPr>
          <w:rFonts w:eastAsia="Calibri"/>
          <w:b/>
          <w:color w:val="000000"/>
        </w:rPr>
        <w:t>:</w:t>
      </w:r>
      <w:r w:rsidRPr="00F940BE">
        <w:rPr>
          <w:rFonts w:eastAsia="Calibri"/>
          <w:b/>
          <w:color w:val="000000"/>
        </w:rPr>
        <w:t>/</w:t>
      </w:r>
      <w:proofErr w:type="gramEnd"/>
      <w:r w:rsidRPr="00F940BE">
        <w:rPr>
          <w:rFonts w:eastAsia="Calibri"/>
          <w:b/>
          <w:color w:val="000000"/>
        </w:rPr>
        <w:t>/USE ALTERNTAIVE WORDING FOR RECENT FORMER USER OF OTHER TOBACCO PRODUCT//:</w:t>
      </w:r>
      <w:r w:rsidR="00F84851" w:rsidRPr="00F940BE">
        <w:rPr>
          <w:rFonts w:eastAsia="Calibri"/>
          <w:b/>
          <w:color w:val="000000"/>
        </w:rPr>
        <w:t xml:space="preserve"> </w:t>
      </w:r>
    </w:p>
    <w:p w:rsidR="001237A1" w:rsidRPr="00F940BE" w:rsidRDefault="001237A1" w:rsidP="00B601A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Calibri"/>
          <w:b/>
          <w:color w:val="000000"/>
          <w:sz w:val="22"/>
          <w:szCs w:val="22"/>
        </w:rPr>
      </w:pPr>
    </w:p>
    <w:p w:rsidR="00F84851" w:rsidRPr="00F940BE" w:rsidRDefault="00F84851" w:rsidP="00B601A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color w:val="000000"/>
        </w:rPr>
      </w:pPr>
      <w:r w:rsidRPr="00F940BE">
        <w:rPr>
          <w:b/>
          <w:color w:val="000000"/>
        </w:rPr>
        <w:t xml:space="preserve">[FR NOTE:  </w:t>
      </w:r>
      <w:r w:rsidRPr="00F940BE">
        <w:rPr>
          <w:color w:val="000000"/>
        </w:rPr>
        <w:t>FOR THIS QUESTION, RE-READ STEM PERIODICALLY</w:t>
      </w:r>
      <w:r w:rsidRPr="00F940BE">
        <w:rPr>
          <w:b/>
          <w:color w:val="000000"/>
        </w:rPr>
        <w:t>]</w:t>
      </w:r>
    </w:p>
    <w:p w:rsidR="00AA3DBD" w:rsidRPr="00F940BE"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Calibri"/>
          <w:b/>
          <w:color w:val="000000"/>
          <w:sz w:val="22"/>
          <w:szCs w:val="22"/>
        </w:rPr>
      </w:pPr>
    </w:p>
    <w:p w:rsidR="00AA3DBD" w:rsidRPr="00F940BE" w:rsidRDefault="00A92C2F"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rFonts w:eastAsia="Calibri"/>
          <w:color w:val="000000"/>
          <w:sz w:val="22"/>
          <w:szCs w:val="22"/>
        </w:rPr>
      </w:pPr>
      <w:r>
        <w:rPr>
          <w:rFonts w:eastAsia="Calibri"/>
          <w:color w:val="000000"/>
          <w:sz w:val="22"/>
          <w:szCs w:val="22"/>
        </w:rPr>
        <w:t>(1) Yes</w:t>
      </w:r>
    </w:p>
    <w:p w:rsidR="00AA3DBD" w:rsidRPr="00F940BE"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rFonts w:eastAsia="Calibri"/>
          <w:color w:val="000000"/>
          <w:sz w:val="22"/>
          <w:szCs w:val="22"/>
        </w:rPr>
      </w:pPr>
      <w:r w:rsidRPr="00F940BE">
        <w:rPr>
          <w:rFonts w:eastAsia="Calibri"/>
          <w:color w:val="000000"/>
          <w:sz w:val="22"/>
          <w:szCs w:val="22"/>
        </w:rPr>
        <w:t>(2) No</w:t>
      </w:r>
    </w:p>
    <w:p w:rsidR="00AA3DBD" w:rsidRPr="00F940BE"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110"/>
        <w:rPr>
          <w:rFonts w:eastAsia="Calibri"/>
          <w:b/>
          <w:color w:val="000000"/>
          <w:sz w:val="22"/>
          <w:szCs w:val="22"/>
        </w:rPr>
      </w:pPr>
    </w:p>
    <w:p w:rsidR="00AA3DBD" w:rsidRPr="00F940BE" w:rsidRDefault="00AA3DBD" w:rsidP="00A92C2F">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Calibri"/>
          <w:b/>
          <w:color w:val="000000"/>
        </w:rPr>
      </w:pPr>
      <w:r w:rsidRPr="00F940BE">
        <w:rPr>
          <w:rFonts w:eastAsia="Calibri"/>
          <w:b/>
          <w:color w:val="000000"/>
        </w:rPr>
        <w:t>J7b1</w:t>
      </w:r>
      <w:r w:rsidRPr="00F940BE">
        <w:rPr>
          <w:rFonts w:eastAsia="Calibri"/>
          <w:b/>
          <w:color w:val="000000"/>
        </w:rPr>
        <w:tab/>
        <w:t>|__|</w:t>
      </w:r>
      <w:r w:rsidR="00A92C2F">
        <w:rPr>
          <w:rFonts w:eastAsia="Calibri"/>
          <w:b/>
          <w:color w:val="000000"/>
        </w:rPr>
        <w:tab/>
      </w:r>
      <w:proofErr w:type="gramStart"/>
      <w:r w:rsidRPr="00F940BE">
        <w:rPr>
          <w:rFonts w:eastAsia="Calibri"/>
          <w:b/>
          <w:color w:val="000000"/>
        </w:rPr>
        <w:t>A</w:t>
      </w:r>
      <w:proofErr w:type="gramEnd"/>
      <w:r w:rsidRPr="00F940BE">
        <w:rPr>
          <w:rFonts w:eastAsia="Calibri"/>
          <w:b/>
          <w:color w:val="000000"/>
        </w:rPr>
        <w:t xml:space="preserve"> telephone help line or quit line</w:t>
      </w:r>
      <w:r w:rsidR="001237A1" w:rsidRPr="00F940BE">
        <w:rPr>
          <w:rFonts w:eastAsia="Calibri"/>
          <w:b/>
          <w:color w:val="000000"/>
        </w:rPr>
        <w:t>?</w:t>
      </w:r>
      <w:r w:rsidRPr="00F940BE">
        <w:rPr>
          <w:rFonts w:eastAsia="Calibri"/>
          <w:b/>
          <w:color w:val="000000"/>
        </w:rPr>
        <w:t xml:space="preserve"> </w:t>
      </w:r>
    </w:p>
    <w:p w:rsidR="00AA3DBD" w:rsidRPr="00F940BE" w:rsidRDefault="00AA3DBD" w:rsidP="00A92C2F">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Calibri"/>
          <w:b/>
          <w:color w:val="000000"/>
        </w:rPr>
      </w:pPr>
      <w:proofErr w:type="gramStart"/>
      <w:r w:rsidRPr="00F940BE">
        <w:rPr>
          <w:rFonts w:eastAsia="Calibri"/>
          <w:b/>
          <w:color w:val="000000"/>
        </w:rPr>
        <w:t>J7b2</w:t>
      </w:r>
      <w:r w:rsidRPr="00F940BE">
        <w:rPr>
          <w:rFonts w:eastAsia="Calibri"/>
          <w:b/>
          <w:color w:val="000000"/>
        </w:rPr>
        <w:tab/>
        <w:t>|__|</w:t>
      </w:r>
      <w:r w:rsidR="00A92C2F">
        <w:rPr>
          <w:rFonts w:eastAsia="Calibri"/>
          <w:b/>
          <w:color w:val="000000"/>
        </w:rPr>
        <w:tab/>
      </w:r>
      <w:r w:rsidRPr="00F940BE">
        <w:rPr>
          <w:rFonts w:eastAsia="Calibri"/>
          <w:b/>
          <w:color w:val="000000"/>
        </w:rPr>
        <w:t>One-on-one counseling</w:t>
      </w:r>
      <w:r w:rsidR="001237A1" w:rsidRPr="00F940BE">
        <w:rPr>
          <w:rFonts w:eastAsia="Calibri"/>
          <w:b/>
          <w:color w:val="000000"/>
        </w:rPr>
        <w:t>?</w:t>
      </w:r>
      <w:proofErr w:type="gramEnd"/>
      <w:r w:rsidRPr="00F940BE">
        <w:rPr>
          <w:rFonts w:eastAsia="Calibri"/>
          <w:b/>
          <w:color w:val="000000"/>
        </w:rPr>
        <w:t xml:space="preserve"> </w:t>
      </w:r>
    </w:p>
    <w:p w:rsidR="00AA3DBD" w:rsidRPr="00F940BE" w:rsidRDefault="00AA3DBD" w:rsidP="00A92C2F">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Calibri"/>
          <w:b/>
          <w:color w:val="000000"/>
        </w:rPr>
      </w:pPr>
      <w:r w:rsidRPr="00F940BE">
        <w:rPr>
          <w:rFonts w:eastAsia="Calibri"/>
          <w:b/>
          <w:color w:val="000000"/>
        </w:rPr>
        <w:t>J7b3</w:t>
      </w:r>
      <w:r w:rsidRPr="00F940BE">
        <w:rPr>
          <w:rFonts w:eastAsia="Calibri"/>
          <w:b/>
          <w:color w:val="000000"/>
        </w:rPr>
        <w:tab/>
        <w:t>|__|</w:t>
      </w:r>
      <w:r w:rsidR="00A92C2F">
        <w:rPr>
          <w:rFonts w:eastAsia="Calibri"/>
          <w:b/>
          <w:color w:val="000000"/>
        </w:rPr>
        <w:tab/>
      </w:r>
      <w:proofErr w:type="gramStart"/>
      <w:r w:rsidRPr="00F940BE">
        <w:rPr>
          <w:rFonts w:eastAsia="Calibri"/>
          <w:b/>
          <w:color w:val="000000"/>
        </w:rPr>
        <w:t>A</w:t>
      </w:r>
      <w:proofErr w:type="gramEnd"/>
      <w:r w:rsidRPr="00F940BE">
        <w:rPr>
          <w:rFonts w:eastAsia="Calibri"/>
          <w:b/>
          <w:color w:val="000000"/>
        </w:rPr>
        <w:t xml:space="preserve"> stop smoking clinic, class, or support group</w:t>
      </w:r>
      <w:r w:rsidR="001237A1" w:rsidRPr="00F940BE">
        <w:rPr>
          <w:rFonts w:eastAsia="Calibri"/>
          <w:b/>
          <w:color w:val="000000"/>
        </w:rPr>
        <w:t>?</w:t>
      </w:r>
    </w:p>
    <w:p w:rsidR="00AA3DBD" w:rsidRPr="00F940BE" w:rsidRDefault="00AA3DBD" w:rsidP="00A92C2F">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Calibri"/>
          <w:b/>
          <w:color w:val="000000"/>
        </w:rPr>
      </w:pPr>
      <w:r w:rsidRPr="00F940BE">
        <w:rPr>
          <w:rFonts w:eastAsia="Calibri"/>
          <w:b/>
          <w:color w:val="000000"/>
        </w:rPr>
        <w:t>J7b4</w:t>
      </w:r>
      <w:r w:rsidRPr="00F940BE">
        <w:rPr>
          <w:rFonts w:eastAsia="Calibri"/>
          <w:b/>
          <w:color w:val="000000"/>
        </w:rPr>
        <w:tab/>
        <w:t>|__|</w:t>
      </w:r>
      <w:r w:rsidR="00A92C2F">
        <w:rPr>
          <w:rFonts w:eastAsia="Calibri"/>
          <w:b/>
          <w:color w:val="000000"/>
        </w:rPr>
        <w:tab/>
      </w:r>
      <w:r w:rsidRPr="00F940BE">
        <w:rPr>
          <w:rFonts w:eastAsia="Calibri"/>
          <w:b/>
          <w:color w:val="000000"/>
        </w:rPr>
        <w:t>Help or support from friends or family</w:t>
      </w:r>
      <w:r w:rsidR="001237A1" w:rsidRPr="00F940BE">
        <w:rPr>
          <w:rFonts w:eastAsia="Calibri"/>
          <w:b/>
          <w:color w:val="000000"/>
        </w:rPr>
        <w:t>?</w:t>
      </w:r>
    </w:p>
    <w:p w:rsidR="00AA3DBD" w:rsidRPr="00F940BE" w:rsidRDefault="00AA3DBD" w:rsidP="00A92C2F">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Calibri"/>
          <w:b/>
          <w:color w:val="000000"/>
        </w:rPr>
      </w:pPr>
      <w:proofErr w:type="gramStart"/>
      <w:r w:rsidRPr="00F940BE">
        <w:rPr>
          <w:rFonts w:eastAsia="Calibri"/>
          <w:b/>
          <w:color w:val="000000"/>
        </w:rPr>
        <w:t>J7b</w:t>
      </w:r>
      <w:r w:rsidR="00F940BE" w:rsidRPr="00F940BE">
        <w:rPr>
          <w:rFonts w:eastAsia="Calibri"/>
          <w:b/>
          <w:color w:val="000000"/>
        </w:rPr>
        <w:t>5</w:t>
      </w:r>
      <w:r w:rsidR="00A92C2F">
        <w:rPr>
          <w:rFonts w:eastAsia="Calibri"/>
          <w:b/>
          <w:color w:val="000000"/>
        </w:rPr>
        <w:tab/>
      </w:r>
      <w:r w:rsidR="00F940BE">
        <w:rPr>
          <w:rFonts w:eastAsia="Calibri"/>
          <w:b/>
          <w:color w:val="000000"/>
        </w:rPr>
        <w:t>|__|</w:t>
      </w:r>
      <w:r w:rsidR="00A92C2F">
        <w:rPr>
          <w:rFonts w:eastAsia="Calibri"/>
          <w:b/>
          <w:color w:val="000000"/>
        </w:rPr>
        <w:tab/>
      </w:r>
      <w:r w:rsidR="001237A1" w:rsidRPr="00F940BE">
        <w:rPr>
          <w:rFonts w:eastAsia="Calibri"/>
          <w:b/>
          <w:color w:val="000000"/>
        </w:rPr>
        <w:t xml:space="preserve">The </w:t>
      </w:r>
      <w:r w:rsidRPr="00F940BE">
        <w:rPr>
          <w:rFonts w:eastAsia="Calibri"/>
          <w:b/>
          <w:color w:val="000000"/>
        </w:rPr>
        <w:t>Internet or web-based program</w:t>
      </w:r>
      <w:r w:rsidR="001237A1" w:rsidRPr="00F940BE">
        <w:rPr>
          <w:rFonts w:eastAsia="Calibri"/>
          <w:b/>
          <w:color w:val="000000"/>
        </w:rPr>
        <w:t>?</w:t>
      </w:r>
      <w:proofErr w:type="gramEnd"/>
    </w:p>
    <w:p w:rsidR="000024CD" w:rsidRPr="00F940BE" w:rsidRDefault="000024CD" w:rsidP="00A92C2F">
      <w:pPr>
        <w:widowControl/>
        <w:tabs>
          <w:tab w:val="left" w:pos="900"/>
          <w:tab w:val="left" w:pos="991"/>
          <w:tab w:val="left" w:pos="1440"/>
        </w:tabs>
        <w:rPr>
          <w:b/>
          <w:color w:val="000000"/>
        </w:rPr>
      </w:pPr>
      <w:proofErr w:type="gramStart"/>
      <w:r w:rsidRPr="00F940BE">
        <w:rPr>
          <w:b/>
          <w:color w:val="000000"/>
        </w:rPr>
        <w:t>J7b6</w:t>
      </w:r>
      <w:r w:rsidR="00A92C2F">
        <w:rPr>
          <w:b/>
          <w:color w:val="000000"/>
        </w:rPr>
        <w:tab/>
      </w:r>
      <w:r w:rsidRPr="00F940BE">
        <w:rPr>
          <w:b/>
          <w:color w:val="000000"/>
        </w:rPr>
        <w:t>|__|</w:t>
      </w:r>
      <w:r w:rsidR="00A92C2F">
        <w:rPr>
          <w:b/>
          <w:color w:val="000000"/>
        </w:rPr>
        <w:tab/>
      </w:r>
      <w:r w:rsidRPr="00F940BE">
        <w:rPr>
          <w:b/>
          <w:color w:val="000000"/>
        </w:rPr>
        <w:t>Books, pamphlets, videos, or other materials</w:t>
      </w:r>
      <w:r w:rsidR="001237A1" w:rsidRPr="00F940BE">
        <w:rPr>
          <w:b/>
          <w:color w:val="000000"/>
        </w:rPr>
        <w:t>?</w:t>
      </w:r>
      <w:proofErr w:type="gramEnd"/>
    </w:p>
    <w:p w:rsidR="00DA029F" w:rsidRPr="00F940BE" w:rsidRDefault="00F940BE" w:rsidP="00A92C2F">
      <w:pPr>
        <w:widowControl/>
        <w:tabs>
          <w:tab w:val="left" w:pos="900"/>
          <w:tab w:val="left" w:pos="991"/>
          <w:tab w:val="left" w:pos="1440"/>
        </w:tabs>
        <w:rPr>
          <w:b/>
          <w:color w:val="000000"/>
        </w:rPr>
      </w:pPr>
      <w:proofErr w:type="gramStart"/>
      <w:r w:rsidRPr="00F940BE">
        <w:rPr>
          <w:b/>
          <w:color w:val="000000"/>
        </w:rPr>
        <w:t>J7b6</w:t>
      </w:r>
      <w:r w:rsidR="00A92C2F">
        <w:rPr>
          <w:b/>
          <w:color w:val="000000"/>
        </w:rPr>
        <w:tab/>
      </w:r>
      <w:r w:rsidR="000024CD" w:rsidRPr="00F940BE">
        <w:rPr>
          <w:b/>
          <w:color w:val="000000"/>
        </w:rPr>
        <w:t>|__|</w:t>
      </w:r>
      <w:r w:rsidR="00A92C2F">
        <w:rPr>
          <w:b/>
          <w:color w:val="000000"/>
        </w:rPr>
        <w:tab/>
      </w:r>
      <w:r w:rsidR="000024CD" w:rsidRPr="00F940BE">
        <w:rPr>
          <w:b/>
          <w:color w:val="000000"/>
        </w:rPr>
        <w:t>Acupuncture or hypnosis</w:t>
      </w:r>
      <w:r w:rsidR="001237A1" w:rsidRPr="00F940BE">
        <w:rPr>
          <w:b/>
          <w:color w:val="000000"/>
        </w:rPr>
        <w:t>?</w:t>
      </w:r>
      <w:proofErr w:type="gramEnd"/>
    </w:p>
    <w:p w:rsidR="00DA029F" w:rsidRPr="00F940BE" w:rsidRDefault="00DA029F" w:rsidP="000024CD">
      <w:pPr>
        <w:widowControl/>
        <w:tabs>
          <w:tab w:val="left" w:pos="991"/>
        </w:tabs>
        <w:ind w:left="720" w:hanging="720"/>
        <w:rPr>
          <w:b/>
          <w:color w:val="000000"/>
        </w:rPr>
      </w:pPr>
    </w:p>
    <w:p w:rsidR="000024CD" w:rsidRPr="00F940BE" w:rsidRDefault="00DA029F" w:rsidP="00A92C2F">
      <w:pPr>
        <w:widowControl/>
        <w:tabs>
          <w:tab w:val="left" w:pos="991"/>
        </w:tabs>
        <w:ind w:left="720" w:hanging="720"/>
        <w:rPr>
          <w:b/>
          <w:color w:val="000000"/>
        </w:rPr>
      </w:pPr>
      <w:r w:rsidRPr="00F940BE">
        <w:rPr>
          <w:b/>
          <w:color w:val="000000"/>
        </w:rPr>
        <w:tab/>
      </w:r>
      <w:r w:rsidR="001237A1" w:rsidRPr="00F940BE">
        <w:rPr>
          <w:b/>
          <w:color w:val="000000"/>
        </w:rPr>
        <w:t>IF J7b6b = 1 (YES), THEN GO TO J7b6c; ELSE GO TO J</w:t>
      </w:r>
      <w:r w:rsidRPr="00F940BE">
        <w:rPr>
          <w:b/>
          <w:color w:val="000000"/>
        </w:rPr>
        <w:t>b7.</w:t>
      </w:r>
    </w:p>
    <w:p w:rsidR="00DA029F" w:rsidRPr="00751331" w:rsidRDefault="00DA029F" w:rsidP="000024CD">
      <w:pPr>
        <w:widowControl/>
        <w:tabs>
          <w:tab w:val="left" w:pos="991"/>
        </w:tabs>
        <w:ind w:left="720" w:hanging="720"/>
        <w:rPr>
          <w:rFonts w:ascii="Times New Roman Bold" w:hAnsi="Times New Roman Bold"/>
          <w:b/>
          <w:color w:val="000000"/>
          <w:sz w:val="22"/>
          <w:szCs w:val="22"/>
        </w:rPr>
      </w:pPr>
    </w:p>
    <w:p w:rsidR="000024CD" w:rsidRPr="00751331" w:rsidRDefault="000024CD" w:rsidP="00A92C2F">
      <w:pPr>
        <w:widowControl/>
        <w:tabs>
          <w:tab w:val="left" w:pos="720"/>
        </w:tabs>
        <w:ind w:left="1440" w:hanging="1440"/>
        <w:rPr>
          <w:rFonts w:ascii="Times New Roman Bold" w:hAnsi="Times New Roman Bold"/>
          <w:b/>
          <w:color w:val="000000"/>
          <w:sz w:val="22"/>
          <w:szCs w:val="22"/>
        </w:rPr>
      </w:pPr>
      <w:r w:rsidRPr="00751331">
        <w:rPr>
          <w:rFonts w:ascii="Times New Roman Bold" w:hAnsi="Times New Roman Bold"/>
          <w:b/>
          <w:color w:val="000000"/>
          <w:sz w:val="22"/>
          <w:szCs w:val="22"/>
        </w:rPr>
        <w:t>J7b6c</w:t>
      </w:r>
      <w:r w:rsidR="00A92C2F">
        <w:rPr>
          <w:rFonts w:ascii="Times New Roman Bold" w:hAnsi="Times New Roman Bold"/>
          <w:b/>
          <w:color w:val="000000"/>
          <w:sz w:val="22"/>
          <w:szCs w:val="22"/>
        </w:rPr>
        <w:tab/>
      </w:r>
      <w:r w:rsidR="00DA029F" w:rsidRPr="00751331">
        <w:rPr>
          <w:rFonts w:ascii="Times New Roman Bold" w:hAnsi="Times New Roman Bold"/>
          <w:b/>
          <w:color w:val="000000"/>
          <w:sz w:val="22"/>
          <w:szCs w:val="22"/>
        </w:rPr>
        <w:t xml:space="preserve">|__| </w:t>
      </w:r>
      <w:proofErr w:type="gramStart"/>
      <w:r w:rsidRPr="00751331">
        <w:rPr>
          <w:rFonts w:ascii="Times New Roman Bold" w:hAnsi="Times New Roman Bold"/>
          <w:b/>
          <w:color w:val="000000"/>
          <w:sz w:val="22"/>
          <w:szCs w:val="22"/>
        </w:rPr>
        <w:t xml:space="preserve">Which </w:t>
      </w:r>
      <w:r w:rsidR="00DA029F" w:rsidRPr="00751331">
        <w:rPr>
          <w:rFonts w:ascii="Times New Roman Bold" w:hAnsi="Times New Roman Bold"/>
          <w:b/>
          <w:color w:val="000000"/>
          <w:sz w:val="22"/>
          <w:szCs w:val="22"/>
        </w:rPr>
        <w:t xml:space="preserve"> one</w:t>
      </w:r>
      <w:proofErr w:type="gramEnd"/>
      <w:r w:rsidR="00DA029F" w:rsidRPr="00751331">
        <w:rPr>
          <w:rFonts w:ascii="Times New Roman Bold" w:hAnsi="Times New Roman Bold"/>
          <w:b/>
          <w:color w:val="000000"/>
          <w:sz w:val="22"/>
          <w:szCs w:val="22"/>
        </w:rPr>
        <w:t xml:space="preserve">? </w:t>
      </w:r>
      <w:r w:rsidRPr="00751331">
        <w:rPr>
          <w:rFonts w:ascii="Times New Roman Bold" w:hAnsi="Times New Roman Bold"/>
          <w:b/>
          <w:color w:val="000000"/>
          <w:sz w:val="22"/>
          <w:szCs w:val="22"/>
        </w:rPr>
        <w:t xml:space="preserve"> </w:t>
      </w:r>
      <w:r w:rsidRPr="00751331">
        <w:rPr>
          <w:color w:val="000000"/>
          <w:sz w:val="22"/>
          <w:szCs w:val="22"/>
        </w:rPr>
        <w:t>(1) Acupuncture (2) Hypnosis (3) Both</w:t>
      </w:r>
    </w:p>
    <w:p w:rsidR="000024CD" w:rsidRPr="00751331" w:rsidRDefault="000024C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rFonts w:ascii="Calibri" w:eastAsia="Calibri" w:hAnsi="Calibri"/>
          <w:b/>
          <w:color w:val="000000"/>
          <w:sz w:val="22"/>
          <w:szCs w:val="22"/>
        </w:rPr>
      </w:pPr>
    </w:p>
    <w:p w:rsidR="00AA3DBD" w:rsidRPr="00F940BE"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rFonts w:eastAsia="Calibri"/>
          <w:b/>
          <w:color w:val="000000"/>
        </w:rPr>
      </w:pPr>
      <w:proofErr w:type="gramStart"/>
      <w:r w:rsidRPr="00F940BE">
        <w:rPr>
          <w:rFonts w:eastAsia="Calibri"/>
          <w:b/>
          <w:color w:val="000000"/>
        </w:rPr>
        <w:t>J7b7</w:t>
      </w:r>
      <w:r w:rsidRPr="00F940BE">
        <w:rPr>
          <w:rFonts w:eastAsia="Calibri"/>
          <w:b/>
          <w:color w:val="000000"/>
        </w:rPr>
        <w:tab/>
      </w:r>
      <w:r w:rsidRPr="00F940BE">
        <w:rPr>
          <w:rFonts w:eastAsia="Calibri"/>
          <w:b/>
          <w:color w:val="000000"/>
        </w:rPr>
        <w:tab/>
        <w:t>|__| Advice from a medical doctor, dentist or other health professional</w:t>
      </w:r>
      <w:r w:rsidR="00DA029F" w:rsidRPr="00F940BE">
        <w:rPr>
          <w:rFonts w:eastAsia="Calibri"/>
          <w:b/>
          <w:color w:val="000000"/>
        </w:rPr>
        <w:t>?</w:t>
      </w:r>
      <w:proofErr w:type="gramEnd"/>
    </w:p>
    <w:p w:rsidR="00DA029F" w:rsidRPr="00F940BE" w:rsidRDefault="00DA029F"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rFonts w:eastAsia="Calibri"/>
          <w:b/>
          <w:color w:val="000000"/>
        </w:rPr>
      </w:pPr>
    </w:p>
    <w:p w:rsidR="00DA029F" w:rsidRPr="00F940BE" w:rsidRDefault="00DA029F"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rFonts w:eastAsia="Calibri"/>
          <w:b/>
          <w:color w:val="000000"/>
        </w:rPr>
      </w:pPr>
      <w:r w:rsidRPr="00F940BE">
        <w:rPr>
          <w:b/>
          <w:color w:val="000000"/>
        </w:rPr>
        <w:tab/>
        <w:t>IF J7b7 = 1 (YES), THEN GO TO J7b7a; ELSE GO TO J7c.</w:t>
      </w:r>
    </w:p>
    <w:p w:rsidR="00875A9A" w:rsidRPr="00F940BE" w:rsidRDefault="00875A9A"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50" w:hanging="1350"/>
        <w:rPr>
          <w:rFonts w:eastAsia="Calibri"/>
          <w:b/>
          <w:color w:val="000000"/>
        </w:rPr>
      </w:pPr>
    </w:p>
    <w:p w:rsidR="00AA3DBD" w:rsidRPr="00F940BE" w:rsidRDefault="00AA3DBD" w:rsidP="00A92C2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50" w:hanging="1350"/>
        <w:rPr>
          <w:rFonts w:eastAsia="Calibri"/>
          <w:color w:val="000000"/>
        </w:rPr>
      </w:pPr>
      <w:r w:rsidRPr="00F940BE">
        <w:rPr>
          <w:rFonts w:eastAsia="Calibri"/>
          <w:b/>
          <w:color w:val="000000"/>
        </w:rPr>
        <w:t>J7b7a</w:t>
      </w:r>
      <w:r w:rsidR="00A92C2F">
        <w:rPr>
          <w:rFonts w:eastAsia="Calibri"/>
          <w:b/>
          <w:color w:val="000000"/>
        </w:rPr>
        <w:tab/>
      </w:r>
      <w:r w:rsidRPr="00F940BE">
        <w:rPr>
          <w:rFonts w:eastAsia="Calibri"/>
          <w:b/>
          <w:color w:val="000000"/>
        </w:rPr>
        <w:t>|__|</w:t>
      </w:r>
      <w:r w:rsidRPr="00F940BE">
        <w:rPr>
          <w:rFonts w:eastAsia="Calibri"/>
          <w:b/>
          <w:color w:val="000000"/>
        </w:rPr>
        <w:tab/>
        <w:t xml:space="preserve"> </w:t>
      </w:r>
      <w:proofErr w:type="gramStart"/>
      <w:r w:rsidRPr="00F940BE">
        <w:rPr>
          <w:rFonts w:eastAsia="Calibri"/>
          <w:b/>
          <w:color w:val="000000"/>
        </w:rPr>
        <w:t>Which ?</w:t>
      </w:r>
      <w:proofErr w:type="gramEnd"/>
      <w:r w:rsidRPr="00F940BE">
        <w:rPr>
          <w:rFonts w:eastAsia="Calibri"/>
          <w:b/>
          <w:color w:val="000000"/>
        </w:rPr>
        <w:t xml:space="preserve">- </w:t>
      </w:r>
      <w:r w:rsidR="00DA029F" w:rsidRPr="00F940BE">
        <w:rPr>
          <w:rFonts w:eastAsia="Calibri"/>
          <w:b/>
          <w:color w:val="000000"/>
        </w:rPr>
        <w:t xml:space="preserve">  </w:t>
      </w:r>
      <w:r w:rsidRPr="00F940BE">
        <w:rPr>
          <w:rFonts w:eastAsia="Calibri"/>
          <w:color w:val="000000"/>
        </w:rPr>
        <w:t xml:space="preserve">(1) Doctor (2) Dentist (3) Other </w:t>
      </w:r>
      <w:r w:rsidR="00DA029F" w:rsidRPr="00F940BE">
        <w:rPr>
          <w:rFonts w:eastAsia="Calibri"/>
          <w:color w:val="000000"/>
        </w:rPr>
        <w:t>h</w:t>
      </w:r>
      <w:r w:rsidRPr="00F940BE">
        <w:rPr>
          <w:rFonts w:eastAsia="Calibri"/>
          <w:color w:val="000000"/>
        </w:rPr>
        <w:t>ealth professional (4) More than one of the previous choices</w:t>
      </w:r>
    </w:p>
    <w:p w:rsidR="00DA029F" w:rsidRPr="00F940BE" w:rsidRDefault="00DA029F"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50" w:hanging="1350"/>
        <w:rPr>
          <w:rFonts w:eastAsia="Calibri"/>
          <w:b/>
          <w:color w:val="000000"/>
        </w:rPr>
      </w:pPr>
    </w:p>
    <w:p w:rsidR="00AA3DBD" w:rsidRPr="00F940BE" w:rsidRDefault="00DA029F" w:rsidP="00F546BB">
      <w:pPr>
        <w:ind w:left="630"/>
        <w:rPr>
          <w:rFonts w:eastAsia="Calibri"/>
          <w:b/>
          <w:color w:val="000000"/>
        </w:rPr>
      </w:pPr>
      <w:r w:rsidRPr="00F940BE">
        <w:rPr>
          <w:rFonts w:eastAsia="Calibri"/>
          <w:b/>
          <w:color w:val="000000"/>
        </w:rPr>
        <w:t xml:space="preserve">FR:  </w:t>
      </w:r>
      <w:r w:rsidRPr="00F940BE">
        <w:rPr>
          <w:rFonts w:eastAsia="Calibri"/>
          <w:color w:val="000000"/>
        </w:rPr>
        <w:t>SPECIFY DOCTOR, DENTIST, OTHER BY ENTERING THE APPROPRIATE CHOICES (1-4)</w:t>
      </w:r>
    </w:p>
    <w:p w:rsidR="00DA029F" w:rsidRPr="00F940BE" w:rsidRDefault="00DA029F" w:rsidP="00AA3DBD">
      <w:pPr>
        <w:rPr>
          <w:rFonts w:eastAsia="Calibri"/>
          <w:b/>
          <w:color w:val="000000"/>
        </w:rPr>
      </w:pPr>
    </w:p>
    <w:p w:rsidR="00AA3DBD" w:rsidRPr="00F940BE"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rFonts w:eastAsia="Calibri"/>
          <w:b/>
          <w:color w:val="000000"/>
        </w:rPr>
      </w:pPr>
      <w:r w:rsidRPr="00F940BE">
        <w:rPr>
          <w:rFonts w:eastAsia="Calibri"/>
          <w:b/>
          <w:color w:val="000000"/>
        </w:rPr>
        <w:lastRenderedPageBreak/>
        <w:t>J7c</w:t>
      </w:r>
      <w:r w:rsidRPr="00F940BE">
        <w:rPr>
          <w:rFonts w:eastAsia="Calibri"/>
          <w:b/>
          <w:color w:val="000000"/>
        </w:rPr>
        <w:tab/>
        <w:t xml:space="preserve">The LAST TIME you tried to QUIT </w:t>
      </w:r>
      <w:r w:rsidRPr="00F940BE">
        <w:rPr>
          <w:rFonts w:eastAsia="Calibri"/>
          <w:color w:val="000000"/>
        </w:rPr>
        <w:t>(fill entry Box 39A</w:t>
      </w:r>
      <w:r w:rsidR="00DA029F" w:rsidRPr="00F940BE">
        <w:rPr>
          <w:rFonts w:eastAsia="Calibri"/>
          <w:b/>
          <w:color w:val="000000"/>
        </w:rPr>
        <w:t>/</w:t>
      </w:r>
      <w:r w:rsidR="00DA029F" w:rsidRPr="00F940BE">
        <w:rPr>
          <w:rFonts w:eastAsia="Calibri"/>
          <w:color w:val="000000"/>
        </w:rPr>
        <w:t>J7a</w:t>
      </w:r>
      <w:r w:rsidR="00DA029F" w:rsidRPr="00F940BE">
        <w:rPr>
          <w:rFonts w:eastAsia="Calibri"/>
          <w:b/>
          <w:color w:val="000000"/>
        </w:rPr>
        <w:t>—smoking cigars /smoking pipes/using smokeless tobacco</w:t>
      </w:r>
      <w:r w:rsidRPr="00F940BE">
        <w:rPr>
          <w:rFonts w:eastAsia="Calibri"/>
          <w:b/>
          <w:color w:val="000000"/>
        </w:rPr>
        <w:t>) in the past 12 months//, did you do ANY of the following:  // USE ALTERNTAIVE WORDING FOR RECENT FORMER USER OF OTHER TOBACCO PRODUCT//</w:t>
      </w:r>
      <w:r w:rsidR="00890AF2" w:rsidRPr="00F940BE">
        <w:rPr>
          <w:rFonts w:eastAsia="Calibri"/>
          <w:b/>
          <w:color w:val="000000"/>
        </w:rPr>
        <w:t>:</w:t>
      </w:r>
    </w:p>
    <w:p w:rsidR="00AA3DBD" w:rsidRPr="00F940BE"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rFonts w:eastAsia="Calibri"/>
          <w:b/>
          <w:color w:val="000000"/>
        </w:rPr>
      </w:pPr>
    </w:p>
    <w:p w:rsidR="00AA3DBD" w:rsidRPr="00F940BE"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Calibri"/>
          <w:color w:val="000000"/>
        </w:rPr>
      </w:pPr>
      <w:r w:rsidRPr="00F940BE">
        <w:rPr>
          <w:rFonts w:eastAsia="Calibri"/>
          <w:b/>
          <w:color w:val="000000"/>
        </w:rPr>
        <w:tab/>
      </w:r>
      <w:r w:rsidRPr="00F940BE">
        <w:rPr>
          <w:rFonts w:eastAsia="Calibri"/>
          <w:color w:val="000000"/>
        </w:rPr>
        <w:t>(1) Yes</w:t>
      </w:r>
    </w:p>
    <w:p w:rsidR="00AA3DBD" w:rsidRPr="00F940BE"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Calibri"/>
          <w:color w:val="000000"/>
        </w:rPr>
      </w:pPr>
      <w:r w:rsidRPr="00F940BE">
        <w:rPr>
          <w:rFonts w:eastAsia="Calibri"/>
          <w:color w:val="000000"/>
        </w:rPr>
        <w:tab/>
        <w:t xml:space="preserve">(2) No </w:t>
      </w:r>
    </w:p>
    <w:p w:rsidR="00AA3DBD" w:rsidRPr="00F940BE"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Calibri"/>
          <w:b/>
          <w:color w:val="000000"/>
        </w:rPr>
      </w:pPr>
    </w:p>
    <w:p w:rsidR="00AA3DBD" w:rsidRPr="00F940BE" w:rsidRDefault="00F546BB" w:rsidP="00A92C2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eastAsia="Calibri"/>
          <w:b/>
          <w:color w:val="000000"/>
        </w:rPr>
      </w:pPr>
      <w:r>
        <w:rPr>
          <w:rFonts w:eastAsia="Calibri"/>
          <w:b/>
          <w:color w:val="000000"/>
        </w:rPr>
        <w:t>J7c1</w:t>
      </w:r>
      <w:r w:rsidR="00AA3DBD" w:rsidRPr="00F940BE">
        <w:rPr>
          <w:rFonts w:eastAsia="Calibri"/>
          <w:b/>
          <w:color w:val="000000"/>
        </w:rPr>
        <w:tab/>
        <w:t>|__</w:t>
      </w:r>
      <w:proofErr w:type="gramStart"/>
      <w:r w:rsidR="00AA3DBD" w:rsidRPr="00F940BE">
        <w:rPr>
          <w:rFonts w:eastAsia="Calibri"/>
          <w:b/>
          <w:color w:val="000000"/>
        </w:rPr>
        <w:t>|  Stopping</w:t>
      </w:r>
      <w:proofErr w:type="gramEnd"/>
      <w:r w:rsidR="00AA3DBD" w:rsidRPr="00F940BE">
        <w:rPr>
          <w:rFonts w:eastAsia="Calibri"/>
          <w:b/>
          <w:color w:val="000000"/>
        </w:rPr>
        <w:t xml:space="preserve"> by gradually cutting back on (</w:t>
      </w:r>
      <w:r w:rsidR="00AA3DBD" w:rsidRPr="00F940BE">
        <w:rPr>
          <w:rFonts w:eastAsia="Calibri"/>
          <w:color w:val="000000"/>
        </w:rPr>
        <w:t>fill entry Box 39</w:t>
      </w:r>
      <w:r w:rsidR="00890AF2" w:rsidRPr="00F940BE">
        <w:rPr>
          <w:rFonts w:eastAsia="Calibri"/>
          <w:color w:val="000000"/>
        </w:rPr>
        <w:t xml:space="preserve">A/J7a) … </w:t>
      </w:r>
      <w:r w:rsidR="00890AF2" w:rsidRPr="00F940BE">
        <w:rPr>
          <w:rFonts w:eastAsia="Calibri"/>
          <w:b/>
          <w:color w:val="000000"/>
        </w:rPr>
        <w:t xml:space="preserve">smoking cigars/smoking pipes/using smokeless tobacco…. </w:t>
      </w:r>
      <w:r w:rsidR="00AA3DBD" w:rsidRPr="00F940BE">
        <w:rPr>
          <w:rFonts w:eastAsia="Calibri"/>
          <w:b/>
          <w:color w:val="000000"/>
        </w:rPr>
        <w:t>in order to TRY TO</w:t>
      </w:r>
      <w:r w:rsidR="00890AF2" w:rsidRPr="00F940BE">
        <w:rPr>
          <w:rFonts w:eastAsia="Calibri"/>
          <w:b/>
          <w:color w:val="000000"/>
        </w:rPr>
        <w:t xml:space="preserve"> </w:t>
      </w:r>
      <w:r w:rsidR="00AA3DBD" w:rsidRPr="00F940BE">
        <w:rPr>
          <w:rFonts w:eastAsia="Calibri"/>
          <w:b/>
          <w:color w:val="000000"/>
        </w:rPr>
        <w:t xml:space="preserve"> QUIT</w:t>
      </w:r>
      <w:r w:rsidR="00890AF2" w:rsidRPr="00F940BE">
        <w:rPr>
          <w:rFonts w:eastAsia="Calibri"/>
          <w:b/>
          <w:color w:val="000000"/>
        </w:rPr>
        <w:t>?</w:t>
      </w:r>
    </w:p>
    <w:p w:rsidR="00890AF2" w:rsidRPr="00F940BE" w:rsidRDefault="00890AF2" w:rsidP="00890A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rFonts w:eastAsia="Calibri"/>
          <w:b/>
          <w:color w:val="000000"/>
        </w:rPr>
      </w:pPr>
    </w:p>
    <w:p w:rsidR="00AA3DBD" w:rsidRPr="00F940BE" w:rsidRDefault="00AA3DBD" w:rsidP="00A92C2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830" w:hanging="7830"/>
        <w:rPr>
          <w:rFonts w:eastAsia="Calibri"/>
          <w:b/>
          <w:color w:val="000000"/>
        </w:rPr>
      </w:pPr>
      <w:r w:rsidRPr="00F940BE">
        <w:rPr>
          <w:rFonts w:eastAsia="Calibri"/>
          <w:b/>
          <w:color w:val="000000"/>
        </w:rPr>
        <w:t>J7c2</w:t>
      </w:r>
      <w:r w:rsidRPr="00F940BE">
        <w:rPr>
          <w:rFonts w:eastAsia="Calibri"/>
          <w:b/>
          <w:color w:val="000000"/>
        </w:rPr>
        <w:tab/>
        <w:t>|__</w:t>
      </w:r>
      <w:proofErr w:type="gramStart"/>
      <w:r w:rsidRPr="00F940BE">
        <w:rPr>
          <w:rFonts w:eastAsia="Calibri"/>
          <w:b/>
          <w:color w:val="000000"/>
        </w:rPr>
        <w:t>|</w:t>
      </w:r>
      <w:r w:rsidR="00890AF2" w:rsidRPr="00F940BE">
        <w:rPr>
          <w:rFonts w:eastAsia="Calibri"/>
          <w:b/>
          <w:color w:val="000000"/>
        </w:rPr>
        <w:t xml:space="preserve"> </w:t>
      </w:r>
      <w:r w:rsidRPr="00F940BE">
        <w:rPr>
          <w:rFonts w:eastAsia="Calibri"/>
          <w:b/>
          <w:color w:val="000000"/>
        </w:rPr>
        <w:t xml:space="preserve"> Did</w:t>
      </w:r>
      <w:proofErr w:type="gramEnd"/>
      <w:r w:rsidRPr="00F940BE">
        <w:rPr>
          <w:rFonts w:eastAsia="Calibri"/>
          <w:b/>
          <w:color w:val="000000"/>
        </w:rPr>
        <w:t xml:space="preserve"> you TRY GIVING IT UP ALL AT ONCE?</w:t>
      </w:r>
    </w:p>
    <w:p w:rsidR="00AA3DBD" w:rsidRPr="00F940BE"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830" w:hanging="7830"/>
        <w:rPr>
          <w:rFonts w:eastAsia="Calibri"/>
          <w:b/>
          <w:color w:val="000000"/>
        </w:rPr>
      </w:pPr>
    </w:p>
    <w:p w:rsidR="00890AF2" w:rsidRPr="00F940BE" w:rsidRDefault="00890AF2" w:rsidP="00A92C2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830" w:hanging="7830"/>
        <w:rPr>
          <w:rFonts w:eastAsia="Calibri"/>
          <w:b/>
          <w:color w:val="000000"/>
        </w:rPr>
      </w:pPr>
      <w:r w:rsidRPr="00F940BE">
        <w:rPr>
          <w:rFonts w:eastAsia="Calibri"/>
          <w:b/>
          <w:color w:val="000000"/>
        </w:rPr>
        <w:tab/>
      </w:r>
      <w:r w:rsidR="00AA3DBD" w:rsidRPr="00F940BE">
        <w:rPr>
          <w:rFonts w:eastAsia="Calibri"/>
          <w:b/>
          <w:color w:val="000000"/>
        </w:rPr>
        <w:t>IF YES TO J7c2, ask J7c2a</w:t>
      </w:r>
      <w:r w:rsidRPr="00F940BE">
        <w:rPr>
          <w:rFonts w:eastAsia="Calibri"/>
          <w:b/>
          <w:color w:val="000000"/>
        </w:rPr>
        <w:t>; ELSE GO TO SECTION JJ</w:t>
      </w:r>
    </w:p>
    <w:p w:rsidR="00AA3DBD" w:rsidRPr="00F940BE"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830" w:hanging="7830"/>
        <w:rPr>
          <w:rFonts w:eastAsia="Calibri"/>
          <w:b/>
          <w:color w:val="000000"/>
        </w:rPr>
      </w:pPr>
    </w:p>
    <w:p w:rsidR="00AA3DBD" w:rsidRPr="00F940BE" w:rsidRDefault="00AA3DBD" w:rsidP="00A92C2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rPr>
          <w:rFonts w:eastAsia="Calibri"/>
          <w:b/>
          <w:color w:val="000000"/>
        </w:rPr>
      </w:pPr>
      <w:r w:rsidRPr="00F940BE">
        <w:rPr>
          <w:rFonts w:eastAsia="Calibri"/>
          <w:b/>
          <w:color w:val="000000"/>
        </w:rPr>
        <w:t>J7c2a</w:t>
      </w:r>
      <w:r w:rsidR="00A92C2F">
        <w:rPr>
          <w:rFonts w:eastAsia="Calibri"/>
          <w:b/>
          <w:color w:val="000000"/>
        </w:rPr>
        <w:tab/>
      </w:r>
      <w:r w:rsidRPr="00F940BE">
        <w:rPr>
          <w:rFonts w:eastAsia="Calibri"/>
          <w:b/>
          <w:color w:val="000000"/>
        </w:rPr>
        <w:t>|__</w:t>
      </w:r>
      <w:proofErr w:type="gramStart"/>
      <w:r w:rsidRPr="00F940BE">
        <w:rPr>
          <w:rFonts w:eastAsia="Calibri"/>
          <w:b/>
          <w:color w:val="000000"/>
        </w:rPr>
        <w:t>|  Would</w:t>
      </w:r>
      <w:proofErr w:type="gramEnd"/>
      <w:r w:rsidRPr="00F940BE">
        <w:rPr>
          <w:rFonts w:eastAsia="Calibri"/>
          <w:b/>
          <w:color w:val="000000"/>
        </w:rPr>
        <w:t xml:space="preserve"> you say you TRIED TO QUIT “cold turkey?</w:t>
      </w:r>
    </w:p>
    <w:p w:rsidR="000024CD" w:rsidRPr="00F940BE" w:rsidRDefault="000024CD" w:rsidP="00AA3DBD">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rPr>
          <w:rFonts w:eastAsia="Calibri"/>
          <w:b/>
          <w:color w:val="000000"/>
        </w:rPr>
      </w:pPr>
    </w:p>
    <w:p w:rsidR="000024CD" w:rsidRPr="00F940BE" w:rsidRDefault="00A92C2F" w:rsidP="00A92C2F">
      <w:pPr>
        <w:widowControl/>
        <w:tabs>
          <w:tab w:val="left" w:pos="360"/>
        </w:tabs>
        <w:rPr>
          <w:b/>
          <w:color w:val="000000"/>
        </w:rPr>
      </w:pPr>
      <w:r>
        <w:rPr>
          <w:b/>
          <w:color w:val="000000"/>
        </w:rPr>
        <w:tab/>
      </w:r>
      <w:r w:rsidR="00890AF2" w:rsidRPr="00F940BE">
        <w:rPr>
          <w:b/>
          <w:color w:val="000000"/>
        </w:rPr>
        <w:t>FR</w:t>
      </w:r>
      <w:r w:rsidR="000024CD" w:rsidRPr="00F940BE">
        <w:rPr>
          <w:b/>
          <w:color w:val="000000"/>
        </w:rPr>
        <w:t xml:space="preserve">:  “COLD TURKEY” IS </w:t>
      </w:r>
      <w:r w:rsidR="00805B6A" w:rsidRPr="00F940BE">
        <w:rPr>
          <w:b/>
          <w:color w:val="000000"/>
        </w:rPr>
        <w:t>S</w:t>
      </w:r>
      <w:r w:rsidR="000024CD" w:rsidRPr="00F940BE">
        <w:rPr>
          <w:b/>
          <w:color w:val="000000"/>
        </w:rPr>
        <w:t>TOPPING ALL AT ONCE WITHOUT ANY AIDS</w:t>
      </w:r>
    </w:p>
    <w:p w:rsidR="00AA3DBD" w:rsidRPr="00F940BE" w:rsidRDefault="00AA3DBD" w:rsidP="00AA3DBD">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rPr>
          <w:rFonts w:eastAsia="Calibri"/>
          <w:b/>
          <w:color w:val="000000"/>
        </w:rPr>
      </w:pPr>
    </w:p>
    <w:p w:rsidR="00AA3DBD" w:rsidRPr="00F940BE" w:rsidRDefault="00AA3DBD" w:rsidP="00A92C2F">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rPr>
          <w:rFonts w:eastAsia="Calibri"/>
          <w:color w:val="000000"/>
        </w:rPr>
      </w:pPr>
      <w:r w:rsidRPr="00F940BE">
        <w:rPr>
          <w:rFonts w:eastAsia="Calibri"/>
          <w:b/>
          <w:color w:val="000000"/>
        </w:rPr>
        <w:tab/>
      </w:r>
      <w:r w:rsidRPr="00F940BE">
        <w:rPr>
          <w:rFonts w:eastAsia="Calibri"/>
          <w:color w:val="000000"/>
        </w:rPr>
        <w:t>(1) Y</w:t>
      </w:r>
      <w:r w:rsidR="00890AF2" w:rsidRPr="00F940BE">
        <w:rPr>
          <w:rFonts w:eastAsia="Calibri"/>
          <w:color w:val="000000"/>
        </w:rPr>
        <w:t>es</w:t>
      </w:r>
    </w:p>
    <w:p w:rsidR="00AA3DBD" w:rsidRPr="00F940BE" w:rsidRDefault="00AA3DBD" w:rsidP="00A92C2F">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rPr>
          <w:rFonts w:eastAsia="Calibri"/>
          <w:color w:val="000000"/>
        </w:rPr>
      </w:pPr>
      <w:r w:rsidRPr="00F940BE">
        <w:rPr>
          <w:rFonts w:eastAsia="Calibri"/>
          <w:color w:val="000000"/>
        </w:rPr>
        <w:tab/>
        <w:t>(2) N</w:t>
      </w:r>
      <w:r w:rsidR="00890AF2" w:rsidRPr="00F940BE">
        <w:rPr>
          <w:rFonts w:eastAsia="Calibri"/>
          <w:color w:val="000000"/>
        </w:rPr>
        <w:t>o</w:t>
      </w:r>
    </w:p>
    <w:p w:rsidR="00AA3DBD" w:rsidRPr="00F940BE"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Calibri"/>
          <w:b/>
          <w:color w:val="000000"/>
        </w:rPr>
      </w:pPr>
    </w:p>
    <w:p w:rsidR="00AA3DBD" w:rsidRPr="00F940BE" w:rsidRDefault="000024CD" w:rsidP="003820E7">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Calibri"/>
          <w:b/>
          <w:color w:val="000000"/>
        </w:rPr>
      </w:pPr>
      <w:r w:rsidRPr="00F940BE">
        <w:rPr>
          <w:rFonts w:eastAsia="Calibri"/>
          <w:b/>
          <w:color w:val="000000"/>
        </w:rPr>
        <w:tab/>
      </w:r>
      <w:r w:rsidR="00A92C2F">
        <w:rPr>
          <w:rFonts w:eastAsia="Calibri"/>
          <w:b/>
          <w:color w:val="000000"/>
        </w:rPr>
        <w:t>|__|</w:t>
      </w:r>
    </w:p>
    <w:p w:rsidR="00AA3DBD" w:rsidRPr="00751331" w:rsidRDefault="00EC487B" w:rsidP="00A92C2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b/>
          <w:color w:val="000000"/>
          <w:sz w:val="22"/>
          <w:szCs w:val="22"/>
        </w:rPr>
      </w:pPr>
      <w:r w:rsidRPr="00751331">
        <w:rPr>
          <w:rFonts w:ascii="Calibri" w:eastAsia="Calibri" w:hAnsi="Calibri"/>
          <w:b/>
          <w:color w:val="000000"/>
          <w:sz w:val="22"/>
          <w:szCs w:val="22"/>
        </w:rPr>
        <w:br w:type="page"/>
      </w:r>
    </w:p>
    <w:p w:rsidR="00AA3DBD" w:rsidRPr="00751331"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b/>
          <w:color w:val="000000"/>
          <w:sz w:val="22"/>
          <w:szCs w:val="22"/>
        </w:rPr>
      </w:pPr>
    </w:p>
    <w:p w:rsidR="00AA3DBD" w:rsidRPr="006C72A4" w:rsidRDefault="00AA3DBD" w:rsidP="007E0243">
      <w:pPr>
        <w:pStyle w:val="Heading2"/>
      </w:pPr>
      <w:r w:rsidRPr="006C72A4">
        <w:t>SECTION JJ</w:t>
      </w:r>
    </w:p>
    <w:p w:rsidR="00AA3DBD" w:rsidRPr="00751331" w:rsidRDefault="00AA3DBD" w:rsidP="00AA3DBD">
      <w:pPr>
        <w:ind w:left="720" w:hanging="720"/>
        <w:rPr>
          <w:color w:val="000000"/>
        </w:rPr>
      </w:pPr>
    </w:p>
    <w:p w:rsidR="00AA3DBD" w:rsidRPr="00751331" w:rsidRDefault="00AA3DBD" w:rsidP="00AA3DBD">
      <w:pPr>
        <w:ind w:left="720" w:hanging="720"/>
        <w:rPr>
          <w:color w:val="000000"/>
        </w:rPr>
      </w:pPr>
      <w:r w:rsidRPr="00751331">
        <w:rPr>
          <w:color w:val="000000"/>
        </w:rPr>
        <w:t>(ASK ALL CURRENT CIGARETTE SMOKERS, OR CURRENT USERS OF OTHER TOBACCO PRODUCTS, OR--- RECENT FORMER USERS OF ANY TOBACCO PRODUCT (CIGARETTES OR OTHER TOBACCO PRODUCTS)-- WHO STOPPED USING THAT PRODUCT WITHIN THE LAST THREE YEARS (H1NUM/UNT OR J</w:t>
      </w:r>
      <w:r w:rsidR="00D200B0" w:rsidRPr="00751331">
        <w:rPr>
          <w:color w:val="000000"/>
        </w:rPr>
        <w:t>d</w:t>
      </w:r>
      <w:r w:rsidRPr="00751331">
        <w:rPr>
          <w:color w:val="000000"/>
        </w:rPr>
        <w:t>1/2</w:t>
      </w:r>
      <w:r w:rsidR="00D200B0" w:rsidRPr="00751331">
        <w:rPr>
          <w:color w:val="000000"/>
        </w:rPr>
        <w:t>_1-4</w:t>
      </w:r>
      <w:r w:rsidRPr="00751331">
        <w:rPr>
          <w:color w:val="000000"/>
        </w:rPr>
        <w:t xml:space="preserve"> &lt;equal </w:t>
      </w:r>
      <w:r w:rsidR="00EC487B" w:rsidRPr="00751331">
        <w:rPr>
          <w:color w:val="000000"/>
        </w:rPr>
        <w:t>3</w:t>
      </w:r>
      <w:r w:rsidRPr="00751331">
        <w:rPr>
          <w:color w:val="000000"/>
        </w:rPr>
        <w:t xml:space="preserve"> year</w:t>
      </w:r>
      <w:r w:rsidR="00EC487B" w:rsidRPr="00751331">
        <w:rPr>
          <w:color w:val="000000"/>
        </w:rPr>
        <w:t>s</w:t>
      </w:r>
      <w:r w:rsidRPr="00751331">
        <w:rPr>
          <w:color w:val="000000"/>
        </w:rPr>
        <w:t xml:space="preserve">, </w:t>
      </w:r>
      <w:r w:rsidR="00EC487B" w:rsidRPr="00751331">
        <w:rPr>
          <w:color w:val="000000"/>
        </w:rPr>
        <w:t>36</w:t>
      </w:r>
      <w:r w:rsidRPr="00751331">
        <w:rPr>
          <w:color w:val="000000"/>
        </w:rPr>
        <w:t xml:space="preserve">months, </w:t>
      </w:r>
      <w:r w:rsidR="00EC487B" w:rsidRPr="00751331">
        <w:rPr>
          <w:color w:val="000000"/>
        </w:rPr>
        <w:t>9</w:t>
      </w:r>
      <w:r w:rsidR="00614A8F" w:rsidRPr="00751331">
        <w:rPr>
          <w:color w:val="000000"/>
        </w:rPr>
        <w:t>9</w:t>
      </w:r>
      <w:r w:rsidRPr="00751331">
        <w:rPr>
          <w:color w:val="000000"/>
        </w:rPr>
        <w:t xml:space="preserve"> weeks, or 9</w:t>
      </w:r>
      <w:r w:rsidR="00614A8F" w:rsidRPr="00751331">
        <w:rPr>
          <w:color w:val="000000"/>
        </w:rPr>
        <w:t>9</w:t>
      </w:r>
      <w:r w:rsidRPr="00751331">
        <w:rPr>
          <w:color w:val="000000"/>
        </w:rPr>
        <w:t xml:space="preserve"> days</w:t>
      </w:r>
      <w:r w:rsidR="00614A8F" w:rsidRPr="00751331">
        <w:rPr>
          <w:color w:val="000000"/>
        </w:rPr>
        <w:t>)</w:t>
      </w:r>
      <w:r w:rsidRPr="00751331">
        <w:rPr>
          <w:color w:val="000000"/>
        </w:rPr>
        <w:t xml:space="preserve"> –</w:t>
      </w:r>
    </w:p>
    <w:p w:rsidR="00AA3DBD" w:rsidRPr="00751331" w:rsidRDefault="00AA3DBD" w:rsidP="00AA3DBD">
      <w:pPr>
        <w:ind w:left="720" w:hanging="720"/>
        <w:rPr>
          <w:color w:val="000000"/>
        </w:rPr>
      </w:pPr>
    </w:p>
    <w:p w:rsidR="00AA3DBD" w:rsidRPr="00751331" w:rsidRDefault="00AA3DBD" w:rsidP="00AA3DBD">
      <w:pPr>
        <w:ind w:left="720" w:hanging="720"/>
        <w:rPr>
          <w:rFonts w:ascii="Times New Roman Bold" w:hAnsi="Times New Roman Bold"/>
          <w:b/>
          <w:color w:val="000000"/>
        </w:rPr>
      </w:pPr>
      <w:r w:rsidRPr="00751331">
        <w:rPr>
          <w:rFonts w:ascii="Times New Roman Bold" w:hAnsi="Times New Roman Bold"/>
          <w:b/>
          <w:color w:val="000000"/>
        </w:rPr>
        <w:t>JJ1 Tobacco companies are developing new smokeless tobacco products, in various shapes, such as a pellet, a toothpick size stick, and a film strip, made from finely ground flavored tobacco that dissolves.   Some common brands are Camel Orbs, Strips and Sticks.</w:t>
      </w:r>
    </w:p>
    <w:p w:rsidR="00AA3DBD" w:rsidRPr="00751331" w:rsidRDefault="00AA3DBD" w:rsidP="00AA3DBD">
      <w:pPr>
        <w:ind w:left="720" w:hanging="720"/>
        <w:rPr>
          <w:color w:val="000000"/>
        </w:rPr>
      </w:pPr>
    </w:p>
    <w:p w:rsidR="00AA3DBD" w:rsidRPr="00751331" w:rsidRDefault="00614A8F" w:rsidP="00AA3DBD">
      <w:pPr>
        <w:ind w:left="720" w:hanging="720"/>
        <w:rPr>
          <w:rFonts w:ascii="Times New Roman Bold" w:hAnsi="Times New Roman Bold"/>
          <w:b/>
          <w:color w:val="000000"/>
        </w:rPr>
      </w:pPr>
      <w:r w:rsidRPr="00751331">
        <w:rPr>
          <w:rFonts w:ascii="Times New Roman Bold" w:hAnsi="Times New Roman Bold"/>
          <w:b/>
          <w:color w:val="000000"/>
        </w:rPr>
        <w:t xml:space="preserve">JJ1 </w:t>
      </w:r>
      <w:r w:rsidR="00AA3DBD" w:rsidRPr="00751331">
        <w:rPr>
          <w:rFonts w:ascii="Times New Roman Bold" w:hAnsi="Times New Roman Bold"/>
          <w:b/>
          <w:color w:val="000000"/>
        </w:rPr>
        <w:t xml:space="preserve">Have you tried any </w:t>
      </w:r>
      <w:r w:rsidR="005E6DF2" w:rsidRPr="00751331">
        <w:rPr>
          <w:rFonts w:ascii="Times New Roman Bold" w:hAnsi="Times New Roman Bold"/>
          <w:b/>
          <w:color w:val="000000"/>
        </w:rPr>
        <w:t>new smokeless tobacco products?</w:t>
      </w:r>
    </w:p>
    <w:p w:rsidR="00AA3DBD" w:rsidRPr="00751331" w:rsidRDefault="00AA3DBD" w:rsidP="00AA3DBD">
      <w:pPr>
        <w:ind w:left="720" w:hanging="720"/>
        <w:rPr>
          <w:color w:val="000000"/>
        </w:rPr>
      </w:pPr>
    </w:p>
    <w:p w:rsidR="00AA3DBD" w:rsidRPr="00751331" w:rsidRDefault="00AA3DBD" w:rsidP="00AA3DBD">
      <w:pPr>
        <w:ind w:left="720" w:hanging="720"/>
        <w:rPr>
          <w:color w:val="000000"/>
        </w:rPr>
      </w:pPr>
      <w:r w:rsidRPr="00751331">
        <w:rPr>
          <w:color w:val="000000"/>
        </w:rPr>
        <w:tab/>
        <w:t>(1) Y</w:t>
      </w:r>
      <w:r w:rsidR="00614A8F" w:rsidRPr="00751331">
        <w:rPr>
          <w:color w:val="000000"/>
        </w:rPr>
        <w:t>es</w:t>
      </w:r>
    </w:p>
    <w:p w:rsidR="00AA3DBD" w:rsidRPr="00751331" w:rsidRDefault="00AA3DBD" w:rsidP="00AA3DBD">
      <w:pPr>
        <w:ind w:left="720" w:hanging="720"/>
        <w:rPr>
          <w:color w:val="000000"/>
        </w:rPr>
      </w:pPr>
      <w:r w:rsidRPr="00751331">
        <w:rPr>
          <w:color w:val="000000"/>
        </w:rPr>
        <w:tab/>
        <w:t>(2)  N</w:t>
      </w:r>
      <w:r w:rsidR="00614A8F" w:rsidRPr="00751331">
        <w:rPr>
          <w:color w:val="000000"/>
        </w:rPr>
        <w:t>o</w:t>
      </w:r>
    </w:p>
    <w:p w:rsidR="00AA3DBD" w:rsidRPr="00751331" w:rsidRDefault="00AA3DBD" w:rsidP="00AA3DBD">
      <w:pPr>
        <w:ind w:left="720" w:hanging="720"/>
        <w:rPr>
          <w:color w:val="000000"/>
        </w:rPr>
      </w:pPr>
    </w:p>
    <w:p w:rsidR="00AA3DBD" w:rsidRPr="00751331" w:rsidRDefault="00AA3DBD" w:rsidP="00AA3DBD">
      <w:pPr>
        <w:ind w:left="720" w:hanging="720"/>
        <w:rPr>
          <w:color w:val="000000"/>
        </w:rPr>
      </w:pPr>
      <w:r w:rsidRPr="00751331">
        <w:rPr>
          <w:color w:val="000000"/>
        </w:rPr>
        <w:tab/>
        <w:t>|__|</w:t>
      </w:r>
    </w:p>
    <w:p w:rsidR="00AA3DBD" w:rsidRPr="00751331" w:rsidRDefault="00AA3DBD" w:rsidP="00AA3DBD">
      <w:pPr>
        <w:ind w:left="720" w:hanging="720"/>
        <w:rPr>
          <w:color w:val="000000"/>
        </w:rPr>
      </w:pPr>
    </w:p>
    <w:p w:rsidR="00AA3DBD" w:rsidRPr="00751331" w:rsidRDefault="00AA3DBD" w:rsidP="00AA3DBD">
      <w:pPr>
        <w:ind w:left="720" w:hanging="720"/>
        <w:rPr>
          <w:color w:val="000000"/>
        </w:rPr>
      </w:pPr>
      <w:r w:rsidRPr="00751331">
        <w:rPr>
          <w:color w:val="000000"/>
        </w:rPr>
        <w:t>IF YES TO JJ1, ASK  JJ2</w:t>
      </w:r>
      <w:r w:rsidR="00614A8F" w:rsidRPr="00751331">
        <w:rPr>
          <w:color w:val="000000"/>
        </w:rPr>
        <w:t>; ELSE GO TO Section K</w:t>
      </w:r>
    </w:p>
    <w:p w:rsidR="00AA3DBD" w:rsidRPr="00751331" w:rsidRDefault="00AA3DBD" w:rsidP="00AA3DBD">
      <w:pPr>
        <w:ind w:left="720" w:hanging="720"/>
        <w:rPr>
          <w:color w:val="000000"/>
        </w:rPr>
      </w:pPr>
    </w:p>
    <w:p w:rsidR="00614A8F" w:rsidRPr="00751331" w:rsidRDefault="00AA3DBD" w:rsidP="00A92C2F">
      <w:pPr>
        <w:ind w:left="720" w:hanging="720"/>
        <w:rPr>
          <w:color w:val="000000"/>
        </w:rPr>
      </w:pPr>
      <w:r w:rsidRPr="00751331">
        <w:rPr>
          <w:rFonts w:ascii="Times New Roman Bold" w:hAnsi="Times New Roman Bold"/>
          <w:b/>
          <w:color w:val="000000"/>
        </w:rPr>
        <w:t>JJ2</w:t>
      </w:r>
      <w:r w:rsidRPr="00751331">
        <w:rPr>
          <w:rFonts w:ascii="Times New Roman Bold" w:hAnsi="Times New Roman Bold"/>
          <w:b/>
          <w:color w:val="000000"/>
        </w:rPr>
        <w:tab/>
        <w:t>What did you try?</w:t>
      </w:r>
    </w:p>
    <w:p w:rsidR="00614A8F" w:rsidRPr="00751331" w:rsidRDefault="00614A8F" w:rsidP="00AA3DBD">
      <w:pPr>
        <w:ind w:left="720" w:hanging="720"/>
        <w:rPr>
          <w:color w:val="000000"/>
        </w:rPr>
      </w:pPr>
    </w:p>
    <w:p w:rsidR="00614A8F" w:rsidRPr="00751331" w:rsidRDefault="00614A8F" w:rsidP="00AA3DBD">
      <w:pPr>
        <w:ind w:left="720" w:hanging="720"/>
        <w:rPr>
          <w:color w:val="000000"/>
        </w:rPr>
      </w:pPr>
      <w:r w:rsidRPr="00751331">
        <w:rPr>
          <w:color w:val="000000"/>
        </w:rPr>
        <w:t>ENTER ALL PRODUCTS MENTIONED SEPARATED BY COMMAS</w:t>
      </w:r>
      <w:r w:rsidR="00F546BB">
        <w:rPr>
          <w:color w:val="000000"/>
        </w:rPr>
        <w:t>.</w:t>
      </w:r>
      <w:r w:rsidRPr="00751331">
        <w:rPr>
          <w:color w:val="000000"/>
        </w:rPr>
        <w:t>.  ENTER A TEXT OF AT MOST 60 CHARACTERS</w:t>
      </w:r>
      <w:r w:rsidR="00F546BB">
        <w:rPr>
          <w:color w:val="000000"/>
        </w:rPr>
        <w:t>.</w:t>
      </w:r>
    </w:p>
    <w:p w:rsidR="00AA3DBD" w:rsidRPr="00751331" w:rsidRDefault="00AA3DBD" w:rsidP="00614A8F">
      <w:pPr>
        <w:ind w:left="1440" w:firstLine="720"/>
        <w:rPr>
          <w:color w:val="000000"/>
        </w:rPr>
      </w:pPr>
      <w:r w:rsidRPr="00751331">
        <w:rPr>
          <w:color w:val="000000"/>
        </w:rPr>
        <w:t>______________________________</w:t>
      </w:r>
    </w:p>
    <w:p w:rsidR="00AA3DBD" w:rsidRPr="00751331" w:rsidRDefault="00AA3DBD" w:rsidP="00AA3DBD">
      <w:pPr>
        <w:ind w:left="720" w:hanging="720"/>
        <w:rPr>
          <w:color w:val="000000"/>
        </w:rPr>
      </w:pPr>
    </w:p>
    <w:p w:rsidR="00AA3DBD" w:rsidRPr="00751331" w:rsidRDefault="00AA3DBD" w:rsidP="00AA3DBD">
      <w:pPr>
        <w:ind w:left="720" w:hanging="720"/>
        <w:rPr>
          <w:rFonts w:ascii="Times New Roman Bold" w:hAnsi="Times New Roman Bold"/>
          <w:b/>
          <w:color w:val="000000"/>
          <w:sz w:val="32"/>
        </w:rPr>
      </w:pPr>
      <w:r w:rsidRPr="00751331">
        <w:rPr>
          <w:rFonts w:ascii="Times New Roman Bold" w:hAnsi="Times New Roman Bold"/>
          <w:b/>
          <w:color w:val="000000"/>
          <w:sz w:val="32"/>
        </w:rPr>
        <w:t>GO TO SECTION K</w:t>
      </w:r>
    </w:p>
    <w:p w:rsidR="00A5714A" w:rsidRPr="00751331" w:rsidRDefault="00A5714A"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8"/>
          <w:szCs w:val="28"/>
        </w:rPr>
      </w:pPr>
    </w:p>
    <w:p w:rsidR="00A5714A" w:rsidRPr="00751331" w:rsidRDefault="00CE3C81"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r>
        <w:rPr>
          <w:b/>
          <w:bCs/>
          <w:color w:val="000000"/>
          <w:sz w:val="22"/>
          <w:szCs w:val="22"/>
        </w:rPr>
        <w:br w:type="page"/>
      </w:r>
    </w:p>
    <w:p w:rsidR="004524AE" w:rsidRPr="00F44610" w:rsidRDefault="00C36884" w:rsidP="00F44610">
      <w:pPr>
        <w:pStyle w:val="Heading2"/>
      </w:pPr>
      <w:r w:rsidRPr="00751331">
        <w:lastRenderedPageBreak/>
        <w:t>SECTION K.  WORKPLACE</w:t>
      </w:r>
      <w:r w:rsidR="00CE3C81">
        <w:t xml:space="preserve"> POLICY,</w:t>
      </w:r>
      <w:r w:rsidR="00B429A2">
        <w:t xml:space="preserve"> </w:t>
      </w:r>
      <w:r w:rsidRPr="00751331">
        <w:t xml:space="preserve">HOME </w:t>
      </w:r>
      <w:r w:rsidR="00B429A2">
        <w:t xml:space="preserve">RULES, PUBLIC </w:t>
      </w:r>
      <w:r w:rsidR="00214B37" w:rsidRPr="00751331">
        <w:t xml:space="preserve">OPINION ABOUT </w:t>
      </w:r>
      <w:r w:rsidR="00B429A2">
        <w:t>SMOKING</w:t>
      </w:r>
      <w:r w:rsidR="007E0243">
        <w:br/>
      </w:r>
      <w:r w:rsidR="00B429A2" w:rsidRPr="00F44610">
        <w:t>IN PUBLIC VENUES</w:t>
      </w:r>
      <w:r w:rsidR="00A92C2F" w:rsidRPr="00F44610">
        <w:t xml:space="preserve"> </w:t>
      </w:r>
    </w:p>
    <w:p w:rsidR="004524AE" w:rsidRDefault="004524AE" w:rsidP="004524A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rPr>
      </w:pPr>
    </w:p>
    <w:p w:rsidR="00F44610" w:rsidRPr="00751331" w:rsidRDefault="00F44610" w:rsidP="00F446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bCs/>
          <w:color w:val="000000"/>
        </w:rPr>
      </w:pPr>
      <w:r w:rsidRPr="00751331">
        <w:rPr>
          <w:b/>
          <w:bCs/>
          <w:szCs w:val="22"/>
        </w:rPr>
        <w:t xml:space="preserve">– </w:t>
      </w:r>
      <w:smartTag w:uri="urn:schemas-microsoft-com:office:smarttags" w:element="stockticker">
        <w:r w:rsidRPr="00751331">
          <w:rPr>
            <w:b/>
            <w:bCs/>
            <w:szCs w:val="22"/>
          </w:rPr>
          <w:t>ALL</w:t>
        </w:r>
      </w:smartTag>
      <w:r w:rsidRPr="00751331">
        <w:rPr>
          <w:b/>
          <w:bCs/>
          <w:szCs w:val="22"/>
        </w:rPr>
        <w:t xml:space="preserve"> RESPONDENTS</w:t>
      </w:r>
    </w:p>
    <w:p w:rsidR="00D76F28" w:rsidRPr="00751331" w:rsidRDefault="00D76F28" w:rsidP="00407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bCs/>
          <w:color w:val="000000"/>
          <w:sz w:val="22"/>
          <w:szCs w:val="22"/>
        </w:rPr>
      </w:pPr>
    </w:p>
    <w:p w:rsidR="00CF563C" w:rsidRPr="00751331" w:rsidRDefault="00B429A2" w:rsidP="00CF563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jc w:val="center"/>
        <w:rPr>
          <w:color w:val="000000"/>
          <w:sz w:val="22"/>
          <w:szCs w:val="22"/>
        </w:rPr>
      </w:pPr>
      <w:r>
        <w:rPr>
          <w:color w:val="000000"/>
          <w:sz w:val="22"/>
          <w:szCs w:val="22"/>
        </w:rPr>
        <w:t>BOX</w:t>
      </w:r>
      <w:r w:rsidR="00CF563C" w:rsidRPr="00751331">
        <w:rPr>
          <w:color w:val="000000"/>
          <w:sz w:val="22"/>
          <w:szCs w:val="22"/>
        </w:rPr>
        <w:t>41</w:t>
      </w:r>
      <w:r w:rsidR="002728AD" w:rsidRPr="00751331">
        <w:rPr>
          <w:color w:val="000000"/>
          <w:sz w:val="22"/>
          <w:szCs w:val="22"/>
        </w:rPr>
        <w:t xml:space="preserve"> -- </w:t>
      </w:r>
      <w:r w:rsidR="002728AD" w:rsidRPr="00751331">
        <w:rPr>
          <w:b/>
          <w:bCs/>
          <w:color w:val="000000"/>
          <w:sz w:val="22"/>
          <w:szCs w:val="22"/>
        </w:rPr>
        <w:t>CONTEXT FOR K1</w:t>
      </w:r>
      <w:r>
        <w:rPr>
          <w:b/>
          <w:bCs/>
          <w:color w:val="000000"/>
          <w:sz w:val="22"/>
          <w:szCs w:val="22"/>
        </w:rPr>
        <w:t>- K3 SERIES</w:t>
      </w:r>
      <w:r w:rsidR="002728AD" w:rsidRPr="00751331">
        <w:rPr>
          <w:b/>
          <w:bCs/>
          <w:color w:val="000000"/>
          <w:sz w:val="22"/>
          <w:szCs w:val="22"/>
        </w:rPr>
        <w:t>:</w:t>
      </w:r>
    </w:p>
    <w:p w:rsidR="00CF563C" w:rsidRPr="00751331" w:rsidRDefault="00CF563C" w:rsidP="00CF563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rPr>
      </w:pPr>
      <w:r w:rsidRPr="00751331">
        <w:rPr>
          <w:color w:val="000000"/>
          <w:sz w:val="22"/>
          <w:szCs w:val="22"/>
        </w:rPr>
        <w:t xml:space="preserve">IF NOT RETIRED </w:t>
      </w:r>
      <w:smartTag w:uri="urn:schemas-microsoft-com:office:smarttags" w:element="stockticker">
        <w:r w:rsidRPr="00751331">
          <w:rPr>
            <w:color w:val="000000"/>
            <w:sz w:val="22"/>
            <w:szCs w:val="22"/>
            <w:u w:val="single"/>
          </w:rPr>
          <w:t>AND</w:t>
        </w:r>
      </w:smartTag>
      <w:r w:rsidRPr="00751331">
        <w:rPr>
          <w:color w:val="000000"/>
          <w:sz w:val="22"/>
          <w:szCs w:val="22"/>
        </w:rPr>
        <w:t xml:space="preserve"> HAVE BEEN WORKING FOR PAY OR EMPLOYED IN PAST WEEK </w:t>
      </w:r>
      <w:smartTag w:uri="urn:schemas-microsoft-com:office:smarttags" w:element="stockticker">
        <w:r w:rsidRPr="00751331">
          <w:rPr>
            <w:color w:val="000000"/>
            <w:sz w:val="22"/>
            <w:szCs w:val="22"/>
            <w:u w:val="single"/>
          </w:rPr>
          <w:t>AND</w:t>
        </w:r>
      </w:smartTag>
      <w:r w:rsidRPr="00751331">
        <w:rPr>
          <w:color w:val="000000"/>
          <w:sz w:val="22"/>
          <w:szCs w:val="22"/>
        </w:rPr>
        <w:t xml:space="preserve"> </w:t>
      </w:r>
      <w:smartTag w:uri="urn:schemas-microsoft-com:office:smarttags" w:element="stockticker">
        <w:r w:rsidRPr="00751331">
          <w:rPr>
            <w:color w:val="000000"/>
            <w:sz w:val="22"/>
            <w:szCs w:val="22"/>
          </w:rPr>
          <w:t>ARE</w:t>
        </w:r>
      </w:smartTag>
      <w:r w:rsidRPr="00751331">
        <w:rPr>
          <w:color w:val="000000"/>
          <w:sz w:val="22"/>
          <w:szCs w:val="22"/>
        </w:rPr>
        <w:t xml:space="preserve"> NOT SELF-EMPLOYED:</w:t>
      </w:r>
    </w:p>
    <w:p w:rsidR="00CF563C" w:rsidRPr="00751331" w:rsidRDefault="00CF563C" w:rsidP="00CF563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D76F28" w:rsidRPr="00751331" w:rsidRDefault="00D76F28" w:rsidP="00407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40758F" w:rsidRPr="00751331" w:rsidRDefault="0040758F" w:rsidP="00407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b/>
          <w:bCs/>
          <w:color w:val="000000"/>
        </w:rPr>
      </w:pPr>
      <w:r w:rsidRPr="00751331">
        <w:rPr>
          <w:b/>
          <w:bCs/>
          <w:color w:val="000000"/>
        </w:rPr>
        <w:t>K1</w:t>
      </w:r>
      <w:r w:rsidR="007866ED" w:rsidRPr="00751331">
        <w:rPr>
          <w:b/>
          <w:bCs/>
          <w:color w:val="000000"/>
        </w:rPr>
        <w:t>a</w:t>
      </w:r>
      <w:r w:rsidRPr="00751331">
        <w:rPr>
          <w:b/>
          <w:bCs/>
          <w:color w:val="000000"/>
        </w:rPr>
        <w:tab/>
      </w:r>
      <w:r w:rsidR="00485227" w:rsidRPr="00751331">
        <w:rPr>
          <w:b/>
          <w:bCs/>
          <w:color w:val="000000"/>
        </w:rPr>
        <w:t xml:space="preserve">The next questions are about your place of work. </w:t>
      </w:r>
    </w:p>
    <w:p w:rsidR="00C12577" w:rsidRPr="00751331" w:rsidRDefault="00C12577" w:rsidP="00407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b/>
          <w:bCs/>
          <w:color w:val="000000"/>
        </w:rPr>
      </w:pPr>
    </w:p>
    <w:p w:rsidR="0040758F" w:rsidRPr="00A92C2F" w:rsidRDefault="00331719" w:rsidP="00C125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center"/>
        <w:rPr>
          <w:rFonts w:asciiTheme="majorBidi" w:hAnsiTheme="majorBidi" w:cstheme="majorBidi"/>
          <w:b/>
          <w:bCs/>
          <w:color w:val="000000"/>
        </w:rPr>
      </w:pPr>
      <w:r w:rsidRPr="00751331">
        <w:rPr>
          <w:rFonts w:ascii="Comic Sans MS" w:hAnsi="Comic Sans MS"/>
          <w:b/>
          <w:bCs/>
          <w:color w:val="000000"/>
        </w:rPr>
        <w:t>[</w:t>
      </w:r>
      <w:r w:rsidR="00AA3DBD" w:rsidRPr="00751331">
        <w:rPr>
          <w:rFonts w:ascii="Comic Sans MS" w:hAnsi="Comic Sans MS"/>
          <w:b/>
          <w:bCs/>
          <w:color w:val="000000"/>
        </w:rPr>
        <w:t>FR</w:t>
      </w:r>
      <w:r w:rsidRPr="00751331">
        <w:rPr>
          <w:rFonts w:ascii="Comic Sans MS" w:hAnsi="Comic Sans MS"/>
          <w:b/>
          <w:bCs/>
          <w:color w:val="000000"/>
        </w:rPr>
        <w:t xml:space="preserve"> NOTE: </w:t>
      </w:r>
      <w:r w:rsidR="00185E32" w:rsidRPr="00751331">
        <w:rPr>
          <w:bCs/>
          <w:color w:val="000000"/>
        </w:rPr>
        <w:t>IF RESPONDENT HAS MORE THAN 1 JOB, HAVE THEM ANSWER FOR THEIR MAIN JOB</w:t>
      </w:r>
      <w:r w:rsidRPr="00751331">
        <w:rPr>
          <w:rFonts w:ascii="Comic Sans MS" w:hAnsi="Comic Sans MS"/>
          <w:b/>
          <w:bCs/>
          <w:color w:val="000000"/>
        </w:rPr>
        <w:t>.</w:t>
      </w:r>
      <w:r w:rsidR="00200ED9" w:rsidRPr="00751331">
        <w:rPr>
          <w:rFonts w:ascii="Comic Sans MS" w:hAnsi="Comic Sans MS"/>
          <w:b/>
          <w:bCs/>
          <w:color w:val="000000"/>
        </w:rPr>
        <w:t>]</w:t>
      </w:r>
    </w:p>
    <w:p w:rsidR="004D3D57" w:rsidRPr="00B429A2" w:rsidRDefault="00FC59E2" w:rsidP="004D3D57">
      <w:pPr>
        <w:rPr>
          <w:b/>
          <w:bCs/>
          <w:color w:val="000000"/>
        </w:rPr>
      </w:pPr>
      <w:r w:rsidRPr="00B429A2">
        <w:rPr>
          <w:b/>
          <w:bCs/>
          <w:color w:val="000000"/>
        </w:rPr>
        <w:t>K</w:t>
      </w:r>
      <w:r w:rsidR="004D3D57" w:rsidRPr="00B429A2">
        <w:rPr>
          <w:b/>
          <w:bCs/>
          <w:color w:val="000000"/>
        </w:rPr>
        <w:t>1</w:t>
      </w:r>
      <w:r w:rsidRPr="00B429A2">
        <w:rPr>
          <w:b/>
          <w:bCs/>
          <w:color w:val="000000"/>
        </w:rPr>
        <w:t>a</w:t>
      </w:r>
      <w:r w:rsidR="00C12577" w:rsidRPr="00B429A2">
        <w:rPr>
          <w:b/>
          <w:bCs/>
          <w:color w:val="000000"/>
        </w:rPr>
        <w:t>.</w:t>
      </w:r>
      <w:r w:rsidR="00C12577" w:rsidRPr="00B429A2">
        <w:rPr>
          <w:b/>
          <w:bCs/>
          <w:color w:val="000000"/>
        </w:rPr>
        <w:tab/>
      </w:r>
      <w:r w:rsidR="004D3D57" w:rsidRPr="00B429A2">
        <w:rPr>
          <w:b/>
          <w:bCs/>
          <w:color w:val="000000"/>
        </w:rPr>
        <w:t>Do you mainly work indoors or outdoors?</w:t>
      </w:r>
    </w:p>
    <w:p w:rsidR="004D3D57" w:rsidRPr="00751331" w:rsidRDefault="004D3D57" w:rsidP="004D3D57">
      <w:pPr>
        <w:rPr>
          <w:b/>
          <w:bCs/>
          <w:color w:val="000000"/>
          <w:sz w:val="22"/>
          <w:szCs w:val="22"/>
        </w:rPr>
      </w:pPr>
    </w:p>
    <w:p w:rsidR="00C36884" w:rsidRPr="00A92C2F" w:rsidRDefault="00C36884" w:rsidP="00F7557A">
      <w:pPr>
        <w:tabs>
          <w:tab w:val="left" w:pos="3600"/>
          <w:tab w:val="left" w:pos="4320"/>
          <w:tab w:val="left" w:pos="5040"/>
          <w:tab w:val="left" w:pos="5760"/>
          <w:tab w:val="left" w:pos="6480"/>
          <w:tab w:val="left" w:pos="7200"/>
          <w:tab w:val="left" w:pos="7920"/>
          <w:tab w:val="left" w:pos="8640"/>
          <w:tab w:val="left" w:pos="9180"/>
        </w:tabs>
        <w:rPr>
          <w:rFonts w:asciiTheme="majorBidi" w:hAnsiTheme="majorBidi" w:cstheme="majorBidi"/>
          <w:b/>
          <w:bCs/>
          <w:color w:val="000000"/>
        </w:rPr>
      </w:pPr>
      <w:r w:rsidRPr="00751331">
        <w:rPr>
          <w:rFonts w:ascii="Comic Sans MS" w:hAnsi="Comic Sans MS"/>
          <w:b/>
          <w:bCs/>
          <w:color w:val="000000"/>
        </w:rPr>
        <w:t>[</w:t>
      </w:r>
      <w:r w:rsidR="00AA3DBD" w:rsidRPr="00751331">
        <w:rPr>
          <w:rFonts w:ascii="Comic Sans MS" w:hAnsi="Comic Sans MS"/>
          <w:b/>
          <w:bCs/>
          <w:color w:val="000000"/>
        </w:rPr>
        <w:t>FR</w:t>
      </w:r>
      <w:r w:rsidRPr="00751331">
        <w:rPr>
          <w:rFonts w:ascii="Comic Sans MS" w:hAnsi="Comic Sans MS"/>
          <w:b/>
          <w:bCs/>
          <w:color w:val="000000"/>
        </w:rPr>
        <w:t xml:space="preserve"> NOTE: </w:t>
      </w:r>
      <w:r w:rsidR="00346D8D" w:rsidRPr="00751331">
        <w:rPr>
          <w:bCs/>
          <w:color w:val="000000"/>
        </w:rPr>
        <w:t>DO NOT READ THE FIRST 2 CATEGORIES UNLESS NECESSARY</w:t>
      </w:r>
      <w:r w:rsidRPr="00751331">
        <w:rPr>
          <w:rFonts w:ascii="Comic Sans MS" w:hAnsi="Comic Sans MS"/>
          <w:b/>
          <w:bCs/>
          <w:color w:val="000000"/>
        </w:rPr>
        <w:t xml:space="preserve">. </w:t>
      </w:r>
      <w:r w:rsidR="00346D8D" w:rsidRPr="00751331">
        <w:rPr>
          <w:bCs/>
          <w:color w:val="000000"/>
        </w:rPr>
        <w:t>N</w:t>
      </w:r>
      <w:r w:rsidR="007866ED" w:rsidRPr="00751331">
        <w:rPr>
          <w:bCs/>
          <w:color w:val="000000"/>
        </w:rPr>
        <w:t>EVER</w:t>
      </w:r>
      <w:r w:rsidRPr="00751331">
        <w:rPr>
          <w:bCs/>
          <w:color w:val="000000"/>
        </w:rPr>
        <w:t xml:space="preserve"> </w:t>
      </w:r>
      <w:r w:rsidR="00185E32" w:rsidRPr="00751331">
        <w:rPr>
          <w:bCs/>
          <w:color w:val="000000"/>
        </w:rPr>
        <w:t>READ THE REMAINING CATEGORIES</w:t>
      </w:r>
      <w:r w:rsidRPr="00751331">
        <w:rPr>
          <w:rFonts w:ascii="Comic Sans MS" w:hAnsi="Comic Sans MS"/>
          <w:b/>
          <w:bCs/>
          <w:color w:val="000000"/>
        </w:rPr>
        <w:t>.]</w:t>
      </w:r>
    </w:p>
    <w:p w:rsidR="00C36884" w:rsidRPr="00751331" w:rsidRDefault="00C36884" w:rsidP="00FC59E2">
      <w:pPr>
        <w:rPr>
          <w:b/>
          <w:bCs/>
          <w:color w:val="000000"/>
          <w:sz w:val="22"/>
          <w:szCs w:val="22"/>
        </w:rPr>
      </w:pPr>
    </w:p>
    <w:p w:rsidR="00FC59E2" w:rsidRPr="00B429A2" w:rsidRDefault="00FC59E2" w:rsidP="00FC59E2">
      <w:pPr>
        <w:rPr>
          <w:snapToGrid w:val="0"/>
          <w:color w:val="000000"/>
        </w:rPr>
      </w:pPr>
      <w:r w:rsidRPr="00B429A2">
        <w:rPr>
          <w:bCs/>
          <w:color w:val="000000"/>
        </w:rPr>
        <w:t>(1</w:t>
      </w:r>
      <w:r w:rsidR="004D3D57" w:rsidRPr="00B429A2">
        <w:rPr>
          <w:bCs/>
          <w:color w:val="000000"/>
        </w:rPr>
        <w:t xml:space="preserve">) </w:t>
      </w:r>
      <w:r w:rsidR="008506C4" w:rsidRPr="00B429A2">
        <w:rPr>
          <w:bCs/>
          <w:color w:val="000000"/>
        </w:rPr>
        <w:t>I</w:t>
      </w:r>
      <w:r w:rsidR="007866ED" w:rsidRPr="00B429A2">
        <w:rPr>
          <w:bCs/>
          <w:color w:val="000000"/>
        </w:rPr>
        <w:t>ndoors</w:t>
      </w:r>
      <w:r w:rsidR="008506C4" w:rsidRPr="00B429A2">
        <w:rPr>
          <w:bCs/>
          <w:color w:val="000000"/>
        </w:rPr>
        <w:t xml:space="preserve"> </w:t>
      </w:r>
      <w:r w:rsidR="008506C4" w:rsidRPr="00B429A2">
        <w:rPr>
          <w:snapToGrid w:val="0"/>
          <w:color w:val="000000"/>
        </w:rPr>
        <w:t>[SKIP TO K1b]</w:t>
      </w:r>
    </w:p>
    <w:p w:rsidR="008506C4" w:rsidRPr="00B429A2" w:rsidRDefault="008506C4" w:rsidP="00FC59E2">
      <w:pPr>
        <w:rPr>
          <w:bCs/>
          <w:color w:val="000000"/>
        </w:rPr>
      </w:pPr>
    </w:p>
    <w:p w:rsidR="00FC59E2" w:rsidRPr="00B429A2" w:rsidRDefault="00FC59E2" w:rsidP="00FC59E2">
      <w:pPr>
        <w:rPr>
          <w:snapToGrid w:val="0"/>
          <w:color w:val="000000"/>
        </w:rPr>
      </w:pPr>
      <w:r w:rsidRPr="00B429A2">
        <w:rPr>
          <w:bCs/>
          <w:color w:val="000000"/>
        </w:rPr>
        <w:t>(2</w:t>
      </w:r>
      <w:r w:rsidR="008506C4" w:rsidRPr="00B429A2">
        <w:rPr>
          <w:bCs/>
          <w:color w:val="000000"/>
        </w:rPr>
        <w:t>) O</w:t>
      </w:r>
      <w:r w:rsidR="007866ED" w:rsidRPr="00B429A2">
        <w:rPr>
          <w:bCs/>
          <w:color w:val="000000"/>
        </w:rPr>
        <w:t>utdoors</w:t>
      </w:r>
      <w:r w:rsidR="00200ED9" w:rsidRPr="00B429A2">
        <w:rPr>
          <w:bCs/>
          <w:color w:val="000000"/>
        </w:rPr>
        <w:t xml:space="preserve"> </w:t>
      </w:r>
      <w:r w:rsidR="00200ED9" w:rsidRPr="00B429A2">
        <w:rPr>
          <w:snapToGrid w:val="0"/>
          <w:color w:val="000000"/>
        </w:rPr>
        <w:t>[SKIP TO K3d]</w:t>
      </w:r>
    </w:p>
    <w:p w:rsidR="00062D3E" w:rsidRPr="00B429A2" w:rsidRDefault="00062D3E" w:rsidP="00FC59E2">
      <w:pPr>
        <w:rPr>
          <w:snapToGrid w:val="0"/>
          <w:color w:val="000000"/>
        </w:rPr>
      </w:pPr>
    </w:p>
    <w:p w:rsidR="008506C4" w:rsidRPr="00B429A2" w:rsidRDefault="008506C4" w:rsidP="00FC59E2">
      <w:pPr>
        <w:rPr>
          <w:snapToGrid w:val="0"/>
          <w:color w:val="000000"/>
        </w:rPr>
      </w:pPr>
      <w:r w:rsidRPr="00B429A2">
        <w:rPr>
          <w:snapToGrid w:val="0"/>
          <w:color w:val="000000"/>
        </w:rPr>
        <w:t xml:space="preserve">(3) </w:t>
      </w:r>
      <w:r w:rsidR="007866ED" w:rsidRPr="00B429A2">
        <w:rPr>
          <w:snapToGrid w:val="0"/>
          <w:color w:val="000000"/>
        </w:rPr>
        <w:t>About equally indoors and outdoors [</w:t>
      </w:r>
      <w:r w:rsidR="007866ED" w:rsidRPr="00B429A2">
        <w:rPr>
          <w:b/>
          <w:snapToGrid w:val="0"/>
          <w:color w:val="000000"/>
        </w:rPr>
        <w:t>SKIP TO K1b2</w:t>
      </w:r>
      <w:r w:rsidR="007866ED" w:rsidRPr="00B429A2">
        <w:rPr>
          <w:snapToGrid w:val="0"/>
          <w:color w:val="000000"/>
        </w:rPr>
        <w:t>]</w:t>
      </w:r>
    </w:p>
    <w:p w:rsidR="008506C4" w:rsidRPr="00B429A2" w:rsidRDefault="008506C4" w:rsidP="00FC59E2">
      <w:pPr>
        <w:rPr>
          <w:snapToGrid w:val="0"/>
          <w:color w:val="000000"/>
        </w:rPr>
      </w:pPr>
    </w:p>
    <w:p w:rsidR="008506C4" w:rsidRPr="00B429A2" w:rsidRDefault="007866ED" w:rsidP="008506C4">
      <w:pPr>
        <w:ind w:left="360" w:hanging="360"/>
        <w:rPr>
          <w:bCs/>
          <w:color w:val="000000"/>
        </w:rPr>
      </w:pPr>
      <w:r w:rsidRPr="00B429A2">
        <w:rPr>
          <w:snapToGrid w:val="0"/>
          <w:color w:val="000000"/>
        </w:rPr>
        <w:t xml:space="preserve">(4) Works mainly indoors in a non-traditional environment such as warehouse or other similar large semi-structured area </w:t>
      </w:r>
      <w:r w:rsidR="00AF66FC" w:rsidRPr="00B429A2">
        <w:rPr>
          <w:snapToGrid w:val="0"/>
          <w:color w:val="000000"/>
        </w:rPr>
        <w:t>--</w:t>
      </w:r>
      <w:r w:rsidRPr="00B429A2">
        <w:rPr>
          <w:snapToGrid w:val="0"/>
          <w:color w:val="000000"/>
        </w:rPr>
        <w:t>[</w:t>
      </w:r>
      <w:r w:rsidRPr="00B429A2">
        <w:rPr>
          <w:b/>
          <w:snapToGrid w:val="0"/>
          <w:color w:val="000000"/>
        </w:rPr>
        <w:t>SKIP TO K1b</w:t>
      </w:r>
      <w:r w:rsidR="00D466B8" w:rsidRPr="00B429A2">
        <w:rPr>
          <w:b/>
          <w:snapToGrid w:val="0"/>
          <w:color w:val="000000"/>
        </w:rPr>
        <w:t>1</w:t>
      </w:r>
      <w:r w:rsidR="008506C4" w:rsidRPr="00B429A2">
        <w:rPr>
          <w:snapToGrid w:val="0"/>
          <w:color w:val="000000"/>
        </w:rPr>
        <w:t>]</w:t>
      </w:r>
    </w:p>
    <w:p w:rsidR="00FC59E2" w:rsidRPr="00B429A2" w:rsidRDefault="00FC59E2" w:rsidP="00FC59E2">
      <w:pPr>
        <w:rPr>
          <w:bCs/>
          <w:color w:val="000000"/>
        </w:rPr>
      </w:pPr>
    </w:p>
    <w:p w:rsidR="008506C4" w:rsidRPr="00B429A2" w:rsidRDefault="007866ED" w:rsidP="00FC59E2">
      <w:pPr>
        <w:rPr>
          <w:bCs/>
          <w:color w:val="000000"/>
        </w:rPr>
      </w:pPr>
      <w:r w:rsidRPr="00B429A2">
        <w:rPr>
          <w:bCs/>
          <w:color w:val="000000"/>
        </w:rPr>
        <w:t xml:space="preserve">(5) Mainly travel around to different clients or sites or mainly in a motor vehicle/bus/train/boat/airplane/underground/in a mine, etc. </w:t>
      </w:r>
      <w:r w:rsidRPr="00B429A2">
        <w:rPr>
          <w:snapToGrid w:val="0"/>
          <w:color w:val="000000"/>
        </w:rPr>
        <w:t>[SKIP TO K3d]</w:t>
      </w:r>
    </w:p>
    <w:p w:rsidR="00FC59E2" w:rsidRPr="00B429A2" w:rsidRDefault="00FC59E2" w:rsidP="00FC59E2">
      <w:pPr>
        <w:rPr>
          <w:bCs/>
          <w:color w:val="000000"/>
        </w:rPr>
      </w:pPr>
    </w:p>
    <w:p w:rsidR="008506C4" w:rsidRPr="00B429A2" w:rsidRDefault="007866ED" w:rsidP="008506C4">
      <w:pPr>
        <w:widowControl/>
        <w:autoSpaceDE/>
        <w:autoSpaceDN/>
        <w:adjustRightInd/>
        <w:rPr>
          <w:color w:val="000000"/>
        </w:rPr>
      </w:pPr>
      <w:r w:rsidRPr="00B429A2">
        <w:rPr>
          <w:bCs/>
          <w:color w:val="000000"/>
        </w:rPr>
        <w:t>(</w:t>
      </w:r>
      <w:r w:rsidR="00346D8D" w:rsidRPr="00B429A2">
        <w:rPr>
          <w:bCs/>
          <w:color w:val="000000"/>
        </w:rPr>
        <w:t>6</w:t>
      </w:r>
      <w:r w:rsidRPr="00B429A2">
        <w:rPr>
          <w:bCs/>
          <w:color w:val="000000"/>
        </w:rPr>
        <w:t xml:space="preserve">) Varies </w:t>
      </w:r>
      <w:r w:rsidR="008506C4" w:rsidRPr="00B429A2">
        <w:rPr>
          <w:bCs/>
          <w:color w:val="000000"/>
        </w:rPr>
        <w:t xml:space="preserve">  [</w:t>
      </w:r>
      <w:r w:rsidR="008506C4" w:rsidRPr="00B429A2">
        <w:rPr>
          <w:b/>
          <w:bCs/>
          <w:color w:val="000000"/>
        </w:rPr>
        <w:t>SKIP TO K</w:t>
      </w:r>
      <w:r w:rsidR="00485227" w:rsidRPr="00B429A2">
        <w:rPr>
          <w:b/>
          <w:bCs/>
          <w:color w:val="000000"/>
        </w:rPr>
        <w:t>3d</w:t>
      </w:r>
      <w:r w:rsidR="008506C4" w:rsidRPr="00B429A2">
        <w:rPr>
          <w:bCs/>
          <w:color w:val="000000"/>
        </w:rPr>
        <w:t>]</w:t>
      </w:r>
    </w:p>
    <w:p w:rsidR="008506C4" w:rsidRPr="00751331" w:rsidRDefault="008506C4" w:rsidP="00FC59E2">
      <w:pPr>
        <w:rPr>
          <w:b/>
          <w:bCs/>
          <w:color w:val="000000"/>
          <w:sz w:val="22"/>
          <w:szCs w:val="22"/>
        </w:rPr>
      </w:pPr>
    </w:p>
    <w:p w:rsidR="00346D8D" w:rsidRPr="00751331" w:rsidRDefault="00346D8D" w:rsidP="00FC59E2">
      <w:pPr>
        <w:rPr>
          <w:b/>
          <w:bCs/>
          <w:color w:val="000000"/>
          <w:sz w:val="22"/>
          <w:szCs w:val="22"/>
        </w:rPr>
      </w:pPr>
      <w:r w:rsidRPr="00751331">
        <w:rPr>
          <w:b/>
          <w:bCs/>
          <w:color w:val="000000"/>
          <w:sz w:val="22"/>
          <w:szCs w:val="22"/>
        </w:rPr>
        <w:t>|__|</w:t>
      </w:r>
    </w:p>
    <w:p w:rsidR="00D76F28" w:rsidRPr="00A92C2F" w:rsidRDefault="00D76F28" w:rsidP="00FC59E2">
      <w:pPr>
        <w:rPr>
          <w:rFonts w:asciiTheme="majorBidi" w:hAnsiTheme="majorBidi" w:cstheme="majorBidi"/>
          <w:b/>
          <w:bCs/>
          <w:color w:val="000000"/>
          <w:sz w:val="22"/>
          <w:szCs w:val="22"/>
        </w:rPr>
      </w:pPr>
    </w:p>
    <w:p w:rsidR="00807BC5" w:rsidRPr="00B429A2" w:rsidRDefault="00807BC5" w:rsidP="00807B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b/>
          <w:bCs/>
          <w:color w:val="000000"/>
        </w:rPr>
      </w:pPr>
      <w:r w:rsidRPr="00B429A2">
        <w:rPr>
          <w:b/>
          <w:bCs/>
          <w:color w:val="000000"/>
        </w:rPr>
        <w:t>K1b</w:t>
      </w:r>
      <w:r w:rsidR="00C12577" w:rsidRPr="00B429A2">
        <w:rPr>
          <w:b/>
          <w:bCs/>
          <w:color w:val="000000"/>
        </w:rPr>
        <w:tab/>
      </w:r>
      <w:r w:rsidRPr="00B429A2">
        <w:rPr>
          <w:b/>
          <w:bCs/>
          <w:color w:val="000000"/>
        </w:rPr>
        <w:t xml:space="preserve">Do you mainly work in an office building, in your own home, in someone else’s home, or in another indoor place? </w:t>
      </w:r>
    </w:p>
    <w:p w:rsidR="00807BC5" w:rsidRPr="00751331" w:rsidRDefault="00807BC5" w:rsidP="00807B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b/>
          <w:bCs/>
          <w:color w:val="000000"/>
          <w:sz w:val="22"/>
          <w:szCs w:val="22"/>
        </w:rPr>
      </w:pPr>
    </w:p>
    <w:p w:rsidR="00807BC5" w:rsidRPr="00751331" w:rsidRDefault="00F74A04" w:rsidP="00F74A04">
      <w:pPr>
        <w:tabs>
          <w:tab w:val="left" w:pos="720"/>
        </w:tabs>
        <w:ind w:left="720"/>
        <w:rPr>
          <w:caps/>
          <w:snapToGrid w:val="0"/>
          <w:color w:val="000000"/>
          <w:sz w:val="22"/>
          <w:szCs w:val="22"/>
        </w:rPr>
      </w:pPr>
      <w:r w:rsidRPr="00751331">
        <w:rPr>
          <w:color w:val="000000"/>
          <w:sz w:val="22"/>
          <w:szCs w:val="22"/>
        </w:rPr>
        <w:t>(1)</w:t>
      </w:r>
      <w:r w:rsidR="00346D8D" w:rsidRPr="00751331">
        <w:rPr>
          <w:color w:val="000000"/>
          <w:sz w:val="22"/>
          <w:szCs w:val="22"/>
        </w:rPr>
        <w:t xml:space="preserve"> Office building </w:t>
      </w:r>
      <w:r w:rsidR="00850D22" w:rsidRPr="00751331">
        <w:rPr>
          <w:b/>
          <w:color w:val="000000"/>
          <w:sz w:val="22"/>
          <w:szCs w:val="22"/>
        </w:rPr>
        <w:t>[SKIP TO K</w:t>
      </w:r>
      <w:r w:rsidR="00AA1A17" w:rsidRPr="00751331">
        <w:rPr>
          <w:b/>
          <w:color w:val="000000"/>
          <w:sz w:val="22"/>
          <w:szCs w:val="22"/>
        </w:rPr>
        <w:t>1</w:t>
      </w:r>
      <w:r w:rsidR="00850D22" w:rsidRPr="00751331">
        <w:rPr>
          <w:b/>
          <w:color w:val="000000"/>
          <w:sz w:val="22"/>
          <w:szCs w:val="22"/>
        </w:rPr>
        <w:t>b1</w:t>
      </w:r>
      <w:r w:rsidR="00C12577" w:rsidRPr="00751331">
        <w:rPr>
          <w:b/>
          <w:color w:val="000000"/>
          <w:sz w:val="22"/>
          <w:szCs w:val="22"/>
        </w:rPr>
        <w:t>]</w:t>
      </w:r>
    </w:p>
    <w:p w:rsidR="00807BC5" w:rsidRPr="00751331" w:rsidRDefault="00F74A04" w:rsidP="00F74A04">
      <w:pPr>
        <w:tabs>
          <w:tab w:val="left" w:pos="720"/>
        </w:tabs>
        <w:ind w:left="720"/>
        <w:rPr>
          <w:b/>
          <w:snapToGrid w:val="0"/>
          <w:color w:val="000000"/>
        </w:rPr>
      </w:pPr>
      <w:r w:rsidRPr="00751331">
        <w:rPr>
          <w:caps/>
          <w:snapToGrid w:val="0"/>
          <w:color w:val="000000"/>
          <w:sz w:val="22"/>
          <w:szCs w:val="22"/>
        </w:rPr>
        <w:t>(2)</w:t>
      </w:r>
      <w:r w:rsidR="00346D8D" w:rsidRPr="00751331">
        <w:rPr>
          <w:caps/>
          <w:snapToGrid w:val="0"/>
          <w:color w:val="000000"/>
          <w:sz w:val="22"/>
          <w:szCs w:val="22"/>
        </w:rPr>
        <w:t xml:space="preserve"> </w:t>
      </w:r>
      <w:r w:rsidR="00346D8D" w:rsidRPr="00751331">
        <w:rPr>
          <w:snapToGrid w:val="0"/>
          <w:color w:val="000000"/>
          <w:sz w:val="22"/>
          <w:szCs w:val="22"/>
        </w:rPr>
        <w:t xml:space="preserve">Own home  </w:t>
      </w:r>
      <w:r w:rsidR="00807BC5" w:rsidRPr="00751331">
        <w:rPr>
          <w:b/>
          <w:caps/>
          <w:snapToGrid w:val="0"/>
          <w:color w:val="000000"/>
        </w:rPr>
        <w:t>[SKIP TO K4]</w:t>
      </w:r>
    </w:p>
    <w:p w:rsidR="00807BC5" w:rsidRPr="00751331" w:rsidRDefault="00F74A04" w:rsidP="00F74A04">
      <w:pPr>
        <w:tabs>
          <w:tab w:val="left" w:pos="720"/>
        </w:tabs>
        <w:ind w:left="720"/>
        <w:rPr>
          <w:b/>
          <w:snapToGrid w:val="0"/>
          <w:color w:val="000000"/>
        </w:rPr>
      </w:pPr>
      <w:r w:rsidRPr="00751331">
        <w:rPr>
          <w:caps/>
          <w:snapToGrid w:val="0"/>
          <w:color w:val="000000"/>
          <w:sz w:val="22"/>
          <w:szCs w:val="22"/>
        </w:rPr>
        <w:t>(3)</w:t>
      </w:r>
      <w:r w:rsidR="00346D8D" w:rsidRPr="00751331">
        <w:rPr>
          <w:caps/>
          <w:snapToGrid w:val="0"/>
          <w:color w:val="000000"/>
          <w:sz w:val="22"/>
          <w:szCs w:val="22"/>
        </w:rPr>
        <w:t xml:space="preserve"> S</w:t>
      </w:r>
      <w:r w:rsidR="00346D8D" w:rsidRPr="00751331">
        <w:rPr>
          <w:snapToGrid w:val="0"/>
          <w:color w:val="000000"/>
          <w:sz w:val="22"/>
          <w:szCs w:val="22"/>
        </w:rPr>
        <w:t xml:space="preserve">omeone else’s home  </w:t>
      </w:r>
      <w:r w:rsidR="00807BC5" w:rsidRPr="00751331">
        <w:rPr>
          <w:b/>
          <w:caps/>
          <w:snapToGrid w:val="0"/>
          <w:color w:val="000000"/>
        </w:rPr>
        <w:t>[SKIP TO K4]</w:t>
      </w:r>
    </w:p>
    <w:p w:rsidR="00807BC5" w:rsidRPr="00751331" w:rsidRDefault="00F74A04" w:rsidP="00F74A04">
      <w:pPr>
        <w:tabs>
          <w:tab w:val="left" w:pos="720"/>
        </w:tabs>
        <w:ind w:left="720"/>
        <w:rPr>
          <w:b/>
          <w:snapToGrid w:val="0"/>
          <w:color w:val="000000"/>
        </w:rPr>
      </w:pPr>
      <w:r w:rsidRPr="00751331">
        <w:rPr>
          <w:caps/>
          <w:snapToGrid w:val="0"/>
          <w:color w:val="000000"/>
          <w:sz w:val="22"/>
          <w:szCs w:val="22"/>
        </w:rPr>
        <w:t>(4)</w:t>
      </w:r>
      <w:r w:rsidR="00346D8D" w:rsidRPr="00751331">
        <w:rPr>
          <w:caps/>
          <w:snapToGrid w:val="0"/>
          <w:color w:val="000000"/>
          <w:sz w:val="22"/>
          <w:szCs w:val="22"/>
        </w:rPr>
        <w:t xml:space="preserve"> </w:t>
      </w:r>
      <w:r w:rsidR="00346D8D" w:rsidRPr="00751331">
        <w:rPr>
          <w:snapToGrid w:val="0"/>
          <w:color w:val="000000"/>
          <w:sz w:val="22"/>
          <w:szCs w:val="22"/>
        </w:rPr>
        <w:t xml:space="preserve">Another indoor place </w:t>
      </w:r>
      <w:r w:rsidR="00C12577" w:rsidRPr="00751331">
        <w:rPr>
          <w:b/>
          <w:color w:val="000000"/>
          <w:sz w:val="22"/>
          <w:szCs w:val="22"/>
        </w:rPr>
        <w:t>[SKIP TO K1</w:t>
      </w:r>
      <w:r w:rsidR="00D65D85" w:rsidRPr="00751331">
        <w:rPr>
          <w:b/>
          <w:color w:val="000000"/>
          <w:sz w:val="22"/>
          <w:szCs w:val="22"/>
        </w:rPr>
        <w:t>b1</w:t>
      </w:r>
      <w:r w:rsidR="00C12577" w:rsidRPr="00751331">
        <w:rPr>
          <w:b/>
          <w:color w:val="000000"/>
          <w:sz w:val="22"/>
          <w:szCs w:val="22"/>
        </w:rPr>
        <w:t>]</w:t>
      </w:r>
    </w:p>
    <w:p w:rsidR="00F74A04" w:rsidRPr="00751331" w:rsidRDefault="00F74A04" w:rsidP="00F74A04">
      <w:pPr>
        <w:tabs>
          <w:tab w:val="left" w:pos="720"/>
        </w:tabs>
        <w:ind w:left="720"/>
        <w:rPr>
          <w:caps/>
          <w:snapToGrid w:val="0"/>
          <w:color w:val="000000"/>
          <w:sz w:val="22"/>
          <w:szCs w:val="22"/>
        </w:rPr>
      </w:pPr>
    </w:p>
    <w:p w:rsidR="00807BC5" w:rsidRPr="00751331" w:rsidRDefault="00807BC5" w:rsidP="00F74A04">
      <w:pPr>
        <w:tabs>
          <w:tab w:val="left" w:pos="720"/>
        </w:tabs>
        <w:ind w:left="720"/>
        <w:rPr>
          <w:caps/>
          <w:snapToGrid w:val="0"/>
          <w:color w:val="000000"/>
          <w:sz w:val="22"/>
          <w:szCs w:val="22"/>
        </w:rPr>
      </w:pPr>
      <w:smartTag w:uri="urn:schemas-microsoft-com:office:smarttags" w:element="stockticker">
        <w:r w:rsidRPr="00751331">
          <w:rPr>
            <w:caps/>
            <w:snapToGrid w:val="0"/>
            <w:color w:val="000000"/>
            <w:sz w:val="22"/>
            <w:szCs w:val="22"/>
          </w:rPr>
          <w:t>don</w:t>
        </w:r>
      </w:smartTag>
      <w:r w:rsidRPr="00751331">
        <w:rPr>
          <w:caps/>
          <w:snapToGrid w:val="0"/>
          <w:color w:val="000000"/>
          <w:sz w:val="22"/>
          <w:szCs w:val="22"/>
        </w:rPr>
        <w:t>’t know</w:t>
      </w:r>
      <w:r w:rsidR="00C12577" w:rsidRPr="00751331">
        <w:rPr>
          <w:caps/>
          <w:snapToGrid w:val="0"/>
          <w:color w:val="000000"/>
          <w:sz w:val="22"/>
          <w:szCs w:val="22"/>
        </w:rPr>
        <w:t xml:space="preserve"> </w:t>
      </w:r>
      <w:r w:rsidR="00F74A04" w:rsidRPr="00751331">
        <w:rPr>
          <w:caps/>
          <w:snapToGrid w:val="0"/>
          <w:color w:val="000000"/>
          <w:sz w:val="22"/>
          <w:szCs w:val="22"/>
        </w:rPr>
        <w:t xml:space="preserve">or refused </w:t>
      </w:r>
      <w:r w:rsidR="00850D22" w:rsidRPr="00751331">
        <w:rPr>
          <w:b/>
          <w:color w:val="000000"/>
          <w:sz w:val="22"/>
          <w:szCs w:val="22"/>
        </w:rPr>
        <w:t>[SKIP TO K1b1</w:t>
      </w:r>
      <w:r w:rsidR="00C12577" w:rsidRPr="00751331">
        <w:rPr>
          <w:b/>
          <w:color w:val="000000"/>
          <w:sz w:val="22"/>
          <w:szCs w:val="22"/>
        </w:rPr>
        <w:t>]</w:t>
      </w:r>
    </w:p>
    <w:p w:rsidR="00C12577" w:rsidRPr="00A92C2F" w:rsidRDefault="00C12577" w:rsidP="004D3D57">
      <w:pPr>
        <w:numPr>
          <w:ins w:id="6" w:author="Martha Kudela" w:date="2009-04-14T21:47:00Z"/>
        </w:numPr>
        <w:rPr>
          <w:rFonts w:asciiTheme="majorBidi" w:hAnsiTheme="majorBidi" w:cstheme="majorBidi"/>
          <w:b/>
          <w:bCs/>
          <w:color w:val="000000"/>
          <w:sz w:val="22"/>
          <w:szCs w:val="22"/>
        </w:rPr>
      </w:pPr>
    </w:p>
    <w:p w:rsidR="00850D22" w:rsidRPr="00B429A2" w:rsidRDefault="00850D22" w:rsidP="00850D22">
      <w:pPr>
        <w:rPr>
          <w:b/>
          <w:bCs/>
          <w:color w:val="000000"/>
        </w:rPr>
      </w:pPr>
      <w:r w:rsidRPr="00B429A2">
        <w:rPr>
          <w:b/>
          <w:bCs/>
          <w:color w:val="000000"/>
        </w:rPr>
        <w:t>K1b1</w:t>
      </w:r>
      <w:r w:rsidRPr="00B429A2">
        <w:rPr>
          <w:b/>
          <w:bCs/>
          <w:color w:val="000000"/>
        </w:rPr>
        <w:tab/>
        <w:t>In which State (including DC) do you work?</w:t>
      </w:r>
    </w:p>
    <w:p w:rsidR="00850D22" w:rsidRPr="00751331" w:rsidRDefault="00850D22" w:rsidP="00850D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A94F72" w:rsidRPr="00751331" w:rsidRDefault="00850D22" w:rsidP="00A94F72">
      <w:pPr>
        <w:rPr>
          <w:color w:val="000000"/>
          <w:szCs w:val="22"/>
        </w:rPr>
      </w:pPr>
      <w:r w:rsidRPr="00751331">
        <w:rPr>
          <w:color w:val="000000"/>
          <w:sz w:val="22"/>
          <w:szCs w:val="22"/>
        </w:rPr>
        <w:tab/>
      </w:r>
      <w:r w:rsidR="00346D8D" w:rsidRPr="00751331">
        <w:rPr>
          <w:color w:val="000000"/>
          <w:sz w:val="22"/>
          <w:szCs w:val="22"/>
        </w:rPr>
        <w:t>|__|__|</w:t>
      </w:r>
      <w:r w:rsidRPr="00751331">
        <w:rPr>
          <w:color w:val="000000"/>
          <w:sz w:val="22"/>
          <w:szCs w:val="22"/>
        </w:rPr>
        <w:tab/>
      </w:r>
      <w:r w:rsidRPr="00751331">
        <w:rPr>
          <w:color w:val="000000"/>
          <w:sz w:val="22"/>
          <w:szCs w:val="22"/>
        </w:rPr>
        <w:tab/>
      </w:r>
      <w:r w:rsidR="00346D8D" w:rsidRPr="00751331">
        <w:rPr>
          <w:b/>
          <w:color w:val="000000"/>
          <w:szCs w:val="22"/>
        </w:rPr>
        <w:t xml:space="preserve">FR:  </w:t>
      </w:r>
      <w:r w:rsidR="00346D8D" w:rsidRPr="00751331">
        <w:rPr>
          <w:color w:val="000000"/>
          <w:szCs w:val="22"/>
        </w:rPr>
        <w:t>ENTER 2 LETTER</w:t>
      </w:r>
      <w:r w:rsidR="00B429A2">
        <w:rPr>
          <w:color w:val="000000"/>
          <w:szCs w:val="22"/>
        </w:rPr>
        <w:t xml:space="preserve"> </w:t>
      </w:r>
      <w:r w:rsidR="00346D8D" w:rsidRPr="00751331">
        <w:rPr>
          <w:color w:val="000000"/>
          <w:szCs w:val="22"/>
        </w:rPr>
        <w:t>ABBREVIATION</w:t>
      </w:r>
      <w:r w:rsidR="00185E32" w:rsidRPr="00751331">
        <w:rPr>
          <w:color w:val="000000"/>
          <w:szCs w:val="22"/>
        </w:rPr>
        <w:t xml:space="preserve"> </w:t>
      </w:r>
      <w:r w:rsidR="00346D8D" w:rsidRPr="00751331">
        <w:rPr>
          <w:color w:val="000000"/>
          <w:szCs w:val="22"/>
        </w:rPr>
        <w:t>FOR THE</w:t>
      </w:r>
      <w:r w:rsidR="00346D8D" w:rsidRPr="00751331">
        <w:rPr>
          <w:rFonts w:ascii="Times New Roman Bold" w:hAnsi="Times New Roman Bold"/>
          <w:b/>
          <w:color w:val="000000"/>
          <w:szCs w:val="22"/>
        </w:rPr>
        <w:t xml:space="preserve"> </w:t>
      </w:r>
      <w:r w:rsidR="00346D8D" w:rsidRPr="00751331">
        <w:rPr>
          <w:color w:val="000000"/>
          <w:szCs w:val="22"/>
        </w:rPr>
        <w:t>STATE.</w:t>
      </w:r>
      <w:r w:rsidR="00A94F72" w:rsidRPr="00751331">
        <w:rPr>
          <w:color w:val="000000"/>
          <w:szCs w:val="22"/>
        </w:rPr>
        <w:t xml:space="preserve"> </w:t>
      </w:r>
    </w:p>
    <w:p w:rsidR="00850D22" w:rsidRPr="00751331" w:rsidRDefault="00850D22" w:rsidP="00185E32">
      <w:pPr>
        <w:ind w:left="1440" w:firstLine="720"/>
        <w:rPr>
          <w:b/>
          <w:bCs/>
          <w:color w:val="000000"/>
          <w:sz w:val="28"/>
          <w:szCs w:val="28"/>
        </w:rPr>
      </w:pPr>
      <w:r w:rsidRPr="00751331">
        <w:rPr>
          <w:b/>
          <w:bCs/>
          <w:color w:val="000000"/>
          <w:sz w:val="28"/>
          <w:szCs w:val="28"/>
        </w:rPr>
        <w:lastRenderedPageBreak/>
        <w:t>GO TO K2a</w:t>
      </w:r>
    </w:p>
    <w:p w:rsidR="00850D22" w:rsidRPr="00751331" w:rsidRDefault="00850D22" w:rsidP="00E40494">
      <w:pPr>
        <w:ind w:left="720" w:hanging="720"/>
        <w:rPr>
          <w:b/>
          <w:bCs/>
          <w:color w:val="000000"/>
          <w:sz w:val="22"/>
          <w:szCs w:val="22"/>
        </w:rPr>
      </w:pPr>
    </w:p>
    <w:p w:rsidR="00E40494" w:rsidRPr="00B429A2" w:rsidRDefault="00D76F28" w:rsidP="00E40494">
      <w:pPr>
        <w:ind w:left="720" w:hanging="720"/>
        <w:rPr>
          <w:b/>
          <w:bCs/>
          <w:color w:val="000000"/>
        </w:rPr>
      </w:pPr>
      <w:r w:rsidRPr="00B429A2">
        <w:rPr>
          <w:b/>
          <w:bCs/>
          <w:color w:val="000000"/>
        </w:rPr>
        <w:t>K1b2.</w:t>
      </w:r>
      <w:r w:rsidRPr="00B429A2">
        <w:rPr>
          <w:b/>
          <w:bCs/>
          <w:color w:val="000000"/>
        </w:rPr>
        <w:tab/>
      </w:r>
      <w:r w:rsidR="00E40494" w:rsidRPr="00B429A2">
        <w:rPr>
          <w:b/>
          <w:bCs/>
          <w:color w:val="000000"/>
        </w:rPr>
        <w:t>When you work INDOORS</w:t>
      </w:r>
      <w:r w:rsidRPr="00B429A2">
        <w:rPr>
          <w:b/>
          <w:bCs/>
          <w:color w:val="000000"/>
        </w:rPr>
        <w:t>:</w:t>
      </w:r>
      <w:r w:rsidR="00E40494" w:rsidRPr="00B429A2">
        <w:rPr>
          <w:b/>
          <w:bCs/>
          <w:color w:val="000000"/>
        </w:rPr>
        <w:t xml:space="preserve"> Do you mainly work in an office building, in your own home, in someone else’s home, or in another indoor place?</w:t>
      </w:r>
    </w:p>
    <w:p w:rsidR="00807BC5" w:rsidRPr="00751331" w:rsidRDefault="00807BC5" w:rsidP="00807B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b/>
          <w:bCs/>
          <w:color w:val="000000"/>
          <w:sz w:val="22"/>
          <w:szCs w:val="22"/>
        </w:rPr>
      </w:pPr>
    </w:p>
    <w:p w:rsidR="00807BC5" w:rsidRPr="00751331" w:rsidRDefault="00F74A04" w:rsidP="00F74A04">
      <w:pPr>
        <w:tabs>
          <w:tab w:val="left" w:pos="720"/>
        </w:tabs>
        <w:ind w:left="720"/>
        <w:rPr>
          <w:caps/>
          <w:snapToGrid w:val="0"/>
          <w:color w:val="000000"/>
          <w:sz w:val="22"/>
          <w:szCs w:val="22"/>
        </w:rPr>
      </w:pPr>
      <w:r w:rsidRPr="00751331">
        <w:rPr>
          <w:color w:val="000000"/>
          <w:sz w:val="22"/>
          <w:szCs w:val="22"/>
        </w:rPr>
        <w:t>(1)</w:t>
      </w:r>
      <w:r w:rsidR="00185E32" w:rsidRPr="00751331">
        <w:rPr>
          <w:color w:val="000000"/>
          <w:sz w:val="22"/>
          <w:szCs w:val="22"/>
        </w:rPr>
        <w:t xml:space="preserve">Office building </w:t>
      </w:r>
      <w:r w:rsidR="00C12577" w:rsidRPr="00751331">
        <w:rPr>
          <w:b/>
          <w:color w:val="000000"/>
          <w:sz w:val="22"/>
          <w:szCs w:val="22"/>
        </w:rPr>
        <w:t>[SKIP TO K1c]</w:t>
      </w:r>
    </w:p>
    <w:p w:rsidR="00807BC5" w:rsidRPr="00751331" w:rsidRDefault="00F74A04" w:rsidP="00F74A04">
      <w:pPr>
        <w:tabs>
          <w:tab w:val="left" w:pos="720"/>
        </w:tabs>
        <w:ind w:left="720"/>
        <w:rPr>
          <w:b/>
          <w:snapToGrid w:val="0"/>
          <w:color w:val="000000"/>
        </w:rPr>
      </w:pPr>
      <w:r w:rsidRPr="00751331">
        <w:rPr>
          <w:caps/>
          <w:snapToGrid w:val="0"/>
          <w:color w:val="000000"/>
          <w:sz w:val="22"/>
          <w:szCs w:val="22"/>
        </w:rPr>
        <w:t>(2)</w:t>
      </w:r>
      <w:r w:rsidR="00185E32" w:rsidRPr="00751331">
        <w:rPr>
          <w:snapToGrid w:val="0"/>
          <w:color w:val="000000"/>
          <w:sz w:val="22"/>
          <w:szCs w:val="22"/>
        </w:rPr>
        <w:t xml:space="preserve"> Own home</w:t>
      </w:r>
      <w:r w:rsidR="00807BC5" w:rsidRPr="00751331">
        <w:rPr>
          <w:caps/>
          <w:snapToGrid w:val="0"/>
          <w:color w:val="000000"/>
          <w:sz w:val="22"/>
          <w:szCs w:val="22"/>
        </w:rPr>
        <w:t xml:space="preserve">  </w:t>
      </w:r>
      <w:r w:rsidR="00807BC5" w:rsidRPr="00751331">
        <w:rPr>
          <w:b/>
          <w:caps/>
          <w:snapToGrid w:val="0"/>
          <w:color w:val="000000"/>
        </w:rPr>
        <w:t>[SKIP TO K4]</w:t>
      </w:r>
    </w:p>
    <w:p w:rsidR="00807BC5" w:rsidRPr="00751331" w:rsidRDefault="00F74A04" w:rsidP="00F74A04">
      <w:pPr>
        <w:tabs>
          <w:tab w:val="left" w:pos="720"/>
        </w:tabs>
        <w:ind w:left="720"/>
        <w:rPr>
          <w:b/>
          <w:snapToGrid w:val="0"/>
          <w:color w:val="000000"/>
        </w:rPr>
      </w:pPr>
      <w:r w:rsidRPr="00751331">
        <w:rPr>
          <w:caps/>
          <w:snapToGrid w:val="0"/>
          <w:color w:val="000000"/>
          <w:sz w:val="22"/>
          <w:szCs w:val="22"/>
        </w:rPr>
        <w:t>(3)</w:t>
      </w:r>
      <w:r w:rsidR="00185E32" w:rsidRPr="00751331">
        <w:rPr>
          <w:caps/>
          <w:snapToGrid w:val="0"/>
          <w:color w:val="000000"/>
          <w:sz w:val="22"/>
          <w:szCs w:val="22"/>
        </w:rPr>
        <w:t xml:space="preserve"> </w:t>
      </w:r>
      <w:r w:rsidR="00185E32" w:rsidRPr="00751331">
        <w:rPr>
          <w:snapToGrid w:val="0"/>
          <w:color w:val="000000"/>
          <w:sz w:val="22"/>
          <w:szCs w:val="22"/>
        </w:rPr>
        <w:t xml:space="preserve">Someone else’s home  </w:t>
      </w:r>
      <w:r w:rsidR="00807BC5" w:rsidRPr="00751331">
        <w:rPr>
          <w:b/>
          <w:caps/>
          <w:snapToGrid w:val="0"/>
          <w:color w:val="000000"/>
        </w:rPr>
        <w:t>[SKIP TO K4]</w:t>
      </w:r>
    </w:p>
    <w:p w:rsidR="00807BC5" w:rsidRPr="00751331" w:rsidRDefault="00F74A04" w:rsidP="00F74A04">
      <w:pPr>
        <w:tabs>
          <w:tab w:val="left" w:pos="720"/>
        </w:tabs>
        <w:ind w:left="720"/>
        <w:rPr>
          <w:b/>
          <w:snapToGrid w:val="0"/>
          <w:color w:val="000000"/>
        </w:rPr>
      </w:pPr>
      <w:r w:rsidRPr="00751331">
        <w:rPr>
          <w:caps/>
          <w:snapToGrid w:val="0"/>
          <w:color w:val="000000"/>
          <w:sz w:val="22"/>
          <w:szCs w:val="22"/>
        </w:rPr>
        <w:t>(4)</w:t>
      </w:r>
      <w:r w:rsidR="00185E32" w:rsidRPr="00751331">
        <w:rPr>
          <w:caps/>
          <w:snapToGrid w:val="0"/>
          <w:color w:val="000000"/>
          <w:sz w:val="22"/>
          <w:szCs w:val="22"/>
        </w:rPr>
        <w:t xml:space="preserve"> </w:t>
      </w:r>
      <w:r w:rsidR="00185E32" w:rsidRPr="00751331">
        <w:rPr>
          <w:snapToGrid w:val="0"/>
          <w:color w:val="000000"/>
          <w:sz w:val="22"/>
          <w:szCs w:val="22"/>
        </w:rPr>
        <w:t xml:space="preserve">Another indoor place </w:t>
      </w:r>
      <w:r w:rsidR="00C12577" w:rsidRPr="00751331">
        <w:rPr>
          <w:b/>
          <w:color w:val="000000"/>
          <w:sz w:val="22"/>
          <w:szCs w:val="22"/>
        </w:rPr>
        <w:t>[SKIP TO K1c]</w:t>
      </w:r>
    </w:p>
    <w:p w:rsidR="00F74A04" w:rsidRPr="00751331" w:rsidRDefault="00F74A04" w:rsidP="00F74A04">
      <w:pPr>
        <w:tabs>
          <w:tab w:val="left" w:pos="720"/>
        </w:tabs>
        <w:ind w:left="720"/>
        <w:rPr>
          <w:caps/>
          <w:snapToGrid w:val="0"/>
          <w:color w:val="000000"/>
          <w:sz w:val="22"/>
          <w:szCs w:val="22"/>
        </w:rPr>
      </w:pPr>
    </w:p>
    <w:p w:rsidR="00807BC5" w:rsidRPr="00751331" w:rsidRDefault="00807BC5" w:rsidP="00F74A04">
      <w:pPr>
        <w:tabs>
          <w:tab w:val="left" w:pos="720"/>
        </w:tabs>
        <w:ind w:left="720"/>
        <w:rPr>
          <w:caps/>
          <w:snapToGrid w:val="0"/>
          <w:color w:val="000000"/>
          <w:sz w:val="22"/>
          <w:szCs w:val="22"/>
        </w:rPr>
      </w:pPr>
      <w:smartTag w:uri="urn:schemas-microsoft-com:office:smarttags" w:element="stockticker">
        <w:r w:rsidRPr="00751331">
          <w:rPr>
            <w:caps/>
            <w:snapToGrid w:val="0"/>
            <w:color w:val="000000"/>
            <w:sz w:val="22"/>
            <w:szCs w:val="22"/>
          </w:rPr>
          <w:t>don</w:t>
        </w:r>
      </w:smartTag>
      <w:r w:rsidRPr="00751331">
        <w:rPr>
          <w:caps/>
          <w:snapToGrid w:val="0"/>
          <w:color w:val="000000"/>
          <w:sz w:val="22"/>
          <w:szCs w:val="22"/>
        </w:rPr>
        <w:t>’t know</w:t>
      </w:r>
      <w:r w:rsidR="00F74A04" w:rsidRPr="00751331">
        <w:rPr>
          <w:caps/>
          <w:snapToGrid w:val="0"/>
          <w:color w:val="000000"/>
          <w:sz w:val="22"/>
          <w:szCs w:val="22"/>
        </w:rPr>
        <w:t xml:space="preserve"> OR </w:t>
      </w:r>
      <w:r w:rsidRPr="00751331">
        <w:rPr>
          <w:caps/>
          <w:snapToGrid w:val="0"/>
          <w:color w:val="000000"/>
          <w:sz w:val="22"/>
          <w:szCs w:val="22"/>
        </w:rPr>
        <w:t>refused</w:t>
      </w:r>
      <w:r w:rsidR="00C12577" w:rsidRPr="00751331">
        <w:rPr>
          <w:caps/>
          <w:snapToGrid w:val="0"/>
          <w:color w:val="000000"/>
          <w:sz w:val="22"/>
          <w:szCs w:val="22"/>
        </w:rPr>
        <w:t xml:space="preserve"> </w:t>
      </w:r>
      <w:r w:rsidR="00C12577" w:rsidRPr="00751331">
        <w:rPr>
          <w:b/>
          <w:color w:val="000000"/>
          <w:sz w:val="22"/>
          <w:szCs w:val="22"/>
        </w:rPr>
        <w:t>[SKIP TO K1c]</w:t>
      </w:r>
    </w:p>
    <w:p w:rsidR="00807BC5" w:rsidRPr="00751331" w:rsidRDefault="00807BC5" w:rsidP="00807BC5">
      <w:pPr>
        <w:tabs>
          <w:tab w:val="left" w:pos="720"/>
        </w:tabs>
        <w:ind w:left="1245"/>
        <w:rPr>
          <w:caps/>
          <w:snapToGrid w:val="0"/>
          <w:color w:val="000000"/>
          <w:sz w:val="22"/>
          <w:szCs w:val="22"/>
        </w:rPr>
      </w:pPr>
    </w:p>
    <w:p w:rsidR="0040758F" w:rsidRPr="00B429A2" w:rsidRDefault="0040758F" w:rsidP="0040758F">
      <w:pPr>
        <w:rPr>
          <w:b/>
          <w:bCs/>
          <w:color w:val="000000"/>
        </w:rPr>
      </w:pPr>
      <w:r w:rsidRPr="00B429A2">
        <w:rPr>
          <w:b/>
          <w:bCs/>
          <w:color w:val="000000"/>
        </w:rPr>
        <w:t>K1c</w:t>
      </w:r>
      <w:r w:rsidRPr="00B429A2">
        <w:rPr>
          <w:b/>
          <w:bCs/>
          <w:color w:val="000000"/>
        </w:rPr>
        <w:tab/>
        <w:t xml:space="preserve">In which State (including DC) do you work on your main </w:t>
      </w:r>
      <w:r w:rsidR="00807BC5" w:rsidRPr="00B429A2">
        <w:rPr>
          <w:b/>
          <w:bCs/>
          <w:color w:val="000000"/>
          <w:u w:val="single"/>
        </w:rPr>
        <w:t>indoor</w:t>
      </w:r>
      <w:r w:rsidR="00807BC5" w:rsidRPr="00B429A2">
        <w:rPr>
          <w:b/>
          <w:bCs/>
          <w:color w:val="000000"/>
        </w:rPr>
        <w:t xml:space="preserve"> </w:t>
      </w:r>
      <w:r w:rsidRPr="00B429A2">
        <w:rPr>
          <w:b/>
          <w:bCs/>
          <w:color w:val="000000"/>
        </w:rPr>
        <w:t>job or business?</w:t>
      </w:r>
    </w:p>
    <w:p w:rsidR="00A94F72" w:rsidRPr="00751331" w:rsidRDefault="00A94F72" w:rsidP="00A94F72">
      <w:pPr>
        <w:rPr>
          <w:rFonts w:ascii="Times New Roman Bold" w:hAnsi="Times New Roman Bold"/>
          <w:b/>
          <w:color w:val="000000"/>
          <w:szCs w:val="22"/>
        </w:rPr>
      </w:pPr>
    </w:p>
    <w:p w:rsidR="0040758F" w:rsidRPr="00751331" w:rsidRDefault="00A94F72" w:rsidP="003820E7">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sidRPr="00751331">
        <w:rPr>
          <w:rFonts w:ascii="Times New Roman Bold" w:hAnsi="Times New Roman Bold"/>
          <w:b/>
          <w:color w:val="000000"/>
          <w:szCs w:val="22"/>
        </w:rPr>
        <w:tab/>
        <w:t>|__|__</w:t>
      </w:r>
      <w:proofErr w:type="gramStart"/>
      <w:r w:rsidRPr="00751331">
        <w:rPr>
          <w:rFonts w:ascii="Times New Roman Bold" w:hAnsi="Times New Roman Bold"/>
          <w:b/>
          <w:color w:val="000000"/>
          <w:szCs w:val="22"/>
        </w:rPr>
        <w:t>|  ENTER</w:t>
      </w:r>
      <w:proofErr w:type="gramEnd"/>
      <w:r w:rsidRPr="00751331">
        <w:rPr>
          <w:rFonts w:ascii="Times New Roman Bold" w:hAnsi="Times New Roman Bold"/>
          <w:b/>
          <w:color w:val="000000"/>
          <w:szCs w:val="22"/>
        </w:rPr>
        <w:t xml:space="preserve"> </w:t>
      </w:r>
      <w:r w:rsidR="00185E32" w:rsidRPr="00751331">
        <w:rPr>
          <w:rFonts w:ascii="Times New Roman Bold" w:hAnsi="Times New Roman Bold"/>
          <w:b/>
          <w:color w:val="000000"/>
          <w:szCs w:val="22"/>
        </w:rPr>
        <w:t>2 LETTER</w:t>
      </w:r>
      <w:r w:rsidR="00B429A2">
        <w:rPr>
          <w:rFonts w:ascii="Times New Roman Bold" w:hAnsi="Times New Roman Bold"/>
          <w:b/>
          <w:color w:val="000000"/>
          <w:szCs w:val="22"/>
        </w:rPr>
        <w:t xml:space="preserve"> </w:t>
      </w:r>
      <w:r w:rsidR="00185E32" w:rsidRPr="00751331">
        <w:rPr>
          <w:rFonts w:ascii="Times New Roman Bold" w:hAnsi="Times New Roman Bold"/>
          <w:b/>
          <w:color w:val="000000"/>
          <w:szCs w:val="22"/>
        </w:rPr>
        <w:t xml:space="preserve">STATE </w:t>
      </w:r>
      <w:r w:rsidRPr="00751331">
        <w:rPr>
          <w:rFonts w:ascii="Times New Roman Bold" w:hAnsi="Times New Roman Bold"/>
          <w:b/>
          <w:color w:val="000000"/>
          <w:szCs w:val="22"/>
        </w:rPr>
        <w:t>ABBREVIATION</w:t>
      </w:r>
    </w:p>
    <w:p w:rsidR="00C12577" w:rsidRPr="00A92C2F" w:rsidRDefault="00C12577" w:rsidP="0040758F">
      <w:pPr>
        <w:numPr>
          <w:ins w:id="7" w:author="Martha Kudela" w:date="2009-04-14T21:53:00Z"/>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ajorBidi" w:hAnsiTheme="majorBidi" w:cstheme="majorBidi"/>
          <w:b/>
          <w:bCs/>
          <w:color w:val="000000"/>
          <w:sz w:val="22"/>
          <w:szCs w:val="22"/>
        </w:rPr>
      </w:pPr>
    </w:p>
    <w:p w:rsidR="0040758F" w:rsidRPr="00C619E7" w:rsidRDefault="0040758F" w:rsidP="00407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rPr>
      </w:pPr>
      <w:r w:rsidRPr="00C619E7">
        <w:rPr>
          <w:b/>
          <w:bCs/>
          <w:color w:val="000000"/>
        </w:rPr>
        <w:t>K2a</w:t>
      </w:r>
      <w:r w:rsidR="00C12577" w:rsidRPr="00C619E7">
        <w:rPr>
          <w:b/>
          <w:bCs/>
          <w:color w:val="000000"/>
        </w:rPr>
        <w:t>.</w:t>
      </w:r>
      <w:r w:rsidR="00C12577" w:rsidRPr="00C619E7">
        <w:rPr>
          <w:b/>
          <w:bCs/>
          <w:color w:val="000000"/>
        </w:rPr>
        <w:tab/>
      </w:r>
      <w:r w:rsidR="006208DD" w:rsidRPr="00C619E7">
        <w:rPr>
          <w:b/>
          <w:bCs/>
          <w:color w:val="000000"/>
        </w:rPr>
        <w:t>Is smoking restricted in ANY WAY at your</w:t>
      </w:r>
      <w:r w:rsidR="00C619E7" w:rsidRPr="00C619E7">
        <w:rPr>
          <w:b/>
          <w:bCs/>
          <w:color w:val="000000"/>
        </w:rPr>
        <w:t xml:space="preserve"> </w:t>
      </w:r>
      <w:r w:rsidR="006208DD" w:rsidRPr="00C619E7">
        <w:rPr>
          <w:b/>
          <w:bCs/>
          <w:color w:val="000000"/>
        </w:rPr>
        <w:t xml:space="preserve"> p</w:t>
      </w:r>
      <w:r w:rsidR="008F346F" w:rsidRPr="00C619E7">
        <w:rPr>
          <w:b/>
          <w:bCs/>
          <w:color w:val="000000"/>
        </w:rPr>
        <w:t>l</w:t>
      </w:r>
      <w:r w:rsidR="006208DD" w:rsidRPr="00C619E7">
        <w:rPr>
          <w:b/>
          <w:bCs/>
          <w:color w:val="000000"/>
        </w:rPr>
        <w:t>ace of work?</w:t>
      </w:r>
    </w:p>
    <w:p w:rsidR="0040758F" w:rsidRPr="00751331" w:rsidRDefault="0040758F" w:rsidP="00407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40758F" w:rsidRPr="00751331" w:rsidRDefault="008960F3" w:rsidP="00407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sidRPr="00751331">
        <w:rPr>
          <w:rFonts w:ascii="Comic Sans MS" w:hAnsi="Comic Sans MS"/>
          <w:bCs/>
          <w:color w:val="000000"/>
          <w:sz w:val="22"/>
          <w:szCs w:val="22"/>
        </w:rPr>
        <w:t>[</w:t>
      </w:r>
      <w:r w:rsidR="00C2719F" w:rsidRPr="00751331">
        <w:rPr>
          <w:rFonts w:ascii="Times New Roman Bold" w:hAnsi="Times New Roman Bold"/>
          <w:b/>
          <w:bCs/>
          <w:color w:val="000000"/>
          <w:szCs w:val="22"/>
        </w:rPr>
        <w:t>READ IF NECESSARY</w:t>
      </w:r>
      <w:r w:rsidRPr="00751331">
        <w:rPr>
          <w:rFonts w:ascii="Comic Sans MS" w:hAnsi="Comic Sans MS"/>
          <w:bCs/>
          <w:color w:val="000000"/>
          <w:sz w:val="22"/>
          <w:szCs w:val="22"/>
        </w:rPr>
        <w:t>]:</w:t>
      </w:r>
      <w:r w:rsidR="0040758F" w:rsidRPr="00751331">
        <w:rPr>
          <w:color w:val="000000"/>
          <w:sz w:val="22"/>
          <w:szCs w:val="22"/>
        </w:rPr>
        <w:t xml:space="preserve"> “</w:t>
      </w:r>
      <w:r w:rsidR="00C12577" w:rsidRPr="00751331">
        <w:rPr>
          <w:color w:val="000000"/>
          <w:sz w:val="22"/>
          <w:szCs w:val="22"/>
        </w:rPr>
        <w:t>B</w:t>
      </w:r>
      <w:r w:rsidR="006208DD" w:rsidRPr="00751331">
        <w:rPr>
          <w:color w:val="000000"/>
          <w:sz w:val="22"/>
          <w:szCs w:val="22"/>
        </w:rPr>
        <w:t>y ‘restricted’, we mean any limitation on smoking, regardless of who is responsible for that restriction</w:t>
      </w:r>
      <w:r w:rsidR="008F346F" w:rsidRPr="00751331">
        <w:rPr>
          <w:color w:val="000000"/>
          <w:sz w:val="22"/>
          <w:szCs w:val="22"/>
        </w:rPr>
        <w:t xml:space="preserve"> (including owner, employer, gov’t , union, etc.)</w:t>
      </w:r>
      <w:r w:rsidR="0040758F" w:rsidRPr="00751331">
        <w:rPr>
          <w:color w:val="000000"/>
          <w:sz w:val="22"/>
          <w:szCs w:val="22"/>
        </w:rPr>
        <w:t>.</w:t>
      </w:r>
    </w:p>
    <w:p w:rsidR="00C2719F" w:rsidRPr="00751331" w:rsidRDefault="00C2719F" w:rsidP="00407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p>
    <w:p w:rsidR="00C2719F" w:rsidRPr="00751331" w:rsidRDefault="00C2719F" w:rsidP="00A94F72">
      <w:pPr>
        <w:numPr>
          <w:ilvl w:val="0"/>
          <w:numId w:val="34"/>
        </w:numPr>
        <w:tabs>
          <w:tab w:val="left" w:pos="720"/>
        </w:tabs>
        <w:rPr>
          <w:caps/>
          <w:snapToGrid w:val="0"/>
          <w:color w:val="000000"/>
          <w:sz w:val="22"/>
          <w:szCs w:val="22"/>
        </w:rPr>
      </w:pPr>
      <w:r w:rsidRPr="00751331">
        <w:rPr>
          <w:caps/>
          <w:snapToGrid w:val="0"/>
          <w:color w:val="000000"/>
          <w:sz w:val="22"/>
          <w:szCs w:val="22"/>
        </w:rPr>
        <w:t>Y</w:t>
      </w:r>
      <w:r w:rsidR="00185E32" w:rsidRPr="00751331">
        <w:rPr>
          <w:caps/>
          <w:snapToGrid w:val="0"/>
          <w:color w:val="000000"/>
          <w:sz w:val="22"/>
          <w:szCs w:val="22"/>
        </w:rPr>
        <w:t>es</w:t>
      </w:r>
    </w:p>
    <w:p w:rsidR="00C2719F" w:rsidRPr="00751331" w:rsidRDefault="00C2719F" w:rsidP="00A94F72">
      <w:pPr>
        <w:numPr>
          <w:ilvl w:val="0"/>
          <w:numId w:val="34"/>
        </w:numPr>
        <w:tabs>
          <w:tab w:val="left" w:pos="720"/>
        </w:tabs>
        <w:rPr>
          <w:caps/>
          <w:snapToGrid w:val="0"/>
          <w:color w:val="000000"/>
          <w:sz w:val="22"/>
          <w:szCs w:val="22"/>
        </w:rPr>
      </w:pPr>
      <w:r w:rsidRPr="00751331">
        <w:rPr>
          <w:caps/>
          <w:snapToGrid w:val="0"/>
          <w:color w:val="000000"/>
          <w:sz w:val="22"/>
          <w:szCs w:val="22"/>
        </w:rPr>
        <w:t xml:space="preserve">NO  </w:t>
      </w:r>
      <w:r w:rsidRPr="00751331">
        <w:rPr>
          <w:b/>
          <w:caps/>
          <w:snapToGrid w:val="0"/>
          <w:color w:val="000000"/>
        </w:rPr>
        <w:t>[SKIP TO K3</w:t>
      </w:r>
      <w:r w:rsidR="002B2827" w:rsidRPr="00751331">
        <w:rPr>
          <w:b/>
          <w:bCs/>
          <w:color w:val="000000"/>
        </w:rPr>
        <w:t>c</w:t>
      </w:r>
      <w:r w:rsidR="002B2827" w:rsidRPr="00751331" w:rsidDel="002B2827">
        <w:rPr>
          <w:b/>
          <w:caps/>
          <w:snapToGrid w:val="0"/>
          <w:color w:val="000000"/>
        </w:rPr>
        <w:t xml:space="preserve"> </w:t>
      </w:r>
      <w:r w:rsidRPr="00751331">
        <w:rPr>
          <w:b/>
          <w:caps/>
          <w:snapToGrid w:val="0"/>
          <w:color w:val="000000"/>
        </w:rPr>
        <w:t>]</w:t>
      </w:r>
    </w:p>
    <w:p w:rsidR="00A94F72" w:rsidRPr="00751331" w:rsidRDefault="00A94F72" w:rsidP="00A94F72">
      <w:pPr>
        <w:tabs>
          <w:tab w:val="left" w:pos="720"/>
        </w:tabs>
        <w:ind w:left="720"/>
        <w:rPr>
          <w:snapToGrid w:val="0"/>
          <w:color w:val="000000"/>
          <w:sz w:val="22"/>
          <w:szCs w:val="22"/>
        </w:rPr>
      </w:pPr>
    </w:p>
    <w:p w:rsidR="0040758F" w:rsidRPr="00751331" w:rsidRDefault="00C2719F" w:rsidP="00A94F72">
      <w:pPr>
        <w:tabs>
          <w:tab w:val="left" w:pos="720"/>
        </w:tabs>
        <w:ind w:left="720"/>
        <w:rPr>
          <w:b/>
          <w:caps/>
          <w:snapToGrid w:val="0"/>
          <w:color w:val="000000"/>
        </w:rPr>
      </w:pPr>
      <w:r w:rsidRPr="00751331">
        <w:rPr>
          <w:snapToGrid w:val="0"/>
          <w:color w:val="000000"/>
          <w:sz w:val="22"/>
          <w:szCs w:val="22"/>
        </w:rPr>
        <w:t>D</w:t>
      </w:r>
      <w:r w:rsidRPr="00751331">
        <w:rPr>
          <w:caps/>
          <w:snapToGrid w:val="0"/>
          <w:color w:val="000000"/>
          <w:sz w:val="22"/>
          <w:szCs w:val="22"/>
        </w:rPr>
        <w:t xml:space="preserve">on’t KNOW </w:t>
      </w:r>
      <w:r w:rsidR="00A94F72" w:rsidRPr="00751331">
        <w:rPr>
          <w:caps/>
          <w:snapToGrid w:val="0"/>
          <w:color w:val="000000"/>
          <w:sz w:val="22"/>
          <w:szCs w:val="22"/>
        </w:rPr>
        <w:t xml:space="preserve">OR </w:t>
      </w:r>
      <w:r w:rsidRPr="00751331">
        <w:rPr>
          <w:caps/>
          <w:snapToGrid w:val="0"/>
          <w:color w:val="000000"/>
          <w:sz w:val="22"/>
          <w:szCs w:val="22"/>
        </w:rPr>
        <w:t xml:space="preserve">refused </w:t>
      </w:r>
      <w:r w:rsidRPr="00751331">
        <w:rPr>
          <w:b/>
          <w:caps/>
          <w:snapToGrid w:val="0"/>
          <w:color w:val="000000"/>
        </w:rPr>
        <w:t>[SKIP TO K3</w:t>
      </w:r>
      <w:r w:rsidR="002B2827" w:rsidRPr="00751331">
        <w:rPr>
          <w:b/>
          <w:bCs/>
          <w:color w:val="000000"/>
        </w:rPr>
        <w:t>c</w:t>
      </w:r>
      <w:r w:rsidR="002B2827" w:rsidRPr="00751331" w:rsidDel="002B2827">
        <w:rPr>
          <w:b/>
          <w:caps/>
          <w:snapToGrid w:val="0"/>
          <w:color w:val="000000"/>
        </w:rPr>
        <w:t xml:space="preserve"> </w:t>
      </w:r>
      <w:r w:rsidRPr="00751331">
        <w:rPr>
          <w:b/>
          <w:caps/>
          <w:snapToGrid w:val="0"/>
          <w:color w:val="000000"/>
        </w:rPr>
        <w:t>]</w:t>
      </w:r>
    </w:p>
    <w:p w:rsidR="0009039A" w:rsidRPr="00751331" w:rsidRDefault="0009039A" w:rsidP="00A94F72">
      <w:pPr>
        <w:tabs>
          <w:tab w:val="left" w:pos="720"/>
        </w:tabs>
        <w:ind w:left="720"/>
        <w:rPr>
          <w:caps/>
          <w:snapToGrid w:val="0"/>
          <w:color w:val="000000"/>
          <w:sz w:val="22"/>
          <w:szCs w:val="22"/>
        </w:rPr>
      </w:pPr>
    </w:p>
    <w:p w:rsidR="00C12577" w:rsidRPr="00751331" w:rsidRDefault="0009039A" w:rsidP="00C12577">
      <w:pPr>
        <w:tabs>
          <w:tab w:val="left" w:pos="720"/>
        </w:tabs>
        <w:ind w:left="540"/>
        <w:rPr>
          <w:caps/>
          <w:snapToGrid w:val="0"/>
          <w:color w:val="000000"/>
          <w:sz w:val="22"/>
          <w:szCs w:val="22"/>
        </w:rPr>
      </w:pPr>
      <w:r w:rsidRPr="00751331">
        <w:rPr>
          <w:caps/>
          <w:snapToGrid w:val="0"/>
          <w:color w:val="000000"/>
          <w:sz w:val="22"/>
          <w:szCs w:val="22"/>
        </w:rPr>
        <w:t>|___|</w:t>
      </w:r>
    </w:p>
    <w:p w:rsidR="005765D1" w:rsidRPr="00751331" w:rsidRDefault="005765D1" w:rsidP="00407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4B2101" w:rsidRPr="00C619E7" w:rsidRDefault="0040758F" w:rsidP="00C619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40" w:hanging="540"/>
        <w:rPr>
          <w:b/>
          <w:bCs/>
          <w:color w:val="000000"/>
        </w:rPr>
      </w:pPr>
      <w:r w:rsidRPr="00C619E7">
        <w:rPr>
          <w:b/>
          <w:bCs/>
          <w:color w:val="000000"/>
        </w:rPr>
        <w:t>K3a</w:t>
      </w:r>
      <w:r w:rsidRPr="00C619E7">
        <w:rPr>
          <w:b/>
          <w:bCs/>
          <w:color w:val="000000"/>
        </w:rPr>
        <w:tab/>
      </w:r>
      <w:r w:rsidR="004B2101" w:rsidRPr="00C619E7">
        <w:rPr>
          <w:b/>
          <w:bCs/>
          <w:color w:val="000000"/>
        </w:rPr>
        <w:t>Which of these best describes the smoking policy at your place of work for INDOOR PUBLIC OR COMMON AREAS, such as lobbies, rest rooms, and lunch rooms?</w:t>
      </w:r>
    </w:p>
    <w:p w:rsidR="0009039A" w:rsidRPr="00751331" w:rsidRDefault="0009039A" w:rsidP="004B21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4B2101" w:rsidRPr="00751331" w:rsidRDefault="0009039A" w:rsidP="004B21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Cs/>
          <w:color w:val="000000"/>
          <w:sz w:val="22"/>
          <w:szCs w:val="22"/>
        </w:rPr>
      </w:pPr>
      <w:r w:rsidRPr="00751331">
        <w:rPr>
          <w:b/>
          <w:bCs/>
          <w:color w:val="000000"/>
          <w:sz w:val="22"/>
          <w:szCs w:val="22"/>
        </w:rPr>
        <w:tab/>
      </w:r>
      <w:r w:rsidRPr="00751331">
        <w:rPr>
          <w:bCs/>
          <w:color w:val="000000"/>
          <w:sz w:val="22"/>
          <w:szCs w:val="22"/>
        </w:rPr>
        <w:t>READ THE FIRST 3 ANSWER CATEGIES ONLY</w:t>
      </w:r>
    </w:p>
    <w:p w:rsidR="0009039A" w:rsidRPr="00751331" w:rsidRDefault="0009039A" w:rsidP="004B21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4B2101" w:rsidRPr="00751331" w:rsidRDefault="004B2101" w:rsidP="004B21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r w:rsidRPr="00751331">
        <w:rPr>
          <w:b/>
          <w:bCs/>
          <w:color w:val="000000"/>
          <w:sz w:val="22"/>
          <w:szCs w:val="22"/>
        </w:rPr>
        <w:tab/>
        <w:t>(1)  Not allowed in ANY public areas</w:t>
      </w:r>
    </w:p>
    <w:p w:rsidR="004B2101" w:rsidRPr="00751331" w:rsidRDefault="004B2101" w:rsidP="004B21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r w:rsidRPr="00751331">
        <w:rPr>
          <w:b/>
          <w:bCs/>
          <w:color w:val="000000"/>
          <w:sz w:val="22"/>
          <w:szCs w:val="22"/>
        </w:rPr>
        <w:tab/>
        <w:t>(2)  Allowed in SOME public areas</w:t>
      </w:r>
    </w:p>
    <w:p w:rsidR="004B2101" w:rsidRPr="00751331" w:rsidRDefault="004B2101" w:rsidP="004B21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r w:rsidRPr="00751331">
        <w:rPr>
          <w:b/>
          <w:bCs/>
          <w:color w:val="000000"/>
          <w:sz w:val="22"/>
          <w:szCs w:val="22"/>
        </w:rPr>
        <w:tab/>
        <w:t xml:space="preserve">(3)  Allowed in </w:t>
      </w:r>
      <w:smartTag w:uri="urn:schemas-microsoft-com:office:smarttags" w:element="stockticker">
        <w:r w:rsidRPr="00751331">
          <w:rPr>
            <w:b/>
            <w:bCs/>
            <w:color w:val="000000"/>
            <w:sz w:val="22"/>
            <w:szCs w:val="22"/>
          </w:rPr>
          <w:t>ALL</w:t>
        </w:r>
      </w:smartTag>
      <w:r w:rsidRPr="00751331">
        <w:rPr>
          <w:b/>
          <w:bCs/>
          <w:color w:val="000000"/>
          <w:sz w:val="22"/>
          <w:szCs w:val="22"/>
        </w:rPr>
        <w:t xml:space="preserve"> public areas</w:t>
      </w:r>
    </w:p>
    <w:p w:rsidR="004B2101" w:rsidRPr="00751331" w:rsidRDefault="004B2101" w:rsidP="004B21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4B2101" w:rsidRPr="00751331" w:rsidRDefault="004B2101" w:rsidP="004B21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sidRPr="00751331">
        <w:rPr>
          <w:b/>
          <w:bCs/>
          <w:color w:val="000000"/>
          <w:sz w:val="22"/>
          <w:szCs w:val="22"/>
        </w:rPr>
        <w:tab/>
      </w:r>
      <w:r w:rsidRPr="00751331">
        <w:rPr>
          <w:b/>
          <w:color w:val="000000"/>
          <w:sz w:val="22"/>
          <w:szCs w:val="22"/>
        </w:rPr>
        <w:t xml:space="preserve">ENTER (4) </w:t>
      </w:r>
      <w:r w:rsidRPr="00751331">
        <w:rPr>
          <w:color w:val="000000"/>
          <w:sz w:val="22"/>
          <w:szCs w:val="22"/>
        </w:rPr>
        <w:t>IF NOT APPLICABLE</w:t>
      </w:r>
    </w:p>
    <w:p w:rsidR="0009039A" w:rsidRPr="00751331" w:rsidRDefault="0009039A" w:rsidP="004B21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Cs/>
          <w:color w:val="000000"/>
          <w:sz w:val="22"/>
          <w:szCs w:val="22"/>
        </w:rPr>
      </w:pPr>
    </w:p>
    <w:p w:rsidR="0040758F" w:rsidRPr="00751331" w:rsidRDefault="0009039A" w:rsidP="0040758F">
      <w:pPr>
        <w:numPr>
          <w:ins w:id="8" w:author="Martha Kudela" w:date="2009-04-14T22:07:00Z"/>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mic Sans MS" w:hAnsi="Comic Sans MS"/>
          <w:bCs/>
          <w:color w:val="000000"/>
        </w:rPr>
      </w:pPr>
      <w:bookmarkStart w:id="9" w:name="OLE_LINK5"/>
      <w:bookmarkStart w:id="10" w:name="OLE_LINK6"/>
      <w:r w:rsidRPr="00751331">
        <w:rPr>
          <w:rFonts w:ascii="Comic Sans MS" w:hAnsi="Comic Sans MS"/>
          <w:b/>
          <w:bCs/>
          <w:color w:val="000000"/>
        </w:rPr>
        <w:tab/>
      </w:r>
      <w:r w:rsidRPr="00751331">
        <w:rPr>
          <w:rFonts w:ascii="Comic Sans MS" w:hAnsi="Comic Sans MS"/>
          <w:bCs/>
          <w:color w:val="000000"/>
        </w:rPr>
        <w:t>|__|</w:t>
      </w:r>
    </w:p>
    <w:bookmarkEnd w:id="9"/>
    <w:bookmarkEnd w:id="10"/>
    <w:p w:rsidR="00C2719F" w:rsidRPr="00751331" w:rsidRDefault="00C2719F" w:rsidP="00407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40758F" w:rsidRPr="00C619E7" w:rsidRDefault="0040758F" w:rsidP="00A92C2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b/>
          <w:bCs/>
          <w:color w:val="000000"/>
        </w:rPr>
      </w:pPr>
      <w:r w:rsidRPr="00C619E7">
        <w:rPr>
          <w:b/>
          <w:bCs/>
          <w:color w:val="000000"/>
        </w:rPr>
        <w:t>K3b</w:t>
      </w:r>
      <w:r w:rsidRPr="00C619E7">
        <w:rPr>
          <w:b/>
          <w:bCs/>
          <w:color w:val="000000"/>
        </w:rPr>
        <w:tab/>
        <w:t xml:space="preserve">Which of these best describes </w:t>
      </w:r>
      <w:r w:rsidR="004B2101" w:rsidRPr="00C619E7">
        <w:rPr>
          <w:b/>
          <w:bCs/>
          <w:color w:val="000000"/>
        </w:rPr>
        <w:t xml:space="preserve">the smoking policy at your place of work </w:t>
      </w:r>
      <w:r w:rsidRPr="00C619E7">
        <w:rPr>
          <w:b/>
          <w:bCs/>
          <w:color w:val="000000"/>
        </w:rPr>
        <w:t xml:space="preserve">for </w:t>
      </w:r>
      <w:r w:rsidR="00062D3E" w:rsidRPr="00C619E7">
        <w:rPr>
          <w:b/>
          <w:bCs/>
          <w:color w:val="000000"/>
        </w:rPr>
        <w:t xml:space="preserve">INDOOR </w:t>
      </w:r>
      <w:smartTag w:uri="urn:schemas-microsoft-com:office:smarttags" w:element="stockticker">
        <w:r w:rsidRPr="00C619E7">
          <w:rPr>
            <w:b/>
            <w:bCs/>
            <w:color w:val="000000"/>
          </w:rPr>
          <w:t>WORK</w:t>
        </w:r>
      </w:smartTag>
      <w:r w:rsidRPr="00C619E7">
        <w:rPr>
          <w:b/>
          <w:bCs/>
          <w:color w:val="000000"/>
        </w:rPr>
        <w:t xml:space="preserve"> AREAS?</w:t>
      </w:r>
    </w:p>
    <w:p w:rsidR="0009039A" w:rsidRPr="00751331" w:rsidRDefault="0009039A" w:rsidP="00407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b/>
          <w:bCs/>
          <w:color w:val="000000"/>
          <w:sz w:val="22"/>
          <w:szCs w:val="22"/>
        </w:rPr>
      </w:pPr>
    </w:p>
    <w:p w:rsidR="0009039A" w:rsidRPr="00751331" w:rsidRDefault="0009039A" w:rsidP="00407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b/>
          <w:bCs/>
          <w:color w:val="000000"/>
          <w:sz w:val="22"/>
          <w:szCs w:val="22"/>
        </w:rPr>
      </w:pPr>
      <w:r w:rsidRPr="00751331">
        <w:rPr>
          <w:b/>
          <w:bCs/>
          <w:color w:val="000000"/>
          <w:sz w:val="22"/>
          <w:szCs w:val="22"/>
        </w:rPr>
        <w:tab/>
      </w:r>
      <w:r w:rsidRPr="00751331">
        <w:rPr>
          <w:bCs/>
          <w:color w:val="000000"/>
          <w:sz w:val="22"/>
          <w:szCs w:val="22"/>
        </w:rPr>
        <w:t>READ THE FIRST 3 ANSWER CATEGIES ONLY</w:t>
      </w:r>
    </w:p>
    <w:p w:rsidR="0040758F" w:rsidRPr="00751331" w:rsidRDefault="0040758F" w:rsidP="00407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40758F" w:rsidRPr="00751331" w:rsidRDefault="0040758F" w:rsidP="00407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r w:rsidRPr="00751331">
        <w:rPr>
          <w:b/>
          <w:bCs/>
          <w:color w:val="000000"/>
          <w:sz w:val="22"/>
          <w:szCs w:val="22"/>
        </w:rPr>
        <w:tab/>
        <w:t>(1)  Not allowed in ANY work areas</w:t>
      </w:r>
    </w:p>
    <w:p w:rsidR="0040758F" w:rsidRPr="00751331" w:rsidRDefault="00A92C2F" w:rsidP="00A92C2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r>
        <w:rPr>
          <w:b/>
          <w:bCs/>
          <w:color w:val="000000"/>
          <w:sz w:val="22"/>
          <w:szCs w:val="22"/>
        </w:rPr>
        <w:tab/>
      </w:r>
      <w:r w:rsidR="0040758F" w:rsidRPr="00751331">
        <w:rPr>
          <w:b/>
          <w:bCs/>
          <w:color w:val="000000"/>
          <w:sz w:val="22"/>
          <w:szCs w:val="22"/>
        </w:rPr>
        <w:t>(2)  Allowed in SOME work areas</w:t>
      </w:r>
    </w:p>
    <w:p w:rsidR="0040758F" w:rsidRPr="00751331" w:rsidRDefault="00A92C2F" w:rsidP="00A92C2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r>
        <w:rPr>
          <w:b/>
          <w:bCs/>
          <w:color w:val="000000"/>
          <w:sz w:val="22"/>
          <w:szCs w:val="22"/>
        </w:rPr>
        <w:tab/>
      </w:r>
      <w:r w:rsidR="0040758F" w:rsidRPr="00751331">
        <w:rPr>
          <w:b/>
          <w:bCs/>
          <w:color w:val="000000"/>
          <w:sz w:val="22"/>
          <w:szCs w:val="22"/>
        </w:rPr>
        <w:t xml:space="preserve">(3)  Allowed in </w:t>
      </w:r>
      <w:smartTag w:uri="urn:schemas-microsoft-com:office:smarttags" w:element="stockticker">
        <w:r w:rsidR="0040758F" w:rsidRPr="00751331">
          <w:rPr>
            <w:b/>
            <w:bCs/>
            <w:color w:val="000000"/>
            <w:sz w:val="22"/>
            <w:szCs w:val="22"/>
          </w:rPr>
          <w:t>ALL</w:t>
        </w:r>
      </w:smartTag>
      <w:r w:rsidR="0040758F" w:rsidRPr="00751331">
        <w:rPr>
          <w:b/>
          <w:bCs/>
          <w:color w:val="000000"/>
          <w:sz w:val="22"/>
          <w:szCs w:val="22"/>
        </w:rPr>
        <w:t xml:space="preserve"> work areas</w:t>
      </w:r>
    </w:p>
    <w:p w:rsidR="00322DDE" w:rsidRPr="00751331" w:rsidRDefault="00322DDE" w:rsidP="00322DD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DB1731" w:rsidRPr="00751331" w:rsidRDefault="00322DDE" w:rsidP="00DB17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r w:rsidRPr="00751331">
        <w:rPr>
          <w:b/>
          <w:bCs/>
          <w:color w:val="000000"/>
          <w:sz w:val="22"/>
          <w:szCs w:val="22"/>
        </w:rPr>
        <w:lastRenderedPageBreak/>
        <w:tab/>
      </w:r>
      <w:r w:rsidR="00DB1731" w:rsidRPr="00751331">
        <w:rPr>
          <w:b/>
          <w:color w:val="000000"/>
          <w:sz w:val="22"/>
          <w:szCs w:val="22"/>
        </w:rPr>
        <w:t>ENTER (4</w:t>
      </w:r>
      <w:r w:rsidR="00DB1731" w:rsidRPr="00751331">
        <w:rPr>
          <w:color w:val="000000"/>
          <w:sz w:val="22"/>
          <w:szCs w:val="22"/>
        </w:rPr>
        <w:t>) IF NOT APPLICABLE</w:t>
      </w:r>
    </w:p>
    <w:p w:rsidR="0040758F" w:rsidRPr="00751331" w:rsidRDefault="000D2465" w:rsidP="00407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r w:rsidRPr="00751331">
        <w:rPr>
          <w:b/>
          <w:bCs/>
          <w:color w:val="000000"/>
          <w:sz w:val="22"/>
          <w:szCs w:val="22"/>
        </w:rPr>
        <w:tab/>
        <w:t>|__|</w:t>
      </w:r>
    </w:p>
    <w:p w:rsidR="0040758F" w:rsidRPr="00751331" w:rsidRDefault="0040758F" w:rsidP="00407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40758F" w:rsidRPr="00C619E7" w:rsidRDefault="0040758F" w:rsidP="0040758F">
      <w:pPr>
        <w:pStyle w:val="BodyTextIndent3"/>
        <w:rPr>
          <w:rFonts w:ascii="Times New Roman" w:hAnsi="Times New Roman" w:cs="Times New Roman"/>
        </w:rPr>
      </w:pPr>
      <w:r w:rsidRPr="00C619E7">
        <w:rPr>
          <w:rFonts w:ascii="Times New Roman" w:hAnsi="Times New Roman" w:cs="Times New Roman"/>
        </w:rPr>
        <w:t>K3c</w:t>
      </w:r>
      <w:r w:rsidRPr="00C619E7">
        <w:rPr>
          <w:rFonts w:ascii="Times New Roman" w:hAnsi="Times New Roman" w:cs="Times New Roman"/>
        </w:rPr>
        <w:tab/>
        <w:t>During the PAST TWO WEEKS, has anyone smoked in the area in which you work?</w:t>
      </w:r>
    </w:p>
    <w:p w:rsidR="0040758F" w:rsidRPr="00C619E7" w:rsidRDefault="0040758F" w:rsidP="0040758F">
      <w:pPr>
        <w:rPr>
          <w:b/>
          <w:bCs/>
          <w:color w:val="000000"/>
        </w:rPr>
      </w:pPr>
    </w:p>
    <w:p w:rsidR="00322DDE" w:rsidRPr="00C619E7" w:rsidRDefault="00DB1731" w:rsidP="00DB1731">
      <w:pPr>
        <w:tabs>
          <w:tab w:val="left" w:pos="720"/>
        </w:tabs>
        <w:ind w:left="720"/>
        <w:rPr>
          <w:caps/>
          <w:snapToGrid w:val="0"/>
          <w:color w:val="000000"/>
        </w:rPr>
      </w:pPr>
      <w:r w:rsidRPr="00C619E7">
        <w:rPr>
          <w:caps/>
          <w:snapToGrid w:val="0"/>
          <w:color w:val="000000"/>
        </w:rPr>
        <w:t>(1)</w:t>
      </w:r>
      <w:r w:rsidR="00A92C2F">
        <w:rPr>
          <w:caps/>
          <w:snapToGrid w:val="0"/>
          <w:color w:val="000000"/>
        </w:rPr>
        <w:t xml:space="preserve"> </w:t>
      </w:r>
      <w:r w:rsidR="00322DDE" w:rsidRPr="00C619E7">
        <w:rPr>
          <w:caps/>
          <w:snapToGrid w:val="0"/>
          <w:color w:val="000000"/>
        </w:rPr>
        <w:t>Y</w:t>
      </w:r>
      <w:r w:rsidR="000D2465" w:rsidRPr="00C619E7">
        <w:rPr>
          <w:caps/>
          <w:snapToGrid w:val="0"/>
          <w:color w:val="000000"/>
        </w:rPr>
        <w:t>es</w:t>
      </w:r>
    </w:p>
    <w:p w:rsidR="00322DDE" w:rsidRPr="00C619E7" w:rsidRDefault="00DB1731" w:rsidP="00DB1731">
      <w:pPr>
        <w:tabs>
          <w:tab w:val="left" w:pos="720"/>
        </w:tabs>
        <w:ind w:left="720"/>
        <w:rPr>
          <w:caps/>
          <w:snapToGrid w:val="0"/>
          <w:color w:val="000000"/>
        </w:rPr>
      </w:pPr>
      <w:r w:rsidRPr="00C619E7">
        <w:rPr>
          <w:caps/>
          <w:snapToGrid w:val="0"/>
          <w:color w:val="000000"/>
        </w:rPr>
        <w:t>(2)</w:t>
      </w:r>
      <w:r w:rsidR="00A92C2F">
        <w:rPr>
          <w:caps/>
          <w:snapToGrid w:val="0"/>
          <w:color w:val="000000"/>
        </w:rPr>
        <w:t xml:space="preserve"> NO</w:t>
      </w:r>
    </w:p>
    <w:p w:rsidR="000D2465" w:rsidRPr="00C619E7" w:rsidRDefault="000D2465" w:rsidP="00DB1731">
      <w:pPr>
        <w:tabs>
          <w:tab w:val="left" w:pos="720"/>
        </w:tabs>
        <w:ind w:left="720"/>
        <w:rPr>
          <w:caps/>
          <w:snapToGrid w:val="0"/>
          <w:color w:val="000000"/>
        </w:rPr>
      </w:pPr>
    </w:p>
    <w:p w:rsidR="000D2465" w:rsidRPr="00C619E7" w:rsidRDefault="000D2465" w:rsidP="00DB1731">
      <w:pPr>
        <w:tabs>
          <w:tab w:val="left" w:pos="720"/>
        </w:tabs>
        <w:ind w:left="720"/>
        <w:rPr>
          <w:caps/>
          <w:snapToGrid w:val="0"/>
          <w:color w:val="000000"/>
        </w:rPr>
      </w:pPr>
      <w:r w:rsidRPr="00C619E7">
        <w:rPr>
          <w:caps/>
          <w:snapToGrid w:val="0"/>
          <w:color w:val="000000"/>
        </w:rPr>
        <w:t>|__|</w:t>
      </w:r>
    </w:p>
    <w:p w:rsidR="00DB1731" w:rsidRPr="00C619E7" w:rsidRDefault="00DB1731" w:rsidP="00DB1731">
      <w:pPr>
        <w:tabs>
          <w:tab w:val="left" w:pos="720"/>
        </w:tabs>
        <w:ind w:left="720"/>
        <w:rPr>
          <w:snapToGrid w:val="0"/>
          <w:color w:val="000000"/>
        </w:rPr>
      </w:pPr>
    </w:p>
    <w:p w:rsidR="0040758F" w:rsidRPr="00C619E7" w:rsidRDefault="0040758F" w:rsidP="0040758F">
      <w:pPr>
        <w:pStyle w:val="BodyTextIndent3"/>
        <w:rPr>
          <w:rFonts w:ascii="Times New Roman" w:hAnsi="Times New Roman" w:cs="Times New Roman"/>
        </w:rPr>
      </w:pPr>
      <w:r w:rsidRPr="00C619E7">
        <w:rPr>
          <w:rFonts w:ascii="Times New Roman" w:hAnsi="Times New Roman" w:cs="Times New Roman"/>
        </w:rPr>
        <w:t>K3d</w:t>
      </w:r>
      <w:r w:rsidRPr="00C619E7">
        <w:rPr>
          <w:rFonts w:ascii="Times New Roman" w:hAnsi="Times New Roman" w:cs="Times New Roman"/>
        </w:rPr>
        <w:tab/>
        <w:t>Within the PAST 12 MONTHS, has your employer offered any stop smoking program or any other help to employees who want to quit smoking?</w:t>
      </w:r>
    </w:p>
    <w:p w:rsidR="0040758F" w:rsidRPr="00C619E7" w:rsidRDefault="0040758F" w:rsidP="0040758F">
      <w:pPr>
        <w:rPr>
          <w:b/>
          <w:bCs/>
          <w:color w:val="000000"/>
        </w:rPr>
      </w:pPr>
    </w:p>
    <w:p w:rsidR="00322DDE" w:rsidRPr="00C619E7" w:rsidRDefault="00DB1731" w:rsidP="00DB1731">
      <w:pPr>
        <w:tabs>
          <w:tab w:val="left" w:pos="720"/>
        </w:tabs>
        <w:ind w:left="720"/>
        <w:rPr>
          <w:caps/>
          <w:snapToGrid w:val="0"/>
          <w:color w:val="000000"/>
        </w:rPr>
      </w:pPr>
      <w:r w:rsidRPr="00C619E7">
        <w:rPr>
          <w:caps/>
          <w:snapToGrid w:val="0"/>
          <w:color w:val="000000"/>
        </w:rPr>
        <w:t>(1)</w:t>
      </w:r>
      <w:r w:rsidR="00A92C2F">
        <w:rPr>
          <w:caps/>
          <w:snapToGrid w:val="0"/>
          <w:color w:val="000000"/>
        </w:rPr>
        <w:t xml:space="preserve"> </w:t>
      </w:r>
      <w:r w:rsidR="00322DDE" w:rsidRPr="00C619E7">
        <w:rPr>
          <w:caps/>
          <w:snapToGrid w:val="0"/>
          <w:color w:val="000000"/>
        </w:rPr>
        <w:t>YES</w:t>
      </w:r>
    </w:p>
    <w:p w:rsidR="00322DDE" w:rsidRDefault="00DB1731" w:rsidP="00DB1731">
      <w:pPr>
        <w:tabs>
          <w:tab w:val="left" w:pos="720"/>
        </w:tabs>
        <w:ind w:left="720"/>
        <w:rPr>
          <w:caps/>
          <w:snapToGrid w:val="0"/>
          <w:color w:val="000000"/>
        </w:rPr>
      </w:pPr>
      <w:r w:rsidRPr="00C619E7">
        <w:rPr>
          <w:caps/>
          <w:snapToGrid w:val="0"/>
          <w:color w:val="000000"/>
        </w:rPr>
        <w:t>(2)</w:t>
      </w:r>
      <w:r w:rsidR="00A92C2F">
        <w:rPr>
          <w:caps/>
          <w:snapToGrid w:val="0"/>
          <w:color w:val="000000"/>
        </w:rPr>
        <w:t xml:space="preserve"> NO</w:t>
      </w:r>
    </w:p>
    <w:p w:rsidR="00C619E7" w:rsidRDefault="00C619E7" w:rsidP="00DB1731">
      <w:pPr>
        <w:tabs>
          <w:tab w:val="left" w:pos="720"/>
        </w:tabs>
        <w:ind w:left="720"/>
        <w:rPr>
          <w:caps/>
          <w:snapToGrid w:val="0"/>
          <w:color w:val="000000"/>
        </w:rPr>
      </w:pPr>
    </w:p>
    <w:p w:rsidR="00C619E7" w:rsidRPr="00C619E7" w:rsidRDefault="00C619E7" w:rsidP="00C619E7">
      <w:pPr>
        <w:tabs>
          <w:tab w:val="left" w:pos="720"/>
        </w:tabs>
        <w:ind w:left="720"/>
        <w:rPr>
          <w:caps/>
          <w:snapToGrid w:val="0"/>
          <w:color w:val="000000"/>
        </w:rPr>
      </w:pPr>
      <w:r w:rsidRPr="00C619E7">
        <w:rPr>
          <w:caps/>
          <w:snapToGrid w:val="0"/>
          <w:color w:val="000000"/>
        </w:rPr>
        <w:t>|__|</w:t>
      </w:r>
    </w:p>
    <w:p w:rsidR="00C619E7" w:rsidRPr="00C619E7" w:rsidRDefault="00C619E7" w:rsidP="00DB1731">
      <w:pPr>
        <w:tabs>
          <w:tab w:val="left" w:pos="720"/>
        </w:tabs>
        <w:ind w:left="720"/>
        <w:rPr>
          <w:caps/>
          <w:snapToGrid w:val="0"/>
          <w:color w:val="000000"/>
        </w:rPr>
      </w:pPr>
    </w:p>
    <w:p w:rsidR="00DB1731" w:rsidRPr="00751331" w:rsidRDefault="00DB1731" w:rsidP="00DB1731">
      <w:pPr>
        <w:tabs>
          <w:tab w:val="left" w:pos="720"/>
        </w:tabs>
        <w:ind w:left="720"/>
        <w:rPr>
          <w:caps/>
          <w:snapToGrid w:val="0"/>
          <w:color w:val="000000"/>
          <w:sz w:val="22"/>
          <w:szCs w:val="22"/>
        </w:rPr>
      </w:pPr>
    </w:p>
    <w:p w:rsidR="00AB1406" w:rsidRPr="00751331" w:rsidRDefault="000D2465" w:rsidP="00AB1406">
      <w:pPr>
        <w:tabs>
          <w:tab w:val="left" w:pos="720"/>
        </w:tabs>
        <w:rPr>
          <w:rFonts w:ascii="Times New Roman Bold" w:hAnsi="Times New Roman Bold"/>
          <w:b/>
          <w:caps/>
          <w:snapToGrid w:val="0"/>
          <w:color w:val="000000"/>
          <w:sz w:val="28"/>
          <w:szCs w:val="22"/>
        </w:rPr>
      </w:pPr>
      <w:r w:rsidRPr="00751331">
        <w:rPr>
          <w:rFonts w:ascii="Times New Roman Bold" w:hAnsi="Times New Roman Bold"/>
          <w:b/>
          <w:snapToGrid w:val="0"/>
          <w:color w:val="000000"/>
          <w:sz w:val="28"/>
          <w:szCs w:val="22"/>
        </w:rPr>
        <w:t xml:space="preserve">K4  </w:t>
      </w:r>
      <w:r w:rsidR="00F84851" w:rsidRPr="00751331">
        <w:rPr>
          <w:rFonts w:ascii="Times New Roman Bold" w:hAnsi="Times New Roman Bold"/>
          <w:b/>
          <w:snapToGrid w:val="0"/>
          <w:color w:val="000000"/>
          <w:sz w:val="28"/>
          <w:szCs w:val="22"/>
        </w:rPr>
        <w:t>The final set of questions are about your home and other places.</w:t>
      </w:r>
    </w:p>
    <w:p w:rsidR="00AB1406" w:rsidRPr="00751331" w:rsidRDefault="00AB1406" w:rsidP="00DB1731">
      <w:pPr>
        <w:tabs>
          <w:tab w:val="left" w:pos="720"/>
        </w:tabs>
        <w:ind w:left="720"/>
        <w:rPr>
          <w:caps/>
          <w:snapToGrid w:val="0"/>
          <w:color w:val="000000"/>
          <w:sz w:val="22"/>
          <w:szCs w:val="22"/>
        </w:rPr>
      </w:pPr>
    </w:p>
    <w:p w:rsidR="00AB1406" w:rsidRPr="00751331" w:rsidRDefault="00AB1406" w:rsidP="00DB1731">
      <w:pPr>
        <w:tabs>
          <w:tab w:val="left" w:pos="720"/>
        </w:tabs>
        <w:ind w:left="720"/>
        <w:rPr>
          <w:caps/>
          <w:snapToGrid w:val="0"/>
          <w:color w:val="000000"/>
          <w:sz w:val="22"/>
          <w:szCs w:val="22"/>
        </w:rPr>
      </w:pPr>
    </w:p>
    <w:p w:rsidR="0040758F" w:rsidRPr="00C619E7" w:rsidRDefault="0040758F" w:rsidP="00407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color w:val="000000"/>
        </w:rPr>
      </w:pPr>
      <w:r w:rsidRPr="00C619E7">
        <w:rPr>
          <w:b/>
          <w:bCs/>
          <w:color w:val="000000"/>
        </w:rPr>
        <w:t>K4</w:t>
      </w:r>
      <w:r w:rsidRPr="00C619E7">
        <w:rPr>
          <w:b/>
          <w:bCs/>
          <w:color w:val="000000"/>
        </w:rPr>
        <w:tab/>
        <w:t>Which statement best describes the rules about smoking INSIDE YOUR HOME?</w:t>
      </w:r>
    </w:p>
    <w:p w:rsidR="0040758F" w:rsidRPr="00751331" w:rsidRDefault="0040758F" w:rsidP="00407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40758F" w:rsidRPr="00751331" w:rsidRDefault="00322DDE" w:rsidP="00407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rPr>
          <w:color w:val="000000"/>
          <w:sz w:val="22"/>
          <w:szCs w:val="22"/>
        </w:rPr>
      </w:pPr>
      <w:r w:rsidRPr="00751331">
        <w:rPr>
          <w:rFonts w:ascii="Comic Sans MS" w:hAnsi="Comic Sans MS"/>
          <w:bCs/>
          <w:color w:val="000000"/>
          <w:sz w:val="22"/>
          <w:szCs w:val="22"/>
        </w:rPr>
        <w:t>[</w:t>
      </w:r>
      <w:r w:rsidRPr="00751331">
        <w:rPr>
          <w:rFonts w:ascii="Times New Roman Bold" w:hAnsi="Times New Roman Bold"/>
          <w:b/>
          <w:bCs/>
          <w:color w:val="000000"/>
          <w:szCs w:val="22"/>
        </w:rPr>
        <w:t>READ IF NECESSARY</w:t>
      </w:r>
      <w:r w:rsidRPr="00751331">
        <w:rPr>
          <w:rFonts w:ascii="Comic Sans MS" w:hAnsi="Comic Sans MS"/>
          <w:bCs/>
          <w:color w:val="000000"/>
          <w:sz w:val="22"/>
          <w:szCs w:val="22"/>
        </w:rPr>
        <w:t>]</w:t>
      </w:r>
      <w:r w:rsidR="0040758F" w:rsidRPr="00751331">
        <w:rPr>
          <w:rFonts w:ascii="Comic Sans MS" w:hAnsi="Comic Sans MS"/>
          <w:color w:val="000000"/>
          <w:sz w:val="22"/>
          <w:szCs w:val="22"/>
        </w:rPr>
        <w:t>:</w:t>
      </w:r>
      <w:r w:rsidR="0040758F" w:rsidRPr="00751331">
        <w:rPr>
          <w:color w:val="000000"/>
          <w:sz w:val="22"/>
          <w:szCs w:val="22"/>
        </w:rPr>
        <w:t xml:space="preserve"> “HOME” IS WHERE YOU LIVE.  “RULES” INCLUDE ANY UNWRITTEN “RULES” </w:t>
      </w:r>
      <w:smartTag w:uri="urn:schemas-microsoft-com:office:smarttags" w:element="stockticker">
        <w:r w:rsidR="0040758F" w:rsidRPr="00751331">
          <w:rPr>
            <w:color w:val="000000"/>
            <w:sz w:val="22"/>
            <w:szCs w:val="22"/>
          </w:rPr>
          <w:t>AND</w:t>
        </w:r>
      </w:smartTag>
      <w:r w:rsidR="0040758F" w:rsidRPr="00751331">
        <w:rPr>
          <w:color w:val="000000"/>
          <w:sz w:val="22"/>
          <w:szCs w:val="22"/>
        </w:rPr>
        <w:t xml:space="preserve"> PERTAIN TO </w:t>
      </w:r>
      <w:smartTag w:uri="urn:schemas-microsoft-com:office:smarttags" w:element="stockticker">
        <w:r w:rsidR="0040758F" w:rsidRPr="00751331">
          <w:rPr>
            <w:color w:val="000000"/>
            <w:sz w:val="22"/>
            <w:szCs w:val="22"/>
          </w:rPr>
          <w:t>ALL</w:t>
        </w:r>
      </w:smartTag>
      <w:r w:rsidR="0040758F" w:rsidRPr="00751331">
        <w:rPr>
          <w:color w:val="000000"/>
          <w:sz w:val="22"/>
          <w:szCs w:val="22"/>
        </w:rPr>
        <w:t xml:space="preserve"> PEOPLE WHETHER OR NOT THEY RESIDE IN THE HOME OR </w:t>
      </w:r>
      <w:smartTag w:uri="urn:schemas-microsoft-com:office:smarttags" w:element="stockticker">
        <w:r w:rsidR="0040758F" w:rsidRPr="00751331">
          <w:rPr>
            <w:color w:val="000000"/>
            <w:sz w:val="22"/>
            <w:szCs w:val="22"/>
          </w:rPr>
          <w:t>ARE</w:t>
        </w:r>
      </w:smartTag>
      <w:r w:rsidR="0040758F" w:rsidRPr="00751331">
        <w:rPr>
          <w:color w:val="000000"/>
          <w:sz w:val="22"/>
          <w:szCs w:val="22"/>
        </w:rPr>
        <w:t xml:space="preserve"> VISITORS, WORKMEN, </w:t>
      </w:r>
      <w:smartTag w:uri="urn:schemas-microsoft-com:office:smarttags" w:element="stockticker">
        <w:r w:rsidR="0040758F" w:rsidRPr="00751331">
          <w:rPr>
            <w:color w:val="000000"/>
            <w:sz w:val="22"/>
            <w:szCs w:val="22"/>
          </w:rPr>
          <w:t>ETC</w:t>
        </w:r>
      </w:smartTag>
      <w:r w:rsidR="0040758F" w:rsidRPr="00751331">
        <w:rPr>
          <w:color w:val="000000"/>
          <w:sz w:val="22"/>
          <w:szCs w:val="22"/>
        </w:rPr>
        <w:t>.</w:t>
      </w:r>
    </w:p>
    <w:p w:rsidR="0040758F" w:rsidRPr="00751331" w:rsidRDefault="0040758F" w:rsidP="00407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color w:val="000000"/>
          <w:sz w:val="22"/>
          <w:szCs w:val="22"/>
        </w:rPr>
      </w:pPr>
    </w:p>
    <w:p w:rsidR="0040758F" w:rsidRPr="00751331" w:rsidRDefault="0040758F" w:rsidP="00407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rPr>
          <w:b/>
          <w:bCs/>
          <w:color w:val="000000"/>
          <w:sz w:val="22"/>
          <w:szCs w:val="22"/>
        </w:rPr>
      </w:pPr>
      <w:r w:rsidRPr="00751331">
        <w:rPr>
          <w:b/>
          <w:bCs/>
          <w:color w:val="000000"/>
          <w:sz w:val="22"/>
          <w:szCs w:val="22"/>
        </w:rPr>
        <w:t>(1) No one is allowed to smoke anywhere INSIDE YOUR HOME</w:t>
      </w:r>
    </w:p>
    <w:p w:rsidR="0040758F" w:rsidRPr="00751331" w:rsidRDefault="0040758F" w:rsidP="00407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rPr>
          <w:b/>
          <w:bCs/>
          <w:color w:val="000000"/>
          <w:sz w:val="22"/>
          <w:szCs w:val="22"/>
        </w:rPr>
      </w:pPr>
      <w:r w:rsidRPr="00751331">
        <w:rPr>
          <w:b/>
          <w:bCs/>
          <w:color w:val="000000"/>
          <w:sz w:val="22"/>
          <w:szCs w:val="22"/>
        </w:rPr>
        <w:t xml:space="preserve">(2) Smoking is allowed in some places or at </w:t>
      </w:r>
      <w:proofErr w:type="spellStart"/>
      <w:r w:rsidRPr="00751331">
        <w:rPr>
          <w:b/>
          <w:bCs/>
          <w:color w:val="000000"/>
          <w:sz w:val="22"/>
          <w:szCs w:val="22"/>
        </w:rPr>
        <w:t>some times</w:t>
      </w:r>
      <w:proofErr w:type="spellEnd"/>
      <w:r w:rsidRPr="00751331">
        <w:rPr>
          <w:b/>
          <w:bCs/>
          <w:color w:val="000000"/>
          <w:sz w:val="22"/>
          <w:szCs w:val="22"/>
        </w:rPr>
        <w:t xml:space="preserve"> INSIDE YOUR HOME</w:t>
      </w:r>
    </w:p>
    <w:p w:rsidR="0040758F" w:rsidRPr="00751331" w:rsidRDefault="0040758F" w:rsidP="00407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rPr>
          <w:b/>
          <w:bCs/>
          <w:color w:val="000000"/>
          <w:sz w:val="22"/>
          <w:szCs w:val="22"/>
        </w:rPr>
      </w:pPr>
      <w:r w:rsidRPr="00751331">
        <w:rPr>
          <w:b/>
          <w:bCs/>
          <w:color w:val="000000"/>
          <w:sz w:val="22"/>
          <w:szCs w:val="22"/>
        </w:rPr>
        <w:t>(3) Smoking is permitted anywhere INSIDE YOUR HOME</w:t>
      </w:r>
    </w:p>
    <w:p w:rsidR="0040758F" w:rsidRPr="00751331" w:rsidRDefault="0040758F" w:rsidP="00407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color w:val="000000"/>
          <w:sz w:val="22"/>
          <w:szCs w:val="22"/>
        </w:rPr>
      </w:pPr>
    </w:p>
    <w:p w:rsidR="0040758F" w:rsidRPr="00751331" w:rsidRDefault="000D2465" w:rsidP="0040758F">
      <w:pPr>
        <w:tabs>
          <w:tab w:val="left" w:pos="720"/>
          <w:tab w:val="left" w:pos="1440"/>
        </w:tabs>
        <w:ind w:left="1440" w:hanging="1440"/>
        <w:rPr>
          <w:b/>
          <w:bCs/>
          <w:color w:val="000000"/>
          <w:sz w:val="22"/>
          <w:szCs w:val="22"/>
        </w:rPr>
      </w:pPr>
      <w:r w:rsidRPr="00751331">
        <w:rPr>
          <w:b/>
          <w:bCs/>
          <w:color w:val="000000"/>
          <w:sz w:val="22"/>
          <w:szCs w:val="22"/>
        </w:rPr>
        <w:tab/>
        <w:t>|__|</w:t>
      </w:r>
    </w:p>
    <w:p w:rsidR="00322DDE" w:rsidRPr="00751331" w:rsidRDefault="00322DDE" w:rsidP="0040758F">
      <w:pPr>
        <w:tabs>
          <w:tab w:val="left" w:pos="720"/>
          <w:tab w:val="left" w:pos="1440"/>
        </w:tabs>
        <w:ind w:left="1440" w:hanging="1440"/>
        <w:rPr>
          <w:rFonts w:ascii="CG Times" w:hAnsi="CG Times" w:cs="CG Times"/>
          <w:color w:val="000000"/>
        </w:rPr>
      </w:pPr>
    </w:p>
    <w:p w:rsidR="0040758F" w:rsidRPr="00C619E7" w:rsidRDefault="0040758F" w:rsidP="0040758F">
      <w:pPr>
        <w:pStyle w:val="BodyTextIndent3"/>
        <w:rPr>
          <w:rFonts w:ascii="Times New Roman" w:hAnsi="Times New Roman" w:cs="Times New Roman"/>
        </w:rPr>
      </w:pPr>
      <w:r w:rsidRPr="00C619E7">
        <w:rPr>
          <w:rFonts w:ascii="Times New Roman" w:hAnsi="Times New Roman" w:cs="Times New Roman"/>
        </w:rPr>
        <w:t>K6</w:t>
      </w:r>
      <w:r w:rsidR="00DB1731" w:rsidRPr="00C619E7">
        <w:rPr>
          <w:rFonts w:ascii="Times New Roman" w:hAnsi="Times New Roman" w:cs="Times New Roman"/>
        </w:rPr>
        <w:t>c</w:t>
      </w:r>
      <w:r w:rsidRPr="00C619E7">
        <w:rPr>
          <w:rFonts w:ascii="Times New Roman" w:hAnsi="Times New Roman" w:cs="Times New Roman"/>
        </w:rPr>
        <w:tab/>
        <w:t xml:space="preserve">In </w:t>
      </w:r>
      <w:r w:rsidR="00086FB2" w:rsidRPr="00C619E7">
        <w:rPr>
          <w:rFonts w:ascii="Times New Roman" w:hAnsi="Times New Roman" w:cs="Times New Roman"/>
        </w:rPr>
        <w:t>bars, cocktail lounges, and clubs</w:t>
      </w:r>
      <w:r w:rsidRPr="00C619E7">
        <w:rPr>
          <w:rFonts w:ascii="Times New Roman" w:hAnsi="Times New Roman" w:cs="Times New Roman"/>
        </w:rPr>
        <w:t>, do you THINK that smoking SHOULD be allowed in all areas, allowed in some areas, or not allowed at all?</w:t>
      </w:r>
    </w:p>
    <w:p w:rsidR="00322DDE" w:rsidRPr="00751331" w:rsidRDefault="00322DDE" w:rsidP="00086FB2">
      <w:pPr>
        <w:tabs>
          <w:tab w:val="left" w:pos="720"/>
          <w:tab w:val="left" w:pos="1440"/>
          <w:tab w:val="left" w:pos="2160"/>
        </w:tabs>
        <w:rPr>
          <w:rFonts w:ascii="CG Times" w:hAnsi="CG Times" w:cs="CG Times"/>
          <w:b/>
          <w:bCs/>
          <w:color w:val="000000"/>
        </w:rPr>
      </w:pPr>
    </w:p>
    <w:p w:rsidR="00322DDE" w:rsidRPr="00751331" w:rsidRDefault="00DB1731" w:rsidP="00616D35">
      <w:pPr>
        <w:tabs>
          <w:tab w:val="left" w:pos="720"/>
          <w:tab w:val="left" w:pos="1080"/>
        </w:tabs>
        <w:ind w:left="720"/>
        <w:rPr>
          <w:caps/>
          <w:snapToGrid w:val="0"/>
          <w:color w:val="000000"/>
          <w:sz w:val="22"/>
          <w:szCs w:val="22"/>
        </w:rPr>
      </w:pPr>
      <w:r w:rsidRPr="00751331">
        <w:rPr>
          <w:caps/>
          <w:snapToGrid w:val="0"/>
          <w:color w:val="000000"/>
          <w:sz w:val="22"/>
          <w:szCs w:val="22"/>
        </w:rPr>
        <w:t>(1)</w:t>
      </w:r>
      <w:r w:rsidR="00616D35">
        <w:rPr>
          <w:caps/>
          <w:snapToGrid w:val="0"/>
          <w:color w:val="000000"/>
          <w:sz w:val="22"/>
          <w:szCs w:val="22"/>
        </w:rPr>
        <w:tab/>
      </w:r>
      <w:r w:rsidR="000D2465" w:rsidRPr="00751331">
        <w:rPr>
          <w:caps/>
          <w:snapToGrid w:val="0"/>
          <w:color w:val="000000"/>
          <w:sz w:val="22"/>
          <w:szCs w:val="22"/>
        </w:rPr>
        <w:t>A</w:t>
      </w:r>
      <w:r w:rsidR="000D2465" w:rsidRPr="00751331">
        <w:rPr>
          <w:snapToGrid w:val="0"/>
          <w:color w:val="000000"/>
          <w:sz w:val="22"/>
          <w:szCs w:val="22"/>
        </w:rPr>
        <w:t>llowed in all areas</w:t>
      </w:r>
    </w:p>
    <w:p w:rsidR="00322DDE" w:rsidRPr="00751331" w:rsidRDefault="000D2465" w:rsidP="00616D35">
      <w:pPr>
        <w:tabs>
          <w:tab w:val="left" w:pos="720"/>
          <w:tab w:val="left" w:pos="1080"/>
        </w:tabs>
        <w:ind w:left="720"/>
        <w:rPr>
          <w:caps/>
          <w:snapToGrid w:val="0"/>
          <w:color w:val="000000"/>
          <w:sz w:val="22"/>
          <w:szCs w:val="22"/>
        </w:rPr>
      </w:pPr>
      <w:r w:rsidRPr="00751331">
        <w:rPr>
          <w:snapToGrid w:val="0"/>
          <w:color w:val="000000"/>
          <w:sz w:val="22"/>
          <w:szCs w:val="22"/>
        </w:rPr>
        <w:t>(2)</w:t>
      </w:r>
      <w:r w:rsidR="00616D35">
        <w:rPr>
          <w:snapToGrid w:val="0"/>
          <w:color w:val="000000"/>
          <w:sz w:val="22"/>
          <w:szCs w:val="22"/>
        </w:rPr>
        <w:tab/>
      </w:r>
      <w:r w:rsidRPr="00751331">
        <w:rPr>
          <w:snapToGrid w:val="0"/>
          <w:color w:val="000000"/>
          <w:sz w:val="22"/>
          <w:szCs w:val="22"/>
        </w:rPr>
        <w:t>Allowed in some areas</w:t>
      </w:r>
    </w:p>
    <w:p w:rsidR="00322DDE" w:rsidRPr="00751331" w:rsidRDefault="000D2465" w:rsidP="00616D35">
      <w:pPr>
        <w:numPr>
          <w:ilvl w:val="0"/>
          <w:numId w:val="34"/>
        </w:numPr>
        <w:tabs>
          <w:tab w:val="clear" w:pos="1170"/>
          <w:tab w:val="left" w:pos="720"/>
          <w:tab w:val="num" w:pos="1080"/>
        </w:tabs>
        <w:ind w:left="720" w:firstLine="0"/>
        <w:rPr>
          <w:caps/>
          <w:snapToGrid w:val="0"/>
          <w:color w:val="000000"/>
          <w:sz w:val="22"/>
          <w:szCs w:val="22"/>
        </w:rPr>
      </w:pPr>
      <w:r w:rsidRPr="00751331">
        <w:rPr>
          <w:snapToGrid w:val="0"/>
          <w:color w:val="000000"/>
          <w:sz w:val="22"/>
          <w:szCs w:val="22"/>
        </w:rPr>
        <w:t>Not allowed at all</w:t>
      </w:r>
    </w:p>
    <w:p w:rsidR="00DB1731" w:rsidRPr="00751331" w:rsidRDefault="00DB1731" w:rsidP="00DB1731">
      <w:pPr>
        <w:tabs>
          <w:tab w:val="left" w:pos="720"/>
        </w:tabs>
        <w:ind w:left="720"/>
        <w:rPr>
          <w:caps/>
          <w:snapToGrid w:val="0"/>
          <w:color w:val="000000"/>
          <w:sz w:val="22"/>
          <w:szCs w:val="22"/>
        </w:rPr>
      </w:pPr>
    </w:p>
    <w:p w:rsidR="00086FB2" w:rsidRPr="00751331" w:rsidRDefault="000D2465" w:rsidP="00086FB2">
      <w:pPr>
        <w:tabs>
          <w:tab w:val="left" w:pos="720"/>
        </w:tabs>
        <w:rPr>
          <w:caps/>
          <w:snapToGrid w:val="0"/>
          <w:color w:val="000000"/>
          <w:sz w:val="22"/>
          <w:szCs w:val="22"/>
        </w:rPr>
      </w:pPr>
      <w:r w:rsidRPr="00751331">
        <w:rPr>
          <w:caps/>
          <w:snapToGrid w:val="0"/>
          <w:color w:val="000000"/>
          <w:sz w:val="22"/>
          <w:szCs w:val="22"/>
        </w:rPr>
        <w:tab/>
        <w:t>|__|</w:t>
      </w:r>
    </w:p>
    <w:p w:rsidR="00875A9A" w:rsidRPr="00751331" w:rsidRDefault="00875A9A" w:rsidP="00086FB2">
      <w:pPr>
        <w:pStyle w:val="BodyTextIndent3"/>
        <w:rPr>
          <w:rFonts w:ascii="Times New Roman Bold" w:hAnsi="Times New Roman Bold"/>
          <w:b w:val="0"/>
          <w:snapToGrid w:val="0"/>
        </w:rPr>
      </w:pPr>
    </w:p>
    <w:p w:rsidR="00086FB2" w:rsidRPr="00C619E7" w:rsidRDefault="00086FB2" w:rsidP="00086FB2">
      <w:pPr>
        <w:pStyle w:val="BodyTextIndent3"/>
        <w:rPr>
          <w:rFonts w:ascii="Times New Roman" w:hAnsi="Times New Roman" w:cs="Times New Roman"/>
        </w:rPr>
      </w:pPr>
      <w:r w:rsidRPr="00C619E7">
        <w:rPr>
          <w:rFonts w:ascii="Times New Roman" w:hAnsi="Times New Roman" w:cs="Times New Roman"/>
          <w:snapToGrid w:val="0"/>
        </w:rPr>
        <w:t>K6</w:t>
      </w:r>
      <w:r w:rsidR="00DB1731" w:rsidRPr="00C619E7">
        <w:rPr>
          <w:rFonts w:ascii="Times New Roman" w:hAnsi="Times New Roman" w:cs="Times New Roman"/>
          <w:snapToGrid w:val="0"/>
        </w:rPr>
        <w:t>f</w:t>
      </w:r>
      <w:r w:rsidRPr="00C619E7">
        <w:rPr>
          <w:rFonts w:ascii="Times New Roman" w:hAnsi="Times New Roman" w:cs="Times New Roman"/>
          <w:snapToGrid w:val="0"/>
        </w:rPr>
        <w:tab/>
        <w:t xml:space="preserve">On outdoor children’s playgrounds and </w:t>
      </w:r>
      <w:r w:rsidR="002D786E" w:rsidRPr="00C619E7">
        <w:rPr>
          <w:rFonts w:ascii="Times New Roman" w:hAnsi="Times New Roman" w:cs="Times New Roman"/>
          <w:snapToGrid w:val="0"/>
        </w:rPr>
        <w:t xml:space="preserve">outdoor children’s </w:t>
      </w:r>
      <w:r w:rsidRPr="00C619E7">
        <w:rPr>
          <w:rFonts w:ascii="Times New Roman" w:hAnsi="Times New Roman" w:cs="Times New Roman"/>
          <w:snapToGrid w:val="0"/>
        </w:rPr>
        <w:t xml:space="preserve">sports fields, </w:t>
      </w:r>
      <w:r w:rsidRPr="00C619E7">
        <w:rPr>
          <w:rFonts w:ascii="Times New Roman" w:hAnsi="Times New Roman" w:cs="Times New Roman"/>
        </w:rPr>
        <w:t>do you THINK that smoking SHOULD be allowed in all areas, allowed in some areas, or not allowed at all?</w:t>
      </w:r>
    </w:p>
    <w:p w:rsidR="00086FB2" w:rsidRPr="00C619E7" w:rsidRDefault="00086FB2" w:rsidP="00086FB2">
      <w:pPr>
        <w:tabs>
          <w:tab w:val="left" w:pos="720"/>
        </w:tabs>
        <w:rPr>
          <w:b/>
          <w:snapToGrid w:val="0"/>
          <w:color w:val="000000"/>
        </w:rPr>
      </w:pPr>
    </w:p>
    <w:p w:rsidR="00086FB2" w:rsidRPr="00751331" w:rsidRDefault="00DB1731" w:rsidP="00DB1731">
      <w:pPr>
        <w:tabs>
          <w:tab w:val="left" w:pos="720"/>
        </w:tabs>
        <w:ind w:left="810"/>
        <w:rPr>
          <w:caps/>
          <w:snapToGrid w:val="0"/>
          <w:color w:val="000000"/>
          <w:sz w:val="22"/>
          <w:szCs w:val="22"/>
        </w:rPr>
      </w:pPr>
      <w:r w:rsidRPr="00751331">
        <w:rPr>
          <w:caps/>
          <w:snapToGrid w:val="0"/>
          <w:color w:val="000000"/>
          <w:sz w:val="22"/>
          <w:szCs w:val="22"/>
        </w:rPr>
        <w:t>(1)</w:t>
      </w:r>
      <w:r w:rsidR="000D2465" w:rsidRPr="00751331">
        <w:rPr>
          <w:caps/>
          <w:snapToGrid w:val="0"/>
          <w:color w:val="000000"/>
          <w:sz w:val="22"/>
          <w:szCs w:val="22"/>
        </w:rPr>
        <w:t xml:space="preserve"> A</w:t>
      </w:r>
      <w:r w:rsidR="000D2465" w:rsidRPr="00751331">
        <w:rPr>
          <w:snapToGrid w:val="0"/>
          <w:color w:val="000000"/>
          <w:sz w:val="22"/>
          <w:szCs w:val="22"/>
        </w:rPr>
        <w:t>llowed in all areas</w:t>
      </w:r>
    </w:p>
    <w:p w:rsidR="00086FB2" w:rsidRPr="00751331" w:rsidRDefault="000D2465" w:rsidP="00DB1731">
      <w:pPr>
        <w:tabs>
          <w:tab w:val="left" w:pos="720"/>
        </w:tabs>
        <w:ind w:left="810"/>
        <w:rPr>
          <w:caps/>
          <w:snapToGrid w:val="0"/>
          <w:color w:val="000000"/>
          <w:sz w:val="22"/>
          <w:szCs w:val="22"/>
        </w:rPr>
      </w:pPr>
      <w:r w:rsidRPr="00751331">
        <w:rPr>
          <w:snapToGrid w:val="0"/>
          <w:color w:val="000000"/>
          <w:sz w:val="22"/>
          <w:szCs w:val="22"/>
        </w:rPr>
        <w:t>(2) Allowed in some areas</w:t>
      </w:r>
    </w:p>
    <w:p w:rsidR="00086FB2" w:rsidRPr="00751331" w:rsidRDefault="000D2465" w:rsidP="00DB1731">
      <w:pPr>
        <w:tabs>
          <w:tab w:val="left" w:pos="720"/>
        </w:tabs>
        <w:ind w:left="810"/>
        <w:rPr>
          <w:caps/>
          <w:snapToGrid w:val="0"/>
          <w:color w:val="000000"/>
          <w:sz w:val="22"/>
          <w:szCs w:val="22"/>
        </w:rPr>
      </w:pPr>
      <w:r w:rsidRPr="00751331">
        <w:rPr>
          <w:snapToGrid w:val="0"/>
          <w:color w:val="000000"/>
          <w:sz w:val="22"/>
          <w:szCs w:val="22"/>
        </w:rPr>
        <w:lastRenderedPageBreak/>
        <w:t xml:space="preserve">(3) Not allowed at all </w:t>
      </w:r>
    </w:p>
    <w:p w:rsidR="00C619E7" w:rsidRDefault="00C619E7" w:rsidP="00DB1731">
      <w:pPr>
        <w:tabs>
          <w:tab w:val="left" w:pos="720"/>
        </w:tabs>
        <w:ind w:left="810"/>
        <w:rPr>
          <w:caps/>
          <w:snapToGrid w:val="0"/>
          <w:color w:val="000000"/>
          <w:sz w:val="22"/>
          <w:szCs w:val="22"/>
        </w:rPr>
      </w:pPr>
    </w:p>
    <w:p w:rsidR="000D2465" w:rsidRPr="00751331" w:rsidRDefault="000D2465" w:rsidP="00DB1731">
      <w:pPr>
        <w:tabs>
          <w:tab w:val="left" w:pos="720"/>
        </w:tabs>
        <w:ind w:left="810"/>
        <w:rPr>
          <w:caps/>
          <w:snapToGrid w:val="0"/>
          <w:color w:val="000000"/>
          <w:sz w:val="22"/>
          <w:szCs w:val="22"/>
        </w:rPr>
      </w:pPr>
      <w:r w:rsidRPr="00751331">
        <w:rPr>
          <w:caps/>
          <w:snapToGrid w:val="0"/>
          <w:color w:val="000000"/>
          <w:sz w:val="22"/>
          <w:szCs w:val="22"/>
        </w:rPr>
        <w:t>|__|</w:t>
      </w:r>
    </w:p>
    <w:p w:rsidR="00086FB2" w:rsidRPr="00751331" w:rsidRDefault="00086FB2" w:rsidP="00DB1731">
      <w:pPr>
        <w:tabs>
          <w:tab w:val="left" w:pos="720"/>
        </w:tabs>
        <w:rPr>
          <w:caps/>
          <w:snapToGrid w:val="0"/>
          <w:color w:val="000000"/>
          <w:sz w:val="22"/>
          <w:szCs w:val="22"/>
        </w:rPr>
      </w:pPr>
    </w:p>
    <w:p w:rsidR="000D2465" w:rsidRPr="00751331" w:rsidRDefault="000D2465" w:rsidP="002D786E">
      <w:pPr>
        <w:pStyle w:val="BodyTextIndent3"/>
        <w:rPr>
          <w:rFonts w:ascii="Times New Roman Bold" w:hAnsi="Times New Roman Bold"/>
          <w:b w:val="0"/>
          <w:snapToGrid w:val="0"/>
        </w:rPr>
      </w:pPr>
    </w:p>
    <w:p w:rsidR="002D786E" w:rsidRPr="00C619E7" w:rsidRDefault="002D786E" w:rsidP="002D786E">
      <w:pPr>
        <w:pStyle w:val="BodyTextIndent3"/>
        <w:rPr>
          <w:rFonts w:ascii="Times New Roman" w:hAnsi="Times New Roman" w:cs="Times New Roman"/>
        </w:rPr>
      </w:pPr>
      <w:r w:rsidRPr="00C619E7">
        <w:rPr>
          <w:rFonts w:ascii="Times New Roman" w:hAnsi="Times New Roman" w:cs="Times New Roman"/>
          <w:snapToGrid w:val="0"/>
        </w:rPr>
        <w:t>K6g</w:t>
      </w:r>
      <w:r w:rsidRPr="00C619E7">
        <w:rPr>
          <w:rFonts w:ascii="Times New Roman" w:hAnsi="Times New Roman" w:cs="Times New Roman"/>
          <w:snapToGrid w:val="0"/>
        </w:rPr>
        <w:tab/>
        <w:t>Inside casinos</w:t>
      </w:r>
      <w:r w:rsidRPr="00C619E7">
        <w:rPr>
          <w:rFonts w:ascii="Times New Roman" w:hAnsi="Times New Roman" w:cs="Times New Roman"/>
          <w:b w:val="0"/>
          <w:snapToGrid w:val="0"/>
        </w:rPr>
        <w:t xml:space="preserve">, </w:t>
      </w:r>
      <w:r w:rsidRPr="00C619E7">
        <w:rPr>
          <w:rFonts w:ascii="Times New Roman" w:hAnsi="Times New Roman" w:cs="Times New Roman"/>
        </w:rPr>
        <w:t>do you THINK that smoking SHOULD be allowed in all areas, allowed in some areas, or not allowed at all?</w:t>
      </w:r>
    </w:p>
    <w:p w:rsidR="002D786E" w:rsidRPr="00751331" w:rsidRDefault="002D786E" w:rsidP="002D786E">
      <w:pPr>
        <w:tabs>
          <w:tab w:val="left" w:pos="720"/>
        </w:tabs>
        <w:rPr>
          <w:rFonts w:ascii="Times New Roman Bold" w:hAnsi="Times New Roman Bold"/>
          <w:b/>
          <w:snapToGrid w:val="0"/>
          <w:color w:val="000000"/>
        </w:rPr>
      </w:pPr>
    </w:p>
    <w:p w:rsidR="002D786E" w:rsidRPr="00751331" w:rsidRDefault="002D786E" w:rsidP="002D786E">
      <w:pPr>
        <w:tabs>
          <w:tab w:val="left" w:pos="720"/>
        </w:tabs>
        <w:ind w:left="810"/>
        <w:rPr>
          <w:caps/>
          <w:snapToGrid w:val="0"/>
          <w:color w:val="000000"/>
          <w:sz w:val="22"/>
          <w:szCs w:val="22"/>
        </w:rPr>
      </w:pPr>
      <w:r w:rsidRPr="00751331">
        <w:rPr>
          <w:caps/>
          <w:snapToGrid w:val="0"/>
          <w:color w:val="000000"/>
          <w:sz w:val="22"/>
          <w:szCs w:val="22"/>
        </w:rPr>
        <w:t>(1</w:t>
      </w:r>
      <w:r w:rsidR="000D2465" w:rsidRPr="00751331">
        <w:rPr>
          <w:snapToGrid w:val="0"/>
          <w:color w:val="000000"/>
          <w:sz w:val="22"/>
          <w:szCs w:val="22"/>
        </w:rPr>
        <w:t>) Allowed in all areas</w:t>
      </w:r>
    </w:p>
    <w:p w:rsidR="002D786E" w:rsidRPr="00751331" w:rsidRDefault="000D2465" w:rsidP="002D786E">
      <w:pPr>
        <w:tabs>
          <w:tab w:val="left" w:pos="720"/>
        </w:tabs>
        <w:ind w:left="810"/>
        <w:rPr>
          <w:caps/>
          <w:snapToGrid w:val="0"/>
          <w:color w:val="000000"/>
          <w:sz w:val="22"/>
          <w:szCs w:val="22"/>
        </w:rPr>
      </w:pPr>
      <w:r w:rsidRPr="00751331">
        <w:rPr>
          <w:snapToGrid w:val="0"/>
          <w:color w:val="000000"/>
          <w:sz w:val="22"/>
          <w:szCs w:val="22"/>
        </w:rPr>
        <w:t>(2) Allowed in some areas</w:t>
      </w:r>
    </w:p>
    <w:p w:rsidR="002D786E" w:rsidRPr="00751331" w:rsidRDefault="000D2465" w:rsidP="002D786E">
      <w:pPr>
        <w:tabs>
          <w:tab w:val="left" w:pos="720"/>
        </w:tabs>
        <w:ind w:left="810"/>
        <w:rPr>
          <w:caps/>
          <w:snapToGrid w:val="0"/>
          <w:color w:val="000000"/>
          <w:sz w:val="22"/>
          <w:szCs w:val="22"/>
        </w:rPr>
      </w:pPr>
      <w:r w:rsidRPr="00751331">
        <w:rPr>
          <w:snapToGrid w:val="0"/>
          <w:color w:val="000000"/>
          <w:sz w:val="22"/>
          <w:szCs w:val="22"/>
        </w:rPr>
        <w:t>(3) Not allowed at all</w:t>
      </w:r>
    </w:p>
    <w:p w:rsidR="002D786E" w:rsidRPr="00751331" w:rsidRDefault="002D786E" w:rsidP="002D786E">
      <w:pPr>
        <w:tabs>
          <w:tab w:val="left" w:pos="720"/>
        </w:tabs>
        <w:ind w:left="810"/>
        <w:rPr>
          <w:caps/>
          <w:snapToGrid w:val="0"/>
          <w:color w:val="000000"/>
          <w:sz w:val="22"/>
          <w:szCs w:val="22"/>
        </w:rPr>
      </w:pPr>
    </w:p>
    <w:p w:rsidR="00086FB2" w:rsidRPr="00751331" w:rsidRDefault="000D2465" w:rsidP="00B21CD0">
      <w:pPr>
        <w:tabs>
          <w:tab w:val="left" w:pos="720"/>
          <w:tab w:val="left" w:pos="1440"/>
          <w:tab w:val="left" w:pos="2160"/>
          <w:tab w:val="left" w:pos="2880"/>
          <w:tab w:val="left" w:pos="3600"/>
          <w:tab w:val="left" w:pos="4320"/>
          <w:tab w:val="left" w:pos="5040"/>
          <w:tab w:val="left" w:pos="5760"/>
          <w:tab w:val="left" w:pos="6480"/>
          <w:tab w:val="left" w:pos="7200"/>
        </w:tabs>
        <w:rPr>
          <w:rFonts w:ascii="CG Times" w:hAnsi="CG Times" w:cs="CG Times"/>
          <w:b/>
          <w:bCs/>
          <w:color w:val="000000"/>
        </w:rPr>
      </w:pPr>
      <w:r w:rsidRPr="00751331">
        <w:rPr>
          <w:rFonts w:ascii="CG Times" w:hAnsi="CG Times" w:cs="CG Times"/>
          <w:b/>
          <w:bCs/>
          <w:color w:val="000000"/>
        </w:rPr>
        <w:tab/>
        <w:t>|__|</w:t>
      </w:r>
    </w:p>
    <w:p w:rsidR="000D2465" w:rsidRPr="00751331" w:rsidRDefault="000D2465" w:rsidP="00B21CD0">
      <w:pPr>
        <w:tabs>
          <w:tab w:val="left" w:pos="720"/>
          <w:tab w:val="left" w:pos="1440"/>
          <w:tab w:val="left" w:pos="2160"/>
          <w:tab w:val="left" w:pos="2880"/>
          <w:tab w:val="left" w:pos="3600"/>
          <w:tab w:val="left" w:pos="4320"/>
          <w:tab w:val="left" w:pos="5040"/>
          <w:tab w:val="left" w:pos="5760"/>
          <w:tab w:val="left" w:pos="6480"/>
          <w:tab w:val="left" w:pos="7200"/>
        </w:tabs>
        <w:rPr>
          <w:rFonts w:ascii="CG Times" w:hAnsi="CG Times" w:cs="CG Times"/>
          <w:b/>
          <w:bCs/>
          <w:color w:val="000000"/>
        </w:rPr>
      </w:pPr>
    </w:p>
    <w:p w:rsidR="00086FB2" w:rsidRPr="00C619E7" w:rsidRDefault="00B21CD0" w:rsidP="00C619E7">
      <w:pPr>
        <w:tabs>
          <w:tab w:val="left" w:pos="720"/>
          <w:tab w:val="left" w:pos="1440"/>
          <w:tab w:val="left" w:pos="2160"/>
          <w:tab w:val="left" w:pos="2880"/>
          <w:tab w:val="left" w:pos="3600"/>
          <w:tab w:val="left" w:pos="4320"/>
          <w:tab w:val="left" w:pos="5040"/>
          <w:tab w:val="left" w:pos="5760"/>
          <w:tab w:val="left" w:pos="6480"/>
          <w:tab w:val="left" w:pos="7200"/>
        </w:tabs>
        <w:ind w:left="720" w:hanging="720"/>
        <w:rPr>
          <w:b/>
          <w:bCs/>
          <w:color w:val="000000"/>
        </w:rPr>
      </w:pPr>
      <w:r w:rsidRPr="00C619E7">
        <w:rPr>
          <w:b/>
          <w:bCs/>
          <w:color w:val="000000"/>
        </w:rPr>
        <w:t>K</w:t>
      </w:r>
      <w:r w:rsidR="002D786E" w:rsidRPr="00C619E7">
        <w:rPr>
          <w:b/>
          <w:bCs/>
          <w:color w:val="000000"/>
        </w:rPr>
        <w:t>6h</w:t>
      </w:r>
      <w:r w:rsidRPr="00C619E7">
        <w:rPr>
          <w:b/>
          <w:bCs/>
          <w:color w:val="000000"/>
        </w:rPr>
        <w:tab/>
      </w:r>
      <w:r w:rsidR="00F930B6" w:rsidRPr="00C619E7">
        <w:rPr>
          <w:b/>
          <w:bCs/>
          <w:color w:val="000000"/>
        </w:rPr>
        <w:t xml:space="preserve">Inside a car, </w:t>
      </w:r>
      <w:r w:rsidR="00DB1731" w:rsidRPr="00C619E7">
        <w:rPr>
          <w:b/>
          <w:bCs/>
          <w:color w:val="000000"/>
        </w:rPr>
        <w:t xml:space="preserve">when there are other people present, </w:t>
      </w:r>
      <w:r w:rsidR="00F930B6" w:rsidRPr="00C619E7">
        <w:rPr>
          <w:b/>
          <w:bCs/>
          <w:color w:val="000000"/>
        </w:rPr>
        <w:t>d</w:t>
      </w:r>
      <w:r w:rsidRPr="00C619E7">
        <w:rPr>
          <w:b/>
          <w:bCs/>
          <w:color w:val="000000"/>
        </w:rPr>
        <w:t>o you THINK that smoking</w:t>
      </w:r>
      <w:r w:rsidR="00F930B6" w:rsidRPr="00C619E7">
        <w:rPr>
          <w:b/>
          <w:bCs/>
          <w:color w:val="000000"/>
        </w:rPr>
        <w:t xml:space="preserve"> SHOULD…</w:t>
      </w:r>
    </w:p>
    <w:p w:rsidR="00B21CD0" w:rsidRPr="00751331" w:rsidRDefault="00B21CD0" w:rsidP="00B21CD0">
      <w:pPr>
        <w:tabs>
          <w:tab w:val="left" w:pos="720"/>
          <w:tab w:val="left" w:pos="1440"/>
          <w:tab w:val="left" w:pos="2160"/>
          <w:tab w:val="left" w:pos="2880"/>
          <w:tab w:val="left" w:pos="3600"/>
          <w:tab w:val="left" w:pos="4320"/>
          <w:tab w:val="left" w:pos="5040"/>
          <w:tab w:val="left" w:pos="5760"/>
          <w:tab w:val="left" w:pos="6480"/>
          <w:tab w:val="left" w:pos="7200"/>
        </w:tabs>
        <w:rPr>
          <w:rFonts w:ascii="CG Times" w:hAnsi="CG Times" w:cs="CG Times"/>
          <w:b/>
          <w:bCs/>
          <w:color w:val="000000"/>
        </w:rPr>
      </w:pPr>
    </w:p>
    <w:p w:rsidR="00B21CD0" w:rsidRPr="00A34617" w:rsidRDefault="00B21CD0" w:rsidP="00616D35">
      <w:pPr>
        <w:numPr>
          <w:ilvl w:val="0"/>
          <w:numId w:val="8"/>
        </w:numPr>
        <w:tabs>
          <w:tab w:val="left" w:pos="720"/>
          <w:tab w:val="left" w:pos="1440"/>
          <w:tab w:val="left" w:pos="6480"/>
          <w:tab w:val="left" w:pos="7200"/>
        </w:tabs>
        <w:rPr>
          <w:b/>
          <w:bCs/>
          <w:color w:val="000000"/>
          <w:sz w:val="22"/>
          <w:szCs w:val="22"/>
        </w:rPr>
      </w:pPr>
      <w:r w:rsidRPr="00A34617">
        <w:rPr>
          <w:b/>
          <w:bCs/>
          <w:color w:val="000000"/>
          <w:sz w:val="22"/>
          <w:szCs w:val="22"/>
        </w:rPr>
        <w:t xml:space="preserve">Always </w:t>
      </w:r>
      <w:r w:rsidR="00F930B6" w:rsidRPr="00A34617">
        <w:rPr>
          <w:b/>
          <w:bCs/>
          <w:color w:val="000000"/>
          <w:sz w:val="22"/>
          <w:szCs w:val="22"/>
        </w:rPr>
        <w:t xml:space="preserve">be </w:t>
      </w:r>
      <w:r w:rsidRPr="00A34617">
        <w:rPr>
          <w:b/>
          <w:bCs/>
          <w:color w:val="000000"/>
          <w:sz w:val="22"/>
          <w:szCs w:val="22"/>
        </w:rPr>
        <w:t>allowed</w:t>
      </w:r>
      <w:r w:rsidR="00F930B6" w:rsidRPr="00A34617">
        <w:rPr>
          <w:b/>
          <w:bCs/>
          <w:color w:val="000000"/>
          <w:sz w:val="22"/>
          <w:szCs w:val="22"/>
        </w:rPr>
        <w:t>,</w:t>
      </w:r>
      <w:r w:rsidR="00C17C36" w:rsidRPr="00A34617">
        <w:rPr>
          <w:b/>
          <w:bCs/>
          <w:color w:val="000000"/>
          <w:sz w:val="22"/>
          <w:szCs w:val="22"/>
        </w:rPr>
        <w:tab/>
        <w:t>GO TO K6h2</w:t>
      </w:r>
    </w:p>
    <w:p w:rsidR="00B21CD0" w:rsidRPr="00A34617" w:rsidRDefault="00C17C36" w:rsidP="00616D35">
      <w:pPr>
        <w:numPr>
          <w:ilvl w:val="0"/>
          <w:numId w:val="8"/>
        </w:numPr>
        <w:tabs>
          <w:tab w:val="left" w:pos="720"/>
          <w:tab w:val="left" w:pos="1440"/>
          <w:tab w:val="left" w:pos="6480"/>
          <w:tab w:val="left" w:pos="7200"/>
        </w:tabs>
        <w:rPr>
          <w:b/>
          <w:bCs/>
          <w:color w:val="000000"/>
          <w:sz w:val="22"/>
          <w:szCs w:val="22"/>
        </w:rPr>
      </w:pPr>
      <w:r w:rsidRPr="00A34617">
        <w:rPr>
          <w:b/>
          <w:bCs/>
          <w:color w:val="000000"/>
          <w:sz w:val="22"/>
          <w:szCs w:val="22"/>
        </w:rPr>
        <w:t>Be a</w:t>
      </w:r>
      <w:r w:rsidR="00B21CD0" w:rsidRPr="00A34617">
        <w:rPr>
          <w:b/>
          <w:bCs/>
          <w:color w:val="000000"/>
          <w:sz w:val="22"/>
          <w:szCs w:val="22"/>
        </w:rPr>
        <w:t>llowed under some conditions</w:t>
      </w:r>
      <w:r w:rsidR="00F930B6" w:rsidRPr="00A34617">
        <w:rPr>
          <w:b/>
          <w:bCs/>
          <w:color w:val="000000"/>
          <w:sz w:val="22"/>
          <w:szCs w:val="22"/>
        </w:rPr>
        <w:t>, or</w:t>
      </w:r>
      <w:r w:rsidRPr="00A34617">
        <w:rPr>
          <w:b/>
          <w:bCs/>
          <w:color w:val="000000"/>
          <w:sz w:val="22"/>
          <w:szCs w:val="22"/>
        </w:rPr>
        <w:tab/>
        <w:t>GO TO K6h2</w:t>
      </w:r>
    </w:p>
    <w:p w:rsidR="00B21CD0" w:rsidRPr="00A34617" w:rsidRDefault="00B21CD0" w:rsidP="00616D35">
      <w:pPr>
        <w:numPr>
          <w:ilvl w:val="0"/>
          <w:numId w:val="8"/>
        </w:numPr>
        <w:tabs>
          <w:tab w:val="left" w:pos="720"/>
          <w:tab w:val="left" w:pos="1440"/>
          <w:tab w:val="left" w:pos="6480"/>
          <w:tab w:val="left" w:pos="7200"/>
        </w:tabs>
        <w:rPr>
          <w:b/>
          <w:bCs/>
          <w:color w:val="000000"/>
          <w:sz w:val="22"/>
          <w:szCs w:val="22"/>
        </w:rPr>
      </w:pPr>
      <w:r w:rsidRPr="00A34617">
        <w:rPr>
          <w:b/>
          <w:bCs/>
          <w:color w:val="000000"/>
          <w:sz w:val="22"/>
          <w:szCs w:val="22"/>
        </w:rPr>
        <w:t xml:space="preserve">Never </w:t>
      </w:r>
      <w:r w:rsidR="00F930B6" w:rsidRPr="00A34617">
        <w:rPr>
          <w:b/>
          <w:bCs/>
          <w:color w:val="000000"/>
          <w:sz w:val="22"/>
          <w:szCs w:val="22"/>
        </w:rPr>
        <w:t xml:space="preserve">be </w:t>
      </w:r>
      <w:r w:rsidRPr="00A34617">
        <w:rPr>
          <w:b/>
          <w:bCs/>
          <w:color w:val="000000"/>
          <w:sz w:val="22"/>
          <w:szCs w:val="22"/>
        </w:rPr>
        <w:t>allowed</w:t>
      </w:r>
      <w:r w:rsidR="00616D35">
        <w:rPr>
          <w:b/>
          <w:bCs/>
          <w:color w:val="000000"/>
          <w:sz w:val="22"/>
          <w:szCs w:val="22"/>
        </w:rPr>
        <w:t>?</w:t>
      </w:r>
      <w:r w:rsidR="006A3CE2" w:rsidRPr="00A34617">
        <w:rPr>
          <w:b/>
          <w:bCs/>
          <w:color w:val="000000"/>
          <w:sz w:val="22"/>
          <w:szCs w:val="22"/>
        </w:rPr>
        <w:tab/>
      </w:r>
      <w:r w:rsidR="00C17C36" w:rsidRPr="00A34617">
        <w:rPr>
          <w:b/>
          <w:bCs/>
          <w:color w:val="000000"/>
          <w:sz w:val="22"/>
          <w:szCs w:val="22"/>
        </w:rPr>
        <w:t xml:space="preserve">GO TO K7 IF B2=1 OR C2=1 </w:t>
      </w:r>
      <w:r w:rsidR="006A3CE2" w:rsidRPr="00A34617">
        <w:rPr>
          <w:b/>
          <w:bCs/>
          <w:color w:val="000000"/>
          <w:sz w:val="22"/>
          <w:szCs w:val="22"/>
        </w:rPr>
        <w:t>(</w:t>
      </w:r>
      <w:r w:rsidR="00C17C36" w:rsidRPr="00A34617">
        <w:rPr>
          <w:b/>
          <w:bCs/>
          <w:color w:val="000000"/>
          <w:sz w:val="22"/>
          <w:szCs w:val="22"/>
        </w:rPr>
        <w:t xml:space="preserve">MENTHOL SMOKER); ELSE GO TO </w:t>
      </w:r>
      <w:proofErr w:type="spellStart"/>
      <w:r w:rsidR="00C17C36" w:rsidRPr="00A34617">
        <w:rPr>
          <w:b/>
          <w:bCs/>
          <w:color w:val="000000"/>
          <w:sz w:val="22"/>
          <w:szCs w:val="22"/>
        </w:rPr>
        <w:t>KStresh</w:t>
      </w:r>
      <w:proofErr w:type="spellEnd"/>
    </w:p>
    <w:p w:rsidR="00F930B6" w:rsidRPr="00A34617" w:rsidRDefault="00F930B6" w:rsidP="00F930B6">
      <w:pPr>
        <w:tabs>
          <w:tab w:val="left" w:pos="720"/>
          <w:tab w:val="left" w:pos="1440"/>
          <w:tab w:val="left" w:pos="2160"/>
          <w:tab w:val="left" w:pos="2880"/>
          <w:tab w:val="left" w:pos="3600"/>
          <w:tab w:val="left" w:pos="4320"/>
          <w:tab w:val="left" w:pos="5040"/>
          <w:tab w:val="left" w:pos="5760"/>
          <w:tab w:val="left" w:pos="6480"/>
          <w:tab w:val="left" w:pos="7200"/>
        </w:tabs>
        <w:rPr>
          <w:b/>
          <w:bCs/>
          <w:color w:val="000000"/>
          <w:sz w:val="22"/>
          <w:szCs w:val="22"/>
        </w:rPr>
      </w:pPr>
    </w:p>
    <w:p w:rsidR="00C17C36" w:rsidRPr="00A34617" w:rsidRDefault="00616D35" w:rsidP="00616D35">
      <w:pPr>
        <w:tabs>
          <w:tab w:val="left" w:pos="1440"/>
          <w:tab w:val="left" w:pos="2160"/>
          <w:tab w:val="left" w:pos="2880"/>
          <w:tab w:val="left" w:pos="3600"/>
          <w:tab w:val="left" w:pos="4320"/>
          <w:tab w:val="left" w:pos="5040"/>
          <w:tab w:val="left" w:pos="5760"/>
          <w:tab w:val="left" w:pos="6480"/>
          <w:tab w:val="left" w:pos="7200"/>
        </w:tabs>
        <w:rPr>
          <w:b/>
          <w:bCs/>
          <w:color w:val="000000"/>
          <w:sz w:val="22"/>
          <w:szCs w:val="22"/>
        </w:rPr>
      </w:pPr>
      <w:r>
        <w:rPr>
          <w:b/>
          <w:bCs/>
          <w:color w:val="000000"/>
          <w:sz w:val="22"/>
          <w:szCs w:val="22"/>
        </w:rPr>
        <w:tab/>
      </w:r>
      <w:r w:rsidR="00C17C36" w:rsidRPr="00A34617">
        <w:rPr>
          <w:b/>
          <w:bCs/>
          <w:color w:val="000000"/>
          <w:sz w:val="22"/>
          <w:szCs w:val="22"/>
        </w:rPr>
        <w:t>DON’T KNOW OR REFUSED GO TO K6h2</w:t>
      </w:r>
    </w:p>
    <w:p w:rsidR="00086FB2" w:rsidRDefault="00086FB2" w:rsidP="00086FB2">
      <w:pPr>
        <w:widowControl/>
        <w:tabs>
          <w:tab w:val="left" w:pos="720"/>
        </w:tabs>
        <w:spacing w:before="240" w:line="240" w:lineRule="atLeast"/>
        <w:rPr>
          <w:b/>
          <w:bCs/>
          <w:color w:val="000000"/>
        </w:rPr>
      </w:pPr>
      <w:r w:rsidRPr="00A34617">
        <w:rPr>
          <w:b/>
          <w:bCs/>
          <w:color w:val="000000"/>
        </w:rPr>
        <w:t>K6</w:t>
      </w:r>
      <w:r w:rsidR="002D786E" w:rsidRPr="00A34617">
        <w:rPr>
          <w:b/>
          <w:bCs/>
          <w:color w:val="000000"/>
        </w:rPr>
        <w:t>h2</w:t>
      </w:r>
      <w:r w:rsidRPr="00A34617">
        <w:rPr>
          <w:b/>
          <w:bCs/>
          <w:color w:val="000000"/>
        </w:rPr>
        <w:t xml:space="preserve">  </w:t>
      </w:r>
      <w:r w:rsidR="00B21CD0" w:rsidRPr="00A34617">
        <w:rPr>
          <w:b/>
          <w:bCs/>
          <w:color w:val="000000"/>
        </w:rPr>
        <w:t>IF children are present inside the</w:t>
      </w:r>
      <w:r w:rsidR="00F930B6" w:rsidRPr="00A34617">
        <w:rPr>
          <w:b/>
          <w:bCs/>
          <w:color w:val="000000"/>
        </w:rPr>
        <w:t xml:space="preserve"> car</w:t>
      </w:r>
      <w:r w:rsidR="00DB1731" w:rsidRPr="00A34617">
        <w:rPr>
          <w:b/>
          <w:bCs/>
          <w:color w:val="000000"/>
        </w:rPr>
        <w:t>,</w:t>
      </w:r>
      <w:r w:rsidR="00F930B6" w:rsidRPr="00A34617">
        <w:rPr>
          <w:b/>
          <w:bCs/>
          <w:color w:val="000000"/>
        </w:rPr>
        <w:t xml:space="preserve"> do you think that smoking </w:t>
      </w:r>
      <w:r w:rsidR="00B21CD0" w:rsidRPr="00A34617">
        <w:rPr>
          <w:b/>
          <w:bCs/>
          <w:color w:val="000000"/>
        </w:rPr>
        <w:t>SHOULD</w:t>
      </w:r>
      <w:r w:rsidR="00F930B6" w:rsidRPr="00A34617">
        <w:rPr>
          <w:b/>
          <w:bCs/>
          <w:color w:val="000000"/>
        </w:rPr>
        <w:t>…</w:t>
      </w:r>
    </w:p>
    <w:p w:rsidR="00A34617" w:rsidRPr="00A34617" w:rsidRDefault="00A34617" w:rsidP="00086FB2">
      <w:pPr>
        <w:widowControl/>
        <w:tabs>
          <w:tab w:val="left" w:pos="720"/>
        </w:tabs>
        <w:spacing w:before="240" w:line="240" w:lineRule="atLeast"/>
        <w:rPr>
          <w:b/>
          <w:bCs/>
          <w:color w:val="000000"/>
        </w:rPr>
      </w:pPr>
    </w:p>
    <w:p w:rsidR="00086FB2" w:rsidRPr="00A34617" w:rsidRDefault="00086FB2" w:rsidP="0032185D">
      <w:pPr>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s>
        <w:rPr>
          <w:b/>
          <w:bCs/>
          <w:color w:val="000000"/>
        </w:rPr>
      </w:pPr>
      <w:r w:rsidRPr="00A34617">
        <w:rPr>
          <w:b/>
          <w:bCs/>
          <w:color w:val="000000"/>
        </w:rPr>
        <w:t xml:space="preserve">Always </w:t>
      </w:r>
      <w:r w:rsidR="00F930B6" w:rsidRPr="00A34617">
        <w:rPr>
          <w:b/>
          <w:bCs/>
          <w:color w:val="000000"/>
        </w:rPr>
        <w:t xml:space="preserve">be </w:t>
      </w:r>
      <w:r w:rsidRPr="00A34617">
        <w:rPr>
          <w:b/>
          <w:bCs/>
          <w:color w:val="000000"/>
        </w:rPr>
        <w:t>allowed</w:t>
      </w:r>
      <w:r w:rsidR="00F930B6" w:rsidRPr="00A34617">
        <w:rPr>
          <w:b/>
          <w:bCs/>
          <w:color w:val="000000"/>
        </w:rPr>
        <w:t>,</w:t>
      </w:r>
    </w:p>
    <w:p w:rsidR="00086FB2" w:rsidRPr="00A34617" w:rsidRDefault="00C17C36" w:rsidP="0032185D">
      <w:pPr>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s>
        <w:rPr>
          <w:b/>
          <w:bCs/>
          <w:color w:val="000000"/>
        </w:rPr>
      </w:pPr>
      <w:r w:rsidRPr="00A34617">
        <w:rPr>
          <w:b/>
          <w:bCs/>
          <w:color w:val="000000"/>
        </w:rPr>
        <w:t>Be a</w:t>
      </w:r>
      <w:r w:rsidR="00086FB2" w:rsidRPr="00A34617">
        <w:rPr>
          <w:b/>
          <w:bCs/>
          <w:color w:val="000000"/>
        </w:rPr>
        <w:t>llowed under some conditions</w:t>
      </w:r>
      <w:r w:rsidR="00F930B6" w:rsidRPr="00A34617">
        <w:rPr>
          <w:b/>
          <w:bCs/>
          <w:color w:val="000000"/>
        </w:rPr>
        <w:t>,</w:t>
      </w:r>
      <w:r w:rsidRPr="00A34617">
        <w:rPr>
          <w:b/>
          <w:bCs/>
          <w:color w:val="000000"/>
        </w:rPr>
        <w:t xml:space="preserve"> or</w:t>
      </w:r>
    </w:p>
    <w:p w:rsidR="00086FB2" w:rsidRPr="00A34617" w:rsidRDefault="00086FB2" w:rsidP="0032185D">
      <w:pPr>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s>
        <w:rPr>
          <w:b/>
          <w:bCs/>
          <w:color w:val="000000"/>
        </w:rPr>
      </w:pPr>
      <w:r w:rsidRPr="00A34617">
        <w:rPr>
          <w:b/>
          <w:bCs/>
          <w:color w:val="000000"/>
        </w:rPr>
        <w:t xml:space="preserve">Never </w:t>
      </w:r>
      <w:r w:rsidR="00F930B6" w:rsidRPr="00A34617">
        <w:rPr>
          <w:b/>
          <w:bCs/>
          <w:color w:val="000000"/>
        </w:rPr>
        <w:t xml:space="preserve">be </w:t>
      </w:r>
      <w:r w:rsidRPr="00A34617">
        <w:rPr>
          <w:b/>
          <w:bCs/>
          <w:color w:val="000000"/>
        </w:rPr>
        <w:t>allowed?</w:t>
      </w:r>
    </w:p>
    <w:p w:rsidR="00F930B6" w:rsidRPr="00751331" w:rsidRDefault="00F930B6" w:rsidP="00F930B6">
      <w:pPr>
        <w:tabs>
          <w:tab w:val="left" w:pos="720"/>
          <w:tab w:val="left" w:pos="1440"/>
          <w:tab w:val="left" w:pos="2160"/>
          <w:tab w:val="left" w:pos="2880"/>
          <w:tab w:val="left" w:pos="3600"/>
          <w:tab w:val="left" w:pos="4320"/>
          <w:tab w:val="left" w:pos="5040"/>
          <w:tab w:val="left" w:pos="5760"/>
          <w:tab w:val="left" w:pos="6480"/>
          <w:tab w:val="left" w:pos="7200"/>
        </w:tabs>
        <w:rPr>
          <w:rFonts w:ascii="CG Times" w:hAnsi="CG Times" w:cs="CG Times"/>
          <w:b/>
          <w:bCs/>
          <w:color w:val="000000"/>
          <w:sz w:val="22"/>
          <w:szCs w:val="22"/>
        </w:rPr>
      </w:pPr>
    </w:p>
    <w:p w:rsidR="001F3DB1" w:rsidRPr="00751331" w:rsidRDefault="001F3DB1" w:rsidP="001F3DB1">
      <w:pPr>
        <w:rPr>
          <w:b/>
          <w:color w:val="000000"/>
        </w:rPr>
      </w:pPr>
      <w:r w:rsidRPr="00751331">
        <w:rPr>
          <w:b/>
          <w:color w:val="000000"/>
        </w:rPr>
        <w:t>Ask K7 if B2=1 OR C2 = 1</w:t>
      </w:r>
      <w:r w:rsidR="00154D14" w:rsidRPr="00751331">
        <w:rPr>
          <w:b/>
          <w:color w:val="000000"/>
        </w:rPr>
        <w:t xml:space="preserve"> </w:t>
      </w:r>
      <w:r w:rsidRPr="00751331">
        <w:rPr>
          <w:b/>
          <w:color w:val="000000"/>
        </w:rPr>
        <w:t xml:space="preserve"> (menthol smoker);</w:t>
      </w:r>
      <w:r w:rsidR="00AB1406" w:rsidRPr="00751331">
        <w:rPr>
          <w:b/>
          <w:color w:val="000000"/>
        </w:rPr>
        <w:t xml:space="preserve"> </w:t>
      </w:r>
      <w:r w:rsidRPr="00751331">
        <w:rPr>
          <w:b/>
          <w:color w:val="000000"/>
        </w:rPr>
        <w:t>ELSE GO TO</w:t>
      </w:r>
      <w:r w:rsidR="002D5E6B" w:rsidRPr="00751331">
        <w:rPr>
          <w:b/>
          <w:color w:val="000000"/>
        </w:rPr>
        <w:t xml:space="preserve"> KSTRESH</w:t>
      </w:r>
      <w:r w:rsidRPr="00751331">
        <w:rPr>
          <w:b/>
          <w:color w:val="000000"/>
        </w:rPr>
        <w:t>.</w:t>
      </w:r>
    </w:p>
    <w:p w:rsidR="001F3DB1" w:rsidRPr="00751331" w:rsidRDefault="001F3DB1" w:rsidP="001F3DB1">
      <w:pPr>
        <w:rPr>
          <w:color w:val="000000"/>
        </w:rPr>
      </w:pPr>
    </w:p>
    <w:p w:rsidR="001F3DB1" w:rsidRPr="00A34617" w:rsidRDefault="001F3DB1" w:rsidP="00A34617">
      <w:pPr>
        <w:rPr>
          <w:b/>
          <w:color w:val="000000"/>
        </w:rPr>
      </w:pPr>
      <w:r w:rsidRPr="00A34617">
        <w:rPr>
          <w:b/>
          <w:color w:val="000000"/>
        </w:rPr>
        <w:t>K7   If</w:t>
      </w:r>
      <w:r w:rsidR="00E17530" w:rsidRPr="00A34617">
        <w:rPr>
          <w:b/>
          <w:color w:val="000000"/>
        </w:rPr>
        <w:t xml:space="preserve"> me</w:t>
      </w:r>
      <w:r w:rsidRPr="00A34617">
        <w:rPr>
          <w:b/>
          <w:color w:val="000000"/>
        </w:rPr>
        <w:t>nthol cigarettes</w:t>
      </w:r>
      <w:r w:rsidR="00E17530" w:rsidRPr="00A34617">
        <w:rPr>
          <w:b/>
          <w:color w:val="000000"/>
        </w:rPr>
        <w:t xml:space="preserve"> were no longer sold,</w:t>
      </w:r>
      <w:r w:rsidRPr="00A34617">
        <w:rPr>
          <w:b/>
          <w:color w:val="000000"/>
        </w:rPr>
        <w:t xml:space="preserve"> which of the</w:t>
      </w:r>
      <w:r w:rsidR="0002275C" w:rsidRPr="00A34617">
        <w:rPr>
          <w:b/>
          <w:color w:val="000000"/>
        </w:rPr>
        <w:t xml:space="preserve"> </w:t>
      </w:r>
      <w:r w:rsidR="00E17530" w:rsidRPr="00A34617">
        <w:rPr>
          <w:b/>
          <w:color w:val="000000"/>
        </w:rPr>
        <w:t>following would you</w:t>
      </w:r>
      <w:r w:rsidRPr="00A34617">
        <w:rPr>
          <w:b/>
          <w:color w:val="000000"/>
        </w:rPr>
        <w:t xml:space="preserve"> </w:t>
      </w:r>
      <w:proofErr w:type="gramStart"/>
      <w:r w:rsidR="00154D14" w:rsidRPr="00A34617">
        <w:rPr>
          <w:b/>
          <w:color w:val="000000"/>
          <w:u w:val="single"/>
        </w:rPr>
        <w:t xml:space="preserve">MOST </w:t>
      </w:r>
      <w:r w:rsidR="00A34617">
        <w:rPr>
          <w:b/>
          <w:color w:val="000000"/>
          <w:u w:val="single"/>
        </w:rPr>
        <w:t xml:space="preserve"> L</w:t>
      </w:r>
      <w:r w:rsidR="00154D14" w:rsidRPr="00A34617">
        <w:rPr>
          <w:b/>
          <w:color w:val="000000"/>
          <w:u w:val="single"/>
        </w:rPr>
        <w:t>IKELY</w:t>
      </w:r>
      <w:proofErr w:type="gramEnd"/>
      <w:r w:rsidRPr="00A34617">
        <w:rPr>
          <w:b/>
          <w:color w:val="000000"/>
        </w:rPr>
        <w:t xml:space="preserve"> </w:t>
      </w:r>
      <w:r w:rsidR="0002275C" w:rsidRPr="00A34617">
        <w:rPr>
          <w:b/>
          <w:color w:val="000000"/>
        </w:rPr>
        <w:t xml:space="preserve"> </w:t>
      </w:r>
      <w:r w:rsidR="00633457" w:rsidRPr="00A34617">
        <w:rPr>
          <w:b/>
          <w:color w:val="000000"/>
        </w:rPr>
        <w:t>d</w:t>
      </w:r>
      <w:r w:rsidRPr="00A34617">
        <w:rPr>
          <w:b/>
          <w:color w:val="000000"/>
        </w:rPr>
        <w:t>o:</w:t>
      </w:r>
    </w:p>
    <w:p w:rsidR="001F3DB1" w:rsidRPr="00751331" w:rsidRDefault="001F3DB1" w:rsidP="001F3DB1">
      <w:pPr>
        <w:rPr>
          <w:b/>
          <w:color w:val="000000"/>
          <w:sz w:val="22"/>
        </w:rPr>
      </w:pPr>
    </w:p>
    <w:p w:rsidR="001F3DB1" w:rsidRPr="00751331" w:rsidRDefault="001F3DB1" w:rsidP="001F3DB1">
      <w:pPr>
        <w:rPr>
          <w:b/>
          <w:color w:val="000000"/>
          <w:sz w:val="22"/>
        </w:rPr>
      </w:pPr>
    </w:p>
    <w:p w:rsidR="001F3DB1" w:rsidRPr="00751331" w:rsidRDefault="001F3DB1" w:rsidP="006A3CE2">
      <w:pPr>
        <w:ind w:firstLine="720"/>
        <w:rPr>
          <w:b/>
          <w:color w:val="000000"/>
          <w:sz w:val="22"/>
        </w:rPr>
      </w:pPr>
      <w:r w:rsidRPr="00751331">
        <w:rPr>
          <w:b/>
          <w:color w:val="000000"/>
          <w:sz w:val="22"/>
        </w:rPr>
        <w:t>(1)</w:t>
      </w:r>
      <w:r w:rsidRPr="00751331">
        <w:rPr>
          <w:b/>
          <w:color w:val="000000"/>
          <w:sz w:val="22"/>
        </w:rPr>
        <w:tab/>
        <w:t>Switch to non-menthol cigarette</w:t>
      </w:r>
      <w:r w:rsidR="00E17530" w:rsidRPr="00751331">
        <w:rPr>
          <w:b/>
          <w:color w:val="000000"/>
          <w:sz w:val="22"/>
        </w:rPr>
        <w:t>s</w:t>
      </w:r>
    </w:p>
    <w:p w:rsidR="001F3DB1" w:rsidRPr="00751331" w:rsidRDefault="0002275C" w:rsidP="006A3CE2">
      <w:pPr>
        <w:ind w:firstLine="720"/>
        <w:rPr>
          <w:b/>
          <w:color w:val="000000"/>
          <w:sz w:val="22"/>
        </w:rPr>
      </w:pPr>
      <w:r w:rsidRPr="00751331">
        <w:rPr>
          <w:b/>
          <w:color w:val="000000"/>
          <w:sz w:val="22"/>
        </w:rPr>
        <w:t>(2)</w:t>
      </w:r>
      <w:r w:rsidRPr="00751331">
        <w:rPr>
          <w:b/>
          <w:color w:val="000000"/>
          <w:sz w:val="22"/>
        </w:rPr>
        <w:tab/>
        <w:t>Switch to some other tobacco product</w:t>
      </w:r>
      <w:r w:rsidR="00447AB8" w:rsidRPr="00751331">
        <w:rPr>
          <w:b/>
          <w:color w:val="000000"/>
          <w:sz w:val="22"/>
        </w:rPr>
        <w:t>; or</w:t>
      </w:r>
    </w:p>
    <w:p w:rsidR="001F3DB1" w:rsidRPr="00751331" w:rsidRDefault="0002275C" w:rsidP="006A3CE2">
      <w:pPr>
        <w:ind w:firstLine="720"/>
        <w:rPr>
          <w:b/>
          <w:color w:val="000000"/>
          <w:sz w:val="22"/>
        </w:rPr>
      </w:pPr>
      <w:r w:rsidRPr="00751331">
        <w:rPr>
          <w:b/>
          <w:color w:val="000000"/>
          <w:sz w:val="22"/>
        </w:rPr>
        <w:t>(3)</w:t>
      </w:r>
      <w:r w:rsidRPr="00751331">
        <w:rPr>
          <w:b/>
          <w:color w:val="000000"/>
          <w:sz w:val="22"/>
        </w:rPr>
        <w:tab/>
        <w:t>Quit smoking and not use any other tobacco product</w:t>
      </w:r>
    </w:p>
    <w:p w:rsidR="00154D14" w:rsidRPr="00751331" w:rsidRDefault="00154D14" w:rsidP="001F3DB1">
      <w:pPr>
        <w:rPr>
          <w:color w:val="000000"/>
        </w:rPr>
      </w:pPr>
    </w:p>
    <w:p w:rsidR="00154D14" w:rsidRPr="00751331" w:rsidRDefault="00154D14" w:rsidP="003820E7">
      <w:pPr>
        <w:tabs>
          <w:tab w:val="left" w:pos="1440"/>
        </w:tabs>
        <w:rPr>
          <w:color w:val="000000"/>
        </w:rPr>
      </w:pPr>
      <w:r w:rsidRPr="00751331">
        <w:rPr>
          <w:color w:val="000000"/>
        </w:rPr>
        <w:tab/>
        <w:t>DO NOT READ</w:t>
      </w:r>
      <w:r w:rsidR="006A3CE2" w:rsidRPr="00751331">
        <w:rPr>
          <w:color w:val="000000"/>
        </w:rPr>
        <w:t xml:space="preserve"> CATEGORY #4.</w:t>
      </w:r>
    </w:p>
    <w:p w:rsidR="00154D14" w:rsidRPr="00751331" w:rsidRDefault="00154D14" w:rsidP="001F3DB1">
      <w:pPr>
        <w:rPr>
          <w:color w:val="000000"/>
        </w:rPr>
      </w:pPr>
    </w:p>
    <w:p w:rsidR="00154D14" w:rsidRPr="00751331" w:rsidRDefault="00154D14" w:rsidP="00154D14">
      <w:pPr>
        <w:ind w:firstLine="720"/>
        <w:rPr>
          <w:color w:val="000000"/>
        </w:rPr>
      </w:pPr>
      <w:r w:rsidRPr="00751331">
        <w:rPr>
          <w:color w:val="000000"/>
        </w:rPr>
        <w:t>(</w:t>
      </w:r>
      <w:r w:rsidR="00AA1A17" w:rsidRPr="00751331">
        <w:rPr>
          <w:color w:val="000000"/>
        </w:rPr>
        <w:t>4</w:t>
      </w:r>
      <w:r w:rsidRPr="00751331">
        <w:rPr>
          <w:color w:val="000000"/>
        </w:rPr>
        <w:t>)</w:t>
      </w:r>
      <w:r w:rsidRPr="00751331">
        <w:rPr>
          <w:color w:val="000000"/>
        </w:rPr>
        <w:tab/>
        <w:t>NONE OF THE ABOVE</w:t>
      </w:r>
    </w:p>
    <w:p w:rsidR="001F3DB1" w:rsidRPr="00751331" w:rsidRDefault="006A3CE2" w:rsidP="001F3DB1">
      <w:pPr>
        <w:rPr>
          <w:b/>
          <w:color w:val="000000"/>
        </w:rPr>
      </w:pPr>
      <w:r w:rsidRPr="00751331">
        <w:rPr>
          <w:b/>
          <w:color w:val="000000"/>
        </w:rPr>
        <w:tab/>
      </w:r>
      <w:r w:rsidRPr="00751331">
        <w:rPr>
          <w:b/>
          <w:color w:val="000000"/>
        </w:rPr>
        <w:tab/>
        <w:t>|__|</w:t>
      </w:r>
    </w:p>
    <w:p w:rsidR="007A2235" w:rsidRPr="00751331" w:rsidRDefault="007A2235" w:rsidP="00AF66FC">
      <w:pPr>
        <w:tabs>
          <w:tab w:val="left" w:pos="720"/>
        </w:tabs>
        <w:rPr>
          <w:caps/>
          <w:snapToGrid w:val="0"/>
          <w:color w:val="000000"/>
          <w:sz w:val="22"/>
          <w:szCs w:val="22"/>
        </w:rPr>
      </w:pPr>
    </w:p>
    <w:p w:rsidR="000B601C" w:rsidRPr="00A34617" w:rsidRDefault="000B601C" w:rsidP="000B601C">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b/>
          <w:bCs/>
          <w:color w:val="000000"/>
        </w:rPr>
      </w:pPr>
      <w:proofErr w:type="spellStart"/>
      <w:r w:rsidRPr="00A34617">
        <w:rPr>
          <w:b/>
          <w:bCs/>
          <w:color w:val="000000"/>
        </w:rPr>
        <w:t>KS</w:t>
      </w:r>
      <w:r w:rsidR="006A3CE2" w:rsidRPr="00A34617">
        <w:rPr>
          <w:b/>
          <w:bCs/>
          <w:color w:val="000000"/>
        </w:rPr>
        <w:t>tresh</w:t>
      </w:r>
      <w:proofErr w:type="spellEnd"/>
      <w:r w:rsidRPr="00A34617">
        <w:rPr>
          <w:b/>
          <w:bCs/>
          <w:color w:val="000000"/>
        </w:rPr>
        <w:t xml:space="preserve">—STATE </w:t>
      </w:r>
      <w:r w:rsidR="006A3CE2" w:rsidRPr="00A34617">
        <w:rPr>
          <w:b/>
          <w:bCs/>
          <w:color w:val="000000"/>
        </w:rPr>
        <w:t xml:space="preserve">of </w:t>
      </w:r>
      <w:r w:rsidRPr="00A34617">
        <w:rPr>
          <w:b/>
          <w:bCs/>
          <w:color w:val="000000"/>
        </w:rPr>
        <w:t>Residen</w:t>
      </w:r>
      <w:r w:rsidR="006A3CE2" w:rsidRPr="00A34617">
        <w:rPr>
          <w:b/>
          <w:bCs/>
          <w:color w:val="000000"/>
        </w:rPr>
        <w:t>ce When Born for</w:t>
      </w:r>
      <w:r w:rsidRPr="00A34617">
        <w:rPr>
          <w:b/>
          <w:bCs/>
          <w:color w:val="000000"/>
        </w:rPr>
        <w:t xml:space="preserve"> </w:t>
      </w:r>
      <w:smartTag w:uri="urn:schemas-microsoft-com:office:smarttags" w:element="stockticker">
        <w:r w:rsidRPr="00A34617">
          <w:rPr>
            <w:b/>
            <w:bCs/>
            <w:color w:val="000000"/>
          </w:rPr>
          <w:t>ALL</w:t>
        </w:r>
      </w:smartTag>
      <w:r w:rsidRPr="00A34617">
        <w:rPr>
          <w:b/>
          <w:bCs/>
          <w:color w:val="000000"/>
        </w:rPr>
        <w:t xml:space="preserve"> Respondents</w:t>
      </w:r>
    </w:p>
    <w:p w:rsidR="000B601C" w:rsidRPr="00751331" w:rsidRDefault="000B601C" w:rsidP="000B601C">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G Times" w:hAnsi="CG Times" w:cs="CG Times"/>
          <w:b/>
          <w:bCs/>
          <w:color w:val="000000"/>
        </w:rPr>
      </w:pPr>
    </w:p>
    <w:p w:rsidR="000B601C" w:rsidRPr="00751331" w:rsidRDefault="000B601C" w:rsidP="000B601C">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b/>
          <w:color w:val="000000"/>
        </w:rPr>
      </w:pPr>
      <w:proofErr w:type="spellStart"/>
      <w:r w:rsidRPr="00751331">
        <w:rPr>
          <w:rFonts w:ascii="CG Times" w:hAnsi="CG Times" w:cs="CG Times"/>
          <w:b/>
          <w:bCs/>
          <w:color w:val="000000"/>
        </w:rPr>
        <w:t>K</w:t>
      </w:r>
      <w:r w:rsidR="006A3CE2" w:rsidRPr="00751331">
        <w:rPr>
          <w:rFonts w:ascii="CG Times" w:hAnsi="CG Times" w:cs="CG Times"/>
          <w:b/>
          <w:bCs/>
          <w:color w:val="000000"/>
        </w:rPr>
        <w:t>Stresh</w:t>
      </w:r>
      <w:proofErr w:type="spellEnd"/>
      <w:r w:rsidRPr="00751331">
        <w:rPr>
          <w:rFonts w:ascii="CG Times" w:hAnsi="CG Times" w:cs="CG Times"/>
          <w:b/>
          <w:bCs/>
          <w:color w:val="000000"/>
        </w:rPr>
        <w:t>:</w:t>
      </w:r>
      <w:r w:rsidRPr="00751331">
        <w:rPr>
          <w:rFonts w:ascii="CG Times" w:hAnsi="CG Times" w:cs="CG Times"/>
          <w:b/>
          <w:bCs/>
          <w:color w:val="000000"/>
        </w:rPr>
        <w:tab/>
      </w:r>
      <w:r w:rsidRPr="00751331">
        <w:rPr>
          <w:b/>
          <w:color w:val="000000"/>
        </w:rPr>
        <w:t xml:space="preserve"> In what state</w:t>
      </w:r>
      <w:r w:rsidR="006A3CE2" w:rsidRPr="00751331">
        <w:rPr>
          <w:b/>
          <w:color w:val="000000"/>
        </w:rPr>
        <w:t xml:space="preserve"> or </w:t>
      </w:r>
      <w:r w:rsidRPr="00751331">
        <w:rPr>
          <w:b/>
          <w:color w:val="000000"/>
        </w:rPr>
        <w:t>country were you born?</w:t>
      </w:r>
    </w:p>
    <w:p w:rsidR="000B601C" w:rsidRPr="00751331" w:rsidRDefault="000B601C" w:rsidP="000B601C">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color w:val="000000"/>
        </w:rPr>
      </w:pPr>
    </w:p>
    <w:p w:rsidR="00AA1A17" w:rsidRPr="00751331" w:rsidRDefault="00AA1A17" w:rsidP="000B601C">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color w:val="000000"/>
        </w:rPr>
      </w:pPr>
      <w:r w:rsidRPr="00751331">
        <w:rPr>
          <w:color w:val="000000"/>
        </w:rPr>
        <w:lastRenderedPageBreak/>
        <w:t>IF THE PERSON WAS BORN IN ONE OF THE 50 STATES OF THE UNITED</w:t>
      </w:r>
    </w:p>
    <w:p w:rsidR="00AA1A17" w:rsidRPr="00751331" w:rsidRDefault="00AA1A17" w:rsidP="008B63F2">
      <w:pPr>
        <w:tabs>
          <w:tab w:val="left" w:pos="720"/>
          <w:tab w:val="left" w:pos="1440"/>
          <w:tab w:val="left" w:pos="2160"/>
          <w:tab w:val="left" w:pos="2880"/>
          <w:tab w:val="left" w:pos="3600"/>
          <w:tab w:val="left" w:pos="4320"/>
          <w:tab w:val="left" w:pos="5040"/>
          <w:tab w:val="left" w:pos="5760"/>
          <w:tab w:val="left" w:pos="6480"/>
          <w:tab w:val="left" w:pos="7200"/>
        </w:tabs>
        <w:rPr>
          <w:color w:val="000000"/>
        </w:rPr>
      </w:pPr>
      <w:proofErr w:type="gramStart"/>
      <w:r w:rsidRPr="00751331">
        <w:rPr>
          <w:color w:val="000000"/>
        </w:rPr>
        <w:t xml:space="preserve">STATES </w:t>
      </w:r>
      <w:r w:rsidR="008B63F2" w:rsidRPr="00751331">
        <w:rPr>
          <w:color w:val="000000"/>
        </w:rPr>
        <w:t xml:space="preserve"> (</w:t>
      </w:r>
      <w:proofErr w:type="gramEnd"/>
      <w:r w:rsidR="008B63F2" w:rsidRPr="00751331">
        <w:rPr>
          <w:color w:val="000000"/>
        </w:rPr>
        <w:t xml:space="preserve">OR DC) </w:t>
      </w:r>
      <w:r w:rsidRPr="00751331">
        <w:rPr>
          <w:color w:val="000000"/>
        </w:rPr>
        <w:t>ENTER WHICH STATE, IF THE PERSON WAS NOT BORN IN THE UNITED</w:t>
      </w:r>
      <w:r w:rsidR="008B63F2" w:rsidRPr="00751331">
        <w:rPr>
          <w:color w:val="000000"/>
        </w:rPr>
        <w:t xml:space="preserve"> </w:t>
      </w:r>
      <w:r w:rsidRPr="00751331">
        <w:rPr>
          <w:color w:val="000000"/>
        </w:rPr>
        <w:t>STATES ENTER A COUNTRY.</w:t>
      </w:r>
    </w:p>
    <w:p w:rsidR="00AA1A17" w:rsidRPr="00751331" w:rsidRDefault="00AA1A17" w:rsidP="000B601C">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color w:val="000000"/>
        </w:rPr>
      </w:pPr>
    </w:p>
    <w:p w:rsidR="008B63F2" w:rsidRPr="00751331" w:rsidRDefault="008B63F2" w:rsidP="006A3CE2">
      <w:pPr>
        <w:tabs>
          <w:tab w:val="left" w:pos="720"/>
          <w:tab w:val="left" w:pos="1440"/>
          <w:tab w:val="left" w:pos="2160"/>
          <w:tab w:val="left" w:pos="2880"/>
          <w:tab w:val="left" w:pos="3600"/>
          <w:tab w:val="left" w:pos="4320"/>
          <w:tab w:val="left" w:pos="5040"/>
          <w:tab w:val="left" w:pos="5760"/>
          <w:tab w:val="left" w:pos="6480"/>
          <w:tab w:val="left" w:pos="7200"/>
        </w:tabs>
        <w:rPr>
          <w:color w:val="000000"/>
        </w:rPr>
      </w:pPr>
    </w:p>
    <w:p w:rsidR="008B63F2" w:rsidRPr="00751331" w:rsidRDefault="006A3CE2" w:rsidP="006A3CE2">
      <w:pPr>
        <w:tabs>
          <w:tab w:val="left" w:pos="720"/>
          <w:tab w:val="left" w:pos="1440"/>
          <w:tab w:val="left" w:pos="2160"/>
          <w:tab w:val="left" w:pos="2880"/>
          <w:tab w:val="left" w:pos="3600"/>
          <w:tab w:val="left" w:pos="4320"/>
          <w:tab w:val="left" w:pos="5040"/>
          <w:tab w:val="left" w:pos="5760"/>
          <w:tab w:val="left" w:pos="6480"/>
          <w:tab w:val="left" w:pos="7200"/>
        </w:tabs>
        <w:rPr>
          <w:color w:val="000000"/>
          <w:szCs w:val="22"/>
        </w:rPr>
      </w:pPr>
      <w:r w:rsidRPr="00751331">
        <w:rPr>
          <w:rFonts w:ascii="Times New Roman Bold" w:hAnsi="Times New Roman Bold"/>
          <w:b/>
          <w:color w:val="000000"/>
        </w:rPr>
        <w:t>FR:</w:t>
      </w:r>
      <w:r w:rsidRPr="00751331">
        <w:rPr>
          <w:color w:val="000000"/>
        </w:rPr>
        <w:t xml:space="preserve">  </w:t>
      </w:r>
      <w:r w:rsidR="00AA1A17" w:rsidRPr="00751331">
        <w:rPr>
          <w:color w:val="000000"/>
          <w:szCs w:val="22"/>
        </w:rPr>
        <w:t>SPELL OUT THE STATE OR COUNTRY NAME</w:t>
      </w:r>
      <w:r w:rsidRPr="00751331">
        <w:rPr>
          <w:color w:val="000000"/>
          <w:szCs w:val="22"/>
        </w:rPr>
        <w:t xml:space="preserve">. ENTER A TEXT OF AT </w:t>
      </w:r>
    </w:p>
    <w:p w:rsidR="000B601C" w:rsidRPr="00751331" w:rsidRDefault="008B63F2" w:rsidP="003820E7">
      <w:pPr>
        <w:tabs>
          <w:tab w:val="left" w:pos="2160"/>
          <w:tab w:val="left" w:pos="2880"/>
          <w:tab w:val="left" w:pos="3600"/>
          <w:tab w:val="left" w:pos="4320"/>
          <w:tab w:val="left" w:pos="5040"/>
          <w:tab w:val="left" w:pos="5760"/>
          <w:tab w:val="left" w:pos="6480"/>
          <w:tab w:val="left" w:pos="7200"/>
        </w:tabs>
        <w:rPr>
          <w:color w:val="000000"/>
          <w:szCs w:val="22"/>
        </w:rPr>
      </w:pPr>
      <w:r w:rsidRPr="00751331">
        <w:rPr>
          <w:color w:val="000000"/>
          <w:szCs w:val="22"/>
        </w:rPr>
        <w:tab/>
      </w:r>
      <w:r w:rsidR="006A3CE2" w:rsidRPr="00751331">
        <w:rPr>
          <w:color w:val="000000"/>
          <w:szCs w:val="22"/>
        </w:rPr>
        <w:t>MOST 40 CHARACTERS</w:t>
      </w:r>
    </w:p>
    <w:p w:rsidR="000B601C" w:rsidRPr="00751331" w:rsidRDefault="000B601C" w:rsidP="00616D35">
      <w:pPr>
        <w:tabs>
          <w:tab w:val="left" w:pos="1440"/>
          <w:tab w:val="left" w:pos="2160"/>
          <w:tab w:val="left" w:pos="2880"/>
          <w:tab w:val="left" w:pos="3600"/>
          <w:tab w:val="left" w:pos="4320"/>
          <w:tab w:val="left" w:pos="5040"/>
          <w:tab w:val="left" w:pos="5760"/>
          <w:tab w:val="left" w:pos="6480"/>
          <w:tab w:val="left" w:pos="7200"/>
        </w:tabs>
        <w:ind w:left="7200" w:hanging="7200"/>
        <w:rPr>
          <w:rFonts w:ascii="Times New Roman Bold" w:hAnsi="Times New Roman Bold"/>
          <w:b/>
          <w:color w:val="000000"/>
          <w:szCs w:val="22"/>
        </w:rPr>
      </w:pPr>
    </w:p>
    <w:p w:rsidR="008B63F2" w:rsidRPr="00751331" w:rsidRDefault="008B63F2" w:rsidP="00616D35">
      <w:pPr>
        <w:tabs>
          <w:tab w:val="left" w:pos="2160"/>
          <w:tab w:val="left" w:pos="2880"/>
          <w:tab w:val="left" w:pos="3600"/>
          <w:tab w:val="left" w:pos="4320"/>
          <w:tab w:val="left" w:pos="5040"/>
          <w:tab w:val="left" w:pos="5760"/>
          <w:tab w:val="left" w:pos="6480"/>
          <w:tab w:val="left" w:pos="7200"/>
        </w:tabs>
        <w:ind w:left="7200" w:hanging="7200"/>
        <w:rPr>
          <w:rFonts w:ascii="Times New Roman Bold" w:hAnsi="Times New Roman Bold"/>
          <w:b/>
          <w:color w:val="000000"/>
          <w:szCs w:val="22"/>
        </w:rPr>
      </w:pPr>
      <w:r w:rsidRPr="00751331">
        <w:rPr>
          <w:rFonts w:ascii="Times New Roman Bold" w:hAnsi="Times New Roman Bold"/>
          <w:b/>
          <w:color w:val="000000"/>
          <w:szCs w:val="22"/>
        </w:rPr>
        <w:tab/>
        <w:t>________________________________</w:t>
      </w:r>
    </w:p>
    <w:p w:rsidR="008B63F2" w:rsidRPr="00751331" w:rsidRDefault="008B63F2" w:rsidP="006A3CE2">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Times New Roman Bold" w:hAnsi="Times New Roman Bold"/>
          <w:b/>
          <w:color w:val="000000"/>
          <w:szCs w:val="22"/>
        </w:rPr>
      </w:pPr>
    </w:p>
    <w:p w:rsidR="008B63F2" w:rsidRPr="00751331" w:rsidRDefault="008B63F2" w:rsidP="006A3CE2">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color w:val="000000"/>
        </w:rPr>
      </w:pPr>
    </w:p>
    <w:p w:rsidR="000B601C" w:rsidRPr="00751331" w:rsidRDefault="000B601C" w:rsidP="000B601C">
      <w:pPr>
        <w:tabs>
          <w:tab w:val="left" w:pos="720"/>
          <w:tab w:val="left" w:pos="1440"/>
          <w:tab w:val="left" w:pos="2160"/>
          <w:tab w:val="left" w:pos="2880"/>
          <w:tab w:val="left" w:pos="3600"/>
          <w:tab w:val="left" w:pos="4320"/>
          <w:tab w:val="left" w:pos="5040"/>
          <w:tab w:val="left" w:pos="5760"/>
          <w:tab w:val="left" w:pos="6480"/>
          <w:tab w:val="left" w:pos="7200"/>
        </w:tabs>
        <w:ind w:left="7200" w:hanging="5940"/>
        <w:rPr>
          <w:rFonts w:ascii="CG Times" w:hAnsi="CG Times" w:cs="CG Times"/>
          <w:b/>
          <w:bCs/>
          <w:color w:val="000000"/>
        </w:rPr>
      </w:pPr>
      <w:r w:rsidRPr="00751331">
        <w:rPr>
          <w:rFonts w:ascii="CG Times" w:hAnsi="CG Times" w:cs="CG Times"/>
          <w:b/>
          <w:bCs/>
          <w:color w:val="000000"/>
        </w:rPr>
        <w:t>(GO TO SINTTP)</w:t>
      </w:r>
    </w:p>
    <w:p w:rsidR="000B601C" w:rsidRPr="00751331" w:rsidRDefault="000B601C" w:rsidP="000B60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0B601C" w:rsidRPr="00751331" w:rsidRDefault="000B601C" w:rsidP="000B601C">
      <w:pPr>
        <w:tabs>
          <w:tab w:val="left" w:pos="0"/>
          <w:tab w:val="left" w:pos="720"/>
          <w:tab w:val="left" w:pos="1440"/>
          <w:tab w:val="left" w:pos="2160"/>
          <w:tab w:val="left" w:pos="2880"/>
          <w:tab w:val="left" w:pos="3600"/>
          <w:tab w:val="left" w:pos="4320"/>
          <w:tab w:val="left" w:pos="5040"/>
          <w:tab w:val="left" w:pos="5760"/>
          <w:tab w:val="left" w:pos="6480"/>
          <w:tab w:val="left" w:pos="7200"/>
        </w:tabs>
        <w:rPr>
          <w:color w:val="000000"/>
          <w:sz w:val="22"/>
          <w:szCs w:val="22"/>
          <w:lang w:val="fr-FR"/>
        </w:rPr>
      </w:pPr>
    </w:p>
    <w:p w:rsidR="000B601C" w:rsidRPr="00A34617" w:rsidRDefault="000B601C" w:rsidP="000B601C">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b/>
          <w:bCs/>
          <w:color w:val="000000"/>
        </w:rPr>
      </w:pPr>
      <w:r w:rsidRPr="00A34617">
        <w:rPr>
          <w:b/>
          <w:bCs/>
          <w:color w:val="000000"/>
        </w:rPr>
        <w:t xml:space="preserve">STATE </w:t>
      </w:r>
      <w:r w:rsidR="008B63F2" w:rsidRPr="00A34617">
        <w:rPr>
          <w:b/>
          <w:bCs/>
          <w:color w:val="000000"/>
        </w:rPr>
        <w:t xml:space="preserve">of </w:t>
      </w:r>
      <w:smartTag w:uri="urn:schemas-microsoft-com:office:smarttags" w:element="State">
        <w:smartTag w:uri="urn:schemas-microsoft-com:office:smarttags" w:element="place">
          <w:r w:rsidRPr="00A34617">
            <w:rPr>
              <w:b/>
              <w:bCs/>
              <w:color w:val="000000"/>
            </w:rPr>
            <w:t>Residen</w:t>
          </w:r>
          <w:r w:rsidR="008B63F2" w:rsidRPr="00A34617">
            <w:rPr>
              <w:b/>
              <w:bCs/>
              <w:color w:val="000000"/>
            </w:rPr>
            <w:t>ce</w:t>
          </w:r>
        </w:smartTag>
      </w:smartTag>
      <w:r w:rsidR="008B63F2" w:rsidRPr="00A34617">
        <w:rPr>
          <w:b/>
          <w:bCs/>
          <w:color w:val="000000"/>
        </w:rPr>
        <w:t xml:space="preserve"> When Born--</w:t>
      </w:r>
      <w:r w:rsidRPr="00A34617">
        <w:rPr>
          <w:b/>
          <w:bCs/>
          <w:color w:val="000000"/>
        </w:rPr>
        <w:t xml:space="preserve"> for ALL</w:t>
      </w:r>
      <w:r w:rsidR="008B63F2" w:rsidRPr="00A34617">
        <w:rPr>
          <w:b/>
          <w:bCs/>
          <w:color w:val="000000"/>
        </w:rPr>
        <w:t xml:space="preserve"> PROXY</w:t>
      </w:r>
      <w:r w:rsidRPr="00A34617">
        <w:rPr>
          <w:b/>
          <w:bCs/>
          <w:color w:val="000000"/>
        </w:rPr>
        <w:t xml:space="preserve"> Respondents</w:t>
      </w:r>
    </w:p>
    <w:p w:rsidR="000B601C" w:rsidRPr="00751331" w:rsidRDefault="000B601C" w:rsidP="000B601C">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G Times" w:hAnsi="CG Times" w:cs="CG Times"/>
          <w:b/>
          <w:bCs/>
          <w:color w:val="000000"/>
        </w:rPr>
      </w:pPr>
    </w:p>
    <w:p w:rsidR="008B63F2" w:rsidRPr="00751331" w:rsidRDefault="000B601C" w:rsidP="008B63F2">
      <w:pPr>
        <w:tabs>
          <w:tab w:val="left" w:pos="720"/>
          <w:tab w:val="left" w:pos="1440"/>
          <w:tab w:val="left" w:pos="2160"/>
          <w:tab w:val="left" w:pos="2880"/>
          <w:tab w:val="left" w:pos="3600"/>
          <w:tab w:val="left" w:pos="4320"/>
          <w:tab w:val="left" w:pos="5040"/>
          <w:tab w:val="left" w:pos="5760"/>
          <w:tab w:val="left" w:pos="6480"/>
          <w:tab w:val="left" w:pos="7200"/>
        </w:tabs>
        <w:rPr>
          <w:color w:val="000000"/>
        </w:rPr>
      </w:pPr>
      <w:proofErr w:type="spellStart"/>
      <w:r w:rsidRPr="00751331">
        <w:rPr>
          <w:rFonts w:ascii="CG Times" w:hAnsi="CG Times" w:cs="CG Times"/>
          <w:b/>
          <w:bCs/>
          <w:color w:val="000000"/>
        </w:rPr>
        <w:t>KS</w:t>
      </w:r>
      <w:r w:rsidR="008B63F2" w:rsidRPr="00751331">
        <w:rPr>
          <w:rFonts w:ascii="CG Times" w:hAnsi="CG Times" w:cs="CG Times"/>
          <w:b/>
          <w:bCs/>
          <w:color w:val="000000"/>
        </w:rPr>
        <w:t>tresh</w:t>
      </w:r>
      <w:proofErr w:type="spellEnd"/>
      <w:r w:rsidRPr="00751331">
        <w:rPr>
          <w:rFonts w:ascii="CG Times" w:hAnsi="CG Times" w:cs="CG Times"/>
          <w:b/>
          <w:bCs/>
          <w:color w:val="000000"/>
        </w:rPr>
        <w:t>:</w:t>
      </w:r>
      <w:r w:rsidRPr="00751331">
        <w:rPr>
          <w:rFonts w:ascii="CG Times" w:hAnsi="CG Times" w:cs="CG Times"/>
          <w:b/>
          <w:bCs/>
          <w:color w:val="000000"/>
        </w:rPr>
        <w:tab/>
      </w:r>
      <w:r w:rsidRPr="00751331">
        <w:rPr>
          <w:b/>
          <w:color w:val="000000"/>
        </w:rPr>
        <w:t>- In what state</w:t>
      </w:r>
      <w:r w:rsidR="008B63F2" w:rsidRPr="00751331">
        <w:rPr>
          <w:b/>
          <w:color w:val="000000"/>
        </w:rPr>
        <w:t xml:space="preserve"> or </w:t>
      </w:r>
      <w:r w:rsidRPr="00751331">
        <w:rPr>
          <w:b/>
          <w:color w:val="000000"/>
        </w:rPr>
        <w:t>country w</w:t>
      </w:r>
      <w:r w:rsidR="008B63F2" w:rsidRPr="00751331">
        <w:rPr>
          <w:b/>
          <w:color w:val="000000"/>
        </w:rPr>
        <w:t xml:space="preserve">as  ______ (Respondent’s name </w:t>
      </w:r>
      <w:r w:rsidR="008B63F2" w:rsidRPr="00751331">
        <w:rPr>
          <w:color w:val="000000"/>
        </w:rPr>
        <w:t>for which the</w:t>
      </w:r>
    </w:p>
    <w:p w:rsidR="000B601C" w:rsidRPr="00751331" w:rsidRDefault="008B63F2" w:rsidP="003820E7">
      <w:pPr>
        <w:tabs>
          <w:tab w:val="left" w:pos="2160"/>
          <w:tab w:val="left" w:pos="2880"/>
          <w:tab w:val="left" w:pos="3600"/>
          <w:tab w:val="left" w:pos="4320"/>
          <w:tab w:val="left" w:pos="5040"/>
          <w:tab w:val="left" w:pos="5760"/>
          <w:tab w:val="left" w:pos="6480"/>
          <w:tab w:val="left" w:pos="7200"/>
        </w:tabs>
        <w:rPr>
          <w:b/>
          <w:color w:val="000000"/>
        </w:rPr>
      </w:pPr>
      <w:r w:rsidRPr="00751331">
        <w:rPr>
          <w:color w:val="000000"/>
        </w:rPr>
        <w:tab/>
      </w:r>
      <w:r w:rsidR="000A6C23" w:rsidRPr="00751331">
        <w:rPr>
          <w:color w:val="000000"/>
        </w:rPr>
        <w:t>PROXY</w:t>
      </w:r>
      <w:r w:rsidRPr="00751331">
        <w:rPr>
          <w:color w:val="000000"/>
        </w:rPr>
        <w:t xml:space="preserve"> is responding</w:t>
      </w:r>
      <w:proofErr w:type="gramStart"/>
      <w:r w:rsidRPr="00751331">
        <w:rPr>
          <w:b/>
          <w:color w:val="000000"/>
        </w:rPr>
        <w:t xml:space="preserve">) </w:t>
      </w:r>
      <w:r w:rsidR="000B601C" w:rsidRPr="00751331">
        <w:rPr>
          <w:b/>
          <w:color w:val="000000"/>
        </w:rPr>
        <w:t xml:space="preserve"> born</w:t>
      </w:r>
      <w:proofErr w:type="gramEnd"/>
      <w:r w:rsidR="000B601C" w:rsidRPr="00751331">
        <w:rPr>
          <w:b/>
          <w:color w:val="000000"/>
        </w:rPr>
        <w:t>?</w:t>
      </w:r>
    </w:p>
    <w:p w:rsidR="000B601C" w:rsidRPr="00751331" w:rsidRDefault="000B601C" w:rsidP="000B601C">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color w:val="000000"/>
        </w:rPr>
      </w:pPr>
    </w:p>
    <w:p w:rsidR="000B601C" w:rsidRPr="00751331" w:rsidRDefault="000B601C" w:rsidP="008B63F2">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Times New Roman Bold" w:hAnsi="Times New Roman Bold"/>
          <w:b/>
          <w:color w:val="000000"/>
          <w:szCs w:val="22"/>
        </w:rPr>
      </w:pPr>
    </w:p>
    <w:p w:rsidR="000A6C23" w:rsidRPr="00751331" w:rsidRDefault="000A6C23" w:rsidP="000A6C23">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color w:val="000000"/>
        </w:rPr>
      </w:pPr>
      <w:bookmarkStart w:id="11" w:name="_GoBack"/>
      <w:bookmarkEnd w:id="11"/>
      <w:r w:rsidRPr="00751331">
        <w:rPr>
          <w:rFonts w:ascii="Times New Roman Bold" w:hAnsi="Times New Roman Bold"/>
          <w:b/>
          <w:color w:val="000000"/>
          <w:szCs w:val="22"/>
        </w:rPr>
        <w:t xml:space="preserve">FR:  </w:t>
      </w:r>
      <w:r w:rsidR="000B601C" w:rsidRPr="00751331">
        <w:rPr>
          <w:rFonts w:ascii="Times New Roman Bold" w:hAnsi="Times New Roman Bold"/>
          <w:b/>
          <w:color w:val="000000"/>
          <w:szCs w:val="22"/>
        </w:rPr>
        <w:t xml:space="preserve"> </w:t>
      </w:r>
      <w:r w:rsidRPr="00751331">
        <w:rPr>
          <w:color w:val="000000"/>
        </w:rPr>
        <w:t>IF THE RESPONDENT WAS BORN IN ONE OF THE 50 STATES OF THE UNITED</w:t>
      </w:r>
    </w:p>
    <w:p w:rsidR="000A6C23" w:rsidRPr="00751331" w:rsidRDefault="000A6C23" w:rsidP="000A6C23">
      <w:pPr>
        <w:tabs>
          <w:tab w:val="left" w:pos="720"/>
          <w:tab w:val="left" w:pos="1440"/>
          <w:tab w:val="left" w:pos="2160"/>
          <w:tab w:val="left" w:pos="2880"/>
          <w:tab w:val="left" w:pos="3600"/>
          <w:tab w:val="left" w:pos="4320"/>
          <w:tab w:val="left" w:pos="5040"/>
          <w:tab w:val="left" w:pos="5760"/>
          <w:tab w:val="left" w:pos="6480"/>
          <w:tab w:val="left" w:pos="7200"/>
        </w:tabs>
        <w:rPr>
          <w:color w:val="000000"/>
        </w:rPr>
      </w:pPr>
      <w:r w:rsidRPr="00751331">
        <w:rPr>
          <w:color w:val="000000"/>
        </w:rPr>
        <w:t>STATES  (OR DC) ENTER WHICH STATE, IF THE PERSON WAS NOT BORN IN THE UNITED STATES ENTER A COUNTRY.</w:t>
      </w:r>
      <w:r w:rsidRPr="00751331">
        <w:rPr>
          <w:color w:val="000000"/>
        </w:rPr>
        <w:tab/>
      </w:r>
    </w:p>
    <w:p w:rsidR="000A6C23" w:rsidRPr="00751331" w:rsidRDefault="000A6C23" w:rsidP="000A6C23">
      <w:pPr>
        <w:tabs>
          <w:tab w:val="left" w:pos="720"/>
          <w:tab w:val="left" w:pos="1440"/>
          <w:tab w:val="left" w:pos="2160"/>
          <w:tab w:val="left" w:pos="2880"/>
          <w:tab w:val="left" w:pos="3600"/>
          <w:tab w:val="left" w:pos="4320"/>
          <w:tab w:val="left" w:pos="5040"/>
          <w:tab w:val="left" w:pos="5760"/>
          <w:tab w:val="left" w:pos="6480"/>
          <w:tab w:val="left" w:pos="7200"/>
        </w:tabs>
        <w:rPr>
          <w:color w:val="000000"/>
        </w:rPr>
      </w:pPr>
    </w:p>
    <w:p w:rsidR="000A6C23" w:rsidRPr="00751331" w:rsidRDefault="000A6C23" w:rsidP="000A6C23">
      <w:pPr>
        <w:tabs>
          <w:tab w:val="left" w:pos="720"/>
          <w:tab w:val="left" w:pos="1440"/>
          <w:tab w:val="left" w:pos="2160"/>
          <w:tab w:val="left" w:pos="2880"/>
          <w:tab w:val="left" w:pos="3600"/>
          <w:tab w:val="left" w:pos="4320"/>
          <w:tab w:val="left" w:pos="5040"/>
          <w:tab w:val="left" w:pos="5760"/>
          <w:tab w:val="left" w:pos="6480"/>
          <w:tab w:val="left" w:pos="7200"/>
        </w:tabs>
        <w:rPr>
          <w:color w:val="000000"/>
          <w:szCs w:val="22"/>
        </w:rPr>
      </w:pPr>
      <w:r w:rsidRPr="00751331">
        <w:rPr>
          <w:color w:val="000000"/>
          <w:szCs w:val="22"/>
        </w:rPr>
        <w:t>SPELL OUT THE STATE OR COUNTRY NAME. ENTER A TEXT OF AT MOST 40 CHARACTERS.</w:t>
      </w:r>
    </w:p>
    <w:p w:rsidR="000A6C23" w:rsidRPr="00751331" w:rsidRDefault="000A6C23" w:rsidP="00616D35">
      <w:pPr>
        <w:tabs>
          <w:tab w:val="left" w:pos="2160"/>
          <w:tab w:val="left" w:pos="2880"/>
          <w:tab w:val="left" w:pos="3600"/>
          <w:tab w:val="left" w:pos="4320"/>
          <w:tab w:val="left" w:pos="5040"/>
          <w:tab w:val="left" w:pos="5760"/>
          <w:tab w:val="left" w:pos="6480"/>
          <w:tab w:val="left" w:pos="7200"/>
        </w:tabs>
        <w:ind w:left="7200" w:hanging="7200"/>
        <w:rPr>
          <w:rFonts w:ascii="Times New Roman Bold" w:hAnsi="Times New Roman Bold"/>
          <w:b/>
          <w:color w:val="000000"/>
          <w:szCs w:val="22"/>
        </w:rPr>
      </w:pPr>
      <w:r w:rsidRPr="00751331">
        <w:rPr>
          <w:rFonts w:ascii="Times New Roman Bold" w:hAnsi="Times New Roman Bold"/>
          <w:b/>
          <w:color w:val="000000"/>
          <w:szCs w:val="22"/>
        </w:rPr>
        <w:tab/>
        <w:t>________________________________</w:t>
      </w:r>
    </w:p>
    <w:p w:rsidR="000B601C" w:rsidRPr="00751331" w:rsidRDefault="000B601C" w:rsidP="000B601C">
      <w:pPr>
        <w:tabs>
          <w:tab w:val="left" w:pos="0"/>
          <w:tab w:val="left" w:pos="720"/>
          <w:tab w:val="left" w:pos="1440"/>
          <w:tab w:val="left" w:pos="2160"/>
          <w:tab w:val="left" w:pos="2880"/>
          <w:tab w:val="left" w:pos="3600"/>
          <w:tab w:val="left" w:pos="4320"/>
          <w:tab w:val="left" w:pos="5040"/>
          <w:tab w:val="left" w:pos="5760"/>
          <w:tab w:val="left" w:pos="6480"/>
          <w:tab w:val="left" w:pos="7200"/>
        </w:tabs>
        <w:ind w:left="1440"/>
        <w:rPr>
          <w:color w:val="000000"/>
          <w:sz w:val="22"/>
          <w:szCs w:val="22"/>
        </w:rPr>
      </w:pPr>
    </w:p>
    <w:p w:rsidR="000B601C" w:rsidRPr="00A34617" w:rsidRDefault="000B601C" w:rsidP="000B601C">
      <w:pPr>
        <w:tabs>
          <w:tab w:val="left" w:pos="0"/>
          <w:tab w:val="left" w:pos="720"/>
          <w:tab w:val="left" w:pos="1440"/>
          <w:tab w:val="left" w:pos="2160"/>
          <w:tab w:val="left" w:pos="2880"/>
          <w:tab w:val="left" w:pos="3600"/>
          <w:tab w:val="left" w:pos="4320"/>
          <w:tab w:val="left" w:pos="5040"/>
          <w:tab w:val="left" w:pos="5760"/>
          <w:tab w:val="left" w:pos="6480"/>
          <w:tab w:val="left" w:pos="7200"/>
        </w:tabs>
        <w:ind w:left="2160" w:hanging="2160"/>
        <w:rPr>
          <w:color w:val="000000"/>
        </w:rPr>
      </w:pPr>
      <w:r w:rsidRPr="00A34617">
        <w:rPr>
          <w:b/>
          <w:bCs/>
          <w:color w:val="000000"/>
        </w:rPr>
        <w:t xml:space="preserve">SINTTP  </w:t>
      </w:r>
      <w:r w:rsidRPr="00A34617">
        <w:rPr>
          <w:color w:val="000000"/>
        </w:rPr>
        <w:tab/>
        <w:t>***  DO NOT READ  ***</w:t>
      </w:r>
    </w:p>
    <w:p w:rsidR="000B601C" w:rsidRPr="00A34617" w:rsidRDefault="000B601C" w:rsidP="000B601C">
      <w:pPr>
        <w:tabs>
          <w:tab w:val="left" w:pos="0"/>
          <w:tab w:val="left" w:pos="720"/>
          <w:tab w:val="left" w:pos="1440"/>
          <w:tab w:val="left" w:pos="2160"/>
          <w:tab w:val="left" w:pos="2880"/>
          <w:tab w:val="left" w:pos="3600"/>
          <w:tab w:val="left" w:pos="4320"/>
          <w:tab w:val="left" w:pos="5040"/>
          <w:tab w:val="left" w:pos="5760"/>
          <w:tab w:val="left" w:pos="6480"/>
          <w:tab w:val="left" w:pos="7200"/>
        </w:tabs>
        <w:rPr>
          <w:color w:val="000000"/>
        </w:rPr>
      </w:pPr>
    </w:p>
    <w:p w:rsidR="000B601C" w:rsidRPr="00A34617" w:rsidRDefault="000B601C" w:rsidP="000B601C">
      <w:pPr>
        <w:tabs>
          <w:tab w:val="left" w:pos="0"/>
          <w:tab w:val="left" w:pos="720"/>
          <w:tab w:val="left" w:pos="1440"/>
          <w:tab w:val="left" w:pos="2160"/>
          <w:tab w:val="left" w:pos="2880"/>
          <w:tab w:val="left" w:pos="3600"/>
          <w:tab w:val="left" w:pos="4320"/>
          <w:tab w:val="left" w:pos="5040"/>
          <w:tab w:val="left" w:pos="5760"/>
          <w:tab w:val="left" w:pos="6480"/>
          <w:tab w:val="left" w:pos="7200"/>
        </w:tabs>
        <w:ind w:left="1440" w:hanging="1440"/>
        <w:rPr>
          <w:color w:val="000000"/>
        </w:rPr>
      </w:pPr>
      <w:r w:rsidRPr="00A34617">
        <w:rPr>
          <w:color w:val="000000"/>
        </w:rPr>
        <w:tab/>
        <w:t>In what language was the interview conducted</w:t>
      </w:r>
      <w:r w:rsidR="000A6C23" w:rsidRPr="00A34617">
        <w:rPr>
          <w:color w:val="000000"/>
        </w:rPr>
        <w:t xml:space="preserve"> for this person</w:t>
      </w:r>
      <w:r w:rsidRPr="00A34617">
        <w:rPr>
          <w:color w:val="000000"/>
        </w:rPr>
        <w:t>?</w:t>
      </w:r>
    </w:p>
    <w:p w:rsidR="000B601C" w:rsidRPr="00751331" w:rsidRDefault="000B601C" w:rsidP="000B601C">
      <w:pPr>
        <w:tabs>
          <w:tab w:val="left" w:pos="0"/>
          <w:tab w:val="left" w:pos="720"/>
          <w:tab w:val="left" w:pos="1440"/>
          <w:tab w:val="left" w:pos="2160"/>
          <w:tab w:val="left" w:pos="2880"/>
          <w:tab w:val="left" w:pos="3600"/>
          <w:tab w:val="left" w:pos="4320"/>
          <w:tab w:val="left" w:pos="5040"/>
          <w:tab w:val="left" w:pos="5760"/>
          <w:tab w:val="left" w:pos="6480"/>
          <w:tab w:val="left" w:pos="7200"/>
        </w:tabs>
        <w:rPr>
          <w:color w:val="000000"/>
          <w:sz w:val="22"/>
          <w:szCs w:val="22"/>
        </w:rPr>
      </w:pPr>
    </w:p>
    <w:p w:rsidR="000B601C" w:rsidRPr="00751331" w:rsidRDefault="000B601C" w:rsidP="000B601C">
      <w:pPr>
        <w:tabs>
          <w:tab w:val="left" w:pos="0"/>
          <w:tab w:val="left" w:pos="720"/>
          <w:tab w:val="left" w:pos="1440"/>
          <w:tab w:val="left" w:pos="2160"/>
          <w:tab w:val="left" w:pos="2880"/>
          <w:tab w:val="left" w:pos="3600"/>
          <w:tab w:val="left" w:pos="4320"/>
          <w:tab w:val="left" w:pos="5040"/>
          <w:tab w:val="left" w:pos="5760"/>
          <w:tab w:val="left" w:pos="6480"/>
          <w:tab w:val="left" w:pos="7200"/>
        </w:tabs>
        <w:rPr>
          <w:color w:val="000000"/>
          <w:sz w:val="22"/>
          <w:szCs w:val="22"/>
        </w:rPr>
      </w:pPr>
      <w:r w:rsidRPr="00751331">
        <w:rPr>
          <w:color w:val="000000"/>
          <w:sz w:val="22"/>
          <w:szCs w:val="22"/>
        </w:rPr>
        <w:tab/>
        <w:t>(1)  English</w:t>
      </w:r>
    </w:p>
    <w:p w:rsidR="000B601C" w:rsidRPr="00751331" w:rsidRDefault="00616D35" w:rsidP="00616D35">
      <w:pPr>
        <w:tabs>
          <w:tab w:val="left" w:pos="0"/>
          <w:tab w:val="left" w:pos="720"/>
          <w:tab w:val="left" w:pos="1440"/>
          <w:tab w:val="left" w:pos="2160"/>
          <w:tab w:val="left" w:pos="2880"/>
          <w:tab w:val="left" w:pos="3600"/>
          <w:tab w:val="left" w:pos="4320"/>
          <w:tab w:val="left" w:pos="5040"/>
          <w:tab w:val="left" w:pos="5760"/>
          <w:tab w:val="left" w:pos="6480"/>
          <w:tab w:val="left" w:pos="7200"/>
        </w:tabs>
        <w:rPr>
          <w:color w:val="000000"/>
          <w:sz w:val="22"/>
          <w:szCs w:val="22"/>
        </w:rPr>
      </w:pPr>
      <w:r>
        <w:rPr>
          <w:color w:val="000000"/>
          <w:sz w:val="22"/>
          <w:szCs w:val="22"/>
        </w:rPr>
        <w:tab/>
      </w:r>
      <w:r w:rsidR="000B601C" w:rsidRPr="00751331">
        <w:rPr>
          <w:color w:val="000000"/>
          <w:sz w:val="22"/>
          <w:szCs w:val="22"/>
        </w:rPr>
        <w:t>(2)  Spanish</w:t>
      </w:r>
    </w:p>
    <w:p w:rsidR="000B601C" w:rsidRPr="00751331" w:rsidRDefault="00616D35" w:rsidP="00616D35">
      <w:pPr>
        <w:tabs>
          <w:tab w:val="left" w:pos="0"/>
          <w:tab w:val="left" w:pos="720"/>
          <w:tab w:val="left" w:pos="1440"/>
          <w:tab w:val="left" w:pos="2160"/>
          <w:tab w:val="left" w:pos="2880"/>
          <w:tab w:val="left" w:pos="3600"/>
          <w:tab w:val="left" w:pos="4320"/>
          <w:tab w:val="left" w:pos="5040"/>
          <w:tab w:val="left" w:pos="5760"/>
          <w:tab w:val="left" w:pos="6480"/>
          <w:tab w:val="left" w:pos="7200"/>
        </w:tabs>
        <w:rPr>
          <w:color w:val="000000"/>
          <w:sz w:val="22"/>
          <w:szCs w:val="22"/>
        </w:rPr>
      </w:pPr>
      <w:r>
        <w:rPr>
          <w:color w:val="000000"/>
          <w:sz w:val="22"/>
          <w:szCs w:val="22"/>
        </w:rPr>
        <w:tab/>
      </w:r>
      <w:r w:rsidR="000B601C" w:rsidRPr="00751331">
        <w:rPr>
          <w:color w:val="000000"/>
          <w:sz w:val="22"/>
          <w:szCs w:val="22"/>
        </w:rPr>
        <w:t>(3)  Chinese</w:t>
      </w:r>
    </w:p>
    <w:p w:rsidR="000B601C" w:rsidRPr="00751331" w:rsidRDefault="000B601C" w:rsidP="000B601C">
      <w:pPr>
        <w:tabs>
          <w:tab w:val="left" w:pos="0"/>
          <w:tab w:val="left" w:pos="720"/>
          <w:tab w:val="left" w:pos="1440"/>
          <w:tab w:val="left" w:pos="2160"/>
          <w:tab w:val="left" w:pos="2880"/>
          <w:tab w:val="left" w:pos="3600"/>
          <w:tab w:val="left" w:pos="4320"/>
          <w:tab w:val="left" w:pos="5040"/>
          <w:tab w:val="left" w:pos="5760"/>
          <w:tab w:val="left" w:pos="6480"/>
          <w:tab w:val="left" w:pos="7200"/>
        </w:tabs>
        <w:rPr>
          <w:color w:val="000000"/>
          <w:sz w:val="22"/>
          <w:szCs w:val="22"/>
        </w:rPr>
      </w:pPr>
      <w:r w:rsidRPr="00751331">
        <w:rPr>
          <w:color w:val="000000"/>
          <w:sz w:val="22"/>
          <w:szCs w:val="22"/>
        </w:rPr>
        <w:tab/>
        <w:t>(4)  Korean</w:t>
      </w:r>
    </w:p>
    <w:p w:rsidR="000B601C" w:rsidRPr="00751331" w:rsidRDefault="000B601C" w:rsidP="000B601C">
      <w:pPr>
        <w:tabs>
          <w:tab w:val="left" w:pos="0"/>
          <w:tab w:val="left" w:pos="720"/>
          <w:tab w:val="left" w:pos="1440"/>
          <w:tab w:val="left" w:pos="2160"/>
          <w:tab w:val="left" w:pos="2880"/>
          <w:tab w:val="left" w:pos="3600"/>
          <w:tab w:val="left" w:pos="4320"/>
          <w:tab w:val="left" w:pos="5040"/>
          <w:tab w:val="left" w:pos="5760"/>
          <w:tab w:val="left" w:pos="6480"/>
          <w:tab w:val="left" w:pos="7200"/>
        </w:tabs>
        <w:rPr>
          <w:color w:val="000000"/>
          <w:sz w:val="22"/>
          <w:szCs w:val="22"/>
        </w:rPr>
      </w:pPr>
      <w:r w:rsidRPr="00751331">
        <w:rPr>
          <w:color w:val="000000"/>
          <w:sz w:val="22"/>
          <w:szCs w:val="22"/>
        </w:rPr>
        <w:tab/>
        <w:t>(5)  Vietnamese</w:t>
      </w:r>
    </w:p>
    <w:p w:rsidR="000B601C" w:rsidRPr="00751331" w:rsidRDefault="000B601C" w:rsidP="000B601C">
      <w:pPr>
        <w:tabs>
          <w:tab w:val="left" w:pos="0"/>
          <w:tab w:val="left" w:pos="720"/>
          <w:tab w:val="left" w:pos="1440"/>
          <w:tab w:val="left" w:pos="2160"/>
          <w:tab w:val="left" w:pos="2880"/>
          <w:tab w:val="left" w:pos="3600"/>
          <w:tab w:val="left" w:pos="4320"/>
          <w:tab w:val="left" w:pos="5040"/>
          <w:tab w:val="left" w:pos="5760"/>
          <w:tab w:val="left" w:pos="6480"/>
          <w:tab w:val="left" w:pos="7200"/>
        </w:tabs>
        <w:rPr>
          <w:b/>
          <w:strike/>
          <w:color w:val="000000"/>
          <w:sz w:val="22"/>
          <w:szCs w:val="22"/>
        </w:rPr>
      </w:pPr>
      <w:r w:rsidRPr="00751331">
        <w:rPr>
          <w:color w:val="000000"/>
          <w:sz w:val="22"/>
          <w:szCs w:val="22"/>
        </w:rPr>
        <w:tab/>
        <w:t xml:space="preserve">(6)  </w:t>
      </w:r>
      <w:r w:rsidR="00A34617">
        <w:rPr>
          <w:color w:val="000000"/>
          <w:sz w:val="22"/>
          <w:szCs w:val="22"/>
        </w:rPr>
        <w:t>Thai -</w:t>
      </w:r>
      <w:r w:rsidRPr="00751331">
        <w:rPr>
          <w:color w:val="000000"/>
          <w:szCs w:val="28"/>
        </w:rPr>
        <w:t>Khmer</w:t>
      </w:r>
      <w:r w:rsidRPr="00751331">
        <w:rPr>
          <w:color w:val="000000"/>
          <w:szCs w:val="22"/>
        </w:rPr>
        <w:t xml:space="preserve"> </w:t>
      </w:r>
    </w:p>
    <w:p w:rsidR="000B601C" w:rsidRPr="00751331" w:rsidRDefault="000B601C" w:rsidP="000B601C">
      <w:pPr>
        <w:tabs>
          <w:tab w:val="left" w:pos="0"/>
          <w:tab w:val="left" w:pos="720"/>
          <w:tab w:val="left" w:pos="1440"/>
          <w:tab w:val="left" w:pos="2160"/>
          <w:tab w:val="left" w:pos="2880"/>
          <w:tab w:val="left" w:pos="3600"/>
          <w:tab w:val="left" w:pos="4320"/>
          <w:tab w:val="left" w:pos="5040"/>
          <w:tab w:val="left" w:pos="5760"/>
          <w:tab w:val="left" w:pos="6480"/>
          <w:tab w:val="left" w:pos="7200"/>
        </w:tabs>
        <w:rPr>
          <w:color w:val="000000"/>
          <w:sz w:val="22"/>
          <w:szCs w:val="22"/>
        </w:rPr>
      </w:pPr>
      <w:r w:rsidRPr="00751331">
        <w:rPr>
          <w:color w:val="000000"/>
          <w:sz w:val="22"/>
          <w:szCs w:val="22"/>
        </w:rPr>
        <w:tab/>
        <w:t>(7)  Other Asian or Asian unspecified</w:t>
      </w:r>
    </w:p>
    <w:p w:rsidR="000B601C" w:rsidRPr="00751331" w:rsidRDefault="000B601C" w:rsidP="000B601C">
      <w:pPr>
        <w:tabs>
          <w:tab w:val="left" w:pos="0"/>
          <w:tab w:val="left" w:pos="720"/>
          <w:tab w:val="left" w:pos="1440"/>
          <w:tab w:val="left" w:pos="2160"/>
          <w:tab w:val="left" w:pos="2880"/>
          <w:tab w:val="left" w:pos="3600"/>
          <w:tab w:val="left" w:pos="4320"/>
          <w:tab w:val="left" w:pos="5040"/>
          <w:tab w:val="left" w:pos="5760"/>
          <w:tab w:val="left" w:pos="6480"/>
          <w:tab w:val="left" w:pos="7200"/>
        </w:tabs>
        <w:rPr>
          <w:color w:val="000000"/>
          <w:sz w:val="22"/>
          <w:szCs w:val="22"/>
        </w:rPr>
      </w:pPr>
      <w:r w:rsidRPr="00751331">
        <w:rPr>
          <w:color w:val="000000"/>
          <w:sz w:val="22"/>
          <w:szCs w:val="22"/>
        </w:rPr>
        <w:tab/>
        <w:t>(8)  Other</w:t>
      </w:r>
    </w:p>
    <w:p w:rsidR="000B601C" w:rsidRPr="00751331" w:rsidRDefault="000B601C" w:rsidP="000B601C">
      <w:pPr>
        <w:tabs>
          <w:tab w:val="left" w:pos="0"/>
          <w:tab w:val="left" w:pos="720"/>
          <w:tab w:val="left" w:pos="1440"/>
          <w:tab w:val="left" w:pos="2160"/>
          <w:tab w:val="left" w:pos="2880"/>
          <w:tab w:val="left" w:pos="3600"/>
          <w:tab w:val="left" w:pos="4320"/>
          <w:tab w:val="left" w:pos="5040"/>
          <w:tab w:val="left" w:pos="5760"/>
          <w:tab w:val="left" w:pos="6480"/>
          <w:tab w:val="left" w:pos="7200"/>
        </w:tabs>
        <w:rPr>
          <w:color w:val="000000"/>
          <w:sz w:val="22"/>
          <w:szCs w:val="22"/>
        </w:rPr>
      </w:pPr>
    </w:p>
    <w:p w:rsidR="000B601C" w:rsidRPr="00985670" w:rsidRDefault="00616D35" w:rsidP="000B601C">
      <w:pPr>
        <w:tabs>
          <w:tab w:val="left" w:pos="0"/>
          <w:tab w:val="left" w:pos="720"/>
          <w:tab w:val="left" w:pos="1440"/>
          <w:tab w:val="left" w:pos="2160"/>
          <w:tab w:val="left" w:pos="2880"/>
          <w:tab w:val="left" w:pos="3600"/>
          <w:tab w:val="left" w:pos="4320"/>
          <w:tab w:val="left" w:pos="5040"/>
          <w:tab w:val="left" w:pos="5760"/>
          <w:tab w:val="left" w:pos="6480"/>
          <w:tab w:val="left" w:pos="7200"/>
        </w:tabs>
        <w:rPr>
          <w:color w:val="000000"/>
          <w:sz w:val="22"/>
          <w:szCs w:val="22"/>
        </w:rPr>
      </w:pPr>
      <w:r>
        <w:rPr>
          <w:color w:val="000000"/>
          <w:sz w:val="22"/>
          <w:szCs w:val="22"/>
        </w:rPr>
        <w:tab/>
      </w:r>
      <w:r w:rsidR="000B601C" w:rsidRPr="00751331">
        <w:rPr>
          <w:color w:val="000000"/>
          <w:sz w:val="22"/>
          <w:szCs w:val="22"/>
        </w:rPr>
        <w:t>|__|</w:t>
      </w:r>
    </w:p>
    <w:p w:rsidR="00985670" w:rsidRPr="00985670" w:rsidRDefault="00985670" w:rsidP="001F5910">
      <w:pPr>
        <w:tabs>
          <w:tab w:val="left" w:pos="720"/>
          <w:tab w:val="left" w:pos="1440"/>
          <w:tab w:val="left" w:pos="2160"/>
          <w:tab w:val="left" w:pos="2880"/>
          <w:tab w:val="left" w:pos="3600"/>
          <w:tab w:val="left" w:pos="4320"/>
          <w:tab w:val="left" w:pos="5040"/>
          <w:tab w:val="left" w:pos="5760"/>
          <w:tab w:val="left" w:pos="6480"/>
          <w:tab w:val="left" w:pos="7200"/>
        </w:tabs>
      </w:pPr>
    </w:p>
    <w:sectPr w:rsidR="00985670" w:rsidRPr="00985670" w:rsidSect="006C72A4">
      <w:footerReference w:type="default" r:id="rId31"/>
      <w:type w:val="continuous"/>
      <w:pgSz w:w="12240" w:h="15840"/>
      <w:pgMar w:top="1440" w:right="1440" w:bottom="907"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2C2F" w:rsidRDefault="00A92C2F">
      <w:r>
        <w:separator/>
      </w:r>
    </w:p>
  </w:endnote>
  <w:endnote w:type="continuationSeparator" w:id="0">
    <w:p w:rsidR="00A92C2F" w:rsidRDefault="00A92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00" w:usb2="00000000" w:usb3="00000000" w:csb0="0000009F" w:csb1="00000000"/>
  </w:font>
  <w:font w:name="Times New Roman Bold">
    <w:panose1 w:val="02020803070505020304"/>
    <w:charset w:val="00"/>
    <w:family w:val="roman"/>
    <w:notTrueType/>
    <w:pitch w:val="default"/>
  </w:font>
  <w:font w:name="WP IconicSymbolsA">
    <w:altName w:val="Symbol"/>
    <w:charset w:val="02"/>
    <w:family w:val="auto"/>
    <w:pitch w:val="variable"/>
    <w:sig w:usb0="00000000" w:usb1="10000000" w:usb2="00000000" w:usb3="00000000" w:csb0="80000000" w:csb1="00000000"/>
  </w:font>
  <w:font w:name="WP MathA">
    <w:altName w:val="Symbol"/>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C2F" w:rsidRDefault="00A92C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C2F" w:rsidRDefault="00A92C2F">
    <w:pPr>
      <w:pStyle w:val="Footer"/>
      <w:framePr w:w="576" w:wrap="auto" w:vAnchor="page" w:hAnchor="page" w:x="5545" w:y="15121"/>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3820E7">
      <w:rPr>
        <w:rStyle w:val="PageNumber"/>
        <w:noProof/>
      </w:rPr>
      <w:t>1</w:t>
    </w:r>
    <w:r>
      <w:rPr>
        <w:rStyle w:val="PageNumber"/>
      </w:rPr>
      <w:fldChar w:fldCharType="end"/>
    </w:r>
  </w:p>
  <w:p w:rsidR="00A92C2F" w:rsidRDefault="00A92C2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C2F" w:rsidRDefault="00A92C2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C2F" w:rsidRDefault="00A92C2F">
    <w:pPr>
      <w:framePr w:wrap="notBeside" w:hAnchor="text" w:xAlign="center"/>
      <w:widowControl/>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sidR="003820E7">
      <w:rPr>
        <w:rFonts w:ascii="CG Times" w:hAnsi="CG Times" w:cs="CG Times"/>
        <w:noProof/>
        <w:sz w:val="22"/>
        <w:szCs w:val="22"/>
      </w:rPr>
      <w:t>16</w:t>
    </w:r>
    <w:r>
      <w:rPr>
        <w:rFonts w:ascii="CG Times" w:hAnsi="CG Times" w:cs="CG Times"/>
        <w:sz w:val="22"/>
        <w:szCs w:val="22"/>
      </w:rPr>
      <w:fldChar w:fldCharType="end"/>
    </w:r>
  </w:p>
  <w:p w:rsidR="00A92C2F" w:rsidRDefault="00A92C2F">
    <w:pPr>
      <w:widowControl/>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C2F" w:rsidRDefault="00A92C2F">
    <w:pPr>
      <w:framePr w:wrap="notBeside" w:hAnchor="text" w:xAlign="center"/>
      <w:widowControl/>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sidR="003820E7">
      <w:rPr>
        <w:rFonts w:ascii="CG Times" w:hAnsi="CG Times" w:cs="CG Times"/>
        <w:noProof/>
        <w:sz w:val="22"/>
        <w:szCs w:val="22"/>
      </w:rPr>
      <w:t>32</w:t>
    </w:r>
    <w:r>
      <w:rPr>
        <w:rFonts w:ascii="CG Times" w:hAnsi="CG Times" w:cs="CG Times"/>
        <w:sz w:val="22"/>
        <w:szCs w:val="22"/>
      </w:rPr>
      <w:fldChar w:fldCharType="end"/>
    </w:r>
  </w:p>
  <w:p w:rsidR="00A92C2F" w:rsidRDefault="00A92C2F">
    <w:pPr>
      <w:widowControl/>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C2F" w:rsidRDefault="00A92C2F">
    <w:pPr>
      <w:framePr w:wrap="notBeside" w:hAnchor="text" w:xAlign="center"/>
      <w:widowControl/>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sidR="003820E7">
      <w:rPr>
        <w:rFonts w:ascii="CG Times" w:hAnsi="CG Times" w:cs="CG Times"/>
        <w:noProof/>
        <w:sz w:val="22"/>
        <w:szCs w:val="22"/>
      </w:rPr>
      <w:t>33</w:t>
    </w:r>
    <w:r>
      <w:rPr>
        <w:rFonts w:ascii="CG Times" w:hAnsi="CG Times" w:cs="CG Times"/>
        <w:sz w:val="22"/>
        <w:szCs w:val="22"/>
      </w:rPr>
      <w:fldChar w:fldCharType="end"/>
    </w:r>
  </w:p>
  <w:p w:rsidR="00A92C2F" w:rsidRDefault="00A92C2F">
    <w:pPr>
      <w:widowControl/>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C2F" w:rsidRDefault="00A92C2F">
    <w:pPr>
      <w:framePr w:wrap="notBeside" w:hAnchor="text" w:xAlign="center"/>
      <w:widowControl/>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sidR="003820E7">
      <w:rPr>
        <w:rFonts w:ascii="CG Times" w:hAnsi="CG Times" w:cs="CG Times"/>
        <w:noProof/>
        <w:sz w:val="22"/>
        <w:szCs w:val="22"/>
      </w:rPr>
      <w:t>42</w:t>
    </w:r>
    <w:r>
      <w:rPr>
        <w:rFonts w:ascii="CG Times" w:hAnsi="CG Times" w:cs="CG Times"/>
        <w:sz w:val="22"/>
        <w:szCs w:val="22"/>
      </w:rPr>
      <w:fldChar w:fldCharType="end"/>
    </w:r>
  </w:p>
  <w:p w:rsidR="00A92C2F" w:rsidRDefault="00A92C2F">
    <w:pPr>
      <w:widowControl/>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C2F" w:rsidRDefault="00A92C2F">
    <w:pPr>
      <w:framePr w:wrap="notBeside" w:hAnchor="text" w:xAlign="center"/>
      <w:widowControl/>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sidR="003820E7">
      <w:rPr>
        <w:rFonts w:ascii="CG Times" w:hAnsi="CG Times" w:cs="CG Times"/>
        <w:noProof/>
        <w:sz w:val="22"/>
        <w:szCs w:val="22"/>
      </w:rPr>
      <w:t>45</w:t>
    </w:r>
    <w:r>
      <w:rPr>
        <w:rFonts w:ascii="CG Times" w:hAnsi="CG Times" w:cs="CG Times"/>
        <w:sz w:val="22"/>
        <w:szCs w:val="22"/>
      </w:rPr>
      <w:fldChar w:fldCharType="end"/>
    </w:r>
  </w:p>
  <w:p w:rsidR="00A92C2F" w:rsidRDefault="00A92C2F">
    <w:pPr>
      <w:widowControl/>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C2F" w:rsidRDefault="00A92C2F">
    <w:pPr>
      <w:framePr w:wrap="notBeside" w:hAnchor="text" w:xAlign="center"/>
      <w:widowControl/>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sidR="003820E7">
      <w:rPr>
        <w:rFonts w:ascii="CG Times" w:hAnsi="CG Times" w:cs="CG Times"/>
        <w:noProof/>
        <w:sz w:val="22"/>
        <w:szCs w:val="22"/>
      </w:rPr>
      <w:t>69</w:t>
    </w:r>
    <w:r>
      <w:rPr>
        <w:rFonts w:ascii="CG Times" w:hAnsi="CG Times" w:cs="CG Times"/>
        <w:sz w:val="22"/>
        <w:szCs w:val="22"/>
      </w:rPr>
      <w:fldChar w:fldCharType="end"/>
    </w:r>
  </w:p>
  <w:p w:rsidR="00A92C2F" w:rsidRDefault="00A92C2F">
    <w:pPr>
      <w:widowContr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2C2F" w:rsidRDefault="00A92C2F">
      <w:r>
        <w:separator/>
      </w:r>
    </w:p>
  </w:footnote>
  <w:footnote w:type="continuationSeparator" w:id="0">
    <w:p w:rsidR="00A92C2F" w:rsidRDefault="00A92C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C2F" w:rsidRDefault="00A92C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C2F" w:rsidRDefault="00A92C2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C2F" w:rsidRDefault="00A92C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8436C"/>
    <w:multiLevelType w:val="hybridMultilevel"/>
    <w:tmpl w:val="1C3CB2BE"/>
    <w:lvl w:ilvl="0" w:tplc="CBC6EA3E">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B2A0372"/>
    <w:multiLevelType w:val="hybridMultilevel"/>
    <w:tmpl w:val="0644B51E"/>
    <w:lvl w:ilvl="0" w:tplc="6C6627A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0E6614F0"/>
    <w:multiLevelType w:val="hybridMultilevel"/>
    <w:tmpl w:val="4AF04804"/>
    <w:lvl w:ilvl="0" w:tplc="2B303F74">
      <w:start w:val="1"/>
      <w:numFmt w:val="decimal"/>
      <w:lvlText w:val="(%1)"/>
      <w:lvlJc w:val="left"/>
      <w:pPr>
        <w:tabs>
          <w:tab w:val="num" w:pos="1095"/>
        </w:tabs>
        <w:ind w:left="1095" w:hanging="37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FA90B44"/>
    <w:multiLevelType w:val="hybridMultilevel"/>
    <w:tmpl w:val="9DF40C80"/>
    <w:lvl w:ilvl="0" w:tplc="FA34300C">
      <w:start w:val="1"/>
      <w:numFmt w:val="decimal"/>
      <w:lvlText w:val="(%1)"/>
      <w:lvlJc w:val="left"/>
      <w:pPr>
        <w:ind w:left="108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601B88"/>
    <w:multiLevelType w:val="hybridMultilevel"/>
    <w:tmpl w:val="17E622B6"/>
    <w:lvl w:ilvl="0" w:tplc="D286DC3A">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nsid w:val="17CD4CD2"/>
    <w:multiLevelType w:val="hybridMultilevel"/>
    <w:tmpl w:val="C8F2967C"/>
    <w:lvl w:ilvl="0" w:tplc="4BBCBD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BAB1EF0"/>
    <w:multiLevelType w:val="hybridMultilevel"/>
    <w:tmpl w:val="718C72C8"/>
    <w:lvl w:ilvl="0" w:tplc="100C01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D4C2C1D"/>
    <w:multiLevelType w:val="hybridMultilevel"/>
    <w:tmpl w:val="B88A268C"/>
    <w:lvl w:ilvl="0" w:tplc="22768960">
      <w:start w:val="1"/>
      <w:numFmt w:val="decimal"/>
      <w:lvlText w:val="(%1)"/>
      <w:lvlJc w:val="left"/>
      <w:pPr>
        <w:tabs>
          <w:tab w:val="num" w:pos="975"/>
        </w:tabs>
        <w:ind w:left="975" w:hanging="435"/>
      </w:pPr>
      <w:rPr>
        <w:rFonts w:ascii="Times New Roman" w:eastAsia="Times New Roman" w:hAnsi="Times New Roman" w:cs="Times New Roman"/>
        <w:color w:val="000000"/>
        <w:sz w:val="32"/>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21601015"/>
    <w:multiLevelType w:val="hybridMultilevel"/>
    <w:tmpl w:val="2F1A6354"/>
    <w:lvl w:ilvl="0" w:tplc="FA34300C">
      <w:start w:val="1"/>
      <w:numFmt w:val="decimal"/>
      <w:lvlText w:val="(%1)"/>
      <w:lvlJc w:val="left"/>
      <w:pPr>
        <w:ind w:left="108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CF85D9F"/>
    <w:multiLevelType w:val="hybridMultilevel"/>
    <w:tmpl w:val="AA308EE8"/>
    <w:lvl w:ilvl="0" w:tplc="BBAC279A">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0">
    <w:nsid w:val="32495D27"/>
    <w:multiLevelType w:val="singleLevel"/>
    <w:tmpl w:val="608E86DA"/>
    <w:lvl w:ilvl="0">
      <w:start w:val="1"/>
      <w:numFmt w:val="bullet"/>
      <w:pStyle w:val="N2-2ndBullet"/>
      <w:lvlText w:val=""/>
      <w:lvlJc w:val="left"/>
      <w:pPr>
        <w:tabs>
          <w:tab w:val="num" w:pos="1512"/>
        </w:tabs>
        <w:ind w:left="1512" w:hanging="360"/>
      </w:pPr>
      <w:rPr>
        <w:rFonts w:ascii="Symbol" w:hAnsi="Symbol" w:hint="default"/>
      </w:rPr>
    </w:lvl>
  </w:abstractNum>
  <w:abstractNum w:abstractNumId="11">
    <w:nsid w:val="339763AA"/>
    <w:multiLevelType w:val="hybridMultilevel"/>
    <w:tmpl w:val="9AD6A198"/>
    <w:lvl w:ilvl="0" w:tplc="FE943DBA">
      <w:start w:val="1"/>
      <w:numFmt w:val="decimal"/>
      <w:lvlText w:val="(%1)"/>
      <w:lvlJc w:val="left"/>
      <w:pPr>
        <w:tabs>
          <w:tab w:val="num" w:pos="1185"/>
        </w:tabs>
        <w:ind w:left="1185" w:hanging="375"/>
      </w:pPr>
      <w:rPr>
        <w:rFonts w:cs="Times New Roman" w:hint="default"/>
      </w:rPr>
    </w:lvl>
    <w:lvl w:ilvl="1" w:tplc="04090019">
      <w:start w:val="1"/>
      <w:numFmt w:val="lowerLetter"/>
      <w:lvlText w:val="%2."/>
      <w:lvlJc w:val="left"/>
      <w:pPr>
        <w:tabs>
          <w:tab w:val="num" w:pos="1890"/>
        </w:tabs>
        <w:ind w:left="1890" w:hanging="360"/>
      </w:pPr>
      <w:rPr>
        <w:rFonts w:cs="Times New Roman"/>
      </w:rPr>
    </w:lvl>
    <w:lvl w:ilvl="2" w:tplc="0409001B">
      <w:start w:val="1"/>
      <w:numFmt w:val="lowerRoman"/>
      <w:lvlText w:val="%3."/>
      <w:lvlJc w:val="right"/>
      <w:pPr>
        <w:tabs>
          <w:tab w:val="num" w:pos="2610"/>
        </w:tabs>
        <w:ind w:left="2610" w:hanging="180"/>
      </w:pPr>
      <w:rPr>
        <w:rFonts w:cs="Times New Roman"/>
      </w:rPr>
    </w:lvl>
    <w:lvl w:ilvl="3" w:tplc="0409000F">
      <w:start w:val="1"/>
      <w:numFmt w:val="decimal"/>
      <w:lvlText w:val="%4."/>
      <w:lvlJc w:val="left"/>
      <w:pPr>
        <w:tabs>
          <w:tab w:val="num" w:pos="3330"/>
        </w:tabs>
        <w:ind w:left="3330" w:hanging="360"/>
      </w:pPr>
      <w:rPr>
        <w:rFonts w:cs="Times New Roman"/>
      </w:rPr>
    </w:lvl>
    <w:lvl w:ilvl="4" w:tplc="04090019">
      <w:start w:val="1"/>
      <w:numFmt w:val="lowerLetter"/>
      <w:lvlText w:val="%5."/>
      <w:lvlJc w:val="left"/>
      <w:pPr>
        <w:tabs>
          <w:tab w:val="num" w:pos="4050"/>
        </w:tabs>
        <w:ind w:left="4050" w:hanging="360"/>
      </w:pPr>
      <w:rPr>
        <w:rFonts w:cs="Times New Roman"/>
      </w:rPr>
    </w:lvl>
    <w:lvl w:ilvl="5" w:tplc="0409001B">
      <w:start w:val="1"/>
      <w:numFmt w:val="lowerRoman"/>
      <w:lvlText w:val="%6."/>
      <w:lvlJc w:val="right"/>
      <w:pPr>
        <w:tabs>
          <w:tab w:val="num" w:pos="4770"/>
        </w:tabs>
        <w:ind w:left="4770" w:hanging="180"/>
      </w:pPr>
      <w:rPr>
        <w:rFonts w:cs="Times New Roman"/>
      </w:rPr>
    </w:lvl>
    <w:lvl w:ilvl="6" w:tplc="0409000F">
      <w:start w:val="1"/>
      <w:numFmt w:val="decimal"/>
      <w:lvlText w:val="%7."/>
      <w:lvlJc w:val="left"/>
      <w:pPr>
        <w:tabs>
          <w:tab w:val="num" w:pos="5490"/>
        </w:tabs>
        <w:ind w:left="5490" w:hanging="360"/>
      </w:pPr>
      <w:rPr>
        <w:rFonts w:cs="Times New Roman"/>
      </w:rPr>
    </w:lvl>
    <w:lvl w:ilvl="7" w:tplc="04090019">
      <w:start w:val="1"/>
      <w:numFmt w:val="lowerLetter"/>
      <w:lvlText w:val="%8."/>
      <w:lvlJc w:val="left"/>
      <w:pPr>
        <w:tabs>
          <w:tab w:val="num" w:pos="6210"/>
        </w:tabs>
        <w:ind w:left="6210" w:hanging="360"/>
      </w:pPr>
      <w:rPr>
        <w:rFonts w:cs="Times New Roman"/>
      </w:rPr>
    </w:lvl>
    <w:lvl w:ilvl="8" w:tplc="0409001B">
      <w:start w:val="1"/>
      <w:numFmt w:val="lowerRoman"/>
      <w:lvlText w:val="%9."/>
      <w:lvlJc w:val="right"/>
      <w:pPr>
        <w:tabs>
          <w:tab w:val="num" w:pos="6930"/>
        </w:tabs>
        <w:ind w:left="6930" w:hanging="180"/>
      </w:pPr>
      <w:rPr>
        <w:rFonts w:cs="Times New Roman"/>
      </w:rPr>
    </w:lvl>
  </w:abstractNum>
  <w:abstractNum w:abstractNumId="12">
    <w:nsid w:val="35163D46"/>
    <w:multiLevelType w:val="hybridMultilevel"/>
    <w:tmpl w:val="2D36E34A"/>
    <w:lvl w:ilvl="0" w:tplc="2F08A8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9024FD2"/>
    <w:multiLevelType w:val="hybridMultilevel"/>
    <w:tmpl w:val="0C883890"/>
    <w:lvl w:ilvl="0" w:tplc="4C8AD40C">
      <w:start w:val="1"/>
      <w:numFmt w:val="decimal"/>
      <w:lvlText w:val="(%1)"/>
      <w:lvlJc w:val="left"/>
      <w:pPr>
        <w:ind w:left="900" w:hanging="360"/>
      </w:pPr>
      <w:rPr>
        <w:rFonts w:hint="default"/>
        <w:b w:val="0"/>
        <w:color w:val="00000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nsid w:val="39757768"/>
    <w:multiLevelType w:val="hybridMultilevel"/>
    <w:tmpl w:val="F02C6868"/>
    <w:lvl w:ilvl="0" w:tplc="33BC2954">
      <w:start w:val="4"/>
      <w:numFmt w:val="bullet"/>
      <w:lvlText w:val=""/>
      <w:lvlJc w:val="left"/>
      <w:pPr>
        <w:ind w:left="1440" w:hanging="360"/>
      </w:pPr>
      <w:rPr>
        <w:rFonts w:ascii="Symbol" w:eastAsia="Calibr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B9740A2"/>
    <w:multiLevelType w:val="hybridMultilevel"/>
    <w:tmpl w:val="AB9864D6"/>
    <w:lvl w:ilvl="0" w:tplc="232001E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3D84308A"/>
    <w:multiLevelType w:val="hybridMultilevel"/>
    <w:tmpl w:val="AC7EDC72"/>
    <w:lvl w:ilvl="0" w:tplc="F5FE9F7C">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F2949AC"/>
    <w:multiLevelType w:val="hybridMultilevel"/>
    <w:tmpl w:val="3A6824A2"/>
    <w:lvl w:ilvl="0" w:tplc="2F08A8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F920F76"/>
    <w:multiLevelType w:val="hybridMultilevel"/>
    <w:tmpl w:val="7C86B566"/>
    <w:lvl w:ilvl="0" w:tplc="27AA32B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FC057FD"/>
    <w:multiLevelType w:val="hybridMultilevel"/>
    <w:tmpl w:val="5ABAF60E"/>
    <w:lvl w:ilvl="0" w:tplc="8578CCE0">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0">
    <w:nsid w:val="4177226B"/>
    <w:multiLevelType w:val="hybridMultilevel"/>
    <w:tmpl w:val="09CE9F4C"/>
    <w:lvl w:ilvl="0" w:tplc="F3B2ABB0">
      <w:start w:val="1"/>
      <w:numFmt w:val="decimal"/>
      <w:lvlText w:val="(%1)"/>
      <w:lvlJc w:val="left"/>
      <w:pPr>
        <w:tabs>
          <w:tab w:val="num" w:pos="1980"/>
        </w:tabs>
        <w:ind w:left="1980" w:hanging="360"/>
      </w:pPr>
      <w:rPr>
        <w:rFonts w:cs="Times New Roman" w:hint="default"/>
      </w:rPr>
    </w:lvl>
    <w:lvl w:ilvl="1" w:tplc="04090019">
      <w:start w:val="1"/>
      <w:numFmt w:val="lowerLetter"/>
      <w:lvlText w:val="%2."/>
      <w:lvlJc w:val="left"/>
      <w:pPr>
        <w:tabs>
          <w:tab w:val="num" w:pos="2520"/>
        </w:tabs>
        <w:ind w:left="2520" w:hanging="360"/>
      </w:pPr>
      <w:rPr>
        <w:rFonts w:cs="Times New Roman"/>
      </w:rPr>
    </w:lvl>
    <w:lvl w:ilvl="2" w:tplc="0409001B">
      <w:start w:val="1"/>
      <w:numFmt w:val="lowerRoman"/>
      <w:lvlText w:val="%3."/>
      <w:lvlJc w:val="right"/>
      <w:pPr>
        <w:tabs>
          <w:tab w:val="num" w:pos="3240"/>
        </w:tabs>
        <w:ind w:left="3240" w:hanging="180"/>
      </w:pPr>
      <w:rPr>
        <w:rFonts w:cs="Times New Roman"/>
      </w:rPr>
    </w:lvl>
    <w:lvl w:ilvl="3" w:tplc="0409000F">
      <w:start w:val="1"/>
      <w:numFmt w:val="decimal"/>
      <w:lvlText w:val="%4."/>
      <w:lvlJc w:val="left"/>
      <w:pPr>
        <w:tabs>
          <w:tab w:val="num" w:pos="3960"/>
        </w:tabs>
        <w:ind w:left="3960" w:hanging="360"/>
      </w:pPr>
      <w:rPr>
        <w:rFonts w:cs="Times New Roman"/>
      </w:rPr>
    </w:lvl>
    <w:lvl w:ilvl="4" w:tplc="04090019">
      <w:start w:val="1"/>
      <w:numFmt w:val="lowerLetter"/>
      <w:lvlText w:val="%5."/>
      <w:lvlJc w:val="left"/>
      <w:pPr>
        <w:tabs>
          <w:tab w:val="num" w:pos="4680"/>
        </w:tabs>
        <w:ind w:left="4680" w:hanging="360"/>
      </w:pPr>
      <w:rPr>
        <w:rFonts w:cs="Times New Roman"/>
      </w:rPr>
    </w:lvl>
    <w:lvl w:ilvl="5" w:tplc="0409001B">
      <w:start w:val="1"/>
      <w:numFmt w:val="lowerRoman"/>
      <w:lvlText w:val="%6."/>
      <w:lvlJc w:val="right"/>
      <w:pPr>
        <w:tabs>
          <w:tab w:val="num" w:pos="5400"/>
        </w:tabs>
        <w:ind w:left="5400" w:hanging="180"/>
      </w:pPr>
      <w:rPr>
        <w:rFonts w:cs="Times New Roman"/>
      </w:rPr>
    </w:lvl>
    <w:lvl w:ilvl="6" w:tplc="0409000F">
      <w:start w:val="1"/>
      <w:numFmt w:val="decimal"/>
      <w:lvlText w:val="%7."/>
      <w:lvlJc w:val="left"/>
      <w:pPr>
        <w:tabs>
          <w:tab w:val="num" w:pos="6120"/>
        </w:tabs>
        <w:ind w:left="6120" w:hanging="360"/>
      </w:pPr>
      <w:rPr>
        <w:rFonts w:cs="Times New Roman"/>
      </w:rPr>
    </w:lvl>
    <w:lvl w:ilvl="7" w:tplc="04090019">
      <w:start w:val="1"/>
      <w:numFmt w:val="lowerLetter"/>
      <w:lvlText w:val="%8."/>
      <w:lvlJc w:val="left"/>
      <w:pPr>
        <w:tabs>
          <w:tab w:val="num" w:pos="6840"/>
        </w:tabs>
        <w:ind w:left="6840" w:hanging="360"/>
      </w:pPr>
      <w:rPr>
        <w:rFonts w:cs="Times New Roman"/>
      </w:rPr>
    </w:lvl>
    <w:lvl w:ilvl="8" w:tplc="0409001B">
      <w:start w:val="1"/>
      <w:numFmt w:val="lowerRoman"/>
      <w:lvlText w:val="%9."/>
      <w:lvlJc w:val="right"/>
      <w:pPr>
        <w:tabs>
          <w:tab w:val="num" w:pos="7560"/>
        </w:tabs>
        <w:ind w:left="7560" w:hanging="180"/>
      </w:pPr>
      <w:rPr>
        <w:rFonts w:cs="Times New Roman"/>
      </w:rPr>
    </w:lvl>
  </w:abstractNum>
  <w:abstractNum w:abstractNumId="21">
    <w:nsid w:val="434D24EA"/>
    <w:multiLevelType w:val="hybridMultilevel"/>
    <w:tmpl w:val="9516FDEC"/>
    <w:lvl w:ilvl="0" w:tplc="87F65F0A">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nsid w:val="43D16E33"/>
    <w:multiLevelType w:val="hybridMultilevel"/>
    <w:tmpl w:val="AA52B6FA"/>
    <w:lvl w:ilvl="0" w:tplc="FA34300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3">
    <w:nsid w:val="44CD34F7"/>
    <w:multiLevelType w:val="hybridMultilevel"/>
    <w:tmpl w:val="005C2B42"/>
    <w:lvl w:ilvl="0" w:tplc="90C66B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4B2A61E3"/>
    <w:multiLevelType w:val="hybridMultilevel"/>
    <w:tmpl w:val="E1D086D0"/>
    <w:lvl w:ilvl="0" w:tplc="FA34300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4B386256"/>
    <w:multiLevelType w:val="hybridMultilevel"/>
    <w:tmpl w:val="9FF864B6"/>
    <w:lvl w:ilvl="0" w:tplc="8990D204">
      <w:start w:val="1"/>
      <w:numFmt w:val="decimal"/>
      <w:lvlText w:val="(%1)"/>
      <w:lvlJc w:val="left"/>
      <w:pPr>
        <w:tabs>
          <w:tab w:val="num" w:pos="900"/>
        </w:tabs>
        <w:ind w:left="90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6">
    <w:nsid w:val="4B513517"/>
    <w:multiLevelType w:val="hybridMultilevel"/>
    <w:tmpl w:val="2C16A0B4"/>
    <w:lvl w:ilvl="0" w:tplc="7D908C6A">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523505F1"/>
    <w:multiLevelType w:val="hybridMultilevel"/>
    <w:tmpl w:val="7C3EE9CE"/>
    <w:lvl w:ilvl="0" w:tplc="159C6624">
      <w:start w:val="1"/>
      <w:numFmt w:val="decimal"/>
      <w:lvlText w:val="(%1)"/>
      <w:lvlJc w:val="left"/>
      <w:pPr>
        <w:tabs>
          <w:tab w:val="num" w:pos="1095"/>
        </w:tabs>
        <w:ind w:left="1095" w:hanging="375"/>
      </w:pPr>
      <w:rPr>
        <w:rFonts w:cs="Times New Roman" w:hint="default"/>
        <w:b/>
        <w:bCs/>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8">
    <w:nsid w:val="58700F9D"/>
    <w:multiLevelType w:val="hybridMultilevel"/>
    <w:tmpl w:val="C68204DE"/>
    <w:lvl w:ilvl="0" w:tplc="7D28D19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
    <w:nsid w:val="588F2787"/>
    <w:multiLevelType w:val="hybridMultilevel"/>
    <w:tmpl w:val="27C4D572"/>
    <w:lvl w:ilvl="0" w:tplc="FA34300C">
      <w:start w:val="1"/>
      <w:numFmt w:val="decimal"/>
      <w:lvlText w:val="(%1)"/>
      <w:lvlJc w:val="left"/>
      <w:pPr>
        <w:ind w:left="108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B1D3820"/>
    <w:multiLevelType w:val="hybridMultilevel"/>
    <w:tmpl w:val="8AA8F2EA"/>
    <w:lvl w:ilvl="0" w:tplc="A93E5E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B8A198E"/>
    <w:multiLevelType w:val="multilevel"/>
    <w:tmpl w:val="7C1CA3BC"/>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2">
    <w:nsid w:val="631E3423"/>
    <w:multiLevelType w:val="hybridMultilevel"/>
    <w:tmpl w:val="6778FF48"/>
    <w:lvl w:ilvl="0" w:tplc="6EF0781C">
      <w:start w:val="1"/>
      <w:numFmt w:val="decimal"/>
      <w:lvlText w:val="(%1)"/>
      <w:lvlJc w:val="left"/>
      <w:pPr>
        <w:tabs>
          <w:tab w:val="num" w:pos="1170"/>
        </w:tabs>
        <w:ind w:left="1170" w:hanging="360"/>
      </w:pPr>
      <w:rPr>
        <w:rFonts w:hint="default"/>
      </w:r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33">
    <w:nsid w:val="669B085F"/>
    <w:multiLevelType w:val="hybridMultilevel"/>
    <w:tmpl w:val="7C1CA3BC"/>
    <w:lvl w:ilvl="0" w:tplc="FA34300C">
      <w:start w:val="1"/>
      <w:numFmt w:val="decimal"/>
      <w:lvlText w:val="(%1)"/>
      <w:lvlJc w:val="left"/>
      <w:pPr>
        <w:tabs>
          <w:tab w:val="num" w:pos="1170"/>
        </w:tabs>
        <w:ind w:left="117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68BF3397"/>
    <w:multiLevelType w:val="hybridMultilevel"/>
    <w:tmpl w:val="A3BE22FC"/>
    <w:lvl w:ilvl="0" w:tplc="FCA4AA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8E275DA"/>
    <w:multiLevelType w:val="hybridMultilevel"/>
    <w:tmpl w:val="385C8B0C"/>
    <w:lvl w:ilvl="0" w:tplc="818C51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968054B"/>
    <w:multiLevelType w:val="hybridMultilevel"/>
    <w:tmpl w:val="87B0CD2C"/>
    <w:lvl w:ilvl="0" w:tplc="FE943DBA">
      <w:start w:val="1"/>
      <w:numFmt w:val="decimal"/>
      <w:lvlText w:val="(%1)"/>
      <w:lvlJc w:val="left"/>
      <w:pPr>
        <w:tabs>
          <w:tab w:val="num" w:pos="1095"/>
        </w:tabs>
        <w:ind w:left="1095" w:hanging="375"/>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F8809F5"/>
    <w:multiLevelType w:val="hybridMultilevel"/>
    <w:tmpl w:val="2D36E34A"/>
    <w:lvl w:ilvl="0" w:tplc="2F08A8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2D63C1A"/>
    <w:multiLevelType w:val="hybridMultilevel"/>
    <w:tmpl w:val="2F1A6354"/>
    <w:lvl w:ilvl="0" w:tplc="FA34300C">
      <w:start w:val="1"/>
      <w:numFmt w:val="decimal"/>
      <w:lvlText w:val="(%1)"/>
      <w:lvlJc w:val="left"/>
      <w:pPr>
        <w:ind w:left="108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34146B0"/>
    <w:multiLevelType w:val="hybridMultilevel"/>
    <w:tmpl w:val="1D906F26"/>
    <w:lvl w:ilvl="0" w:tplc="35988B64">
      <w:start w:val="1"/>
      <w:numFmt w:val="decimal"/>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40">
    <w:nsid w:val="764B7EA2"/>
    <w:multiLevelType w:val="hybridMultilevel"/>
    <w:tmpl w:val="F75C258C"/>
    <w:lvl w:ilvl="0" w:tplc="FEA0079A">
      <w:start w:val="20"/>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79A04E3E"/>
    <w:multiLevelType w:val="hybridMultilevel"/>
    <w:tmpl w:val="2C16A0B4"/>
    <w:lvl w:ilvl="0" w:tplc="7D908C6A">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nsid w:val="79D8253A"/>
    <w:multiLevelType w:val="hybridMultilevel"/>
    <w:tmpl w:val="795AF4DC"/>
    <w:lvl w:ilvl="0" w:tplc="27E83E5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3">
    <w:nsid w:val="7A6E2502"/>
    <w:multiLevelType w:val="hybridMultilevel"/>
    <w:tmpl w:val="F3E2E6FC"/>
    <w:lvl w:ilvl="0" w:tplc="FA34300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DF87042"/>
    <w:multiLevelType w:val="hybridMultilevel"/>
    <w:tmpl w:val="23E8CEAC"/>
    <w:lvl w:ilvl="0" w:tplc="F38281DA">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5">
    <w:nsid w:val="7E0D1704"/>
    <w:multiLevelType w:val="hybridMultilevel"/>
    <w:tmpl w:val="EA427266"/>
    <w:lvl w:ilvl="0" w:tplc="FA34300C">
      <w:start w:val="1"/>
      <w:numFmt w:val="decimal"/>
      <w:lvlText w:val="(%1)"/>
      <w:lvlJc w:val="left"/>
      <w:pPr>
        <w:tabs>
          <w:tab w:val="num" w:pos="1170"/>
        </w:tabs>
        <w:ind w:left="117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6">
    <w:nsid w:val="7E4B465B"/>
    <w:multiLevelType w:val="hybridMultilevel"/>
    <w:tmpl w:val="3D2C4964"/>
    <w:lvl w:ilvl="0" w:tplc="0D20C06E">
      <w:start w:val="1"/>
      <w:numFmt w:val="decimal"/>
      <w:lvlText w:val="(%1)"/>
      <w:lvlJc w:val="left"/>
      <w:pPr>
        <w:tabs>
          <w:tab w:val="num" w:pos="1275"/>
        </w:tabs>
        <w:ind w:left="1275" w:hanging="375"/>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5"/>
  </w:num>
  <w:num w:numId="2">
    <w:abstractNumId w:val="27"/>
  </w:num>
  <w:num w:numId="3">
    <w:abstractNumId w:val="11"/>
  </w:num>
  <w:num w:numId="4">
    <w:abstractNumId w:val="20"/>
  </w:num>
  <w:num w:numId="5">
    <w:abstractNumId w:val="22"/>
  </w:num>
  <w:num w:numId="6">
    <w:abstractNumId w:val="44"/>
  </w:num>
  <w:num w:numId="7">
    <w:abstractNumId w:val="39"/>
  </w:num>
  <w:num w:numId="8">
    <w:abstractNumId w:val="4"/>
  </w:num>
  <w:num w:numId="9">
    <w:abstractNumId w:val="7"/>
  </w:num>
  <w:num w:numId="10">
    <w:abstractNumId w:val="10"/>
  </w:num>
  <w:num w:numId="11">
    <w:abstractNumId w:val="21"/>
  </w:num>
  <w:num w:numId="12">
    <w:abstractNumId w:val="35"/>
  </w:num>
  <w:num w:numId="13">
    <w:abstractNumId w:val="16"/>
  </w:num>
  <w:num w:numId="14">
    <w:abstractNumId w:val="14"/>
  </w:num>
  <w:num w:numId="15">
    <w:abstractNumId w:val="41"/>
  </w:num>
  <w:num w:numId="16">
    <w:abstractNumId w:val="15"/>
  </w:num>
  <w:num w:numId="17">
    <w:abstractNumId w:val="2"/>
  </w:num>
  <w:num w:numId="18">
    <w:abstractNumId w:val="46"/>
  </w:num>
  <w:num w:numId="19">
    <w:abstractNumId w:val="36"/>
  </w:num>
  <w:num w:numId="20">
    <w:abstractNumId w:val="29"/>
  </w:num>
  <w:num w:numId="21">
    <w:abstractNumId w:val="45"/>
  </w:num>
  <w:num w:numId="22">
    <w:abstractNumId w:val="12"/>
  </w:num>
  <w:num w:numId="23">
    <w:abstractNumId w:val="23"/>
  </w:num>
  <w:num w:numId="24">
    <w:abstractNumId w:val="34"/>
  </w:num>
  <w:num w:numId="25">
    <w:abstractNumId w:val="0"/>
  </w:num>
  <w:num w:numId="26">
    <w:abstractNumId w:val="28"/>
  </w:num>
  <w:num w:numId="27">
    <w:abstractNumId w:val="13"/>
  </w:num>
  <w:num w:numId="28">
    <w:abstractNumId w:val="1"/>
  </w:num>
  <w:num w:numId="29">
    <w:abstractNumId w:val="42"/>
  </w:num>
  <w:num w:numId="30">
    <w:abstractNumId w:val="37"/>
  </w:num>
  <w:num w:numId="31">
    <w:abstractNumId w:val="17"/>
  </w:num>
  <w:num w:numId="32">
    <w:abstractNumId w:val="18"/>
  </w:num>
  <w:num w:numId="33">
    <w:abstractNumId w:val="6"/>
  </w:num>
  <w:num w:numId="34">
    <w:abstractNumId w:val="33"/>
  </w:num>
  <w:num w:numId="35">
    <w:abstractNumId w:val="31"/>
  </w:num>
  <w:num w:numId="36">
    <w:abstractNumId w:val="3"/>
  </w:num>
  <w:num w:numId="37">
    <w:abstractNumId w:val="5"/>
  </w:num>
  <w:num w:numId="38">
    <w:abstractNumId w:val="30"/>
  </w:num>
  <w:num w:numId="39">
    <w:abstractNumId w:val="24"/>
  </w:num>
  <w:num w:numId="40">
    <w:abstractNumId w:val="19"/>
  </w:num>
  <w:num w:numId="41">
    <w:abstractNumId w:val="8"/>
  </w:num>
  <w:num w:numId="42">
    <w:abstractNumId w:val="43"/>
  </w:num>
  <w:num w:numId="43">
    <w:abstractNumId w:val="38"/>
  </w:num>
  <w:num w:numId="44">
    <w:abstractNumId w:val="32"/>
  </w:num>
  <w:num w:numId="45">
    <w:abstractNumId w:val="26"/>
  </w:num>
  <w:num w:numId="46">
    <w:abstractNumId w:val="9"/>
  </w:num>
  <w:num w:numId="47">
    <w:abstractNumId w:val="4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71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5D3"/>
    <w:rsid w:val="000024CD"/>
    <w:rsid w:val="0000380F"/>
    <w:rsid w:val="0000693C"/>
    <w:rsid w:val="0000724F"/>
    <w:rsid w:val="00007CA7"/>
    <w:rsid w:val="00011F8F"/>
    <w:rsid w:val="00012EDD"/>
    <w:rsid w:val="000144D5"/>
    <w:rsid w:val="00015106"/>
    <w:rsid w:val="00015AC8"/>
    <w:rsid w:val="000160D0"/>
    <w:rsid w:val="000201A2"/>
    <w:rsid w:val="0002054B"/>
    <w:rsid w:val="00020595"/>
    <w:rsid w:val="0002275C"/>
    <w:rsid w:val="0002283E"/>
    <w:rsid w:val="000229F0"/>
    <w:rsid w:val="00023F5A"/>
    <w:rsid w:val="000243ED"/>
    <w:rsid w:val="00024529"/>
    <w:rsid w:val="00024CBE"/>
    <w:rsid w:val="000251E8"/>
    <w:rsid w:val="00025C4C"/>
    <w:rsid w:val="000268CE"/>
    <w:rsid w:val="000305FA"/>
    <w:rsid w:val="000317DB"/>
    <w:rsid w:val="000319CB"/>
    <w:rsid w:val="00031BBC"/>
    <w:rsid w:val="00033A5A"/>
    <w:rsid w:val="00034EB7"/>
    <w:rsid w:val="000367A9"/>
    <w:rsid w:val="00040B11"/>
    <w:rsid w:val="0004165C"/>
    <w:rsid w:val="000443A3"/>
    <w:rsid w:val="0005076B"/>
    <w:rsid w:val="00050A9B"/>
    <w:rsid w:val="00050E73"/>
    <w:rsid w:val="000519D9"/>
    <w:rsid w:val="00051C8F"/>
    <w:rsid w:val="00052E0E"/>
    <w:rsid w:val="000538F5"/>
    <w:rsid w:val="00054D1D"/>
    <w:rsid w:val="00055E2D"/>
    <w:rsid w:val="00057265"/>
    <w:rsid w:val="0006165D"/>
    <w:rsid w:val="000626C6"/>
    <w:rsid w:val="00062B8A"/>
    <w:rsid w:val="00062D3E"/>
    <w:rsid w:val="0006397C"/>
    <w:rsid w:val="0006489D"/>
    <w:rsid w:val="00064C7B"/>
    <w:rsid w:val="00066DE2"/>
    <w:rsid w:val="000703A0"/>
    <w:rsid w:val="00071501"/>
    <w:rsid w:val="00071A6C"/>
    <w:rsid w:val="00071D5B"/>
    <w:rsid w:val="0007279B"/>
    <w:rsid w:val="0007408A"/>
    <w:rsid w:val="0007617D"/>
    <w:rsid w:val="000766BE"/>
    <w:rsid w:val="00076733"/>
    <w:rsid w:val="00076B28"/>
    <w:rsid w:val="00077854"/>
    <w:rsid w:val="000834F2"/>
    <w:rsid w:val="00084169"/>
    <w:rsid w:val="00085462"/>
    <w:rsid w:val="00086FB2"/>
    <w:rsid w:val="00087A04"/>
    <w:rsid w:val="0009039A"/>
    <w:rsid w:val="000910A1"/>
    <w:rsid w:val="0009177F"/>
    <w:rsid w:val="00091AB7"/>
    <w:rsid w:val="00093AD8"/>
    <w:rsid w:val="00094AE9"/>
    <w:rsid w:val="00094F80"/>
    <w:rsid w:val="000973D3"/>
    <w:rsid w:val="000A0CD4"/>
    <w:rsid w:val="000A378A"/>
    <w:rsid w:val="000A4BF0"/>
    <w:rsid w:val="000A4DFB"/>
    <w:rsid w:val="000A52C9"/>
    <w:rsid w:val="000A5300"/>
    <w:rsid w:val="000A5F75"/>
    <w:rsid w:val="000A6C23"/>
    <w:rsid w:val="000B0667"/>
    <w:rsid w:val="000B220C"/>
    <w:rsid w:val="000B326D"/>
    <w:rsid w:val="000B601C"/>
    <w:rsid w:val="000C03AC"/>
    <w:rsid w:val="000C185C"/>
    <w:rsid w:val="000C1E49"/>
    <w:rsid w:val="000C30C9"/>
    <w:rsid w:val="000C4875"/>
    <w:rsid w:val="000C533B"/>
    <w:rsid w:val="000C58A5"/>
    <w:rsid w:val="000C7A9C"/>
    <w:rsid w:val="000D0A8D"/>
    <w:rsid w:val="000D2465"/>
    <w:rsid w:val="000D3783"/>
    <w:rsid w:val="000D4616"/>
    <w:rsid w:val="000D7366"/>
    <w:rsid w:val="000E143F"/>
    <w:rsid w:val="000E1BD5"/>
    <w:rsid w:val="000E5BCB"/>
    <w:rsid w:val="000E7595"/>
    <w:rsid w:val="000E7655"/>
    <w:rsid w:val="000E76A7"/>
    <w:rsid w:val="000F0768"/>
    <w:rsid w:val="000F09DD"/>
    <w:rsid w:val="000F09E4"/>
    <w:rsid w:val="000F2531"/>
    <w:rsid w:val="000F45D9"/>
    <w:rsid w:val="000F6E09"/>
    <w:rsid w:val="000F73DF"/>
    <w:rsid w:val="000F7ADA"/>
    <w:rsid w:val="00100999"/>
    <w:rsid w:val="00102064"/>
    <w:rsid w:val="001031DC"/>
    <w:rsid w:val="0010346C"/>
    <w:rsid w:val="00103B81"/>
    <w:rsid w:val="001040E1"/>
    <w:rsid w:val="00104BBA"/>
    <w:rsid w:val="0010697E"/>
    <w:rsid w:val="00107D2A"/>
    <w:rsid w:val="001106D2"/>
    <w:rsid w:val="00114330"/>
    <w:rsid w:val="0011685B"/>
    <w:rsid w:val="00117AF3"/>
    <w:rsid w:val="00117BAF"/>
    <w:rsid w:val="001213E9"/>
    <w:rsid w:val="00121E49"/>
    <w:rsid w:val="001237A1"/>
    <w:rsid w:val="00123B1E"/>
    <w:rsid w:val="00126AF9"/>
    <w:rsid w:val="00127160"/>
    <w:rsid w:val="001308E2"/>
    <w:rsid w:val="001319E9"/>
    <w:rsid w:val="00131D17"/>
    <w:rsid w:val="0013371D"/>
    <w:rsid w:val="0013582A"/>
    <w:rsid w:val="00135D3E"/>
    <w:rsid w:val="001377EA"/>
    <w:rsid w:val="001403B0"/>
    <w:rsid w:val="00143D72"/>
    <w:rsid w:val="00143DDA"/>
    <w:rsid w:val="001457F6"/>
    <w:rsid w:val="00146157"/>
    <w:rsid w:val="00146EF8"/>
    <w:rsid w:val="0015064D"/>
    <w:rsid w:val="001528E4"/>
    <w:rsid w:val="00154D14"/>
    <w:rsid w:val="00156AB3"/>
    <w:rsid w:val="00157953"/>
    <w:rsid w:val="00160A78"/>
    <w:rsid w:val="00160EC3"/>
    <w:rsid w:val="00161B0F"/>
    <w:rsid w:val="001637A1"/>
    <w:rsid w:val="001642C3"/>
    <w:rsid w:val="00165A94"/>
    <w:rsid w:val="001664C6"/>
    <w:rsid w:val="00166CBA"/>
    <w:rsid w:val="00166FEA"/>
    <w:rsid w:val="00167698"/>
    <w:rsid w:val="00167F23"/>
    <w:rsid w:val="00173C0A"/>
    <w:rsid w:val="001748C2"/>
    <w:rsid w:val="001763EE"/>
    <w:rsid w:val="001807A6"/>
    <w:rsid w:val="001833B8"/>
    <w:rsid w:val="001857A3"/>
    <w:rsid w:val="00185E32"/>
    <w:rsid w:val="00193EB0"/>
    <w:rsid w:val="001954B2"/>
    <w:rsid w:val="00195841"/>
    <w:rsid w:val="001A382E"/>
    <w:rsid w:val="001A6887"/>
    <w:rsid w:val="001A7625"/>
    <w:rsid w:val="001A7F9C"/>
    <w:rsid w:val="001B4CA7"/>
    <w:rsid w:val="001B50AF"/>
    <w:rsid w:val="001B7B6E"/>
    <w:rsid w:val="001C029F"/>
    <w:rsid w:val="001C1FF1"/>
    <w:rsid w:val="001C3E7F"/>
    <w:rsid w:val="001C4280"/>
    <w:rsid w:val="001C6918"/>
    <w:rsid w:val="001D070C"/>
    <w:rsid w:val="001D15A2"/>
    <w:rsid w:val="001D387B"/>
    <w:rsid w:val="001D4E9C"/>
    <w:rsid w:val="001D55E2"/>
    <w:rsid w:val="001D6479"/>
    <w:rsid w:val="001D691B"/>
    <w:rsid w:val="001E15B5"/>
    <w:rsid w:val="001E3D3B"/>
    <w:rsid w:val="001E43A7"/>
    <w:rsid w:val="001E4846"/>
    <w:rsid w:val="001E5D78"/>
    <w:rsid w:val="001E6711"/>
    <w:rsid w:val="001E741A"/>
    <w:rsid w:val="001F0679"/>
    <w:rsid w:val="001F3DB1"/>
    <w:rsid w:val="001F5428"/>
    <w:rsid w:val="001F5910"/>
    <w:rsid w:val="001F6A81"/>
    <w:rsid w:val="00200115"/>
    <w:rsid w:val="00200A4B"/>
    <w:rsid w:val="00200ED9"/>
    <w:rsid w:val="00200F4D"/>
    <w:rsid w:val="00201A3E"/>
    <w:rsid w:val="00202243"/>
    <w:rsid w:val="002028F1"/>
    <w:rsid w:val="00203D10"/>
    <w:rsid w:val="00206FA0"/>
    <w:rsid w:val="002104E9"/>
    <w:rsid w:val="0021131E"/>
    <w:rsid w:val="002113D5"/>
    <w:rsid w:val="00211A37"/>
    <w:rsid w:val="00214B37"/>
    <w:rsid w:val="002179D5"/>
    <w:rsid w:val="00222911"/>
    <w:rsid w:val="00223103"/>
    <w:rsid w:val="002234E3"/>
    <w:rsid w:val="002243F7"/>
    <w:rsid w:val="002246B2"/>
    <w:rsid w:val="0022559F"/>
    <w:rsid w:val="002267AE"/>
    <w:rsid w:val="00227853"/>
    <w:rsid w:val="002300BC"/>
    <w:rsid w:val="00232BD7"/>
    <w:rsid w:val="00234427"/>
    <w:rsid w:val="00234D46"/>
    <w:rsid w:val="00235F39"/>
    <w:rsid w:val="00236E8A"/>
    <w:rsid w:val="00236FDA"/>
    <w:rsid w:val="0024042A"/>
    <w:rsid w:val="0024335A"/>
    <w:rsid w:val="00245EEA"/>
    <w:rsid w:val="00246201"/>
    <w:rsid w:val="002462B0"/>
    <w:rsid w:val="00246966"/>
    <w:rsid w:val="00247EF3"/>
    <w:rsid w:val="00251CFB"/>
    <w:rsid w:val="00251DAF"/>
    <w:rsid w:val="00255969"/>
    <w:rsid w:val="0025703B"/>
    <w:rsid w:val="002574A7"/>
    <w:rsid w:val="002601BD"/>
    <w:rsid w:val="002615E8"/>
    <w:rsid w:val="00262B9F"/>
    <w:rsid w:val="002637B2"/>
    <w:rsid w:val="00264E65"/>
    <w:rsid w:val="002668FD"/>
    <w:rsid w:val="00270446"/>
    <w:rsid w:val="00271B5E"/>
    <w:rsid w:val="0027253C"/>
    <w:rsid w:val="0027272E"/>
    <w:rsid w:val="00272826"/>
    <w:rsid w:val="002728AD"/>
    <w:rsid w:val="002744E1"/>
    <w:rsid w:val="00282C20"/>
    <w:rsid w:val="002875A2"/>
    <w:rsid w:val="002878EC"/>
    <w:rsid w:val="00287B0B"/>
    <w:rsid w:val="00290CBE"/>
    <w:rsid w:val="00293873"/>
    <w:rsid w:val="00295D9F"/>
    <w:rsid w:val="00296E58"/>
    <w:rsid w:val="0029769A"/>
    <w:rsid w:val="002A0E79"/>
    <w:rsid w:val="002A4F6B"/>
    <w:rsid w:val="002A6AE1"/>
    <w:rsid w:val="002A6C07"/>
    <w:rsid w:val="002A6EDB"/>
    <w:rsid w:val="002A7366"/>
    <w:rsid w:val="002B0E10"/>
    <w:rsid w:val="002B2827"/>
    <w:rsid w:val="002B67BF"/>
    <w:rsid w:val="002B6D6A"/>
    <w:rsid w:val="002B6DFC"/>
    <w:rsid w:val="002B7355"/>
    <w:rsid w:val="002B7432"/>
    <w:rsid w:val="002C15D2"/>
    <w:rsid w:val="002C3522"/>
    <w:rsid w:val="002C3828"/>
    <w:rsid w:val="002C42E8"/>
    <w:rsid w:val="002C6A35"/>
    <w:rsid w:val="002C7463"/>
    <w:rsid w:val="002D55B2"/>
    <w:rsid w:val="002D5E6B"/>
    <w:rsid w:val="002D6A44"/>
    <w:rsid w:val="002D6C82"/>
    <w:rsid w:val="002D786E"/>
    <w:rsid w:val="002D78DE"/>
    <w:rsid w:val="002D797C"/>
    <w:rsid w:val="002E1AC0"/>
    <w:rsid w:val="002E2AA8"/>
    <w:rsid w:val="002E3643"/>
    <w:rsid w:val="002E4615"/>
    <w:rsid w:val="002E4D7E"/>
    <w:rsid w:val="002F1EDB"/>
    <w:rsid w:val="002F38D7"/>
    <w:rsid w:val="002F403B"/>
    <w:rsid w:val="002F4359"/>
    <w:rsid w:val="002F4882"/>
    <w:rsid w:val="002F5F97"/>
    <w:rsid w:val="002F6E4D"/>
    <w:rsid w:val="003002E9"/>
    <w:rsid w:val="00303081"/>
    <w:rsid w:val="0030325F"/>
    <w:rsid w:val="00303CEF"/>
    <w:rsid w:val="003050FA"/>
    <w:rsid w:val="00306633"/>
    <w:rsid w:val="0031096D"/>
    <w:rsid w:val="00312446"/>
    <w:rsid w:val="00312A54"/>
    <w:rsid w:val="00313559"/>
    <w:rsid w:val="003145F4"/>
    <w:rsid w:val="00316BAC"/>
    <w:rsid w:val="00317C99"/>
    <w:rsid w:val="00321203"/>
    <w:rsid w:val="0032185D"/>
    <w:rsid w:val="00322D5E"/>
    <w:rsid w:val="00322DDE"/>
    <w:rsid w:val="0032455C"/>
    <w:rsid w:val="00330230"/>
    <w:rsid w:val="00331719"/>
    <w:rsid w:val="00332100"/>
    <w:rsid w:val="0033396A"/>
    <w:rsid w:val="00333B09"/>
    <w:rsid w:val="00333E75"/>
    <w:rsid w:val="00336784"/>
    <w:rsid w:val="00341C1C"/>
    <w:rsid w:val="00343114"/>
    <w:rsid w:val="00343DC4"/>
    <w:rsid w:val="00343FFD"/>
    <w:rsid w:val="003458CF"/>
    <w:rsid w:val="00346D22"/>
    <w:rsid w:val="00346D8D"/>
    <w:rsid w:val="00351982"/>
    <w:rsid w:val="00353E9A"/>
    <w:rsid w:val="0036229C"/>
    <w:rsid w:val="00362A70"/>
    <w:rsid w:val="00362BFC"/>
    <w:rsid w:val="00362FCA"/>
    <w:rsid w:val="00363B5B"/>
    <w:rsid w:val="003643AA"/>
    <w:rsid w:val="0036507D"/>
    <w:rsid w:val="003723AE"/>
    <w:rsid w:val="00372CF7"/>
    <w:rsid w:val="00374753"/>
    <w:rsid w:val="003747F1"/>
    <w:rsid w:val="003753DA"/>
    <w:rsid w:val="00375565"/>
    <w:rsid w:val="003820E7"/>
    <w:rsid w:val="003831DA"/>
    <w:rsid w:val="00384018"/>
    <w:rsid w:val="0038465A"/>
    <w:rsid w:val="00390894"/>
    <w:rsid w:val="00390B9F"/>
    <w:rsid w:val="00391065"/>
    <w:rsid w:val="003928E1"/>
    <w:rsid w:val="00393426"/>
    <w:rsid w:val="00393942"/>
    <w:rsid w:val="00394B25"/>
    <w:rsid w:val="003956CA"/>
    <w:rsid w:val="0039586D"/>
    <w:rsid w:val="00396C11"/>
    <w:rsid w:val="003A2873"/>
    <w:rsid w:val="003A3866"/>
    <w:rsid w:val="003A40EE"/>
    <w:rsid w:val="003A48AB"/>
    <w:rsid w:val="003A51F6"/>
    <w:rsid w:val="003A61C4"/>
    <w:rsid w:val="003A6359"/>
    <w:rsid w:val="003A7628"/>
    <w:rsid w:val="003B0199"/>
    <w:rsid w:val="003B074F"/>
    <w:rsid w:val="003B1489"/>
    <w:rsid w:val="003B472B"/>
    <w:rsid w:val="003B6A13"/>
    <w:rsid w:val="003B7D39"/>
    <w:rsid w:val="003C0DD4"/>
    <w:rsid w:val="003C11B7"/>
    <w:rsid w:val="003C171F"/>
    <w:rsid w:val="003C1849"/>
    <w:rsid w:val="003C3129"/>
    <w:rsid w:val="003C3360"/>
    <w:rsid w:val="003C5BEC"/>
    <w:rsid w:val="003C79E3"/>
    <w:rsid w:val="003C7E38"/>
    <w:rsid w:val="003D0EC6"/>
    <w:rsid w:val="003D2838"/>
    <w:rsid w:val="003D3D5A"/>
    <w:rsid w:val="003D4813"/>
    <w:rsid w:val="003D73D0"/>
    <w:rsid w:val="003E0521"/>
    <w:rsid w:val="003E1441"/>
    <w:rsid w:val="003E1FC3"/>
    <w:rsid w:val="003E2D23"/>
    <w:rsid w:val="003E439F"/>
    <w:rsid w:val="003E4E8C"/>
    <w:rsid w:val="003E5590"/>
    <w:rsid w:val="003E7FB0"/>
    <w:rsid w:val="003F0E98"/>
    <w:rsid w:val="003F1108"/>
    <w:rsid w:val="003F2DFE"/>
    <w:rsid w:val="003F2F83"/>
    <w:rsid w:val="003F5B0C"/>
    <w:rsid w:val="003F6EA5"/>
    <w:rsid w:val="00400030"/>
    <w:rsid w:val="004001FE"/>
    <w:rsid w:val="0040247A"/>
    <w:rsid w:val="00404631"/>
    <w:rsid w:val="00404F03"/>
    <w:rsid w:val="00406718"/>
    <w:rsid w:val="0040758F"/>
    <w:rsid w:val="00410D6B"/>
    <w:rsid w:val="00410F5F"/>
    <w:rsid w:val="00411B26"/>
    <w:rsid w:val="00414864"/>
    <w:rsid w:val="0041683B"/>
    <w:rsid w:val="00416FCF"/>
    <w:rsid w:val="00417C11"/>
    <w:rsid w:val="0042059D"/>
    <w:rsid w:val="004227AB"/>
    <w:rsid w:val="00422959"/>
    <w:rsid w:val="004233AF"/>
    <w:rsid w:val="00423960"/>
    <w:rsid w:val="00423A0F"/>
    <w:rsid w:val="00423F51"/>
    <w:rsid w:val="00426D3B"/>
    <w:rsid w:val="00427866"/>
    <w:rsid w:val="00430DA3"/>
    <w:rsid w:val="004316BA"/>
    <w:rsid w:val="00431D26"/>
    <w:rsid w:val="00432357"/>
    <w:rsid w:val="00433062"/>
    <w:rsid w:val="0043307D"/>
    <w:rsid w:val="00434D45"/>
    <w:rsid w:val="00435CAB"/>
    <w:rsid w:val="00437089"/>
    <w:rsid w:val="00441A75"/>
    <w:rsid w:val="004457AE"/>
    <w:rsid w:val="00447AB8"/>
    <w:rsid w:val="00447D01"/>
    <w:rsid w:val="00451DCC"/>
    <w:rsid w:val="00452350"/>
    <w:rsid w:val="004524AE"/>
    <w:rsid w:val="00457266"/>
    <w:rsid w:val="00457366"/>
    <w:rsid w:val="00460D80"/>
    <w:rsid w:val="004617EA"/>
    <w:rsid w:val="004624E7"/>
    <w:rsid w:val="00462C8E"/>
    <w:rsid w:val="004644D3"/>
    <w:rsid w:val="00465120"/>
    <w:rsid w:val="0046742A"/>
    <w:rsid w:val="0046769A"/>
    <w:rsid w:val="00470571"/>
    <w:rsid w:val="004713CE"/>
    <w:rsid w:val="00472D38"/>
    <w:rsid w:val="00473B7A"/>
    <w:rsid w:val="00474025"/>
    <w:rsid w:val="00476749"/>
    <w:rsid w:val="00480572"/>
    <w:rsid w:val="00483056"/>
    <w:rsid w:val="0048316E"/>
    <w:rsid w:val="00485152"/>
    <w:rsid w:val="00485227"/>
    <w:rsid w:val="00485731"/>
    <w:rsid w:val="00485827"/>
    <w:rsid w:val="004863AB"/>
    <w:rsid w:val="00486692"/>
    <w:rsid w:val="00487ADA"/>
    <w:rsid w:val="004900D3"/>
    <w:rsid w:val="0049267C"/>
    <w:rsid w:val="00492691"/>
    <w:rsid w:val="00493FF5"/>
    <w:rsid w:val="00494F55"/>
    <w:rsid w:val="00496568"/>
    <w:rsid w:val="004A56FB"/>
    <w:rsid w:val="004A6FF4"/>
    <w:rsid w:val="004B1B51"/>
    <w:rsid w:val="004B1DB1"/>
    <w:rsid w:val="004B2101"/>
    <w:rsid w:val="004B5397"/>
    <w:rsid w:val="004B7BD8"/>
    <w:rsid w:val="004B7F98"/>
    <w:rsid w:val="004C3288"/>
    <w:rsid w:val="004C3D57"/>
    <w:rsid w:val="004C4BEB"/>
    <w:rsid w:val="004C70FD"/>
    <w:rsid w:val="004D0FD9"/>
    <w:rsid w:val="004D16D2"/>
    <w:rsid w:val="004D3D57"/>
    <w:rsid w:val="004D5DE3"/>
    <w:rsid w:val="004D6549"/>
    <w:rsid w:val="004D6BB3"/>
    <w:rsid w:val="004E111A"/>
    <w:rsid w:val="004E1AC4"/>
    <w:rsid w:val="004E1F9B"/>
    <w:rsid w:val="004E71DE"/>
    <w:rsid w:val="004F2D3F"/>
    <w:rsid w:val="004F2E31"/>
    <w:rsid w:val="004F2E52"/>
    <w:rsid w:val="004F33BE"/>
    <w:rsid w:val="004F36E5"/>
    <w:rsid w:val="004F5268"/>
    <w:rsid w:val="004F60DD"/>
    <w:rsid w:val="004F6DDA"/>
    <w:rsid w:val="00503EA0"/>
    <w:rsid w:val="00507199"/>
    <w:rsid w:val="005079C3"/>
    <w:rsid w:val="00512FC5"/>
    <w:rsid w:val="00513EA1"/>
    <w:rsid w:val="0051478E"/>
    <w:rsid w:val="005158A5"/>
    <w:rsid w:val="00517EE6"/>
    <w:rsid w:val="0052380C"/>
    <w:rsid w:val="00524E68"/>
    <w:rsid w:val="00524FF5"/>
    <w:rsid w:val="00525155"/>
    <w:rsid w:val="00526635"/>
    <w:rsid w:val="00527BBD"/>
    <w:rsid w:val="00530BBD"/>
    <w:rsid w:val="00532366"/>
    <w:rsid w:val="00532A06"/>
    <w:rsid w:val="00534BCE"/>
    <w:rsid w:val="00535BBB"/>
    <w:rsid w:val="00545B56"/>
    <w:rsid w:val="00550041"/>
    <w:rsid w:val="0055143E"/>
    <w:rsid w:val="00552884"/>
    <w:rsid w:val="005535E8"/>
    <w:rsid w:val="00554F65"/>
    <w:rsid w:val="005564E8"/>
    <w:rsid w:val="005567E8"/>
    <w:rsid w:val="00562FBD"/>
    <w:rsid w:val="005633B3"/>
    <w:rsid w:val="0056400F"/>
    <w:rsid w:val="005646CF"/>
    <w:rsid w:val="00572329"/>
    <w:rsid w:val="005735FA"/>
    <w:rsid w:val="00574C7C"/>
    <w:rsid w:val="00575B21"/>
    <w:rsid w:val="005765D1"/>
    <w:rsid w:val="005765E6"/>
    <w:rsid w:val="0057665B"/>
    <w:rsid w:val="00582E26"/>
    <w:rsid w:val="00583FD9"/>
    <w:rsid w:val="00584674"/>
    <w:rsid w:val="00584894"/>
    <w:rsid w:val="00585BF2"/>
    <w:rsid w:val="00586395"/>
    <w:rsid w:val="005870B0"/>
    <w:rsid w:val="00590E0F"/>
    <w:rsid w:val="005A0873"/>
    <w:rsid w:val="005A0FF0"/>
    <w:rsid w:val="005A3AFB"/>
    <w:rsid w:val="005A48F0"/>
    <w:rsid w:val="005A5B93"/>
    <w:rsid w:val="005A6B52"/>
    <w:rsid w:val="005A7C01"/>
    <w:rsid w:val="005B2E00"/>
    <w:rsid w:val="005B5C0A"/>
    <w:rsid w:val="005B6864"/>
    <w:rsid w:val="005C2102"/>
    <w:rsid w:val="005C2F35"/>
    <w:rsid w:val="005C31A6"/>
    <w:rsid w:val="005C389B"/>
    <w:rsid w:val="005C4294"/>
    <w:rsid w:val="005C54F1"/>
    <w:rsid w:val="005C65F0"/>
    <w:rsid w:val="005D04C5"/>
    <w:rsid w:val="005D1691"/>
    <w:rsid w:val="005D1800"/>
    <w:rsid w:val="005D2978"/>
    <w:rsid w:val="005D3D93"/>
    <w:rsid w:val="005D3F74"/>
    <w:rsid w:val="005D41DB"/>
    <w:rsid w:val="005D4996"/>
    <w:rsid w:val="005D5FB4"/>
    <w:rsid w:val="005D7185"/>
    <w:rsid w:val="005D724A"/>
    <w:rsid w:val="005E514F"/>
    <w:rsid w:val="005E662E"/>
    <w:rsid w:val="005E6DF2"/>
    <w:rsid w:val="005F24AC"/>
    <w:rsid w:val="005F62CB"/>
    <w:rsid w:val="005F7947"/>
    <w:rsid w:val="006011CC"/>
    <w:rsid w:val="00601505"/>
    <w:rsid w:val="00602401"/>
    <w:rsid w:val="00603491"/>
    <w:rsid w:val="006035DA"/>
    <w:rsid w:val="0060424E"/>
    <w:rsid w:val="00604A48"/>
    <w:rsid w:val="00606F41"/>
    <w:rsid w:val="00607102"/>
    <w:rsid w:val="006119A7"/>
    <w:rsid w:val="00612B47"/>
    <w:rsid w:val="00612F52"/>
    <w:rsid w:val="00614A8F"/>
    <w:rsid w:val="0061503E"/>
    <w:rsid w:val="00616D35"/>
    <w:rsid w:val="00617DAB"/>
    <w:rsid w:val="006208DD"/>
    <w:rsid w:val="0062161D"/>
    <w:rsid w:val="006238C9"/>
    <w:rsid w:val="00623ED0"/>
    <w:rsid w:val="00624EED"/>
    <w:rsid w:val="0062796A"/>
    <w:rsid w:val="00627F50"/>
    <w:rsid w:val="00630E58"/>
    <w:rsid w:val="00633457"/>
    <w:rsid w:val="00634C9E"/>
    <w:rsid w:val="00635299"/>
    <w:rsid w:val="00635992"/>
    <w:rsid w:val="00635CB2"/>
    <w:rsid w:val="006360D2"/>
    <w:rsid w:val="006373F0"/>
    <w:rsid w:val="006418D4"/>
    <w:rsid w:val="00644A8F"/>
    <w:rsid w:val="006476B0"/>
    <w:rsid w:val="00652717"/>
    <w:rsid w:val="00652829"/>
    <w:rsid w:val="00652D49"/>
    <w:rsid w:val="00653659"/>
    <w:rsid w:val="00654EAA"/>
    <w:rsid w:val="00655B9D"/>
    <w:rsid w:val="006564E5"/>
    <w:rsid w:val="00656F53"/>
    <w:rsid w:val="00657233"/>
    <w:rsid w:val="0065753F"/>
    <w:rsid w:val="00660ED7"/>
    <w:rsid w:val="00665D6C"/>
    <w:rsid w:val="00666F91"/>
    <w:rsid w:val="00667915"/>
    <w:rsid w:val="00667F6F"/>
    <w:rsid w:val="00671F5C"/>
    <w:rsid w:val="0067287B"/>
    <w:rsid w:val="00676583"/>
    <w:rsid w:val="00676AD9"/>
    <w:rsid w:val="00677E96"/>
    <w:rsid w:val="0068110A"/>
    <w:rsid w:val="00683E3E"/>
    <w:rsid w:val="00684FF0"/>
    <w:rsid w:val="006934F1"/>
    <w:rsid w:val="00693D47"/>
    <w:rsid w:val="0069484C"/>
    <w:rsid w:val="006A0F58"/>
    <w:rsid w:val="006A1227"/>
    <w:rsid w:val="006A3CE2"/>
    <w:rsid w:val="006A4383"/>
    <w:rsid w:val="006A447C"/>
    <w:rsid w:val="006A4E24"/>
    <w:rsid w:val="006A762C"/>
    <w:rsid w:val="006B2104"/>
    <w:rsid w:val="006B3439"/>
    <w:rsid w:val="006B4612"/>
    <w:rsid w:val="006B517E"/>
    <w:rsid w:val="006B681F"/>
    <w:rsid w:val="006B6C37"/>
    <w:rsid w:val="006C0844"/>
    <w:rsid w:val="006C102E"/>
    <w:rsid w:val="006C10AE"/>
    <w:rsid w:val="006C24AF"/>
    <w:rsid w:val="006C3316"/>
    <w:rsid w:val="006C3659"/>
    <w:rsid w:val="006C3C10"/>
    <w:rsid w:val="006C3F54"/>
    <w:rsid w:val="006C5A21"/>
    <w:rsid w:val="006C6099"/>
    <w:rsid w:val="006C72A4"/>
    <w:rsid w:val="006C7640"/>
    <w:rsid w:val="006C7B9F"/>
    <w:rsid w:val="006D071C"/>
    <w:rsid w:val="006D1C7E"/>
    <w:rsid w:val="006D237D"/>
    <w:rsid w:val="006D23B6"/>
    <w:rsid w:val="006D3564"/>
    <w:rsid w:val="006D35DB"/>
    <w:rsid w:val="006D4895"/>
    <w:rsid w:val="006D4B96"/>
    <w:rsid w:val="006D5291"/>
    <w:rsid w:val="006E2EE2"/>
    <w:rsid w:val="006E477B"/>
    <w:rsid w:val="006E50FD"/>
    <w:rsid w:val="006E6064"/>
    <w:rsid w:val="006F12F8"/>
    <w:rsid w:val="006F2DB3"/>
    <w:rsid w:val="006F378F"/>
    <w:rsid w:val="006F4911"/>
    <w:rsid w:val="006F4DE5"/>
    <w:rsid w:val="006F4DFE"/>
    <w:rsid w:val="006F551F"/>
    <w:rsid w:val="006F792F"/>
    <w:rsid w:val="00700844"/>
    <w:rsid w:val="007053BD"/>
    <w:rsid w:val="007078D2"/>
    <w:rsid w:val="00710FDE"/>
    <w:rsid w:val="00711077"/>
    <w:rsid w:val="007132AF"/>
    <w:rsid w:val="00714211"/>
    <w:rsid w:val="007144F3"/>
    <w:rsid w:val="00714643"/>
    <w:rsid w:val="007156AE"/>
    <w:rsid w:val="007169BE"/>
    <w:rsid w:val="00716E2A"/>
    <w:rsid w:val="0072277A"/>
    <w:rsid w:val="00722867"/>
    <w:rsid w:val="00723B41"/>
    <w:rsid w:val="00725E26"/>
    <w:rsid w:val="0073079B"/>
    <w:rsid w:val="00732B3A"/>
    <w:rsid w:val="00732E29"/>
    <w:rsid w:val="0073335C"/>
    <w:rsid w:val="00736370"/>
    <w:rsid w:val="00737053"/>
    <w:rsid w:val="00737D6A"/>
    <w:rsid w:val="007408B5"/>
    <w:rsid w:val="00741255"/>
    <w:rsid w:val="007423EA"/>
    <w:rsid w:val="00745398"/>
    <w:rsid w:val="00746985"/>
    <w:rsid w:val="00747D1B"/>
    <w:rsid w:val="00750E3A"/>
    <w:rsid w:val="00751043"/>
    <w:rsid w:val="00751331"/>
    <w:rsid w:val="00752718"/>
    <w:rsid w:val="00753619"/>
    <w:rsid w:val="00754DA6"/>
    <w:rsid w:val="00755273"/>
    <w:rsid w:val="00757760"/>
    <w:rsid w:val="007579C3"/>
    <w:rsid w:val="00762B23"/>
    <w:rsid w:val="00764A34"/>
    <w:rsid w:val="0077373B"/>
    <w:rsid w:val="00773F14"/>
    <w:rsid w:val="00774891"/>
    <w:rsid w:val="00774D39"/>
    <w:rsid w:val="00775885"/>
    <w:rsid w:val="00776F81"/>
    <w:rsid w:val="00777693"/>
    <w:rsid w:val="007808E8"/>
    <w:rsid w:val="00780E40"/>
    <w:rsid w:val="007829C1"/>
    <w:rsid w:val="007861C7"/>
    <w:rsid w:val="007866ED"/>
    <w:rsid w:val="007869AF"/>
    <w:rsid w:val="0078772C"/>
    <w:rsid w:val="00790575"/>
    <w:rsid w:val="00790776"/>
    <w:rsid w:val="0079235C"/>
    <w:rsid w:val="00792F8B"/>
    <w:rsid w:val="007933A3"/>
    <w:rsid w:val="0079370B"/>
    <w:rsid w:val="00794F2C"/>
    <w:rsid w:val="0079619B"/>
    <w:rsid w:val="007A0DB1"/>
    <w:rsid w:val="007A2235"/>
    <w:rsid w:val="007A3AD3"/>
    <w:rsid w:val="007A69E4"/>
    <w:rsid w:val="007A6B4F"/>
    <w:rsid w:val="007A6DD7"/>
    <w:rsid w:val="007B01A3"/>
    <w:rsid w:val="007B2D95"/>
    <w:rsid w:val="007B730D"/>
    <w:rsid w:val="007B7565"/>
    <w:rsid w:val="007B759F"/>
    <w:rsid w:val="007B7C4D"/>
    <w:rsid w:val="007C304C"/>
    <w:rsid w:val="007C627C"/>
    <w:rsid w:val="007C71A0"/>
    <w:rsid w:val="007C7C09"/>
    <w:rsid w:val="007D0267"/>
    <w:rsid w:val="007D1F53"/>
    <w:rsid w:val="007D45A3"/>
    <w:rsid w:val="007D4F8E"/>
    <w:rsid w:val="007D6934"/>
    <w:rsid w:val="007D6CDB"/>
    <w:rsid w:val="007D70E2"/>
    <w:rsid w:val="007D79E3"/>
    <w:rsid w:val="007E0243"/>
    <w:rsid w:val="007E0450"/>
    <w:rsid w:val="007E0C11"/>
    <w:rsid w:val="007E125E"/>
    <w:rsid w:val="007E2B7A"/>
    <w:rsid w:val="007E317C"/>
    <w:rsid w:val="007E3470"/>
    <w:rsid w:val="007E3B2E"/>
    <w:rsid w:val="007E4DF8"/>
    <w:rsid w:val="007E5C55"/>
    <w:rsid w:val="007E7CC0"/>
    <w:rsid w:val="007F02BC"/>
    <w:rsid w:val="007F124A"/>
    <w:rsid w:val="007F2789"/>
    <w:rsid w:val="007F32DD"/>
    <w:rsid w:val="007F369D"/>
    <w:rsid w:val="007F3B6D"/>
    <w:rsid w:val="00800119"/>
    <w:rsid w:val="00803751"/>
    <w:rsid w:val="00805B6A"/>
    <w:rsid w:val="00805F73"/>
    <w:rsid w:val="00806132"/>
    <w:rsid w:val="00807BC5"/>
    <w:rsid w:val="00810AC4"/>
    <w:rsid w:val="0081182B"/>
    <w:rsid w:val="0081249C"/>
    <w:rsid w:val="008127A8"/>
    <w:rsid w:val="00814748"/>
    <w:rsid w:val="00815641"/>
    <w:rsid w:val="00815938"/>
    <w:rsid w:val="00815F83"/>
    <w:rsid w:val="0081614D"/>
    <w:rsid w:val="008205F5"/>
    <w:rsid w:val="008219C1"/>
    <w:rsid w:val="00823C7F"/>
    <w:rsid w:val="00824394"/>
    <w:rsid w:val="00824A96"/>
    <w:rsid w:val="00830468"/>
    <w:rsid w:val="008337AA"/>
    <w:rsid w:val="00837CB1"/>
    <w:rsid w:val="00842392"/>
    <w:rsid w:val="00846CCA"/>
    <w:rsid w:val="00847052"/>
    <w:rsid w:val="00847149"/>
    <w:rsid w:val="008506C4"/>
    <w:rsid w:val="00850D22"/>
    <w:rsid w:val="008527A8"/>
    <w:rsid w:val="00852C2D"/>
    <w:rsid w:val="00854186"/>
    <w:rsid w:val="008542EC"/>
    <w:rsid w:val="00856171"/>
    <w:rsid w:val="008604FB"/>
    <w:rsid w:val="00861A58"/>
    <w:rsid w:val="00862565"/>
    <w:rsid w:val="00862986"/>
    <w:rsid w:val="008645F9"/>
    <w:rsid w:val="00867087"/>
    <w:rsid w:val="00870833"/>
    <w:rsid w:val="00870CCC"/>
    <w:rsid w:val="00871FAE"/>
    <w:rsid w:val="00872DDC"/>
    <w:rsid w:val="008753FC"/>
    <w:rsid w:val="00875A9A"/>
    <w:rsid w:val="0087716A"/>
    <w:rsid w:val="0087746D"/>
    <w:rsid w:val="00881DE9"/>
    <w:rsid w:val="0088241B"/>
    <w:rsid w:val="0088293F"/>
    <w:rsid w:val="00885236"/>
    <w:rsid w:val="00887D14"/>
    <w:rsid w:val="00890AF2"/>
    <w:rsid w:val="0089123D"/>
    <w:rsid w:val="008932F6"/>
    <w:rsid w:val="008960F3"/>
    <w:rsid w:val="0089611C"/>
    <w:rsid w:val="00897F75"/>
    <w:rsid w:val="008A1755"/>
    <w:rsid w:val="008A345C"/>
    <w:rsid w:val="008A3BF0"/>
    <w:rsid w:val="008A6640"/>
    <w:rsid w:val="008A6935"/>
    <w:rsid w:val="008A6D23"/>
    <w:rsid w:val="008A7877"/>
    <w:rsid w:val="008A7B68"/>
    <w:rsid w:val="008B09C1"/>
    <w:rsid w:val="008B0AFE"/>
    <w:rsid w:val="008B2120"/>
    <w:rsid w:val="008B22C0"/>
    <w:rsid w:val="008B3B58"/>
    <w:rsid w:val="008B4FA5"/>
    <w:rsid w:val="008B580A"/>
    <w:rsid w:val="008B63F2"/>
    <w:rsid w:val="008B6C45"/>
    <w:rsid w:val="008C2F96"/>
    <w:rsid w:val="008C6144"/>
    <w:rsid w:val="008C660C"/>
    <w:rsid w:val="008C721C"/>
    <w:rsid w:val="008C76AF"/>
    <w:rsid w:val="008D0102"/>
    <w:rsid w:val="008D111A"/>
    <w:rsid w:val="008D1456"/>
    <w:rsid w:val="008D1B02"/>
    <w:rsid w:val="008D40EE"/>
    <w:rsid w:val="008D5BA0"/>
    <w:rsid w:val="008D71F5"/>
    <w:rsid w:val="008E2092"/>
    <w:rsid w:val="008E278B"/>
    <w:rsid w:val="008E3D1B"/>
    <w:rsid w:val="008E4A64"/>
    <w:rsid w:val="008E64F4"/>
    <w:rsid w:val="008E75ED"/>
    <w:rsid w:val="008E7D9E"/>
    <w:rsid w:val="008F0291"/>
    <w:rsid w:val="008F346F"/>
    <w:rsid w:val="008F54A7"/>
    <w:rsid w:val="00903B29"/>
    <w:rsid w:val="0091170E"/>
    <w:rsid w:val="00915821"/>
    <w:rsid w:val="00915DA0"/>
    <w:rsid w:val="00917064"/>
    <w:rsid w:val="00917C44"/>
    <w:rsid w:val="00921E2C"/>
    <w:rsid w:val="00923559"/>
    <w:rsid w:val="00925610"/>
    <w:rsid w:val="009259DA"/>
    <w:rsid w:val="0092684F"/>
    <w:rsid w:val="009269BA"/>
    <w:rsid w:val="00931151"/>
    <w:rsid w:val="009311ED"/>
    <w:rsid w:val="009317A2"/>
    <w:rsid w:val="00932E6A"/>
    <w:rsid w:val="0093326E"/>
    <w:rsid w:val="0093400F"/>
    <w:rsid w:val="00934E0F"/>
    <w:rsid w:val="00935B8E"/>
    <w:rsid w:val="00936483"/>
    <w:rsid w:val="0094015C"/>
    <w:rsid w:val="0094075F"/>
    <w:rsid w:val="00941202"/>
    <w:rsid w:val="0094150D"/>
    <w:rsid w:val="009426EE"/>
    <w:rsid w:val="00947B55"/>
    <w:rsid w:val="00947E5D"/>
    <w:rsid w:val="00951798"/>
    <w:rsid w:val="0095230B"/>
    <w:rsid w:val="009525DA"/>
    <w:rsid w:val="00952670"/>
    <w:rsid w:val="00952861"/>
    <w:rsid w:val="00952A0D"/>
    <w:rsid w:val="00952BC7"/>
    <w:rsid w:val="009542B4"/>
    <w:rsid w:val="00957A6A"/>
    <w:rsid w:val="00960F2C"/>
    <w:rsid w:val="009623C3"/>
    <w:rsid w:val="009623E6"/>
    <w:rsid w:val="00962738"/>
    <w:rsid w:val="0096475A"/>
    <w:rsid w:val="00965F38"/>
    <w:rsid w:val="0097052D"/>
    <w:rsid w:val="0097084E"/>
    <w:rsid w:val="009712E6"/>
    <w:rsid w:val="00971A19"/>
    <w:rsid w:val="00971C40"/>
    <w:rsid w:val="00973FBB"/>
    <w:rsid w:val="009749B2"/>
    <w:rsid w:val="0097671B"/>
    <w:rsid w:val="00976C7B"/>
    <w:rsid w:val="00976DB2"/>
    <w:rsid w:val="00983391"/>
    <w:rsid w:val="00984A26"/>
    <w:rsid w:val="00984B7D"/>
    <w:rsid w:val="00984F93"/>
    <w:rsid w:val="00985670"/>
    <w:rsid w:val="009859D8"/>
    <w:rsid w:val="00986955"/>
    <w:rsid w:val="00986CE1"/>
    <w:rsid w:val="00987226"/>
    <w:rsid w:val="00987748"/>
    <w:rsid w:val="00990C2A"/>
    <w:rsid w:val="009916CD"/>
    <w:rsid w:val="00992174"/>
    <w:rsid w:val="00993590"/>
    <w:rsid w:val="00994420"/>
    <w:rsid w:val="009968E3"/>
    <w:rsid w:val="009A06F0"/>
    <w:rsid w:val="009A19B6"/>
    <w:rsid w:val="009A3D83"/>
    <w:rsid w:val="009A572A"/>
    <w:rsid w:val="009A5ADA"/>
    <w:rsid w:val="009A7515"/>
    <w:rsid w:val="009A79E0"/>
    <w:rsid w:val="009B54B5"/>
    <w:rsid w:val="009B6603"/>
    <w:rsid w:val="009B66B2"/>
    <w:rsid w:val="009B712E"/>
    <w:rsid w:val="009B7D44"/>
    <w:rsid w:val="009C3329"/>
    <w:rsid w:val="009C4948"/>
    <w:rsid w:val="009D072D"/>
    <w:rsid w:val="009D2FC7"/>
    <w:rsid w:val="009D4416"/>
    <w:rsid w:val="009D463A"/>
    <w:rsid w:val="009D500B"/>
    <w:rsid w:val="009D5467"/>
    <w:rsid w:val="009D6BFB"/>
    <w:rsid w:val="009D7F79"/>
    <w:rsid w:val="009E041D"/>
    <w:rsid w:val="009E1A11"/>
    <w:rsid w:val="009E2861"/>
    <w:rsid w:val="009E40EB"/>
    <w:rsid w:val="009E4C89"/>
    <w:rsid w:val="009E7E68"/>
    <w:rsid w:val="009F1194"/>
    <w:rsid w:val="009F43E7"/>
    <w:rsid w:val="009F5AE2"/>
    <w:rsid w:val="009F741E"/>
    <w:rsid w:val="009F7FB4"/>
    <w:rsid w:val="00A001C7"/>
    <w:rsid w:val="00A02416"/>
    <w:rsid w:val="00A036B2"/>
    <w:rsid w:val="00A0491B"/>
    <w:rsid w:val="00A051EC"/>
    <w:rsid w:val="00A05A2C"/>
    <w:rsid w:val="00A113B5"/>
    <w:rsid w:val="00A118C4"/>
    <w:rsid w:val="00A12DBB"/>
    <w:rsid w:val="00A14408"/>
    <w:rsid w:val="00A14742"/>
    <w:rsid w:val="00A15552"/>
    <w:rsid w:val="00A15956"/>
    <w:rsid w:val="00A159F0"/>
    <w:rsid w:val="00A2312D"/>
    <w:rsid w:val="00A25FB8"/>
    <w:rsid w:val="00A2618B"/>
    <w:rsid w:val="00A27061"/>
    <w:rsid w:val="00A308E1"/>
    <w:rsid w:val="00A3178B"/>
    <w:rsid w:val="00A3381F"/>
    <w:rsid w:val="00A33B7F"/>
    <w:rsid w:val="00A34617"/>
    <w:rsid w:val="00A34EAF"/>
    <w:rsid w:val="00A35076"/>
    <w:rsid w:val="00A352C0"/>
    <w:rsid w:val="00A35818"/>
    <w:rsid w:val="00A42C7C"/>
    <w:rsid w:val="00A44719"/>
    <w:rsid w:val="00A44CF9"/>
    <w:rsid w:val="00A47DCF"/>
    <w:rsid w:val="00A51179"/>
    <w:rsid w:val="00A52759"/>
    <w:rsid w:val="00A52917"/>
    <w:rsid w:val="00A5518D"/>
    <w:rsid w:val="00A56295"/>
    <w:rsid w:val="00A5714A"/>
    <w:rsid w:val="00A57719"/>
    <w:rsid w:val="00A60BBD"/>
    <w:rsid w:val="00A63055"/>
    <w:rsid w:val="00A6395C"/>
    <w:rsid w:val="00A639D5"/>
    <w:rsid w:val="00A63E9E"/>
    <w:rsid w:val="00A65C78"/>
    <w:rsid w:val="00A7288B"/>
    <w:rsid w:val="00A745C9"/>
    <w:rsid w:val="00A74EB0"/>
    <w:rsid w:val="00A75076"/>
    <w:rsid w:val="00A75A3F"/>
    <w:rsid w:val="00A76312"/>
    <w:rsid w:val="00A77AD3"/>
    <w:rsid w:val="00A813BD"/>
    <w:rsid w:val="00A823EA"/>
    <w:rsid w:val="00A82BB3"/>
    <w:rsid w:val="00A832B1"/>
    <w:rsid w:val="00A874F1"/>
    <w:rsid w:val="00A87A4E"/>
    <w:rsid w:val="00A9006E"/>
    <w:rsid w:val="00A9123D"/>
    <w:rsid w:val="00A92C2F"/>
    <w:rsid w:val="00A9307B"/>
    <w:rsid w:val="00A941E6"/>
    <w:rsid w:val="00A948DB"/>
    <w:rsid w:val="00A94F72"/>
    <w:rsid w:val="00A960EA"/>
    <w:rsid w:val="00A96DB5"/>
    <w:rsid w:val="00AA017F"/>
    <w:rsid w:val="00AA1984"/>
    <w:rsid w:val="00AA1A17"/>
    <w:rsid w:val="00AA1F69"/>
    <w:rsid w:val="00AA3DBD"/>
    <w:rsid w:val="00AA500D"/>
    <w:rsid w:val="00AA6276"/>
    <w:rsid w:val="00AB1406"/>
    <w:rsid w:val="00AB190D"/>
    <w:rsid w:val="00AB2403"/>
    <w:rsid w:val="00AB327D"/>
    <w:rsid w:val="00AB3385"/>
    <w:rsid w:val="00AB5AE8"/>
    <w:rsid w:val="00AB5D91"/>
    <w:rsid w:val="00AC145F"/>
    <w:rsid w:val="00AC27E3"/>
    <w:rsid w:val="00AC2F9D"/>
    <w:rsid w:val="00AC3221"/>
    <w:rsid w:val="00AC436A"/>
    <w:rsid w:val="00AC5152"/>
    <w:rsid w:val="00AC5C86"/>
    <w:rsid w:val="00AD0417"/>
    <w:rsid w:val="00AD2BCF"/>
    <w:rsid w:val="00AD3978"/>
    <w:rsid w:val="00AD5EA0"/>
    <w:rsid w:val="00AD7707"/>
    <w:rsid w:val="00AE179B"/>
    <w:rsid w:val="00AE196C"/>
    <w:rsid w:val="00AE28DA"/>
    <w:rsid w:val="00AE2974"/>
    <w:rsid w:val="00AE44C5"/>
    <w:rsid w:val="00AE6913"/>
    <w:rsid w:val="00AF2689"/>
    <w:rsid w:val="00AF4140"/>
    <w:rsid w:val="00AF453C"/>
    <w:rsid w:val="00AF51A4"/>
    <w:rsid w:val="00AF5F8A"/>
    <w:rsid w:val="00AF66FC"/>
    <w:rsid w:val="00AF6A94"/>
    <w:rsid w:val="00B02B16"/>
    <w:rsid w:val="00B031CE"/>
    <w:rsid w:val="00B035FE"/>
    <w:rsid w:val="00B038B3"/>
    <w:rsid w:val="00B03974"/>
    <w:rsid w:val="00B05329"/>
    <w:rsid w:val="00B12206"/>
    <w:rsid w:val="00B1289D"/>
    <w:rsid w:val="00B144EC"/>
    <w:rsid w:val="00B16D77"/>
    <w:rsid w:val="00B16FDD"/>
    <w:rsid w:val="00B17CB0"/>
    <w:rsid w:val="00B21CD0"/>
    <w:rsid w:val="00B26B66"/>
    <w:rsid w:val="00B350C9"/>
    <w:rsid w:val="00B35D0E"/>
    <w:rsid w:val="00B367E4"/>
    <w:rsid w:val="00B37350"/>
    <w:rsid w:val="00B41268"/>
    <w:rsid w:val="00B41B61"/>
    <w:rsid w:val="00B42672"/>
    <w:rsid w:val="00B429A2"/>
    <w:rsid w:val="00B44A3C"/>
    <w:rsid w:val="00B462C8"/>
    <w:rsid w:val="00B529FB"/>
    <w:rsid w:val="00B52FB4"/>
    <w:rsid w:val="00B55ED2"/>
    <w:rsid w:val="00B55EE1"/>
    <w:rsid w:val="00B562CD"/>
    <w:rsid w:val="00B56813"/>
    <w:rsid w:val="00B57785"/>
    <w:rsid w:val="00B601A2"/>
    <w:rsid w:val="00B61B34"/>
    <w:rsid w:val="00B63FCC"/>
    <w:rsid w:val="00B6419D"/>
    <w:rsid w:val="00B7168A"/>
    <w:rsid w:val="00B720A9"/>
    <w:rsid w:val="00B72967"/>
    <w:rsid w:val="00B75068"/>
    <w:rsid w:val="00B75B2C"/>
    <w:rsid w:val="00B76E49"/>
    <w:rsid w:val="00B8017F"/>
    <w:rsid w:val="00B8260A"/>
    <w:rsid w:val="00B8260F"/>
    <w:rsid w:val="00B867F1"/>
    <w:rsid w:val="00B87E86"/>
    <w:rsid w:val="00B87E8E"/>
    <w:rsid w:val="00B90FAC"/>
    <w:rsid w:val="00B91B4F"/>
    <w:rsid w:val="00B9758F"/>
    <w:rsid w:val="00BA0907"/>
    <w:rsid w:val="00BA55D2"/>
    <w:rsid w:val="00BA6363"/>
    <w:rsid w:val="00BA65A8"/>
    <w:rsid w:val="00BB0206"/>
    <w:rsid w:val="00BB02D1"/>
    <w:rsid w:val="00BB114C"/>
    <w:rsid w:val="00BB36BA"/>
    <w:rsid w:val="00BB5574"/>
    <w:rsid w:val="00BB711B"/>
    <w:rsid w:val="00BB74BC"/>
    <w:rsid w:val="00BC1295"/>
    <w:rsid w:val="00BC1441"/>
    <w:rsid w:val="00BC57F8"/>
    <w:rsid w:val="00BC58CC"/>
    <w:rsid w:val="00BC6E10"/>
    <w:rsid w:val="00BD1072"/>
    <w:rsid w:val="00BD12FA"/>
    <w:rsid w:val="00BD2465"/>
    <w:rsid w:val="00BD5035"/>
    <w:rsid w:val="00BD5774"/>
    <w:rsid w:val="00BE1717"/>
    <w:rsid w:val="00BE3BAB"/>
    <w:rsid w:val="00BE3FF6"/>
    <w:rsid w:val="00BE4A93"/>
    <w:rsid w:val="00BE4D0C"/>
    <w:rsid w:val="00BE6677"/>
    <w:rsid w:val="00BE67D6"/>
    <w:rsid w:val="00BF0278"/>
    <w:rsid w:val="00BF0436"/>
    <w:rsid w:val="00BF10DF"/>
    <w:rsid w:val="00BF2058"/>
    <w:rsid w:val="00BF27EE"/>
    <w:rsid w:val="00BF5F8C"/>
    <w:rsid w:val="00BF75A2"/>
    <w:rsid w:val="00BF77F6"/>
    <w:rsid w:val="00C00821"/>
    <w:rsid w:val="00C02CFF"/>
    <w:rsid w:val="00C04AEC"/>
    <w:rsid w:val="00C05AEA"/>
    <w:rsid w:val="00C101F2"/>
    <w:rsid w:val="00C12079"/>
    <w:rsid w:val="00C12577"/>
    <w:rsid w:val="00C12EAA"/>
    <w:rsid w:val="00C13AC9"/>
    <w:rsid w:val="00C14079"/>
    <w:rsid w:val="00C15191"/>
    <w:rsid w:val="00C17293"/>
    <w:rsid w:val="00C17C36"/>
    <w:rsid w:val="00C20DAD"/>
    <w:rsid w:val="00C212DE"/>
    <w:rsid w:val="00C21982"/>
    <w:rsid w:val="00C22225"/>
    <w:rsid w:val="00C247BC"/>
    <w:rsid w:val="00C2719F"/>
    <w:rsid w:val="00C27521"/>
    <w:rsid w:val="00C326D2"/>
    <w:rsid w:val="00C33520"/>
    <w:rsid w:val="00C36884"/>
    <w:rsid w:val="00C40C49"/>
    <w:rsid w:val="00C41524"/>
    <w:rsid w:val="00C4282A"/>
    <w:rsid w:val="00C47D03"/>
    <w:rsid w:val="00C5153E"/>
    <w:rsid w:val="00C53217"/>
    <w:rsid w:val="00C5483B"/>
    <w:rsid w:val="00C548AF"/>
    <w:rsid w:val="00C54B94"/>
    <w:rsid w:val="00C56B23"/>
    <w:rsid w:val="00C57C2B"/>
    <w:rsid w:val="00C619E7"/>
    <w:rsid w:val="00C62975"/>
    <w:rsid w:val="00C62B69"/>
    <w:rsid w:val="00C62EF9"/>
    <w:rsid w:val="00C6447D"/>
    <w:rsid w:val="00C664F6"/>
    <w:rsid w:val="00C7069F"/>
    <w:rsid w:val="00C710D9"/>
    <w:rsid w:val="00C72A35"/>
    <w:rsid w:val="00C72F15"/>
    <w:rsid w:val="00C735DC"/>
    <w:rsid w:val="00C7462C"/>
    <w:rsid w:val="00C74A4E"/>
    <w:rsid w:val="00C75E40"/>
    <w:rsid w:val="00C808AB"/>
    <w:rsid w:val="00C81842"/>
    <w:rsid w:val="00C8248E"/>
    <w:rsid w:val="00C8608A"/>
    <w:rsid w:val="00C86FA4"/>
    <w:rsid w:val="00C90567"/>
    <w:rsid w:val="00C90C33"/>
    <w:rsid w:val="00CA033F"/>
    <w:rsid w:val="00CA1E10"/>
    <w:rsid w:val="00CA1F0D"/>
    <w:rsid w:val="00CA2CBA"/>
    <w:rsid w:val="00CA607C"/>
    <w:rsid w:val="00CA6E30"/>
    <w:rsid w:val="00CA720F"/>
    <w:rsid w:val="00CA76A0"/>
    <w:rsid w:val="00CA7851"/>
    <w:rsid w:val="00CB0B62"/>
    <w:rsid w:val="00CB1D9A"/>
    <w:rsid w:val="00CB1DDC"/>
    <w:rsid w:val="00CB1F1C"/>
    <w:rsid w:val="00CB4146"/>
    <w:rsid w:val="00CC0F08"/>
    <w:rsid w:val="00CC1205"/>
    <w:rsid w:val="00CC3AC6"/>
    <w:rsid w:val="00CC5D17"/>
    <w:rsid w:val="00CD0317"/>
    <w:rsid w:val="00CD0E32"/>
    <w:rsid w:val="00CD4886"/>
    <w:rsid w:val="00CD5963"/>
    <w:rsid w:val="00CD5B7F"/>
    <w:rsid w:val="00CD6B21"/>
    <w:rsid w:val="00CE2013"/>
    <w:rsid w:val="00CE2890"/>
    <w:rsid w:val="00CE343E"/>
    <w:rsid w:val="00CE3883"/>
    <w:rsid w:val="00CE3C81"/>
    <w:rsid w:val="00CE4BB8"/>
    <w:rsid w:val="00CE6803"/>
    <w:rsid w:val="00CF1E7C"/>
    <w:rsid w:val="00CF23F2"/>
    <w:rsid w:val="00CF272F"/>
    <w:rsid w:val="00CF33D3"/>
    <w:rsid w:val="00CF40E7"/>
    <w:rsid w:val="00CF563C"/>
    <w:rsid w:val="00CF58B5"/>
    <w:rsid w:val="00D00470"/>
    <w:rsid w:val="00D01107"/>
    <w:rsid w:val="00D01A32"/>
    <w:rsid w:val="00D0467E"/>
    <w:rsid w:val="00D04EEA"/>
    <w:rsid w:val="00D062DC"/>
    <w:rsid w:val="00D07706"/>
    <w:rsid w:val="00D1021C"/>
    <w:rsid w:val="00D10686"/>
    <w:rsid w:val="00D138D0"/>
    <w:rsid w:val="00D166BF"/>
    <w:rsid w:val="00D17D15"/>
    <w:rsid w:val="00D200B0"/>
    <w:rsid w:val="00D218AB"/>
    <w:rsid w:val="00D2203F"/>
    <w:rsid w:val="00D24161"/>
    <w:rsid w:val="00D25EE6"/>
    <w:rsid w:val="00D333E6"/>
    <w:rsid w:val="00D33900"/>
    <w:rsid w:val="00D3608B"/>
    <w:rsid w:val="00D37ACF"/>
    <w:rsid w:val="00D40631"/>
    <w:rsid w:val="00D430ED"/>
    <w:rsid w:val="00D431EB"/>
    <w:rsid w:val="00D45AC2"/>
    <w:rsid w:val="00D466B8"/>
    <w:rsid w:val="00D478E8"/>
    <w:rsid w:val="00D511C6"/>
    <w:rsid w:val="00D533F8"/>
    <w:rsid w:val="00D55235"/>
    <w:rsid w:val="00D55F98"/>
    <w:rsid w:val="00D613DF"/>
    <w:rsid w:val="00D62066"/>
    <w:rsid w:val="00D62244"/>
    <w:rsid w:val="00D628D7"/>
    <w:rsid w:val="00D62F35"/>
    <w:rsid w:val="00D64ADD"/>
    <w:rsid w:val="00D65276"/>
    <w:rsid w:val="00D65D85"/>
    <w:rsid w:val="00D6668F"/>
    <w:rsid w:val="00D67388"/>
    <w:rsid w:val="00D732AD"/>
    <w:rsid w:val="00D7430D"/>
    <w:rsid w:val="00D76F28"/>
    <w:rsid w:val="00D814FA"/>
    <w:rsid w:val="00D828B0"/>
    <w:rsid w:val="00D82FCC"/>
    <w:rsid w:val="00D830AC"/>
    <w:rsid w:val="00D8312C"/>
    <w:rsid w:val="00D8340E"/>
    <w:rsid w:val="00D8434A"/>
    <w:rsid w:val="00D84535"/>
    <w:rsid w:val="00D87DB0"/>
    <w:rsid w:val="00D91E78"/>
    <w:rsid w:val="00D92BDF"/>
    <w:rsid w:val="00D93B9A"/>
    <w:rsid w:val="00DA029F"/>
    <w:rsid w:val="00DA07F9"/>
    <w:rsid w:val="00DA0F6E"/>
    <w:rsid w:val="00DA2890"/>
    <w:rsid w:val="00DA3248"/>
    <w:rsid w:val="00DA3FEB"/>
    <w:rsid w:val="00DA4EF0"/>
    <w:rsid w:val="00DA527E"/>
    <w:rsid w:val="00DA6240"/>
    <w:rsid w:val="00DA75E0"/>
    <w:rsid w:val="00DB118C"/>
    <w:rsid w:val="00DB1731"/>
    <w:rsid w:val="00DB24C9"/>
    <w:rsid w:val="00DB29B9"/>
    <w:rsid w:val="00DB4114"/>
    <w:rsid w:val="00DB7637"/>
    <w:rsid w:val="00DB7C3F"/>
    <w:rsid w:val="00DC04B8"/>
    <w:rsid w:val="00DC0CD3"/>
    <w:rsid w:val="00DC18B5"/>
    <w:rsid w:val="00DC1D65"/>
    <w:rsid w:val="00DC30FD"/>
    <w:rsid w:val="00DC4725"/>
    <w:rsid w:val="00DC4EF8"/>
    <w:rsid w:val="00DC7687"/>
    <w:rsid w:val="00DC7823"/>
    <w:rsid w:val="00DC7B39"/>
    <w:rsid w:val="00DD0266"/>
    <w:rsid w:val="00DD0668"/>
    <w:rsid w:val="00DD0B28"/>
    <w:rsid w:val="00DD0BBF"/>
    <w:rsid w:val="00DD0E93"/>
    <w:rsid w:val="00DD2E68"/>
    <w:rsid w:val="00DD5F81"/>
    <w:rsid w:val="00DE3E84"/>
    <w:rsid w:val="00DE5DD7"/>
    <w:rsid w:val="00DE7353"/>
    <w:rsid w:val="00DE73DF"/>
    <w:rsid w:val="00DF2398"/>
    <w:rsid w:val="00DF2406"/>
    <w:rsid w:val="00DF261B"/>
    <w:rsid w:val="00DF47C6"/>
    <w:rsid w:val="00DF641C"/>
    <w:rsid w:val="00E00F1F"/>
    <w:rsid w:val="00E017DD"/>
    <w:rsid w:val="00E01B09"/>
    <w:rsid w:val="00E02351"/>
    <w:rsid w:val="00E02CC7"/>
    <w:rsid w:val="00E03CA7"/>
    <w:rsid w:val="00E03FAE"/>
    <w:rsid w:val="00E06F71"/>
    <w:rsid w:val="00E07981"/>
    <w:rsid w:val="00E11B3F"/>
    <w:rsid w:val="00E156AF"/>
    <w:rsid w:val="00E15986"/>
    <w:rsid w:val="00E16B53"/>
    <w:rsid w:val="00E16ED7"/>
    <w:rsid w:val="00E17530"/>
    <w:rsid w:val="00E17E0B"/>
    <w:rsid w:val="00E20EBE"/>
    <w:rsid w:val="00E22B0F"/>
    <w:rsid w:val="00E22B56"/>
    <w:rsid w:val="00E23C8F"/>
    <w:rsid w:val="00E24309"/>
    <w:rsid w:val="00E24B85"/>
    <w:rsid w:val="00E25714"/>
    <w:rsid w:val="00E26ABE"/>
    <w:rsid w:val="00E30000"/>
    <w:rsid w:val="00E30F03"/>
    <w:rsid w:val="00E3173A"/>
    <w:rsid w:val="00E31CBF"/>
    <w:rsid w:val="00E320CB"/>
    <w:rsid w:val="00E40494"/>
    <w:rsid w:val="00E41099"/>
    <w:rsid w:val="00E447E8"/>
    <w:rsid w:val="00E44D36"/>
    <w:rsid w:val="00E44DCA"/>
    <w:rsid w:val="00E46DB3"/>
    <w:rsid w:val="00E4766D"/>
    <w:rsid w:val="00E47FE4"/>
    <w:rsid w:val="00E52EB1"/>
    <w:rsid w:val="00E53019"/>
    <w:rsid w:val="00E53985"/>
    <w:rsid w:val="00E53CFE"/>
    <w:rsid w:val="00E54273"/>
    <w:rsid w:val="00E54947"/>
    <w:rsid w:val="00E54987"/>
    <w:rsid w:val="00E55DA8"/>
    <w:rsid w:val="00E56673"/>
    <w:rsid w:val="00E62D75"/>
    <w:rsid w:val="00E64473"/>
    <w:rsid w:val="00E64AD2"/>
    <w:rsid w:val="00E656B0"/>
    <w:rsid w:val="00E6705D"/>
    <w:rsid w:val="00E7082E"/>
    <w:rsid w:val="00E71B31"/>
    <w:rsid w:val="00E73B19"/>
    <w:rsid w:val="00E73F80"/>
    <w:rsid w:val="00E755C0"/>
    <w:rsid w:val="00E77BFA"/>
    <w:rsid w:val="00E805DD"/>
    <w:rsid w:val="00E810C4"/>
    <w:rsid w:val="00E81FB6"/>
    <w:rsid w:val="00E825B5"/>
    <w:rsid w:val="00E8537A"/>
    <w:rsid w:val="00E86319"/>
    <w:rsid w:val="00E91FF7"/>
    <w:rsid w:val="00E9382E"/>
    <w:rsid w:val="00E945D3"/>
    <w:rsid w:val="00E953AE"/>
    <w:rsid w:val="00E958CA"/>
    <w:rsid w:val="00E97B91"/>
    <w:rsid w:val="00EA18CD"/>
    <w:rsid w:val="00EA311A"/>
    <w:rsid w:val="00EB4222"/>
    <w:rsid w:val="00EB5ED1"/>
    <w:rsid w:val="00EB6339"/>
    <w:rsid w:val="00EB7E36"/>
    <w:rsid w:val="00EC1F82"/>
    <w:rsid w:val="00EC487B"/>
    <w:rsid w:val="00EC66AB"/>
    <w:rsid w:val="00ED225E"/>
    <w:rsid w:val="00ED3091"/>
    <w:rsid w:val="00ED36B9"/>
    <w:rsid w:val="00ED4FE3"/>
    <w:rsid w:val="00ED77C7"/>
    <w:rsid w:val="00EE245D"/>
    <w:rsid w:val="00EE2598"/>
    <w:rsid w:val="00EE2E74"/>
    <w:rsid w:val="00EE5028"/>
    <w:rsid w:val="00EE64E3"/>
    <w:rsid w:val="00EE7144"/>
    <w:rsid w:val="00EF1A83"/>
    <w:rsid w:val="00EF2058"/>
    <w:rsid w:val="00EF22CB"/>
    <w:rsid w:val="00EF2F3F"/>
    <w:rsid w:val="00EF5710"/>
    <w:rsid w:val="00F02134"/>
    <w:rsid w:val="00F02556"/>
    <w:rsid w:val="00F04532"/>
    <w:rsid w:val="00F0592D"/>
    <w:rsid w:val="00F07597"/>
    <w:rsid w:val="00F117EB"/>
    <w:rsid w:val="00F123C0"/>
    <w:rsid w:val="00F133BA"/>
    <w:rsid w:val="00F14838"/>
    <w:rsid w:val="00F14F3F"/>
    <w:rsid w:val="00F17C0F"/>
    <w:rsid w:val="00F22CE2"/>
    <w:rsid w:val="00F23D7E"/>
    <w:rsid w:val="00F23E6C"/>
    <w:rsid w:val="00F248F7"/>
    <w:rsid w:val="00F25160"/>
    <w:rsid w:val="00F273C1"/>
    <w:rsid w:val="00F31649"/>
    <w:rsid w:val="00F339DA"/>
    <w:rsid w:val="00F348DB"/>
    <w:rsid w:val="00F34FC0"/>
    <w:rsid w:val="00F35172"/>
    <w:rsid w:val="00F35183"/>
    <w:rsid w:val="00F35525"/>
    <w:rsid w:val="00F360A1"/>
    <w:rsid w:val="00F36F28"/>
    <w:rsid w:val="00F36F47"/>
    <w:rsid w:val="00F40952"/>
    <w:rsid w:val="00F42437"/>
    <w:rsid w:val="00F44610"/>
    <w:rsid w:val="00F44703"/>
    <w:rsid w:val="00F459D8"/>
    <w:rsid w:val="00F478D6"/>
    <w:rsid w:val="00F53609"/>
    <w:rsid w:val="00F546BB"/>
    <w:rsid w:val="00F56437"/>
    <w:rsid w:val="00F5796A"/>
    <w:rsid w:val="00F61EA2"/>
    <w:rsid w:val="00F624C7"/>
    <w:rsid w:val="00F625FD"/>
    <w:rsid w:val="00F62F20"/>
    <w:rsid w:val="00F634EE"/>
    <w:rsid w:val="00F63B45"/>
    <w:rsid w:val="00F64646"/>
    <w:rsid w:val="00F64A3B"/>
    <w:rsid w:val="00F65542"/>
    <w:rsid w:val="00F70C44"/>
    <w:rsid w:val="00F70DE1"/>
    <w:rsid w:val="00F72BB4"/>
    <w:rsid w:val="00F74A04"/>
    <w:rsid w:val="00F7557A"/>
    <w:rsid w:val="00F7590D"/>
    <w:rsid w:val="00F75FFC"/>
    <w:rsid w:val="00F76C15"/>
    <w:rsid w:val="00F76D46"/>
    <w:rsid w:val="00F771D1"/>
    <w:rsid w:val="00F776BA"/>
    <w:rsid w:val="00F8262F"/>
    <w:rsid w:val="00F84851"/>
    <w:rsid w:val="00F84890"/>
    <w:rsid w:val="00F862ED"/>
    <w:rsid w:val="00F86C15"/>
    <w:rsid w:val="00F91CA3"/>
    <w:rsid w:val="00F92ADE"/>
    <w:rsid w:val="00F930B6"/>
    <w:rsid w:val="00F940BE"/>
    <w:rsid w:val="00F947BA"/>
    <w:rsid w:val="00F95918"/>
    <w:rsid w:val="00F959DA"/>
    <w:rsid w:val="00F95EE3"/>
    <w:rsid w:val="00F97FA9"/>
    <w:rsid w:val="00FA01F3"/>
    <w:rsid w:val="00FA0C0F"/>
    <w:rsid w:val="00FA1B76"/>
    <w:rsid w:val="00FA1CE7"/>
    <w:rsid w:val="00FA4F2D"/>
    <w:rsid w:val="00FA643A"/>
    <w:rsid w:val="00FB2C82"/>
    <w:rsid w:val="00FB31C8"/>
    <w:rsid w:val="00FB503F"/>
    <w:rsid w:val="00FB569E"/>
    <w:rsid w:val="00FB6FAB"/>
    <w:rsid w:val="00FC054F"/>
    <w:rsid w:val="00FC12BE"/>
    <w:rsid w:val="00FC1647"/>
    <w:rsid w:val="00FC19A8"/>
    <w:rsid w:val="00FC4B73"/>
    <w:rsid w:val="00FC59E2"/>
    <w:rsid w:val="00FC5EB4"/>
    <w:rsid w:val="00FC7217"/>
    <w:rsid w:val="00FC7D59"/>
    <w:rsid w:val="00FC7FA4"/>
    <w:rsid w:val="00FD0202"/>
    <w:rsid w:val="00FD10E5"/>
    <w:rsid w:val="00FD3278"/>
    <w:rsid w:val="00FD5D48"/>
    <w:rsid w:val="00FD5FF1"/>
    <w:rsid w:val="00FE0439"/>
    <w:rsid w:val="00FE0DC4"/>
    <w:rsid w:val="00FE1C16"/>
    <w:rsid w:val="00FE2D67"/>
    <w:rsid w:val="00FE505D"/>
    <w:rsid w:val="00FE7D24"/>
    <w:rsid w:val="00FF159E"/>
    <w:rsid w:val="00FF2079"/>
    <w:rsid w:val="00FF31C2"/>
    <w:rsid w:val="00FF3459"/>
    <w:rsid w:val="00FF4205"/>
    <w:rsid w:val="00FF4A0B"/>
    <w:rsid w:val="00FF4DB1"/>
    <w:rsid w:val="00FF7D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martTagType w:namespaceuri="urn:schemas-microsoft-com:office:smarttags" w:name="address"/>
  <w:smartTagType w:namespaceuri="urn:schemas-microsoft-com:office:smarttags" w:name="Street"/>
  <w:smartTagType w:namespaceuri="urn:schemas-microsoft-com:office:smarttags" w:name="stockticker"/>
  <w:shapeDefaults>
    <o:shapedefaults v:ext="edit" spidmax="71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4610"/>
    <w:pPr>
      <w:widowControl w:val="0"/>
      <w:autoSpaceDE w:val="0"/>
      <w:autoSpaceDN w:val="0"/>
      <w:adjustRightInd w:val="0"/>
    </w:pPr>
    <w:rPr>
      <w:sz w:val="24"/>
      <w:szCs w:val="24"/>
    </w:rPr>
  </w:style>
  <w:style w:type="paragraph" w:styleId="Heading1">
    <w:name w:val="heading 1"/>
    <w:basedOn w:val="Title"/>
    <w:next w:val="Normal"/>
    <w:link w:val="Heading1Char"/>
    <w:qFormat/>
    <w:rsid w:val="007E0243"/>
    <w:pPr>
      <w:outlineLvl w:val="0"/>
    </w:pPr>
    <w:rPr>
      <w:rFonts w:ascii="Arial" w:hAnsi="Arial"/>
      <w:color w:val="000000"/>
    </w:rPr>
  </w:style>
  <w:style w:type="paragraph" w:styleId="Heading2">
    <w:name w:val="heading 2"/>
    <w:basedOn w:val="Heading1"/>
    <w:next w:val="Normal"/>
    <w:link w:val="Heading2Char"/>
    <w:qFormat/>
    <w:rsid w:val="007E0243"/>
    <w:pPr>
      <w:pBdr>
        <w:top w:val="single" w:sz="4" w:space="1" w:color="auto"/>
        <w:bottom w:val="single" w:sz="4" w:space="1" w:color="auto"/>
      </w:pBdr>
      <w:outlineLvl w:val="1"/>
    </w:pPr>
    <w:rPr>
      <w:rFonts w:ascii="Times New Roman" w:hAnsi="Times New Roman"/>
      <w:sz w:val="22"/>
    </w:rPr>
  </w:style>
  <w:style w:type="paragraph" w:styleId="Heading3">
    <w:name w:val="heading 3"/>
    <w:basedOn w:val="Normal"/>
    <w:next w:val="Normal"/>
    <w:link w:val="Heading3Char"/>
    <w:qFormat/>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outlineLvl w:val="2"/>
    </w:pPr>
    <w:rPr>
      <w:b/>
      <w:bCs/>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7E0243"/>
    <w:rPr>
      <w:rFonts w:ascii="Arial" w:hAnsi="Arial"/>
      <w:b/>
      <w:bCs/>
      <w:color w:val="000000"/>
      <w:sz w:val="28"/>
      <w:szCs w:val="28"/>
    </w:rPr>
  </w:style>
  <w:style w:type="character" w:customStyle="1" w:styleId="Heading2Char">
    <w:name w:val="Heading 2 Char"/>
    <w:basedOn w:val="DefaultParagraphFont"/>
    <w:link w:val="Heading2"/>
    <w:locked/>
    <w:rsid w:val="007E0243"/>
    <w:rPr>
      <w:b/>
      <w:bCs/>
      <w:color w:val="000000"/>
      <w:sz w:val="22"/>
      <w:szCs w:val="28"/>
    </w:rPr>
  </w:style>
  <w:style w:type="character" w:customStyle="1" w:styleId="Heading3Char">
    <w:name w:val="Heading 3 Char"/>
    <w:basedOn w:val="DefaultParagraphFont"/>
    <w:link w:val="Heading3"/>
    <w:semiHidden/>
    <w:locked/>
    <w:rPr>
      <w:rFonts w:ascii="Cambria" w:hAnsi="Cambria" w:cs="Times New Roman"/>
      <w:b/>
      <w:bCs/>
      <w:sz w:val="26"/>
      <w:szCs w:val="26"/>
    </w:rPr>
  </w:style>
  <w:style w:type="paragraph" w:styleId="BalloonText">
    <w:name w:val="Balloon Text"/>
    <w:basedOn w:val="Normal"/>
    <w:link w:val="BalloonTextChar"/>
    <w:semiHidden/>
    <w:pPr>
      <w:widowControl/>
      <w:autoSpaceDE/>
      <w:autoSpaceDN/>
      <w:adjustRightInd/>
    </w:pPr>
    <w:rPr>
      <w:rFonts w:ascii="Tahoma" w:hAnsi="Tahoma" w:cs="Tahoma"/>
      <w:sz w:val="16"/>
      <w:szCs w:val="16"/>
    </w:rPr>
  </w:style>
  <w:style w:type="character" w:customStyle="1" w:styleId="BalloonTextChar">
    <w:name w:val="Balloon Text Char"/>
    <w:basedOn w:val="DefaultParagraphFont"/>
    <w:link w:val="BalloonText"/>
    <w:semiHidden/>
    <w:locked/>
    <w:rPr>
      <w:rFonts w:ascii="Tahoma" w:hAnsi="Tahoma" w:cs="Tahoma"/>
      <w:sz w:val="16"/>
      <w:szCs w:val="16"/>
    </w:rPr>
  </w:style>
  <w:style w:type="paragraph" w:customStyle="1" w:styleId="1AutoList37">
    <w:name w:val="1AutoList37"/>
    <w:pPr>
      <w:widowControl w:val="0"/>
      <w:tabs>
        <w:tab w:val="left" w:pos="720"/>
      </w:tabs>
      <w:autoSpaceDE w:val="0"/>
      <w:autoSpaceDN w:val="0"/>
      <w:adjustRightInd w:val="0"/>
      <w:ind w:left="720" w:hanging="720"/>
      <w:jc w:val="both"/>
    </w:pPr>
    <w:rPr>
      <w:sz w:val="24"/>
      <w:szCs w:val="24"/>
    </w:rPr>
  </w:style>
  <w:style w:type="paragraph" w:customStyle="1" w:styleId="2AutoList37">
    <w:name w:val="2AutoList37"/>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7">
    <w:name w:val="3AutoList37"/>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7">
    <w:name w:val="4AutoList37"/>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7">
    <w:name w:val="5AutoList37"/>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7">
    <w:name w:val="6AutoList37"/>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7">
    <w:name w:val="7AutoList37"/>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7">
    <w:name w:val="8AutoList37"/>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6">
    <w:name w:val="1AutoList36"/>
    <w:pPr>
      <w:widowControl w:val="0"/>
      <w:tabs>
        <w:tab w:val="left" w:pos="720"/>
      </w:tabs>
      <w:autoSpaceDE w:val="0"/>
      <w:autoSpaceDN w:val="0"/>
      <w:adjustRightInd w:val="0"/>
      <w:ind w:left="720" w:hanging="720"/>
      <w:jc w:val="both"/>
    </w:pPr>
    <w:rPr>
      <w:sz w:val="24"/>
      <w:szCs w:val="24"/>
    </w:rPr>
  </w:style>
  <w:style w:type="paragraph" w:customStyle="1" w:styleId="2AutoList36">
    <w:name w:val="2AutoList36"/>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6">
    <w:name w:val="3AutoList36"/>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6">
    <w:name w:val="4AutoList36"/>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6">
    <w:name w:val="5AutoList36"/>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6">
    <w:name w:val="6AutoList36"/>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6">
    <w:name w:val="7AutoList36"/>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6">
    <w:name w:val="8AutoList36"/>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0">
    <w:name w:val="1AutoList30"/>
    <w:pPr>
      <w:widowControl w:val="0"/>
      <w:tabs>
        <w:tab w:val="left" w:pos="720"/>
      </w:tabs>
      <w:autoSpaceDE w:val="0"/>
      <w:autoSpaceDN w:val="0"/>
      <w:adjustRightInd w:val="0"/>
      <w:ind w:left="720" w:hanging="720"/>
      <w:jc w:val="both"/>
    </w:pPr>
    <w:rPr>
      <w:sz w:val="24"/>
      <w:szCs w:val="24"/>
    </w:rPr>
  </w:style>
  <w:style w:type="paragraph" w:customStyle="1" w:styleId="2AutoList30">
    <w:name w:val="2AutoList30"/>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0">
    <w:name w:val="3AutoList30"/>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0">
    <w:name w:val="4AutoList30"/>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0">
    <w:name w:val="5AutoList30"/>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0">
    <w:name w:val="6AutoList30"/>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0">
    <w:name w:val="7AutoList30"/>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0">
    <w:name w:val="8AutoList30"/>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5">
    <w:name w:val="1AutoList35"/>
    <w:pPr>
      <w:widowControl w:val="0"/>
      <w:tabs>
        <w:tab w:val="left" w:pos="720"/>
      </w:tabs>
      <w:autoSpaceDE w:val="0"/>
      <w:autoSpaceDN w:val="0"/>
      <w:adjustRightInd w:val="0"/>
      <w:ind w:left="720" w:hanging="720"/>
      <w:jc w:val="both"/>
    </w:pPr>
    <w:rPr>
      <w:sz w:val="24"/>
      <w:szCs w:val="24"/>
    </w:rPr>
  </w:style>
  <w:style w:type="paragraph" w:customStyle="1" w:styleId="2AutoList35">
    <w:name w:val="2AutoList35"/>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5">
    <w:name w:val="3AutoList35"/>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5">
    <w:name w:val="4AutoList35"/>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5">
    <w:name w:val="5AutoList35"/>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5">
    <w:name w:val="6AutoList35"/>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5">
    <w:name w:val="7AutoList35"/>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5">
    <w:name w:val="8AutoList35"/>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Triangles">
    <w:name w:val="1Triangles"/>
    <w:pPr>
      <w:widowControl w:val="0"/>
      <w:tabs>
        <w:tab w:val="left" w:pos="720"/>
      </w:tabs>
      <w:autoSpaceDE w:val="0"/>
      <w:autoSpaceDN w:val="0"/>
      <w:adjustRightInd w:val="0"/>
      <w:ind w:left="720" w:hanging="720"/>
      <w:jc w:val="both"/>
    </w:pPr>
    <w:rPr>
      <w:sz w:val="24"/>
      <w:szCs w:val="24"/>
    </w:rPr>
  </w:style>
  <w:style w:type="paragraph" w:customStyle="1" w:styleId="2Triangles">
    <w:name w:val="2Triangles"/>
    <w:pPr>
      <w:widowControl w:val="0"/>
      <w:tabs>
        <w:tab w:val="left" w:pos="720"/>
        <w:tab w:val="left" w:pos="1440"/>
      </w:tabs>
      <w:autoSpaceDE w:val="0"/>
      <w:autoSpaceDN w:val="0"/>
      <w:adjustRightInd w:val="0"/>
      <w:ind w:left="1440" w:hanging="720"/>
      <w:jc w:val="both"/>
    </w:pPr>
    <w:rPr>
      <w:sz w:val="24"/>
      <w:szCs w:val="24"/>
    </w:rPr>
  </w:style>
  <w:style w:type="paragraph" w:customStyle="1" w:styleId="3Triangles">
    <w:name w:val="3Triangles"/>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Triangles">
    <w:name w:val="4Triangles"/>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Triangles">
    <w:name w:val="5Triangles"/>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Triangles">
    <w:name w:val="6Triangles"/>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Triangles">
    <w:name w:val="7Triangles"/>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Triangles">
    <w:name w:val="8Triangles"/>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
    <w:name w:val="1AutoList3"/>
    <w:pPr>
      <w:widowControl w:val="0"/>
      <w:tabs>
        <w:tab w:val="left" w:pos="720"/>
      </w:tabs>
      <w:autoSpaceDE w:val="0"/>
      <w:autoSpaceDN w:val="0"/>
      <w:adjustRightInd w:val="0"/>
      <w:ind w:left="720" w:hanging="720"/>
      <w:jc w:val="both"/>
    </w:pPr>
    <w:rPr>
      <w:sz w:val="24"/>
      <w:szCs w:val="24"/>
    </w:rPr>
  </w:style>
  <w:style w:type="paragraph" w:customStyle="1" w:styleId="2AutoList3">
    <w:name w:val="2AutoList3"/>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
    <w:name w:val="3AutoList3"/>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
    <w:name w:val="4AutoList3"/>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
    <w:name w:val="5AutoList3"/>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
    <w:name w:val="6AutoList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
    <w:name w:val="7AutoList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
    <w:name w:val="8AutoList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
    <w:name w:val="1AutoList2"/>
    <w:pPr>
      <w:widowControl w:val="0"/>
      <w:tabs>
        <w:tab w:val="left" w:pos="720"/>
      </w:tabs>
      <w:autoSpaceDE w:val="0"/>
      <w:autoSpaceDN w:val="0"/>
      <w:adjustRightInd w:val="0"/>
      <w:ind w:left="720" w:hanging="720"/>
      <w:jc w:val="both"/>
    </w:pPr>
    <w:rPr>
      <w:sz w:val="24"/>
      <w:szCs w:val="24"/>
    </w:rPr>
  </w:style>
  <w:style w:type="paragraph" w:customStyle="1" w:styleId="2AutoList2">
    <w:name w:val="2AutoList2"/>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
    <w:name w:val="3AutoList2"/>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
    <w:name w:val="4AutoList2"/>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
    <w:name w:val="5AutoList2"/>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
    <w:name w:val="6AutoList2"/>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
    <w:name w:val="7AutoList2"/>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
    <w:name w:val="8AutoList2"/>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
    <w:name w:val="1AutoList1"/>
    <w:pPr>
      <w:widowControl w:val="0"/>
      <w:tabs>
        <w:tab w:val="left" w:pos="720"/>
      </w:tabs>
      <w:autoSpaceDE w:val="0"/>
      <w:autoSpaceDN w:val="0"/>
      <w:adjustRightInd w:val="0"/>
      <w:ind w:left="720" w:hanging="720"/>
      <w:jc w:val="both"/>
    </w:pPr>
    <w:rPr>
      <w:sz w:val="24"/>
      <w:szCs w:val="24"/>
    </w:rPr>
  </w:style>
  <w:style w:type="paragraph" w:customStyle="1" w:styleId="2AutoList1">
    <w:name w:val="2AutoList1"/>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
    <w:name w:val="3AutoList1"/>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
    <w:name w:val="4AutoList1"/>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
    <w:name w:val="5AutoList1"/>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
    <w:name w:val="6AutoList1"/>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
    <w:name w:val="7AutoList1"/>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
    <w:name w:val="8AutoList1"/>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4">
    <w:name w:val="1AutoList34"/>
    <w:pPr>
      <w:widowControl w:val="0"/>
      <w:tabs>
        <w:tab w:val="left" w:pos="720"/>
      </w:tabs>
      <w:autoSpaceDE w:val="0"/>
      <w:autoSpaceDN w:val="0"/>
      <w:adjustRightInd w:val="0"/>
      <w:ind w:left="720" w:hanging="720"/>
      <w:jc w:val="both"/>
    </w:pPr>
    <w:rPr>
      <w:sz w:val="24"/>
      <w:szCs w:val="24"/>
    </w:rPr>
  </w:style>
  <w:style w:type="paragraph" w:customStyle="1" w:styleId="2AutoList34">
    <w:name w:val="2AutoList34"/>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4">
    <w:name w:val="3AutoList34"/>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4">
    <w:name w:val="4AutoList34"/>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4">
    <w:name w:val="5AutoList34"/>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4">
    <w:name w:val="6AutoList34"/>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4">
    <w:name w:val="7AutoList34"/>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4">
    <w:name w:val="8AutoList34"/>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9">
    <w:name w:val="1AutoList19"/>
    <w:pPr>
      <w:widowControl w:val="0"/>
      <w:tabs>
        <w:tab w:val="left" w:pos="720"/>
      </w:tabs>
      <w:autoSpaceDE w:val="0"/>
      <w:autoSpaceDN w:val="0"/>
      <w:adjustRightInd w:val="0"/>
      <w:ind w:left="720" w:hanging="720"/>
      <w:jc w:val="both"/>
    </w:pPr>
    <w:rPr>
      <w:sz w:val="24"/>
      <w:szCs w:val="24"/>
    </w:rPr>
  </w:style>
  <w:style w:type="paragraph" w:customStyle="1" w:styleId="2AutoList19">
    <w:name w:val="2AutoList19"/>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9">
    <w:name w:val="3AutoList19"/>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9">
    <w:name w:val="4AutoList19"/>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9">
    <w:name w:val="5AutoList19"/>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9">
    <w:name w:val="6AutoList1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9">
    <w:name w:val="7AutoList1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9">
    <w:name w:val="8AutoList1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3">
    <w:name w:val="1AutoList33"/>
    <w:pPr>
      <w:widowControl w:val="0"/>
      <w:tabs>
        <w:tab w:val="left" w:pos="720"/>
      </w:tabs>
      <w:autoSpaceDE w:val="0"/>
      <w:autoSpaceDN w:val="0"/>
      <w:adjustRightInd w:val="0"/>
      <w:ind w:left="720" w:hanging="720"/>
      <w:jc w:val="both"/>
    </w:pPr>
    <w:rPr>
      <w:sz w:val="24"/>
      <w:szCs w:val="24"/>
    </w:rPr>
  </w:style>
  <w:style w:type="paragraph" w:customStyle="1" w:styleId="2AutoList33">
    <w:name w:val="2AutoList33"/>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3">
    <w:name w:val="3AutoList33"/>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3">
    <w:name w:val="4AutoList33"/>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3">
    <w:name w:val="5AutoList33"/>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3">
    <w:name w:val="6AutoList3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3">
    <w:name w:val="7AutoList3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3">
    <w:name w:val="8AutoList3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1">
    <w:name w:val="1AutoList31"/>
    <w:pPr>
      <w:widowControl w:val="0"/>
      <w:tabs>
        <w:tab w:val="left" w:pos="720"/>
      </w:tabs>
      <w:autoSpaceDE w:val="0"/>
      <w:autoSpaceDN w:val="0"/>
      <w:adjustRightInd w:val="0"/>
      <w:ind w:left="720" w:hanging="720"/>
      <w:jc w:val="both"/>
    </w:pPr>
    <w:rPr>
      <w:sz w:val="24"/>
      <w:szCs w:val="24"/>
    </w:rPr>
  </w:style>
  <w:style w:type="paragraph" w:customStyle="1" w:styleId="2AutoList31">
    <w:name w:val="2AutoList31"/>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1">
    <w:name w:val="3AutoList31"/>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1">
    <w:name w:val="4AutoList31"/>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1">
    <w:name w:val="5AutoList31"/>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1">
    <w:name w:val="6AutoList31"/>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1">
    <w:name w:val="7AutoList31"/>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1">
    <w:name w:val="8AutoList31"/>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2">
    <w:name w:val="1AutoList32"/>
    <w:pPr>
      <w:widowControl w:val="0"/>
      <w:tabs>
        <w:tab w:val="left" w:pos="720"/>
      </w:tabs>
      <w:autoSpaceDE w:val="0"/>
      <w:autoSpaceDN w:val="0"/>
      <w:adjustRightInd w:val="0"/>
      <w:ind w:left="720" w:hanging="720"/>
      <w:jc w:val="both"/>
    </w:pPr>
    <w:rPr>
      <w:sz w:val="24"/>
      <w:szCs w:val="24"/>
    </w:rPr>
  </w:style>
  <w:style w:type="paragraph" w:customStyle="1" w:styleId="2AutoList32">
    <w:name w:val="2AutoList32"/>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2">
    <w:name w:val="3AutoList32"/>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2">
    <w:name w:val="4AutoList32"/>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2">
    <w:name w:val="5AutoList32"/>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2">
    <w:name w:val="6AutoList32"/>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2">
    <w:name w:val="7AutoList32"/>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2">
    <w:name w:val="8AutoList32"/>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9">
    <w:name w:val="1AutoList29"/>
    <w:pPr>
      <w:widowControl w:val="0"/>
      <w:tabs>
        <w:tab w:val="left" w:pos="720"/>
      </w:tabs>
      <w:autoSpaceDE w:val="0"/>
      <w:autoSpaceDN w:val="0"/>
      <w:adjustRightInd w:val="0"/>
      <w:ind w:left="720" w:hanging="720"/>
      <w:jc w:val="both"/>
    </w:pPr>
    <w:rPr>
      <w:sz w:val="24"/>
      <w:szCs w:val="24"/>
    </w:rPr>
  </w:style>
  <w:style w:type="paragraph" w:customStyle="1" w:styleId="2AutoList29">
    <w:name w:val="2AutoList29"/>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9">
    <w:name w:val="3AutoList29"/>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9">
    <w:name w:val="4AutoList29"/>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9">
    <w:name w:val="5AutoList29"/>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9">
    <w:name w:val="6AutoList2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9">
    <w:name w:val="7AutoList2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9">
    <w:name w:val="8AutoList2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8">
    <w:name w:val="1AutoList28"/>
    <w:pPr>
      <w:widowControl w:val="0"/>
      <w:tabs>
        <w:tab w:val="left" w:pos="720"/>
      </w:tabs>
      <w:autoSpaceDE w:val="0"/>
      <w:autoSpaceDN w:val="0"/>
      <w:adjustRightInd w:val="0"/>
      <w:ind w:left="720" w:hanging="720"/>
      <w:jc w:val="both"/>
    </w:pPr>
    <w:rPr>
      <w:sz w:val="24"/>
      <w:szCs w:val="24"/>
    </w:rPr>
  </w:style>
  <w:style w:type="paragraph" w:customStyle="1" w:styleId="2AutoList28">
    <w:name w:val="2AutoList28"/>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8">
    <w:name w:val="3AutoList28"/>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8">
    <w:name w:val="4AutoList28"/>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8">
    <w:name w:val="5AutoList28"/>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8">
    <w:name w:val="6AutoList28"/>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8">
    <w:name w:val="7AutoList28"/>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8">
    <w:name w:val="8AutoList28"/>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4">
    <w:name w:val="1AutoList24"/>
    <w:pPr>
      <w:widowControl w:val="0"/>
      <w:tabs>
        <w:tab w:val="left" w:pos="720"/>
      </w:tabs>
      <w:autoSpaceDE w:val="0"/>
      <w:autoSpaceDN w:val="0"/>
      <w:adjustRightInd w:val="0"/>
      <w:ind w:left="720" w:hanging="720"/>
      <w:jc w:val="both"/>
    </w:pPr>
    <w:rPr>
      <w:sz w:val="24"/>
      <w:szCs w:val="24"/>
    </w:rPr>
  </w:style>
  <w:style w:type="paragraph" w:customStyle="1" w:styleId="2AutoList24">
    <w:name w:val="2AutoList24"/>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4">
    <w:name w:val="3AutoList24"/>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4">
    <w:name w:val="4AutoList24"/>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4">
    <w:name w:val="5AutoList24"/>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4">
    <w:name w:val="6AutoList24"/>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4">
    <w:name w:val="7AutoList24"/>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4">
    <w:name w:val="8AutoList24"/>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7">
    <w:name w:val="1AutoList27"/>
    <w:pPr>
      <w:widowControl w:val="0"/>
      <w:tabs>
        <w:tab w:val="left" w:pos="720"/>
      </w:tabs>
      <w:autoSpaceDE w:val="0"/>
      <w:autoSpaceDN w:val="0"/>
      <w:adjustRightInd w:val="0"/>
      <w:ind w:left="720" w:hanging="720"/>
      <w:jc w:val="both"/>
    </w:pPr>
    <w:rPr>
      <w:sz w:val="24"/>
      <w:szCs w:val="24"/>
    </w:rPr>
  </w:style>
  <w:style w:type="paragraph" w:customStyle="1" w:styleId="2AutoList27">
    <w:name w:val="2AutoList27"/>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7">
    <w:name w:val="3AutoList27"/>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7">
    <w:name w:val="4AutoList27"/>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7">
    <w:name w:val="5AutoList27"/>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7">
    <w:name w:val="6AutoList27"/>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7">
    <w:name w:val="7AutoList27"/>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7">
    <w:name w:val="8AutoList27"/>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6">
    <w:name w:val="1AutoList26"/>
    <w:pPr>
      <w:widowControl w:val="0"/>
      <w:tabs>
        <w:tab w:val="left" w:pos="720"/>
      </w:tabs>
      <w:autoSpaceDE w:val="0"/>
      <w:autoSpaceDN w:val="0"/>
      <w:adjustRightInd w:val="0"/>
      <w:ind w:left="720" w:hanging="720"/>
      <w:jc w:val="both"/>
    </w:pPr>
    <w:rPr>
      <w:sz w:val="24"/>
      <w:szCs w:val="24"/>
    </w:rPr>
  </w:style>
  <w:style w:type="paragraph" w:customStyle="1" w:styleId="2AutoList26">
    <w:name w:val="2AutoList26"/>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6">
    <w:name w:val="3AutoList26"/>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6">
    <w:name w:val="4AutoList26"/>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6">
    <w:name w:val="5AutoList26"/>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6">
    <w:name w:val="6AutoList26"/>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6">
    <w:name w:val="7AutoList26"/>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6">
    <w:name w:val="8AutoList26"/>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2">
    <w:name w:val="1AutoList22"/>
    <w:pPr>
      <w:widowControl w:val="0"/>
      <w:tabs>
        <w:tab w:val="left" w:pos="720"/>
      </w:tabs>
      <w:autoSpaceDE w:val="0"/>
      <w:autoSpaceDN w:val="0"/>
      <w:adjustRightInd w:val="0"/>
      <w:ind w:left="720" w:hanging="720"/>
      <w:jc w:val="both"/>
    </w:pPr>
    <w:rPr>
      <w:sz w:val="24"/>
      <w:szCs w:val="24"/>
    </w:rPr>
  </w:style>
  <w:style w:type="paragraph" w:customStyle="1" w:styleId="2AutoList22">
    <w:name w:val="2AutoList22"/>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2">
    <w:name w:val="3AutoList22"/>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2">
    <w:name w:val="4AutoList22"/>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2">
    <w:name w:val="5AutoList22"/>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2">
    <w:name w:val="6AutoList22"/>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2">
    <w:name w:val="7AutoList22"/>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2">
    <w:name w:val="8AutoList22"/>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5">
    <w:name w:val="1AutoList25"/>
    <w:pPr>
      <w:widowControl w:val="0"/>
      <w:tabs>
        <w:tab w:val="left" w:pos="720"/>
      </w:tabs>
      <w:autoSpaceDE w:val="0"/>
      <w:autoSpaceDN w:val="0"/>
      <w:adjustRightInd w:val="0"/>
      <w:ind w:left="720" w:hanging="720"/>
      <w:jc w:val="both"/>
    </w:pPr>
    <w:rPr>
      <w:sz w:val="24"/>
      <w:szCs w:val="24"/>
    </w:rPr>
  </w:style>
  <w:style w:type="paragraph" w:customStyle="1" w:styleId="2AutoList25">
    <w:name w:val="2AutoList25"/>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5">
    <w:name w:val="3AutoList25"/>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5">
    <w:name w:val="4AutoList25"/>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5">
    <w:name w:val="5AutoList25"/>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5">
    <w:name w:val="6AutoList25"/>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5">
    <w:name w:val="7AutoList25"/>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5">
    <w:name w:val="8AutoList25"/>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1">
    <w:name w:val="1AutoList21"/>
    <w:pPr>
      <w:widowControl w:val="0"/>
      <w:tabs>
        <w:tab w:val="left" w:pos="720"/>
      </w:tabs>
      <w:autoSpaceDE w:val="0"/>
      <w:autoSpaceDN w:val="0"/>
      <w:adjustRightInd w:val="0"/>
      <w:ind w:left="720" w:hanging="720"/>
      <w:jc w:val="both"/>
    </w:pPr>
    <w:rPr>
      <w:sz w:val="24"/>
      <w:szCs w:val="24"/>
    </w:rPr>
  </w:style>
  <w:style w:type="paragraph" w:customStyle="1" w:styleId="2AutoList21">
    <w:name w:val="2AutoList21"/>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1">
    <w:name w:val="3AutoList21"/>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1">
    <w:name w:val="4AutoList21"/>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1">
    <w:name w:val="5AutoList21"/>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1">
    <w:name w:val="6AutoList21"/>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1">
    <w:name w:val="7AutoList21"/>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1">
    <w:name w:val="8AutoList21"/>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0">
    <w:name w:val="1AutoList20"/>
    <w:pPr>
      <w:widowControl w:val="0"/>
      <w:tabs>
        <w:tab w:val="left" w:pos="720"/>
      </w:tabs>
      <w:autoSpaceDE w:val="0"/>
      <w:autoSpaceDN w:val="0"/>
      <w:adjustRightInd w:val="0"/>
      <w:ind w:left="720" w:hanging="720"/>
      <w:jc w:val="both"/>
    </w:pPr>
    <w:rPr>
      <w:sz w:val="24"/>
      <w:szCs w:val="24"/>
    </w:rPr>
  </w:style>
  <w:style w:type="paragraph" w:customStyle="1" w:styleId="2AutoList20">
    <w:name w:val="2AutoList20"/>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0">
    <w:name w:val="3AutoList20"/>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0">
    <w:name w:val="4AutoList20"/>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0">
    <w:name w:val="5AutoList20"/>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0">
    <w:name w:val="6AutoList20"/>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0">
    <w:name w:val="7AutoList20"/>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0">
    <w:name w:val="8AutoList20"/>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3">
    <w:name w:val="1AutoList23"/>
    <w:pPr>
      <w:widowControl w:val="0"/>
      <w:tabs>
        <w:tab w:val="left" w:pos="720"/>
      </w:tabs>
      <w:autoSpaceDE w:val="0"/>
      <w:autoSpaceDN w:val="0"/>
      <w:adjustRightInd w:val="0"/>
      <w:ind w:left="720" w:hanging="720"/>
      <w:jc w:val="both"/>
    </w:pPr>
    <w:rPr>
      <w:sz w:val="24"/>
      <w:szCs w:val="24"/>
    </w:rPr>
  </w:style>
  <w:style w:type="paragraph" w:customStyle="1" w:styleId="2AutoList23">
    <w:name w:val="2AutoList23"/>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3">
    <w:name w:val="3AutoList23"/>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3">
    <w:name w:val="4AutoList23"/>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3">
    <w:name w:val="5AutoList23"/>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3">
    <w:name w:val="6AutoList2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3">
    <w:name w:val="7AutoList2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3">
    <w:name w:val="8AutoList2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8">
    <w:name w:val="1AutoList18"/>
    <w:pPr>
      <w:widowControl w:val="0"/>
      <w:tabs>
        <w:tab w:val="left" w:pos="720"/>
      </w:tabs>
      <w:autoSpaceDE w:val="0"/>
      <w:autoSpaceDN w:val="0"/>
      <w:adjustRightInd w:val="0"/>
      <w:ind w:left="720" w:hanging="720"/>
      <w:jc w:val="both"/>
    </w:pPr>
    <w:rPr>
      <w:sz w:val="24"/>
      <w:szCs w:val="24"/>
    </w:rPr>
  </w:style>
  <w:style w:type="paragraph" w:customStyle="1" w:styleId="2AutoList18">
    <w:name w:val="2AutoList18"/>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8">
    <w:name w:val="3AutoList18"/>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8">
    <w:name w:val="4AutoList18"/>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8">
    <w:name w:val="5AutoList18"/>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8">
    <w:name w:val="6AutoList18"/>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8">
    <w:name w:val="7AutoList18"/>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8">
    <w:name w:val="8AutoList18"/>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7">
    <w:name w:val="1AutoList17"/>
    <w:pPr>
      <w:widowControl w:val="0"/>
      <w:tabs>
        <w:tab w:val="left" w:pos="720"/>
      </w:tabs>
      <w:autoSpaceDE w:val="0"/>
      <w:autoSpaceDN w:val="0"/>
      <w:adjustRightInd w:val="0"/>
      <w:ind w:left="720" w:hanging="720"/>
      <w:jc w:val="both"/>
    </w:pPr>
    <w:rPr>
      <w:sz w:val="24"/>
      <w:szCs w:val="24"/>
    </w:rPr>
  </w:style>
  <w:style w:type="paragraph" w:customStyle="1" w:styleId="2AutoList17">
    <w:name w:val="2AutoList17"/>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7">
    <w:name w:val="3AutoList17"/>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7">
    <w:name w:val="4AutoList17"/>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7">
    <w:name w:val="5AutoList17"/>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7">
    <w:name w:val="6AutoList17"/>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7">
    <w:name w:val="7AutoList17"/>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7">
    <w:name w:val="8AutoList17"/>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6">
    <w:name w:val="1AutoList16"/>
    <w:pPr>
      <w:widowControl w:val="0"/>
      <w:tabs>
        <w:tab w:val="left" w:pos="720"/>
      </w:tabs>
      <w:autoSpaceDE w:val="0"/>
      <w:autoSpaceDN w:val="0"/>
      <w:adjustRightInd w:val="0"/>
      <w:ind w:left="720" w:hanging="720"/>
      <w:jc w:val="both"/>
    </w:pPr>
    <w:rPr>
      <w:sz w:val="24"/>
      <w:szCs w:val="24"/>
    </w:rPr>
  </w:style>
  <w:style w:type="paragraph" w:customStyle="1" w:styleId="2AutoList16">
    <w:name w:val="2AutoList16"/>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6">
    <w:name w:val="3AutoList16"/>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6">
    <w:name w:val="4AutoList16"/>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6">
    <w:name w:val="5AutoList16"/>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6">
    <w:name w:val="6AutoList16"/>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6">
    <w:name w:val="7AutoList16"/>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6">
    <w:name w:val="8AutoList16"/>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5">
    <w:name w:val="1AutoList15"/>
    <w:pPr>
      <w:widowControl w:val="0"/>
      <w:tabs>
        <w:tab w:val="left" w:pos="720"/>
      </w:tabs>
      <w:autoSpaceDE w:val="0"/>
      <w:autoSpaceDN w:val="0"/>
      <w:adjustRightInd w:val="0"/>
      <w:ind w:left="720" w:hanging="720"/>
      <w:jc w:val="both"/>
    </w:pPr>
    <w:rPr>
      <w:sz w:val="24"/>
      <w:szCs w:val="24"/>
    </w:rPr>
  </w:style>
  <w:style w:type="paragraph" w:customStyle="1" w:styleId="2AutoList15">
    <w:name w:val="2AutoList15"/>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5">
    <w:name w:val="3AutoList15"/>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5">
    <w:name w:val="4AutoList15"/>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5">
    <w:name w:val="5AutoList15"/>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5">
    <w:name w:val="6AutoList15"/>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5">
    <w:name w:val="7AutoList15"/>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5">
    <w:name w:val="8AutoList15"/>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4">
    <w:name w:val="1AutoList14"/>
    <w:pPr>
      <w:widowControl w:val="0"/>
      <w:tabs>
        <w:tab w:val="left" w:pos="720"/>
      </w:tabs>
      <w:autoSpaceDE w:val="0"/>
      <w:autoSpaceDN w:val="0"/>
      <w:adjustRightInd w:val="0"/>
      <w:ind w:left="720" w:hanging="720"/>
      <w:jc w:val="both"/>
    </w:pPr>
    <w:rPr>
      <w:sz w:val="24"/>
      <w:szCs w:val="24"/>
    </w:rPr>
  </w:style>
  <w:style w:type="paragraph" w:customStyle="1" w:styleId="2AutoList14">
    <w:name w:val="2AutoList14"/>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4">
    <w:name w:val="3AutoList14"/>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4">
    <w:name w:val="4AutoList14"/>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4">
    <w:name w:val="5AutoList14"/>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4">
    <w:name w:val="6AutoList14"/>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4">
    <w:name w:val="7AutoList14"/>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4">
    <w:name w:val="8AutoList14"/>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3">
    <w:name w:val="1AutoList13"/>
    <w:pPr>
      <w:widowControl w:val="0"/>
      <w:tabs>
        <w:tab w:val="left" w:pos="720"/>
      </w:tabs>
      <w:autoSpaceDE w:val="0"/>
      <w:autoSpaceDN w:val="0"/>
      <w:adjustRightInd w:val="0"/>
      <w:ind w:left="720" w:hanging="720"/>
      <w:jc w:val="both"/>
    </w:pPr>
    <w:rPr>
      <w:sz w:val="24"/>
      <w:szCs w:val="24"/>
    </w:rPr>
  </w:style>
  <w:style w:type="paragraph" w:customStyle="1" w:styleId="2AutoList13">
    <w:name w:val="2AutoList13"/>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3">
    <w:name w:val="3AutoList13"/>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3">
    <w:name w:val="4AutoList13"/>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3">
    <w:name w:val="5AutoList13"/>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3">
    <w:name w:val="6AutoList1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3">
    <w:name w:val="7AutoList1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3">
    <w:name w:val="8AutoList1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2">
    <w:name w:val="1AutoList12"/>
    <w:pPr>
      <w:widowControl w:val="0"/>
      <w:tabs>
        <w:tab w:val="left" w:pos="720"/>
      </w:tabs>
      <w:autoSpaceDE w:val="0"/>
      <w:autoSpaceDN w:val="0"/>
      <w:adjustRightInd w:val="0"/>
      <w:ind w:left="720" w:hanging="720"/>
      <w:jc w:val="both"/>
    </w:pPr>
    <w:rPr>
      <w:sz w:val="24"/>
      <w:szCs w:val="24"/>
    </w:rPr>
  </w:style>
  <w:style w:type="paragraph" w:customStyle="1" w:styleId="2AutoList12">
    <w:name w:val="2AutoList12"/>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2">
    <w:name w:val="3AutoList12"/>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2">
    <w:name w:val="4AutoList12"/>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2">
    <w:name w:val="5AutoList12"/>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2">
    <w:name w:val="6AutoList12"/>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2">
    <w:name w:val="7AutoList12"/>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2">
    <w:name w:val="8AutoList12"/>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1">
    <w:name w:val="1AutoList11"/>
    <w:pPr>
      <w:widowControl w:val="0"/>
      <w:tabs>
        <w:tab w:val="left" w:pos="720"/>
      </w:tabs>
      <w:autoSpaceDE w:val="0"/>
      <w:autoSpaceDN w:val="0"/>
      <w:adjustRightInd w:val="0"/>
      <w:ind w:left="720" w:hanging="720"/>
      <w:jc w:val="both"/>
    </w:pPr>
    <w:rPr>
      <w:sz w:val="24"/>
      <w:szCs w:val="24"/>
    </w:rPr>
  </w:style>
  <w:style w:type="paragraph" w:customStyle="1" w:styleId="2AutoList11">
    <w:name w:val="2AutoList11"/>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1">
    <w:name w:val="3AutoList11"/>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1">
    <w:name w:val="4AutoList11"/>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1">
    <w:name w:val="5AutoList11"/>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1">
    <w:name w:val="6AutoList11"/>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1">
    <w:name w:val="7AutoList11"/>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1">
    <w:name w:val="8AutoList11"/>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0">
    <w:name w:val="1AutoList10"/>
    <w:pPr>
      <w:widowControl w:val="0"/>
      <w:tabs>
        <w:tab w:val="left" w:pos="720"/>
      </w:tabs>
      <w:autoSpaceDE w:val="0"/>
      <w:autoSpaceDN w:val="0"/>
      <w:adjustRightInd w:val="0"/>
      <w:ind w:left="720" w:hanging="720"/>
      <w:jc w:val="both"/>
    </w:pPr>
    <w:rPr>
      <w:sz w:val="24"/>
      <w:szCs w:val="24"/>
    </w:rPr>
  </w:style>
  <w:style w:type="paragraph" w:customStyle="1" w:styleId="2AutoList10">
    <w:name w:val="2AutoList10"/>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0">
    <w:name w:val="3AutoList10"/>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0">
    <w:name w:val="4AutoList10"/>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0">
    <w:name w:val="5AutoList10"/>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0">
    <w:name w:val="6AutoList10"/>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0">
    <w:name w:val="7AutoList10"/>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0">
    <w:name w:val="8AutoList10"/>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9">
    <w:name w:val="1AutoList9"/>
    <w:pPr>
      <w:widowControl w:val="0"/>
      <w:tabs>
        <w:tab w:val="left" w:pos="720"/>
      </w:tabs>
      <w:autoSpaceDE w:val="0"/>
      <w:autoSpaceDN w:val="0"/>
      <w:adjustRightInd w:val="0"/>
      <w:ind w:left="720" w:hanging="720"/>
      <w:jc w:val="both"/>
    </w:pPr>
    <w:rPr>
      <w:sz w:val="24"/>
      <w:szCs w:val="24"/>
    </w:rPr>
  </w:style>
  <w:style w:type="paragraph" w:customStyle="1" w:styleId="2AutoList9">
    <w:name w:val="2AutoList9"/>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9">
    <w:name w:val="3AutoList9"/>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9">
    <w:name w:val="4AutoList9"/>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9">
    <w:name w:val="5AutoList9"/>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9">
    <w:name w:val="6AutoList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9">
    <w:name w:val="7AutoList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9">
    <w:name w:val="8AutoList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8">
    <w:name w:val="1AutoList8"/>
    <w:pPr>
      <w:widowControl w:val="0"/>
      <w:tabs>
        <w:tab w:val="left" w:pos="720"/>
      </w:tabs>
      <w:autoSpaceDE w:val="0"/>
      <w:autoSpaceDN w:val="0"/>
      <w:adjustRightInd w:val="0"/>
      <w:ind w:left="720" w:hanging="720"/>
      <w:jc w:val="both"/>
    </w:pPr>
    <w:rPr>
      <w:sz w:val="24"/>
      <w:szCs w:val="24"/>
    </w:rPr>
  </w:style>
  <w:style w:type="paragraph" w:customStyle="1" w:styleId="2AutoList8">
    <w:name w:val="2AutoList8"/>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8">
    <w:name w:val="3AutoList8"/>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8">
    <w:name w:val="4AutoList8"/>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8">
    <w:name w:val="5AutoList8"/>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8">
    <w:name w:val="6AutoList8"/>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8">
    <w:name w:val="7AutoList8"/>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8">
    <w:name w:val="8AutoList8"/>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7">
    <w:name w:val="1AutoList7"/>
    <w:pPr>
      <w:widowControl w:val="0"/>
      <w:tabs>
        <w:tab w:val="left" w:pos="720"/>
      </w:tabs>
      <w:autoSpaceDE w:val="0"/>
      <w:autoSpaceDN w:val="0"/>
      <w:adjustRightInd w:val="0"/>
      <w:ind w:left="720" w:hanging="720"/>
      <w:jc w:val="both"/>
    </w:pPr>
    <w:rPr>
      <w:sz w:val="24"/>
      <w:szCs w:val="24"/>
    </w:rPr>
  </w:style>
  <w:style w:type="paragraph" w:customStyle="1" w:styleId="2AutoList7">
    <w:name w:val="2AutoList7"/>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7">
    <w:name w:val="3AutoList7"/>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7">
    <w:name w:val="4AutoList7"/>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7">
    <w:name w:val="5AutoList7"/>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7">
    <w:name w:val="6AutoList7"/>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7">
    <w:name w:val="7AutoList7"/>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7">
    <w:name w:val="8AutoList7"/>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6">
    <w:name w:val="1AutoList6"/>
    <w:pPr>
      <w:widowControl w:val="0"/>
      <w:tabs>
        <w:tab w:val="left" w:pos="720"/>
      </w:tabs>
      <w:autoSpaceDE w:val="0"/>
      <w:autoSpaceDN w:val="0"/>
      <w:adjustRightInd w:val="0"/>
      <w:ind w:left="720" w:hanging="720"/>
      <w:jc w:val="both"/>
    </w:pPr>
    <w:rPr>
      <w:sz w:val="24"/>
      <w:szCs w:val="24"/>
    </w:rPr>
  </w:style>
  <w:style w:type="paragraph" w:customStyle="1" w:styleId="2AutoList6">
    <w:name w:val="2AutoList6"/>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6">
    <w:name w:val="3AutoList6"/>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6">
    <w:name w:val="4AutoList6"/>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6">
    <w:name w:val="5AutoList6"/>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6">
    <w:name w:val="6AutoList6"/>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6">
    <w:name w:val="7AutoList6"/>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6">
    <w:name w:val="8AutoList6"/>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5">
    <w:name w:val="1AutoList5"/>
    <w:pPr>
      <w:widowControl w:val="0"/>
      <w:tabs>
        <w:tab w:val="left" w:pos="720"/>
      </w:tabs>
      <w:autoSpaceDE w:val="0"/>
      <w:autoSpaceDN w:val="0"/>
      <w:adjustRightInd w:val="0"/>
      <w:ind w:left="720" w:hanging="720"/>
      <w:jc w:val="both"/>
    </w:pPr>
    <w:rPr>
      <w:sz w:val="24"/>
      <w:szCs w:val="24"/>
    </w:rPr>
  </w:style>
  <w:style w:type="paragraph" w:customStyle="1" w:styleId="2AutoList5">
    <w:name w:val="2AutoList5"/>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5">
    <w:name w:val="3AutoList5"/>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5">
    <w:name w:val="4AutoList5"/>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5">
    <w:name w:val="5AutoList5"/>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5">
    <w:name w:val="6AutoList5"/>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5">
    <w:name w:val="7AutoList5"/>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5">
    <w:name w:val="8AutoList5"/>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4">
    <w:name w:val="1AutoList4"/>
    <w:pPr>
      <w:widowControl w:val="0"/>
      <w:tabs>
        <w:tab w:val="left" w:pos="720"/>
      </w:tabs>
      <w:autoSpaceDE w:val="0"/>
      <w:autoSpaceDN w:val="0"/>
      <w:adjustRightInd w:val="0"/>
      <w:ind w:left="720" w:hanging="720"/>
      <w:jc w:val="both"/>
    </w:pPr>
    <w:rPr>
      <w:sz w:val="24"/>
      <w:szCs w:val="24"/>
    </w:rPr>
  </w:style>
  <w:style w:type="paragraph" w:customStyle="1" w:styleId="2AutoList4">
    <w:name w:val="2AutoList4"/>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4">
    <w:name w:val="3AutoList4"/>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4">
    <w:name w:val="4AutoList4"/>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4">
    <w:name w:val="5AutoList4"/>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4">
    <w:name w:val="6AutoList4"/>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4">
    <w:name w:val="7AutoList4"/>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4">
    <w:name w:val="8AutoList4"/>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Paragraph">
    <w:name w:val="1Paragraph"/>
    <w:pPr>
      <w:widowControl w:val="0"/>
      <w:tabs>
        <w:tab w:val="left" w:pos="720"/>
      </w:tabs>
      <w:autoSpaceDE w:val="0"/>
      <w:autoSpaceDN w:val="0"/>
      <w:adjustRightInd w:val="0"/>
      <w:ind w:left="720" w:hanging="720"/>
      <w:jc w:val="both"/>
    </w:pPr>
    <w:rPr>
      <w:sz w:val="24"/>
      <w:szCs w:val="24"/>
    </w:rPr>
  </w:style>
  <w:style w:type="paragraph" w:customStyle="1" w:styleId="2Paragraph">
    <w:name w:val="2Paragraph"/>
    <w:pPr>
      <w:widowControl w:val="0"/>
      <w:tabs>
        <w:tab w:val="left" w:pos="720"/>
        <w:tab w:val="left" w:pos="1440"/>
      </w:tabs>
      <w:autoSpaceDE w:val="0"/>
      <w:autoSpaceDN w:val="0"/>
      <w:adjustRightInd w:val="0"/>
      <w:ind w:left="1440" w:hanging="720"/>
      <w:jc w:val="both"/>
    </w:pPr>
    <w:rPr>
      <w:sz w:val="24"/>
      <w:szCs w:val="24"/>
    </w:rPr>
  </w:style>
  <w:style w:type="paragraph" w:customStyle="1" w:styleId="3Paragraph">
    <w:name w:val="3Paragraph"/>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Paragraph">
    <w:name w:val="4Paragraph"/>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Paragraph">
    <w:name w:val="5Paragraph"/>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Paragraph">
    <w:name w:val="6Paragraph"/>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Paragraph">
    <w:name w:val="7Paragraph"/>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Paragraph">
    <w:name w:val="8Paragraph"/>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annotationt">
    <w:name w:val="annotation t"/>
    <w:pPr>
      <w:widowControl w:val="0"/>
      <w:autoSpaceDE w:val="0"/>
      <w:autoSpaceDN w:val="0"/>
      <w:adjustRightInd w:val="0"/>
    </w:pPr>
  </w:style>
  <w:style w:type="character" w:customStyle="1" w:styleId="annotationr">
    <w:name w:val="annotation r"/>
    <w:rPr>
      <w:sz w:val="16"/>
    </w:rPr>
  </w:style>
  <w:style w:type="paragraph" w:customStyle="1" w:styleId="BodyTextIn">
    <w:name w:val="Body Text In"/>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pPr>
    <w:rPr>
      <w:sz w:val="22"/>
      <w:szCs w:val="22"/>
    </w:rPr>
  </w:style>
  <w:style w:type="paragraph" w:customStyle="1" w:styleId="Q11stquest">
    <w:name w:val="Q11st quest"/>
    <w:pPr>
      <w:widowControl w:val="0"/>
      <w:autoSpaceDE w:val="0"/>
      <w:autoSpaceDN w:val="0"/>
      <w:adjustRightInd w:val="0"/>
    </w:pPr>
    <w:rPr>
      <w:sz w:val="22"/>
      <w:szCs w:val="22"/>
    </w:rPr>
  </w:style>
  <w:style w:type="character" w:customStyle="1" w:styleId="Comment">
    <w:name w:val="Comment"/>
    <w:rPr>
      <w:vanish/>
    </w:rPr>
  </w:style>
  <w:style w:type="character" w:customStyle="1" w:styleId="HTMLMarkup">
    <w:name w:val="HTML Markup"/>
    <w:rPr>
      <w:color w:val="FF0000"/>
    </w:rPr>
  </w:style>
  <w:style w:type="character" w:customStyle="1" w:styleId="Variable">
    <w:name w:val="Variable"/>
  </w:style>
  <w:style w:type="character" w:customStyle="1" w:styleId="Typewriter">
    <w:name w:val="Typewriter"/>
    <w:rPr>
      <w:rFonts w:ascii="Courier New" w:hAnsi="Courier New"/>
      <w:sz w:val="20"/>
    </w:rPr>
  </w:style>
  <w:style w:type="character" w:styleId="Strong">
    <w:name w:val="Strong"/>
    <w:basedOn w:val="DefaultParagraphFont"/>
    <w:qFormat/>
    <w:rPr>
      <w:rFonts w:cs="Times New Roman"/>
    </w:rPr>
  </w:style>
  <w:style w:type="character" w:customStyle="1" w:styleId="Sample">
    <w:name w:val="Sample"/>
    <w:rPr>
      <w:rFonts w:ascii="Courier New" w:hAnsi="Courier New"/>
    </w:rPr>
  </w:style>
  <w:style w:type="paragraph" w:customStyle="1" w:styleId="zTopofFor">
    <w:name w:val="zTop of For"/>
    <w:pPr>
      <w:widowControl w:val="0"/>
      <w:pBdr>
        <w:bottom w:val="double" w:sz="6" w:space="0" w:color="000000"/>
      </w:pBdr>
      <w:autoSpaceDE w:val="0"/>
      <w:autoSpaceDN w:val="0"/>
      <w:adjustRightInd w:val="0"/>
      <w:jc w:val="center"/>
    </w:pPr>
    <w:rPr>
      <w:rFonts w:ascii="Arial" w:hAnsi="Arial" w:cs="Arial"/>
      <w:sz w:val="16"/>
      <w:szCs w:val="16"/>
    </w:rPr>
  </w:style>
  <w:style w:type="paragraph" w:customStyle="1" w:styleId="zBottomof">
    <w:name w:val="zBottom of"/>
    <w:pPr>
      <w:widowControl w:val="0"/>
      <w:pBdr>
        <w:top w:val="double" w:sz="6" w:space="0" w:color="000000"/>
      </w:pBdr>
      <w:autoSpaceDE w:val="0"/>
      <w:autoSpaceDN w:val="0"/>
      <w:adjustRightInd w:val="0"/>
      <w:jc w:val="center"/>
    </w:pPr>
    <w:rPr>
      <w:rFonts w:ascii="Arial" w:hAnsi="Arial" w:cs="Arial"/>
      <w:sz w:val="16"/>
      <w:szCs w:val="16"/>
    </w:rPr>
  </w:style>
  <w:style w:type="paragraph" w:customStyle="1" w:styleId="Preformatted">
    <w:name w:val="Preformatted"/>
    <w:pPr>
      <w:widowControl w:val="0"/>
      <w:tabs>
        <w:tab w:val="left" w:pos="0"/>
        <w:tab w:val="left" w:pos="958"/>
        <w:tab w:val="left" w:pos="1917"/>
        <w:tab w:val="left" w:pos="2876"/>
        <w:tab w:val="left" w:pos="3835"/>
        <w:tab w:val="left" w:pos="4794"/>
        <w:tab w:val="left" w:pos="5754"/>
        <w:tab w:val="left" w:pos="6712"/>
        <w:tab w:val="left" w:pos="7671"/>
        <w:tab w:val="left" w:pos="8630"/>
        <w:tab w:val="left" w:pos="9356"/>
      </w:tabs>
      <w:autoSpaceDE w:val="0"/>
      <w:autoSpaceDN w:val="0"/>
      <w:adjustRightInd w:val="0"/>
    </w:pPr>
    <w:rPr>
      <w:rFonts w:ascii="Courier New" w:hAnsi="Courier New" w:cs="Courier New"/>
    </w:rPr>
  </w:style>
  <w:style w:type="character" w:customStyle="1" w:styleId="Keyboard">
    <w:name w:val="Keyboard"/>
    <w:rPr>
      <w:rFonts w:ascii="Courier New" w:hAnsi="Courier New"/>
      <w:sz w:val="20"/>
    </w:rPr>
  </w:style>
  <w:style w:type="character" w:customStyle="1" w:styleId="FollowedHype">
    <w:name w:val="FollowedHype"/>
    <w:rPr>
      <w:color w:val="800080"/>
    </w:rPr>
  </w:style>
  <w:style w:type="character" w:styleId="Hyperlink">
    <w:name w:val="Hyperlink"/>
    <w:basedOn w:val="DefaultParagraphFont"/>
    <w:rPr>
      <w:rFonts w:cs="Times New Roman"/>
      <w:color w:val="0000FF"/>
    </w:rPr>
  </w:style>
  <w:style w:type="character" w:styleId="Emphasis">
    <w:name w:val="Emphasis"/>
    <w:basedOn w:val="DefaultParagraphFont"/>
    <w:qFormat/>
    <w:rPr>
      <w:rFonts w:cs="Times New Roman"/>
    </w:rPr>
  </w:style>
  <w:style w:type="character" w:customStyle="1" w:styleId="CODE">
    <w:name w:val="CODE"/>
    <w:rPr>
      <w:rFonts w:ascii="Courier New" w:hAnsi="Courier New"/>
      <w:sz w:val="20"/>
    </w:rPr>
  </w:style>
  <w:style w:type="character" w:customStyle="1" w:styleId="CITE">
    <w:name w:val="CITE"/>
  </w:style>
  <w:style w:type="paragraph" w:customStyle="1" w:styleId="Blockquote">
    <w:name w:val="Blockquote"/>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ind w:left="360" w:right="360"/>
    </w:pPr>
    <w:rPr>
      <w:sz w:val="24"/>
      <w:szCs w:val="24"/>
    </w:rPr>
  </w:style>
  <w:style w:type="paragraph" w:customStyle="1" w:styleId="Address">
    <w:name w:val="Address"/>
    <w:pPr>
      <w:widowControl w:val="0"/>
      <w:autoSpaceDE w:val="0"/>
      <w:autoSpaceDN w:val="0"/>
      <w:adjustRightInd w:val="0"/>
    </w:pPr>
    <w:rPr>
      <w:sz w:val="24"/>
      <w:szCs w:val="24"/>
    </w:rPr>
  </w:style>
  <w:style w:type="paragraph" w:customStyle="1" w:styleId="H6">
    <w:name w:val="H6"/>
    <w:pPr>
      <w:widowControl w:val="0"/>
      <w:autoSpaceDE w:val="0"/>
      <w:autoSpaceDN w:val="0"/>
      <w:adjustRightInd w:val="0"/>
    </w:pPr>
    <w:rPr>
      <w:sz w:val="16"/>
      <w:szCs w:val="16"/>
    </w:rPr>
  </w:style>
  <w:style w:type="paragraph" w:customStyle="1" w:styleId="H5">
    <w:name w:val="H5"/>
    <w:pPr>
      <w:widowControl w:val="0"/>
      <w:autoSpaceDE w:val="0"/>
      <w:autoSpaceDN w:val="0"/>
      <w:adjustRightInd w:val="0"/>
    </w:pPr>
  </w:style>
  <w:style w:type="paragraph" w:customStyle="1" w:styleId="H4">
    <w:name w:val="H4"/>
    <w:pPr>
      <w:widowControl w:val="0"/>
      <w:autoSpaceDE w:val="0"/>
      <w:autoSpaceDN w:val="0"/>
      <w:adjustRightInd w:val="0"/>
    </w:pPr>
    <w:rPr>
      <w:sz w:val="24"/>
      <w:szCs w:val="24"/>
    </w:rPr>
  </w:style>
  <w:style w:type="paragraph" w:customStyle="1" w:styleId="H3">
    <w:name w:val="H3"/>
    <w:pPr>
      <w:widowControl w:val="0"/>
      <w:autoSpaceDE w:val="0"/>
      <w:autoSpaceDN w:val="0"/>
      <w:adjustRightInd w:val="0"/>
    </w:pPr>
    <w:rPr>
      <w:sz w:val="28"/>
      <w:szCs w:val="28"/>
    </w:rPr>
  </w:style>
  <w:style w:type="paragraph" w:customStyle="1" w:styleId="H2">
    <w:name w:val="H2"/>
    <w:pPr>
      <w:widowControl w:val="0"/>
      <w:autoSpaceDE w:val="0"/>
      <w:autoSpaceDN w:val="0"/>
      <w:adjustRightInd w:val="0"/>
    </w:pPr>
    <w:rPr>
      <w:sz w:val="36"/>
      <w:szCs w:val="36"/>
    </w:rPr>
  </w:style>
  <w:style w:type="paragraph" w:customStyle="1" w:styleId="H1">
    <w:name w:val="H1"/>
    <w:pPr>
      <w:widowControl w:val="0"/>
      <w:autoSpaceDE w:val="0"/>
      <w:autoSpaceDN w:val="0"/>
      <w:adjustRightInd w:val="0"/>
    </w:pPr>
    <w:rPr>
      <w:sz w:val="48"/>
      <w:szCs w:val="48"/>
    </w:rPr>
  </w:style>
  <w:style w:type="character" w:customStyle="1" w:styleId="Definition">
    <w:name w:val="Definition"/>
  </w:style>
  <w:style w:type="paragraph" w:customStyle="1" w:styleId="DefinitionL">
    <w:name w:val="Definition L"/>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ind w:left="360"/>
    </w:pPr>
    <w:rPr>
      <w:sz w:val="24"/>
      <w:szCs w:val="24"/>
    </w:rPr>
  </w:style>
  <w:style w:type="paragraph" w:customStyle="1" w:styleId="DefinitionT">
    <w:name w:val="Definition T"/>
    <w:pPr>
      <w:widowControl w:val="0"/>
      <w:autoSpaceDE w:val="0"/>
      <w:autoSpaceDN w:val="0"/>
      <w:adjustRightInd w:val="0"/>
    </w:pPr>
    <w:rPr>
      <w:sz w:val="24"/>
      <w:szCs w:val="24"/>
    </w:rPr>
  </w:style>
  <w:style w:type="paragraph" w:customStyle="1" w:styleId="a">
    <w:name w:val="_"/>
    <w:pPr>
      <w:widowControl w:val="0"/>
      <w:tabs>
        <w:tab w:val="left" w:pos="0"/>
        <w:tab w:val="left" w:pos="720"/>
        <w:tab w:val="left" w:pos="1440"/>
        <w:tab w:val="left" w:pos="2160"/>
      </w:tabs>
      <w:autoSpaceDE w:val="0"/>
      <w:autoSpaceDN w:val="0"/>
      <w:adjustRightInd w:val="0"/>
      <w:ind w:left="6480"/>
    </w:pPr>
    <w:rPr>
      <w:sz w:val="24"/>
      <w:szCs w:val="24"/>
    </w:rPr>
  </w:style>
  <w:style w:type="paragraph" w:customStyle="1" w:styleId="1">
    <w:name w:val="_1"/>
    <w:pPr>
      <w:widowControl w:val="0"/>
      <w:tabs>
        <w:tab w:val="left" w:pos="0"/>
        <w:tab w:val="left" w:pos="720"/>
        <w:tab w:val="left" w:pos="1440"/>
        <w:tab w:val="left" w:pos="2160"/>
        <w:tab w:val="left" w:pos="2880"/>
      </w:tabs>
      <w:autoSpaceDE w:val="0"/>
      <w:autoSpaceDN w:val="0"/>
      <w:adjustRightInd w:val="0"/>
      <w:ind w:left="5760"/>
    </w:pPr>
    <w:rPr>
      <w:sz w:val="24"/>
      <w:szCs w:val="24"/>
    </w:rPr>
  </w:style>
  <w:style w:type="paragraph" w:customStyle="1" w:styleId="2">
    <w:name w:val="_2"/>
    <w:pPr>
      <w:widowControl w:val="0"/>
      <w:tabs>
        <w:tab w:val="left" w:pos="0"/>
        <w:tab w:val="left" w:pos="720"/>
        <w:tab w:val="left" w:pos="1440"/>
        <w:tab w:val="left" w:pos="2160"/>
        <w:tab w:val="left" w:pos="2880"/>
        <w:tab w:val="left" w:pos="3600"/>
      </w:tabs>
      <w:autoSpaceDE w:val="0"/>
      <w:autoSpaceDN w:val="0"/>
      <w:adjustRightInd w:val="0"/>
      <w:ind w:left="5040"/>
    </w:pPr>
    <w:rPr>
      <w:sz w:val="24"/>
      <w:szCs w:val="24"/>
    </w:rPr>
  </w:style>
  <w:style w:type="paragraph" w:customStyle="1" w:styleId="3">
    <w:name w:val="_3"/>
    <w:pPr>
      <w:widowControl w:val="0"/>
      <w:tabs>
        <w:tab w:val="left" w:pos="0"/>
        <w:tab w:val="left" w:pos="720"/>
        <w:tab w:val="left" w:pos="1440"/>
        <w:tab w:val="left" w:pos="2160"/>
        <w:tab w:val="left" w:pos="2880"/>
        <w:tab w:val="left" w:pos="3600"/>
        <w:tab w:val="left" w:pos="4320"/>
      </w:tabs>
      <w:autoSpaceDE w:val="0"/>
      <w:autoSpaceDN w:val="0"/>
      <w:adjustRightInd w:val="0"/>
      <w:ind w:left="4320"/>
    </w:pPr>
    <w:rPr>
      <w:sz w:val="24"/>
      <w:szCs w:val="24"/>
    </w:rPr>
  </w:style>
  <w:style w:type="paragraph" w:customStyle="1" w:styleId="4">
    <w:name w:val="_4"/>
    <w:pPr>
      <w:widowControl w:val="0"/>
      <w:tabs>
        <w:tab w:val="left" w:pos="0"/>
        <w:tab w:val="left" w:pos="720"/>
        <w:tab w:val="left" w:pos="1440"/>
        <w:tab w:val="left" w:pos="2160"/>
        <w:tab w:val="left" w:pos="2880"/>
        <w:tab w:val="left" w:pos="3600"/>
        <w:tab w:val="left" w:pos="4320"/>
        <w:tab w:val="left" w:pos="5040"/>
      </w:tabs>
      <w:autoSpaceDE w:val="0"/>
      <w:autoSpaceDN w:val="0"/>
      <w:adjustRightInd w:val="0"/>
      <w:ind w:left="3600"/>
    </w:pPr>
    <w:rPr>
      <w:sz w:val="24"/>
      <w:szCs w:val="24"/>
    </w:rPr>
  </w:style>
  <w:style w:type="paragraph" w:customStyle="1" w:styleId="5">
    <w:name w:val="_5"/>
    <w:pPr>
      <w:widowControl w:val="0"/>
      <w:tabs>
        <w:tab w:val="left" w:pos="0"/>
        <w:tab w:val="left" w:pos="720"/>
        <w:tab w:val="left" w:pos="1440"/>
        <w:tab w:val="left" w:pos="2160"/>
        <w:tab w:val="left" w:pos="2880"/>
        <w:tab w:val="left" w:pos="3600"/>
        <w:tab w:val="left" w:pos="4320"/>
        <w:tab w:val="left" w:pos="5040"/>
        <w:tab w:val="left" w:pos="5760"/>
      </w:tabs>
      <w:autoSpaceDE w:val="0"/>
      <w:autoSpaceDN w:val="0"/>
      <w:adjustRightInd w:val="0"/>
      <w:ind w:left="2880"/>
    </w:pPr>
    <w:rPr>
      <w:sz w:val="24"/>
      <w:szCs w:val="24"/>
    </w:rPr>
  </w:style>
  <w:style w:type="paragraph" w:customStyle="1" w:styleId="6">
    <w:name w:val="_6"/>
    <w:pPr>
      <w:widowControl w:val="0"/>
      <w:tabs>
        <w:tab w:val="left" w:pos="0"/>
        <w:tab w:val="left" w:pos="720"/>
        <w:tab w:val="left" w:pos="1440"/>
        <w:tab w:val="left" w:pos="2160"/>
        <w:tab w:val="left" w:pos="2880"/>
        <w:tab w:val="left" w:pos="3600"/>
        <w:tab w:val="left" w:pos="4320"/>
        <w:tab w:val="left" w:pos="5040"/>
        <w:tab w:val="left" w:pos="5760"/>
        <w:tab w:val="left" w:pos="6480"/>
      </w:tabs>
      <w:autoSpaceDE w:val="0"/>
      <w:autoSpaceDN w:val="0"/>
      <w:adjustRightInd w:val="0"/>
      <w:ind w:left="2160"/>
    </w:pPr>
    <w:rPr>
      <w:sz w:val="24"/>
      <w:szCs w:val="24"/>
    </w:rPr>
  </w:style>
  <w:style w:type="paragraph" w:customStyle="1" w:styleId="7">
    <w:name w:val="_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ind w:left="1440"/>
    </w:pPr>
    <w:rPr>
      <w:sz w:val="24"/>
      <w:szCs w:val="24"/>
    </w:rPr>
  </w:style>
  <w:style w:type="paragraph" w:customStyle="1" w:styleId="8">
    <w:name w:val="_8"/>
    <w:pPr>
      <w:widowControl w:val="0"/>
      <w:autoSpaceDE w:val="0"/>
      <w:autoSpaceDN w:val="0"/>
      <w:adjustRightInd w:val="0"/>
    </w:pPr>
    <w:rPr>
      <w:sz w:val="24"/>
      <w:szCs w:val="24"/>
    </w:rPr>
  </w:style>
  <w:style w:type="paragraph" w:customStyle="1" w:styleId="9">
    <w:name w:val="_9"/>
    <w:pPr>
      <w:widowControl w:val="0"/>
      <w:tabs>
        <w:tab w:val="left" w:pos="0"/>
        <w:tab w:val="left" w:pos="720"/>
        <w:tab w:val="left" w:pos="1440"/>
        <w:tab w:val="left" w:pos="2160"/>
      </w:tabs>
      <w:autoSpaceDE w:val="0"/>
      <w:autoSpaceDN w:val="0"/>
      <w:adjustRightInd w:val="0"/>
      <w:ind w:left="6480"/>
    </w:pPr>
    <w:rPr>
      <w:sz w:val="24"/>
      <w:szCs w:val="24"/>
    </w:rPr>
  </w:style>
  <w:style w:type="paragraph" w:customStyle="1" w:styleId="10">
    <w:name w:val="_10"/>
    <w:pPr>
      <w:widowControl w:val="0"/>
      <w:tabs>
        <w:tab w:val="left" w:pos="0"/>
        <w:tab w:val="left" w:pos="720"/>
        <w:tab w:val="left" w:pos="1440"/>
        <w:tab w:val="left" w:pos="2160"/>
        <w:tab w:val="left" w:pos="2880"/>
      </w:tabs>
      <w:autoSpaceDE w:val="0"/>
      <w:autoSpaceDN w:val="0"/>
      <w:adjustRightInd w:val="0"/>
      <w:ind w:left="5760"/>
    </w:pPr>
    <w:rPr>
      <w:sz w:val="24"/>
      <w:szCs w:val="24"/>
    </w:rPr>
  </w:style>
  <w:style w:type="paragraph" w:customStyle="1" w:styleId="11">
    <w:name w:val="_11"/>
    <w:pPr>
      <w:widowControl w:val="0"/>
      <w:tabs>
        <w:tab w:val="left" w:pos="0"/>
        <w:tab w:val="left" w:pos="720"/>
        <w:tab w:val="left" w:pos="1440"/>
        <w:tab w:val="left" w:pos="2160"/>
        <w:tab w:val="left" w:pos="2880"/>
        <w:tab w:val="left" w:pos="3600"/>
      </w:tabs>
      <w:autoSpaceDE w:val="0"/>
      <w:autoSpaceDN w:val="0"/>
      <w:adjustRightInd w:val="0"/>
      <w:ind w:left="5040"/>
    </w:pPr>
    <w:rPr>
      <w:sz w:val="24"/>
      <w:szCs w:val="24"/>
    </w:rPr>
  </w:style>
  <w:style w:type="paragraph" w:customStyle="1" w:styleId="12">
    <w:name w:val="_12"/>
    <w:pPr>
      <w:widowControl w:val="0"/>
      <w:tabs>
        <w:tab w:val="left" w:pos="0"/>
        <w:tab w:val="left" w:pos="720"/>
        <w:tab w:val="left" w:pos="1440"/>
        <w:tab w:val="left" w:pos="2160"/>
        <w:tab w:val="left" w:pos="2880"/>
        <w:tab w:val="left" w:pos="3600"/>
        <w:tab w:val="left" w:pos="4320"/>
      </w:tabs>
      <w:autoSpaceDE w:val="0"/>
      <w:autoSpaceDN w:val="0"/>
      <w:adjustRightInd w:val="0"/>
      <w:ind w:left="4320"/>
    </w:pPr>
    <w:rPr>
      <w:sz w:val="24"/>
      <w:szCs w:val="24"/>
    </w:rPr>
  </w:style>
  <w:style w:type="paragraph" w:customStyle="1" w:styleId="13">
    <w:name w:val="_13"/>
    <w:pPr>
      <w:widowControl w:val="0"/>
      <w:tabs>
        <w:tab w:val="left" w:pos="0"/>
        <w:tab w:val="left" w:pos="720"/>
        <w:tab w:val="left" w:pos="1440"/>
        <w:tab w:val="left" w:pos="2160"/>
        <w:tab w:val="left" w:pos="2880"/>
        <w:tab w:val="left" w:pos="3600"/>
        <w:tab w:val="left" w:pos="4320"/>
        <w:tab w:val="left" w:pos="5040"/>
      </w:tabs>
      <w:autoSpaceDE w:val="0"/>
      <w:autoSpaceDN w:val="0"/>
      <w:adjustRightInd w:val="0"/>
      <w:ind w:left="3600"/>
    </w:pPr>
    <w:rPr>
      <w:sz w:val="24"/>
      <w:szCs w:val="24"/>
    </w:rPr>
  </w:style>
  <w:style w:type="paragraph" w:customStyle="1" w:styleId="14">
    <w:name w:val="_14"/>
    <w:pPr>
      <w:widowControl w:val="0"/>
      <w:tabs>
        <w:tab w:val="left" w:pos="0"/>
        <w:tab w:val="left" w:pos="720"/>
        <w:tab w:val="left" w:pos="1440"/>
        <w:tab w:val="left" w:pos="2160"/>
        <w:tab w:val="left" w:pos="2880"/>
        <w:tab w:val="left" w:pos="3600"/>
        <w:tab w:val="left" w:pos="4320"/>
        <w:tab w:val="left" w:pos="5040"/>
        <w:tab w:val="left" w:pos="5760"/>
      </w:tabs>
      <w:autoSpaceDE w:val="0"/>
      <w:autoSpaceDN w:val="0"/>
      <w:adjustRightInd w:val="0"/>
      <w:ind w:left="2880"/>
    </w:pPr>
    <w:rPr>
      <w:sz w:val="24"/>
      <w:szCs w:val="24"/>
    </w:rPr>
  </w:style>
  <w:style w:type="paragraph" w:customStyle="1" w:styleId="15">
    <w:name w:val="_15"/>
    <w:pPr>
      <w:widowControl w:val="0"/>
      <w:tabs>
        <w:tab w:val="left" w:pos="0"/>
        <w:tab w:val="left" w:pos="720"/>
        <w:tab w:val="left" w:pos="1440"/>
        <w:tab w:val="left" w:pos="2160"/>
        <w:tab w:val="left" w:pos="2880"/>
        <w:tab w:val="left" w:pos="3600"/>
        <w:tab w:val="left" w:pos="4320"/>
        <w:tab w:val="left" w:pos="5040"/>
        <w:tab w:val="left" w:pos="5760"/>
        <w:tab w:val="left" w:pos="6480"/>
      </w:tabs>
      <w:autoSpaceDE w:val="0"/>
      <w:autoSpaceDN w:val="0"/>
      <w:adjustRightInd w:val="0"/>
      <w:ind w:left="2160"/>
    </w:pPr>
    <w:rPr>
      <w:sz w:val="24"/>
      <w:szCs w:val="24"/>
    </w:rPr>
  </w:style>
  <w:style w:type="paragraph" w:customStyle="1" w:styleId="16">
    <w:name w:val="_1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ind w:left="1440"/>
    </w:pPr>
    <w:rPr>
      <w:sz w:val="24"/>
      <w:szCs w:val="24"/>
    </w:rPr>
  </w:style>
  <w:style w:type="paragraph" w:customStyle="1" w:styleId="17">
    <w:name w:val="_17"/>
    <w:pPr>
      <w:widowControl w:val="0"/>
      <w:autoSpaceDE w:val="0"/>
      <w:autoSpaceDN w:val="0"/>
      <w:adjustRightInd w:val="0"/>
    </w:pPr>
    <w:rPr>
      <w:sz w:val="24"/>
      <w:szCs w:val="24"/>
    </w:rPr>
  </w:style>
  <w:style w:type="paragraph" w:customStyle="1" w:styleId="18">
    <w:name w:val="_18"/>
    <w:pPr>
      <w:widowControl w:val="0"/>
      <w:tabs>
        <w:tab w:val="left" w:pos="0"/>
        <w:tab w:val="left" w:pos="720"/>
        <w:tab w:val="left" w:pos="1440"/>
        <w:tab w:val="left" w:pos="2160"/>
      </w:tabs>
      <w:autoSpaceDE w:val="0"/>
      <w:autoSpaceDN w:val="0"/>
      <w:adjustRightInd w:val="0"/>
      <w:ind w:left="6480"/>
    </w:pPr>
    <w:rPr>
      <w:sz w:val="24"/>
      <w:szCs w:val="24"/>
    </w:rPr>
  </w:style>
  <w:style w:type="paragraph" w:customStyle="1" w:styleId="19">
    <w:name w:val="_19"/>
    <w:pPr>
      <w:widowControl w:val="0"/>
      <w:tabs>
        <w:tab w:val="left" w:pos="0"/>
        <w:tab w:val="left" w:pos="720"/>
        <w:tab w:val="left" w:pos="1440"/>
        <w:tab w:val="left" w:pos="2160"/>
        <w:tab w:val="left" w:pos="2880"/>
      </w:tabs>
      <w:autoSpaceDE w:val="0"/>
      <w:autoSpaceDN w:val="0"/>
      <w:adjustRightInd w:val="0"/>
      <w:ind w:left="5760"/>
    </w:pPr>
    <w:rPr>
      <w:sz w:val="24"/>
      <w:szCs w:val="24"/>
    </w:rPr>
  </w:style>
  <w:style w:type="paragraph" w:customStyle="1" w:styleId="20">
    <w:name w:val="_20"/>
    <w:pPr>
      <w:widowControl w:val="0"/>
      <w:tabs>
        <w:tab w:val="left" w:pos="0"/>
        <w:tab w:val="left" w:pos="720"/>
        <w:tab w:val="left" w:pos="1440"/>
        <w:tab w:val="left" w:pos="2160"/>
        <w:tab w:val="left" w:pos="2880"/>
        <w:tab w:val="left" w:pos="3600"/>
      </w:tabs>
      <w:autoSpaceDE w:val="0"/>
      <w:autoSpaceDN w:val="0"/>
      <w:adjustRightInd w:val="0"/>
      <w:ind w:left="5040"/>
    </w:pPr>
    <w:rPr>
      <w:sz w:val="24"/>
      <w:szCs w:val="24"/>
    </w:rPr>
  </w:style>
  <w:style w:type="paragraph" w:customStyle="1" w:styleId="21">
    <w:name w:val="_21"/>
    <w:pPr>
      <w:widowControl w:val="0"/>
      <w:tabs>
        <w:tab w:val="left" w:pos="0"/>
        <w:tab w:val="left" w:pos="720"/>
        <w:tab w:val="left" w:pos="1440"/>
        <w:tab w:val="left" w:pos="2160"/>
        <w:tab w:val="left" w:pos="2880"/>
        <w:tab w:val="left" w:pos="3600"/>
        <w:tab w:val="left" w:pos="4320"/>
      </w:tabs>
      <w:autoSpaceDE w:val="0"/>
      <w:autoSpaceDN w:val="0"/>
      <w:adjustRightInd w:val="0"/>
      <w:ind w:left="4320"/>
    </w:pPr>
    <w:rPr>
      <w:sz w:val="24"/>
      <w:szCs w:val="24"/>
    </w:rPr>
  </w:style>
  <w:style w:type="paragraph" w:customStyle="1" w:styleId="22">
    <w:name w:val="_22"/>
    <w:pPr>
      <w:widowControl w:val="0"/>
      <w:tabs>
        <w:tab w:val="left" w:pos="0"/>
        <w:tab w:val="left" w:pos="720"/>
        <w:tab w:val="left" w:pos="1440"/>
        <w:tab w:val="left" w:pos="2160"/>
        <w:tab w:val="left" w:pos="2880"/>
        <w:tab w:val="left" w:pos="3600"/>
        <w:tab w:val="left" w:pos="4320"/>
        <w:tab w:val="left" w:pos="5040"/>
      </w:tabs>
      <w:autoSpaceDE w:val="0"/>
      <w:autoSpaceDN w:val="0"/>
      <w:adjustRightInd w:val="0"/>
      <w:ind w:left="3600"/>
    </w:pPr>
    <w:rPr>
      <w:sz w:val="24"/>
      <w:szCs w:val="24"/>
    </w:rPr>
  </w:style>
  <w:style w:type="paragraph" w:customStyle="1" w:styleId="23">
    <w:name w:val="_23"/>
    <w:pPr>
      <w:widowControl w:val="0"/>
      <w:tabs>
        <w:tab w:val="left" w:pos="0"/>
        <w:tab w:val="left" w:pos="720"/>
        <w:tab w:val="left" w:pos="1440"/>
        <w:tab w:val="left" w:pos="2160"/>
        <w:tab w:val="left" w:pos="2880"/>
        <w:tab w:val="left" w:pos="3600"/>
        <w:tab w:val="left" w:pos="4320"/>
        <w:tab w:val="left" w:pos="5040"/>
        <w:tab w:val="left" w:pos="5760"/>
      </w:tabs>
      <w:autoSpaceDE w:val="0"/>
      <w:autoSpaceDN w:val="0"/>
      <w:adjustRightInd w:val="0"/>
      <w:ind w:left="2880"/>
    </w:pPr>
    <w:rPr>
      <w:sz w:val="24"/>
      <w:szCs w:val="24"/>
    </w:rPr>
  </w:style>
  <w:style w:type="paragraph" w:customStyle="1" w:styleId="24">
    <w:name w:val="_24"/>
    <w:pPr>
      <w:widowControl w:val="0"/>
      <w:tabs>
        <w:tab w:val="left" w:pos="0"/>
        <w:tab w:val="left" w:pos="720"/>
        <w:tab w:val="left" w:pos="1440"/>
        <w:tab w:val="left" w:pos="2160"/>
        <w:tab w:val="left" w:pos="2880"/>
        <w:tab w:val="left" w:pos="3600"/>
        <w:tab w:val="left" w:pos="4320"/>
        <w:tab w:val="left" w:pos="5040"/>
        <w:tab w:val="left" w:pos="5760"/>
        <w:tab w:val="left" w:pos="6480"/>
      </w:tabs>
      <w:autoSpaceDE w:val="0"/>
      <w:autoSpaceDN w:val="0"/>
      <w:adjustRightInd w:val="0"/>
      <w:ind w:left="2160"/>
    </w:pPr>
    <w:rPr>
      <w:sz w:val="24"/>
      <w:szCs w:val="24"/>
    </w:rPr>
  </w:style>
  <w:style w:type="paragraph" w:customStyle="1" w:styleId="25">
    <w:name w:val="_2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ind w:left="1440"/>
    </w:pPr>
    <w:rPr>
      <w:sz w:val="24"/>
      <w:szCs w:val="24"/>
    </w:rPr>
  </w:style>
  <w:style w:type="paragraph" w:customStyle="1" w:styleId="26">
    <w:name w:val="_26"/>
    <w:pPr>
      <w:widowControl w:val="0"/>
      <w:autoSpaceDE w:val="0"/>
      <w:autoSpaceDN w:val="0"/>
      <w:adjustRightInd w:val="0"/>
    </w:pPr>
    <w:rPr>
      <w:sz w:val="24"/>
      <w:szCs w:val="24"/>
    </w:rPr>
  </w:style>
  <w:style w:type="character" w:customStyle="1" w:styleId="DefaultPara">
    <w:name w:val="Default Para"/>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semiHidden/>
    <w:locked/>
    <w:rPr>
      <w:rFonts w:cs="Times New Roman"/>
      <w:sz w:val="24"/>
      <w:szCs w:val="24"/>
    </w:rPr>
  </w:style>
  <w:style w:type="character" w:styleId="PageNumber">
    <w:name w:val="page number"/>
    <w:basedOn w:val="DefaultParagraphFont"/>
    <w:rPr>
      <w:rFonts w:cs="Times New Roman"/>
    </w:rPr>
  </w:style>
  <w:style w:type="paragraph" w:styleId="Title">
    <w:name w:val="Title"/>
    <w:basedOn w:val="Normal"/>
    <w:link w:val="TitleChar"/>
    <w:qFormat/>
    <w:pPr>
      <w:jc w:val="center"/>
    </w:pPr>
    <w:rPr>
      <w:b/>
      <w:bCs/>
      <w:sz w:val="28"/>
      <w:szCs w:val="28"/>
    </w:rPr>
  </w:style>
  <w:style w:type="character" w:customStyle="1" w:styleId="TitleChar">
    <w:name w:val="Title Char"/>
    <w:basedOn w:val="DefaultParagraphFont"/>
    <w:link w:val="Title"/>
    <w:locked/>
    <w:rPr>
      <w:rFonts w:ascii="Cambria" w:hAnsi="Cambria" w:cs="Times New Roman"/>
      <w:b/>
      <w:bCs/>
      <w:kern w:val="28"/>
      <w:sz w:val="32"/>
      <w:szCs w:val="32"/>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semiHidden/>
    <w:locked/>
    <w:rPr>
      <w:rFonts w:cs="Times New Roman"/>
      <w:sz w:val="24"/>
      <w:szCs w:val="24"/>
    </w:rPr>
  </w:style>
  <w:style w:type="paragraph" w:styleId="BodyText2">
    <w:name w:val="Body Text 2"/>
    <w:basedOn w:val="Normal"/>
    <w:link w:val="BodyText2Char"/>
    <w:pPr>
      <w:tabs>
        <w:tab w:val="left" w:pos="720"/>
      </w:tabs>
      <w:ind w:left="720" w:hanging="720"/>
    </w:pPr>
    <w:rPr>
      <w:b/>
      <w:bCs/>
      <w:color w:val="000000"/>
      <w:sz w:val="22"/>
      <w:szCs w:val="22"/>
    </w:rPr>
  </w:style>
  <w:style w:type="character" w:customStyle="1" w:styleId="BodyText2Char">
    <w:name w:val="Body Text 2 Char"/>
    <w:basedOn w:val="DefaultParagraphFont"/>
    <w:link w:val="BodyText2"/>
    <w:semiHidden/>
    <w:locked/>
    <w:rPr>
      <w:rFonts w:cs="Times New Roman"/>
      <w:sz w:val="24"/>
      <w:szCs w:val="24"/>
    </w:rPr>
  </w:style>
  <w:style w:type="paragraph" w:styleId="BodyTextIndent2">
    <w:name w:val="Body Text Indent 2"/>
    <w:basedOn w:val="Normal"/>
    <w:link w:val="BodyTextIndent2Char"/>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540" w:hanging="540"/>
    </w:pPr>
    <w:rPr>
      <w:b/>
      <w:bCs/>
      <w:color w:val="000000"/>
      <w:sz w:val="22"/>
      <w:szCs w:val="22"/>
    </w:rPr>
  </w:style>
  <w:style w:type="character" w:customStyle="1" w:styleId="BodyTextIndent2Char">
    <w:name w:val="Body Text Indent 2 Char"/>
    <w:basedOn w:val="DefaultParagraphFont"/>
    <w:link w:val="BodyTextIndent2"/>
    <w:semiHidden/>
    <w:locked/>
    <w:rPr>
      <w:rFonts w:cs="Times New Roman"/>
      <w:sz w:val="24"/>
      <w:szCs w:val="24"/>
    </w:rPr>
  </w:style>
  <w:style w:type="paragraph" w:styleId="BodyTextIndent3">
    <w:name w:val="Body Text Indent 3"/>
    <w:basedOn w:val="Normal"/>
    <w:link w:val="BodyTextIndent3Char"/>
    <w:pPr>
      <w:tabs>
        <w:tab w:val="left" w:pos="720"/>
      </w:tabs>
      <w:ind w:left="720" w:hanging="720"/>
    </w:pPr>
    <w:rPr>
      <w:rFonts w:ascii="CG Times" w:hAnsi="CG Times" w:cs="CG Times"/>
      <w:b/>
      <w:bCs/>
      <w:color w:val="000000"/>
    </w:rPr>
  </w:style>
  <w:style w:type="character" w:customStyle="1" w:styleId="BodyTextIndent3Char">
    <w:name w:val="Body Text Indent 3 Char"/>
    <w:basedOn w:val="DefaultParagraphFont"/>
    <w:link w:val="BodyTextIndent3"/>
    <w:semiHidden/>
    <w:locked/>
    <w:rPr>
      <w:rFonts w:cs="Times New Roman"/>
      <w:sz w:val="16"/>
      <w:szCs w:val="16"/>
    </w:rPr>
  </w:style>
  <w:style w:type="character" w:styleId="FollowedHyperlink">
    <w:name w:val="FollowedHyperlink"/>
    <w:basedOn w:val="DefaultParagraphFont"/>
    <w:rPr>
      <w:rFonts w:cs="Times New Roman"/>
      <w:color w:val="800080"/>
      <w:u w:val="single"/>
    </w:rPr>
  </w:style>
  <w:style w:type="paragraph" w:styleId="FootnoteText">
    <w:name w:val="footnote text"/>
    <w:basedOn w:val="Normal"/>
    <w:link w:val="FootnoteTextChar"/>
    <w:semiHidden/>
    <w:rPr>
      <w:sz w:val="20"/>
      <w:szCs w:val="20"/>
    </w:rPr>
  </w:style>
  <w:style w:type="character" w:customStyle="1" w:styleId="FootnoteTextChar">
    <w:name w:val="Footnote Text Char"/>
    <w:basedOn w:val="DefaultParagraphFont"/>
    <w:link w:val="FootnoteText"/>
    <w:semiHidden/>
    <w:locked/>
    <w:rPr>
      <w:rFonts w:cs="Times New Roman"/>
      <w:sz w:val="20"/>
      <w:szCs w:val="20"/>
    </w:rPr>
  </w:style>
  <w:style w:type="character" w:styleId="FootnoteReference">
    <w:name w:val="footnote reference"/>
    <w:basedOn w:val="DefaultParagraphFont"/>
    <w:semiHidden/>
    <w:rPr>
      <w:rFonts w:cs="Times New Roman"/>
      <w:vertAlign w:val="superscript"/>
    </w:rPr>
  </w:style>
  <w:style w:type="paragraph" w:styleId="ListParagraph">
    <w:name w:val="List Paragraph"/>
    <w:basedOn w:val="Normal"/>
    <w:qFormat/>
    <w:rsid w:val="00B6419D"/>
    <w:pPr>
      <w:ind w:left="720"/>
    </w:pPr>
  </w:style>
  <w:style w:type="paragraph" w:styleId="PlainText">
    <w:name w:val="Plain Text"/>
    <w:basedOn w:val="Normal"/>
    <w:link w:val="PlainTextChar"/>
    <w:semiHidden/>
    <w:rsid w:val="0004165C"/>
    <w:pPr>
      <w:widowControl/>
      <w:autoSpaceDE/>
      <w:autoSpaceDN/>
      <w:adjustRightInd/>
    </w:pPr>
    <w:rPr>
      <w:rFonts w:ascii="Courier New" w:hAnsi="Courier New" w:cs="Courier New"/>
      <w:sz w:val="20"/>
      <w:szCs w:val="20"/>
    </w:rPr>
  </w:style>
  <w:style w:type="character" w:customStyle="1" w:styleId="PlainTextChar">
    <w:name w:val="Plain Text Char"/>
    <w:basedOn w:val="DefaultParagraphFont"/>
    <w:link w:val="PlainText"/>
    <w:semiHidden/>
    <w:locked/>
    <w:rsid w:val="0004165C"/>
    <w:rPr>
      <w:rFonts w:ascii="Courier New" w:hAnsi="Courier New" w:cs="Courier New"/>
      <w:sz w:val="20"/>
      <w:szCs w:val="20"/>
    </w:rPr>
  </w:style>
  <w:style w:type="character" w:styleId="CommentReference">
    <w:name w:val="annotation reference"/>
    <w:basedOn w:val="DefaultParagraphFont"/>
    <w:semiHidden/>
    <w:rsid w:val="00776F81"/>
    <w:rPr>
      <w:sz w:val="16"/>
      <w:szCs w:val="16"/>
    </w:rPr>
  </w:style>
  <w:style w:type="paragraph" w:styleId="CommentText">
    <w:name w:val="annotation text"/>
    <w:basedOn w:val="Normal"/>
    <w:semiHidden/>
    <w:rsid w:val="00776F81"/>
    <w:rPr>
      <w:sz w:val="20"/>
      <w:szCs w:val="20"/>
    </w:rPr>
  </w:style>
  <w:style w:type="paragraph" w:styleId="CommentSubject">
    <w:name w:val="annotation subject"/>
    <w:basedOn w:val="CommentText"/>
    <w:next w:val="CommentText"/>
    <w:semiHidden/>
    <w:rsid w:val="00776F81"/>
    <w:rPr>
      <w:b/>
      <w:bCs/>
    </w:rPr>
  </w:style>
  <w:style w:type="paragraph" w:customStyle="1" w:styleId="barb2charcharchar">
    <w:name w:val="barb2charcharchar"/>
    <w:basedOn w:val="Normal"/>
    <w:rsid w:val="00A639D5"/>
    <w:pPr>
      <w:widowControl/>
      <w:autoSpaceDE/>
      <w:autoSpaceDN/>
      <w:adjustRightInd/>
      <w:ind w:left="720" w:hanging="720"/>
    </w:pPr>
    <w:rPr>
      <w:rFonts w:ascii="Verdana" w:hAnsi="Verdana"/>
    </w:rPr>
  </w:style>
  <w:style w:type="paragraph" w:customStyle="1" w:styleId="probe">
    <w:name w:val="probe"/>
    <w:basedOn w:val="Normal"/>
    <w:rsid w:val="00A639D5"/>
    <w:pPr>
      <w:widowControl/>
      <w:autoSpaceDE/>
      <w:autoSpaceDN/>
      <w:adjustRightInd/>
      <w:spacing w:after="240"/>
    </w:pPr>
    <w:rPr>
      <w:rFonts w:ascii="Comic Sans MS" w:hAnsi="Comic Sans MS"/>
      <w:color w:val="FF0000"/>
    </w:rPr>
  </w:style>
  <w:style w:type="paragraph" w:customStyle="1" w:styleId="N2-2ndBullet">
    <w:name w:val="N2-2nd Bullet"/>
    <w:basedOn w:val="Normal"/>
    <w:rsid w:val="0055143E"/>
    <w:pPr>
      <w:widowControl/>
      <w:numPr>
        <w:numId w:val="10"/>
      </w:numPr>
      <w:autoSpaceDE/>
      <w:autoSpaceDN/>
      <w:adjustRightInd/>
      <w:spacing w:after="120" w:line="240" w:lineRule="atLeast"/>
      <w:jc w:val="both"/>
    </w:pPr>
    <w:rPr>
      <w:sz w:val="22"/>
      <w:szCs w:val="20"/>
    </w:rPr>
  </w:style>
  <w:style w:type="paragraph" w:customStyle="1" w:styleId="msolistparagraph0">
    <w:name w:val="msolistparagraph"/>
    <w:basedOn w:val="Normal"/>
    <w:rsid w:val="00987748"/>
    <w:pPr>
      <w:widowControl/>
      <w:autoSpaceDE/>
      <w:autoSpaceDN/>
      <w:adjustRightInd/>
      <w:ind w:left="720"/>
    </w:pPr>
    <w:rPr>
      <w:rFonts w:ascii="Calibri" w:hAnsi="Calibri"/>
      <w:sz w:val="22"/>
      <w:szCs w:val="22"/>
    </w:rPr>
  </w:style>
  <w:style w:type="paragraph" w:styleId="NormalWeb">
    <w:name w:val="Normal (Web)"/>
    <w:basedOn w:val="Normal"/>
    <w:rsid w:val="00B035FE"/>
    <w:pPr>
      <w:widowControl/>
      <w:autoSpaceDE/>
      <w:autoSpaceDN/>
      <w:adjustRightInd/>
      <w:spacing w:before="100" w:beforeAutospacing="1" w:after="100" w:afterAutospacing="1"/>
    </w:pPr>
  </w:style>
  <w:style w:type="character" w:customStyle="1" w:styleId="apple-style-span">
    <w:name w:val="apple-style-span"/>
    <w:basedOn w:val="DefaultParagraphFont"/>
    <w:rsid w:val="001E3D3B"/>
  </w:style>
  <w:style w:type="paragraph" w:styleId="Revision">
    <w:name w:val="Revision"/>
    <w:hidden/>
    <w:uiPriority w:val="99"/>
    <w:semiHidden/>
    <w:rsid w:val="00024CBE"/>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4610"/>
    <w:pPr>
      <w:widowControl w:val="0"/>
      <w:autoSpaceDE w:val="0"/>
      <w:autoSpaceDN w:val="0"/>
      <w:adjustRightInd w:val="0"/>
    </w:pPr>
    <w:rPr>
      <w:sz w:val="24"/>
      <w:szCs w:val="24"/>
    </w:rPr>
  </w:style>
  <w:style w:type="paragraph" w:styleId="Heading1">
    <w:name w:val="heading 1"/>
    <w:basedOn w:val="Title"/>
    <w:next w:val="Normal"/>
    <w:link w:val="Heading1Char"/>
    <w:qFormat/>
    <w:rsid w:val="007E0243"/>
    <w:pPr>
      <w:outlineLvl w:val="0"/>
    </w:pPr>
    <w:rPr>
      <w:rFonts w:ascii="Arial" w:hAnsi="Arial"/>
      <w:color w:val="000000"/>
    </w:rPr>
  </w:style>
  <w:style w:type="paragraph" w:styleId="Heading2">
    <w:name w:val="heading 2"/>
    <w:basedOn w:val="Heading1"/>
    <w:next w:val="Normal"/>
    <w:link w:val="Heading2Char"/>
    <w:qFormat/>
    <w:rsid w:val="007E0243"/>
    <w:pPr>
      <w:pBdr>
        <w:top w:val="single" w:sz="4" w:space="1" w:color="auto"/>
        <w:bottom w:val="single" w:sz="4" w:space="1" w:color="auto"/>
      </w:pBdr>
      <w:outlineLvl w:val="1"/>
    </w:pPr>
    <w:rPr>
      <w:rFonts w:ascii="Times New Roman" w:hAnsi="Times New Roman"/>
      <w:sz w:val="22"/>
    </w:rPr>
  </w:style>
  <w:style w:type="paragraph" w:styleId="Heading3">
    <w:name w:val="heading 3"/>
    <w:basedOn w:val="Normal"/>
    <w:next w:val="Normal"/>
    <w:link w:val="Heading3Char"/>
    <w:qFormat/>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outlineLvl w:val="2"/>
    </w:pPr>
    <w:rPr>
      <w:b/>
      <w:bCs/>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7E0243"/>
    <w:rPr>
      <w:rFonts w:ascii="Arial" w:hAnsi="Arial"/>
      <w:b/>
      <w:bCs/>
      <w:color w:val="000000"/>
      <w:sz w:val="28"/>
      <w:szCs w:val="28"/>
    </w:rPr>
  </w:style>
  <w:style w:type="character" w:customStyle="1" w:styleId="Heading2Char">
    <w:name w:val="Heading 2 Char"/>
    <w:basedOn w:val="DefaultParagraphFont"/>
    <w:link w:val="Heading2"/>
    <w:locked/>
    <w:rsid w:val="007E0243"/>
    <w:rPr>
      <w:b/>
      <w:bCs/>
      <w:color w:val="000000"/>
      <w:sz w:val="22"/>
      <w:szCs w:val="28"/>
    </w:rPr>
  </w:style>
  <w:style w:type="character" w:customStyle="1" w:styleId="Heading3Char">
    <w:name w:val="Heading 3 Char"/>
    <w:basedOn w:val="DefaultParagraphFont"/>
    <w:link w:val="Heading3"/>
    <w:semiHidden/>
    <w:locked/>
    <w:rPr>
      <w:rFonts w:ascii="Cambria" w:hAnsi="Cambria" w:cs="Times New Roman"/>
      <w:b/>
      <w:bCs/>
      <w:sz w:val="26"/>
      <w:szCs w:val="26"/>
    </w:rPr>
  </w:style>
  <w:style w:type="paragraph" w:styleId="BalloonText">
    <w:name w:val="Balloon Text"/>
    <w:basedOn w:val="Normal"/>
    <w:link w:val="BalloonTextChar"/>
    <w:semiHidden/>
    <w:pPr>
      <w:widowControl/>
      <w:autoSpaceDE/>
      <w:autoSpaceDN/>
      <w:adjustRightInd/>
    </w:pPr>
    <w:rPr>
      <w:rFonts w:ascii="Tahoma" w:hAnsi="Tahoma" w:cs="Tahoma"/>
      <w:sz w:val="16"/>
      <w:szCs w:val="16"/>
    </w:rPr>
  </w:style>
  <w:style w:type="character" w:customStyle="1" w:styleId="BalloonTextChar">
    <w:name w:val="Balloon Text Char"/>
    <w:basedOn w:val="DefaultParagraphFont"/>
    <w:link w:val="BalloonText"/>
    <w:semiHidden/>
    <w:locked/>
    <w:rPr>
      <w:rFonts w:ascii="Tahoma" w:hAnsi="Tahoma" w:cs="Tahoma"/>
      <w:sz w:val="16"/>
      <w:szCs w:val="16"/>
    </w:rPr>
  </w:style>
  <w:style w:type="paragraph" w:customStyle="1" w:styleId="1AutoList37">
    <w:name w:val="1AutoList37"/>
    <w:pPr>
      <w:widowControl w:val="0"/>
      <w:tabs>
        <w:tab w:val="left" w:pos="720"/>
      </w:tabs>
      <w:autoSpaceDE w:val="0"/>
      <w:autoSpaceDN w:val="0"/>
      <w:adjustRightInd w:val="0"/>
      <w:ind w:left="720" w:hanging="720"/>
      <w:jc w:val="both"/>
    </w:pPr>
    <w:rPr>
      <w:sz w:val="24"/>
      <w:szCs w:val="24"/>
    </w:rPr>
  </w:style>
  <w:style w:type="paragraph" w:customStyle="1" w:styleId="2AutoList37">
    <w:name w:val="2AutoList37"/>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7">
    <w:name w:val="3AutoList37"/>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7">
    <w:name w:val="4AutoList37"/>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7">
    <w:name w:val="5AutoList37"/>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7">
    <w:name w:val="6AutoList37"/>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7">
    <w:name w:val="7AutoList37"/>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7">
    <w:name w:val="8AutoList37"/>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6">
    <w:name w:val="1AutoList36"/>
    <w:pPr>
      <w:widowControl w:val="0"/>
      <w:tabs>
        <w:tab w:val="left" w:pos="720"/>
      </w:tabs>
      <w:autoSpaceDE w:val="0"/>
      <w:autoSpaceDN w:val="0"/>
      <w:adjustRightInd w:val="0"/>
      <w:ind w:left="720" w:hanging="720"/>
      <w:jc w:val="both"/>
    </w:pPr>
    <w:rPr>
      <w:sz w:val="24"/>
      <w:szCs w:val="24"/>
    </w:rPr>
  </w:style>
  <w:style w:type="paragraph" w:customStyle="1" w:styleId="2AutoList36">
    <w:name w:val="2AutoList36"/>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6">
    <w:name w:val="3AutoList36"/>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6">
    <w:name w:val="4AutoList36"/>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6">
    <w:name w:val="5AutoList36"/>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6">
    <w:name w:val="6AutoList36"/>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6">
    <w:name w:val="7AutoList36"/>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6">
    <w:name w:val="8AutoList36"/>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0">
    <w:name w:val="1AutoList30"/>
    <w:pPr>
      <w:widowControl w:val="0"/>
      <w:tabs>
        <w:tab w:val="left" w:pos="720"/>
      </w:tabs>
      <w:autoSpaceDE w:val="0"/>
      <w:autoSpaceDN w:val="0"/>
      <w:adjustRightInd w:val="0"/>
      <w:ind w:left="720" w:hanging="720"/>
      <w:jc w:val="both"/>
    </w:pPr>
    <w:rPr>
      <w:sz w:val="24"/>
      <w:szCs w:val="24"/>
    </w:rPr>
  </w:style>
  <w:style w:type="paragraph" w:customStyle="1" w:styleId="2AutoList30">
    <w:name w:val="2AutoList30"/>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0">
    <w:name w:val="3AutoList30"/>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0">
    <w:name w:val="4AutoList30"/>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0">
    <w:name w:val="5AutoList30"/>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0">
    <w:name w:val="6AutoList30"/>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0">
    <w:name w:val="7AutoList30"/>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0">
    <w:name w:val="8AutoList30"/>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5">
    <w:name w:val="1AutoList35"/>
    <w:pPr>
      <w:widowControl w:val="0"/>
      <w:tabs>
        <w:tab w:val="left" w:pos="720"/>
      </w:tabs>
      <w:autoSpaceDE w:val="0"/>
      <w:autoSpaceDN w:val="0"/>
      <w:adjustRightInd w:val="0"/>
      <w:ind w:left="720" w:hanging="720"/>
      <w:jc w:val="both"/>
    </w:pPr>
    <w:rPr>
      <w:sz w:val="24"/>
      <w:szCs w:val="24"/>
    </w:rPr>
  </w:style>
  <w:style w:type="paragraph" w:customStyle="1" w:styleId="2AutoList35">
    <w:name w:val="2AutoList35"/>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5">
    <w:name w:val="3AutoList35"/>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5">
    <w:name w:val="4AutoList35"/>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5">
    <w:name w:val="5AutoList35"/>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5">
    <w:name w:val="6AutoList35"/>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5">
    <w:name w:val="7AutoList35"/>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5">
    <w:name w:val="8AutoList35"/>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Triangles">
    <w:name w:val="1Triangles"/>
    <w:pPr>
      <w:widowControl w:val="0"/>
      <w:tabs>
        <w:tab w:val="left" w:pos="720"/>
      </w:tabs>
      <w:autoSpaceDE w:val="0"/>
      <w:autoSpaceDN w:val="0"/>
      <w:adjustRightInd w:val="0"/>
      <w:ind w:left="720" w:hanging="720"/>
      <w:jc w:val="both"/>
    </w:pPr>
    <w:rPr>
      <w:sz w:val="24"/>
      <w:szCs w:val="24"/>
    </w:rPr>
  </w:style>
  <w:style w:type="paragraph" w:customStyle="1" w:styleId="2Triangles">
    <w:name w:val="2Triangles"/>
    <w:pPr>
      <w:widowControl w:val="0"/>
      <w:tabs>
        <w:tab w:val="left" w:pos="720"/>
        <w:tab w:val="left" w:pos="1440"/>
      </w:tabs>
      <w:autoSpaceDE w:val="0"/>
      <w:autoSpaceDN w:val="0"/>
      <w:adjustRightInd w:val="0"/>
      <w:ind w:left="1440" w:hanging="720"/>
      <w:jc w:val="both"/>
    </w:pPr>
    <w:rPr>
      <w:sz w:val="24"/>
      <w:szCs w:val="24"/>
    </w:rPr>
  </w:style>
  <w:style w:type="paragraph" w:customStyle="1" w:styleId="3Triangles">
    <w:name w:val="3Triangles"/>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Triangles">
    <w:name w:val="4Triangles"/>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Triangles">
    <w:name w:val="5Triangles"/>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Triangles">
    <w:name w:val="6Triangles"/>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Triangles">
    <w:name w:val="7Triangles"/>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Triangles">
    <w:name w:val="8Triangles"/>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
    <w:name w:val="1AutoList3"/>
    <w:pPr>
      <w:widowControl w:val="0"/>
      <w:tabs>
        <w:tab w:val="left" w:pos="720"/>
      </w:tabs>
      <w:autoSpaceDE w:val="0"/>
      <w:autoSpaceDN w:val="0"/>
      <w:adjustRightInd w:val="0"/>
      <w:ind w:left="720" w:hanging="720"/>
      <w:jc w:val="both"/>
    </w:pPr>
    <w:rPr>
      <w:sz w:val="24"/>
      <w:szCs w:val="24"/>
    </w:rPr>
  </w:style>
  <w:style w:type="paragraph" w:customStyle="1" w:styleId="2AutoList3">
    <w:name w:val="2AutoList3"/>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
    <w:name w:val="3AutoList3"/>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
    <w:name w:val="4AutoList3"/>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
    <w:name w:val="5AutoList3"/>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
    <w:name w:val="6AutoList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
    <w:name w:val="7AutoList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
    <w:name w:val="8AutoList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
    <w:name w:val="1AutoList2"/>
    <w:pPr>
      <w:widowControl w:val="0"/>
      <w:tabs>
        <w:tab w:val="left" w:pos="720"/>
      </w:tabs>
      <w:autoSpaceDE w:val="0"/>
      <w:autoSpaceDN w:val="0"/>
      <w:adjustRightInd w:val="0"/>
      <w:ind w:left="720" w:hanging="720"/>
      <w:jc w:val="both"/>
    </w:pPr>
    <w:rPr>
      <w:sz w:val="24"/>
      <w:szCs w:val="24"/>
    </w:rPr>
  </w:style>
  <w:style w:type="paragraph" w:customStyle="1" w:styleId="2AutoList2">
    <w:name w:val="2AutoList2"/>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
    <w:name w:val="3AutoList2"/>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
    <w:name w:val="4AutoList2"/>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
    <w:name w:val="5AutoList2"/>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
    <w:name w:val="6AutoList2"/>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
    <w:name w:val="7AutoList2"/>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
    <w:name w:val="8AutoList2"/>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
    <w:name w:val="1AutoList1"/>
    <w:pPr>
      <w:widowControl w:val="0"/>
      <w:tabs>
        <w:tab w:val="left" w:pos="720"/>
      </w:tabs>
      <w:autoSpaceDE w:val="0"/>
      <w:autoSpaceDN w:val="0"/>
      <w:adjustRightInd w:val="0"/>
      <w:ind w:left="720" w:hanging="720"/>
      <w:jc w:val="both"/>
    </w:pPr>
    <w:rPr>
      <w:sz w:val="24"/>
      <w:szCs w:val="24"/>
    </w:rPr>
  </w:style>
  <w:style w:type="paragraph" w:customStyle="1" w:styleId="2AutoList1">
    <w:name w:val="2AutoList1"/>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
    <w:name w:val="3AutoList1"/>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
    <w:name w:val="4AutoList1"/>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
    <w:name w:val="5AutoList1"/>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
    <w:name w:val="6AutoList1"/>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
    <w:name w:val="7AutoList1"/>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
    <w:name w:val="8AutoList1"/>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4">
    <w:name w:val="1AutoList34"/>
    <w:pPr>
      <w:widowControl w:val="0"/>
      <w:tabs>
        <w:tab w:val="left" w:pos="720"/>
      </w:tabs>
      <w:autoSpaceDE w:val="0"/>
      <w:autoSpaceDN w:val="0"/>
      <w:adjustRightInd w:val="0"/>
      <w:ind w:left="720" w:hanging="720"/>
      <w:jc w:val="both"/>
    </w:pPr>
    <w:rPr>
      <w:sz w:val="24"/>
      <w:szCs w:val="24"/>
    </w:rPr>
  </w:style>
  <w:style w:type="paragraph" w:customStyle="1" w:styleId="2AutoList34">
    <w:name w:val="2AutoList34"/>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4">
    <w:name w:val="3AutoList34"/>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4">
    <w:name w:val="4AutoList34"/>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4">
    <w:name w:val="5AutoList34"/>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4">
    <w:name w:val="6AutoList34"/>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4">
    <w:name w:val="7AutoList34"/>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4">
    <w:name w:val="8AutoList34"/>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9">
    <w:name w:val="1AutoList19"/>
    <w:pPr>
      <w:widowControl w:val="0"/>
      <w:tabs>
        <w:tab w:val="left" w:pos="720"/>
      </w:tabs>
      <w:autoSpaceDE w:val="0"/>
      <w:autoSpaceDN w:val="0"/>
      <w:adjustRightInd w:val="0"/>
      <w:ind w:left="720" w:hanging="720"/>
      <w:jc w:val="both"/>
    </w:pPr>
    <w:rPr>
      <w:sz w:val="24"/>
      <w:szCs w:val="24"/>
    </w:rPr>
  </w:style>
  <w:style w:type="paragraph" w:customStyle="1" w:styleId="2AutoList19">
    <w:name w:val="2AutoList19"/>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9">
    <w:name w:val="3AutoList19"/>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9">
    <w:name w:val="4AutoList19"/>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9">
    <w:name w:val="5AutoList19"/>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9">
    <w:name w:val="6AutoList1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9">
    <w:name w:val="7AutoList1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9">
    <w:name w:val="8AutoList1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3">
    <w:name w:val="1AutoList33"/>
    <w:pPr>
      <w:widowControl w:val="0"/>
      <w:tabs>
        <w:tab w:val="left" w:pos="720"/>
      </w:tabs>
      <w:autoSpaceDE w:val="0"/>
      <w:autoSpaceDN w:val="0"/>
      <w:adjustRightInd w:val="0"/>
      <w:ind w:left="720" w:hanging="720"/>
      <w:jc w:val="both"/>
    </w:pPr>
    <w:rPr>
      <w:sz w:val="24"/>
      <w:szCs w:val="24"/>
    </w:rPr>
  </w:style>
  <w:style w:type="paragraph" w:customStyle="1" w:styleId="2AutoList33">
    <w:name w:val="2AutoList33"/>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3">
    <w:name w:val="3AutoList33"/>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3">
    <w:name w:val="4AutoList33"/>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3">
    <w:name w:val="5AutoList33"/>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3">
    <w:name w:val="6AutoList3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3">
    <w:name w:val="7AutoList3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3">
    <w:name w:val="8AutoList3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1">
    <w:name w:val="1AutoList31"/>
    <w:pPr>
      <w:widowControl w:val="0"/>
      <w:tabs>
        <w:tab w:val="left" w:pos="720"/>
      </w:tabs>
      <w:autoSpaceDE w:val="0"/>
      <w:autoSpaceDN w:val="0"/>
      <w:adjustRightInd w:val="0"/>
      <w:ind w:left="720" w:hanging="720"/>
      <w:jc w:val="both"/>
    </w:pPr>
    <w:rPr>
      <w:sz w:val="24"/>
      <w:szCs w:val="24"/>
    </w:rPr>
  </w:style>
  <w:style w:type="paragraph" w:customStyle="1" w:styleId="2AutoList31">
    <w:name w:val="2AutoList31"/>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1">
    <w:name w:val="3AutoList31"/>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1">
    <w:name w:val="4AutoList31"/>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1">
    <w:name w:val="5AutoList31"/>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1">
    <w:name w:val="6AutoList31"/>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1">
    <w:name w:val="7AutoList31"/>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1">
    <w:name w:val="8AutoList31"/>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2">
    <w:name w:val="1AutoList32"/>
    <w:pPr>
      <w:widowControl w:val="0"/>
      <w:tabs>
        <w:tab w:val="left" w:pos="720"/>
      </w:tabs>
      <w:autoSpaceDE w:val="0"/>
      <w:autoSpaceDN w:val="0"/>
      <w:adjustRightInd w:val="0"/>
      <w:ind w:left="720" w:hanging="720"/>
      <w:jc w:val="both"/>
    </w:pPr>
    <w:rPr>
      <w:sz w:val="24"/>
      <w:szCs w:val="24"/>
    </w:rPr>
  </w:style>
  <w:style w:type="paragraph" w:customStyle="1" w:styleId="2AutoList32">
    <w:name w:val="2AutoList32"/>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2">
    <w:name w:val="3AutoList32"/>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2">
    <w:name w:val="4AutoList32"/>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2">
    <w:name w:val="5AutoList32"/>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2">
    <w:name w:val="6AutoList32"/>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2">
    <w:name w:val="7AutoList32"/>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2">
    <w:name w:val="8AutoList32"/>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9">
    <w:name w:val="1AutoList29"/>
    <w:pPr>
      <w:widowControl w:val="0"/>
      <w:tabs>
        <w:tab w:val="left" w:pos="720"/>
      </w:tabs>
      <w:autoSpaceDE w:val="0"/>
      <w:autoSpaceDN w:val="0"/>
      <w:adjustRightInd w:val="0"/>
      <w:ind w:left="720" w:hanging="720"/>
      <w:jc w:val="both"/>
    </w:pPr>
    <w:rPr>
      <w:sz w:val="24"/>
      <w:szCs w:val="24"/>
    </w:rPr>
  </w:style>
  <w:style w:type="paragraph" w:customStyle="1" w:styleId="2AutoList29">
    <w:name w:val="2AutoList29"/>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9">
    <w:name w:val="3AutoList29"/>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9">
    <w:name w:val="4AutoList29"/>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9">
    <w:name w:val="5AutoList29"/>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9">
    <w:name w:val="6AutoList2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9">
    <w:name w:val="7AutoList2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9">
    <w:name w:val="8AutoList2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8">
    <w:name w:val="1AutoList28"/>
    <w:pPr>
      <w:widowControl w:val="0"/>
      <w:tabs>
        <w:tab w:val="left" w:pos="720"/>
      </w:tabs>
      <w:autoSpaceDE w:val="0"/>
      <w:autoSpaceDN w:val="0"/>
      <w:adjustRightInd w:val="0"/>
      <w:ind w:left="720" w:hanging="720"/>
      <w:jc w:val="both"/>
    </w:pPr>
    <w:rPr>
      <w:sz w:val="24"/>
      <w:szCs w:val="24"/>
    </w:rPr>
  </w:style>
  <w:style w:type="paragraph" w:customStyle="1" w:styleId="2AutoList28">
    <w:name w:val="2AutoList28"/>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8">
    <w:name w:val="3AutoList28"/>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8">
    <w:name w:val="4AutoList28"/>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8">
    <w:name w:val="5AutoList28"/>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8">
    <w:name w:val="6AutoList28"/>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8">
    <w:name w:val="7AutoList28"/>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8">
    <w:name w:val="8AutoList28"/>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4">
    <w:name w:val="1AutoList24"/>
    <w:pPr>
      <w:widowControl w:val="0"/>
      <w:tabs>
        <w:tab w:val="left" w:pos="720"/>
      </w:tabs>
      <w:autoSpaceDE w:val="0"/>
      <w:autoSpaceDN w:val="0"/>
      <w:adjustRightInd w:val="0"/>
      <w:ind w:left="720" w:hanging="720"/>
      <w:jc w:val="both"/>
    </w:pPr>
    <w:rPr>
      <w:sz w:val="24"/>
      <w:szCs w:val="24"/>
    </w:rPr>
  </w:style>
  <w:style w:type="paragraph" w:customStyle="1" w:styleId="2AutoList24">
    <w:name w:val="2AutoList24"/>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4">
    <w:name w:val="3AutoList24"/>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4">
    <w:name w:val="4AutoList24"/>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4">
    <w:name w:val="5AutoList24"/>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4">
    <w:name w:val="6AutoList24"/>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4">
    <w:name w:val="7AutoList24"/>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4">
    <w:name w:val="8AutoList24"/>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7">
    <w:name w:val="1AutoList27"/>
    <w:pPr>
      <w:widowControl w:val="0"/>
      <w:tabs>
        <w:tab w:val="left" w:pos="720"/>
      </w:tabs>
      <w:autoSpaceDE w:val="0"/>
      <w:autoSpaceDN w:val="0"/>
      <w:adjustRightInd w:val="0"/>
      <w:ind w:left="720" w:hanging="720"/>
      <w:jc w:val="both"/>
    </w:pPr>
    <w:rPr>
      <w:sz w:val="24"/>
      <w:szCs w:val="24"/>
    </w:rPr>
  </w:style>
  <w:style w:type="paragraph" w:customStyle="1" w:styleId="2AutoList27">
    <w:name w:val="2AutoList27"/>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7">
    <w:name w:val="3AutoList27"/>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7">
    <w:name w:val="4AutoList27"/>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7">
    <w:name w:val="5AutoList27"/>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7">
    <w:name w:val="6AutoList27"/>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7">
    <w:name w:val="7AutoList27"/>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7">
    <w:name w:val="8AutoList27"/>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6">
    <w:name w:val="1AutoList26"/>
    <w:pPr>
      <w:widowControl w:val="0"/>
      <w:tabs>
        <w:tab w:val="left" w:pos="720"/>
      </w:tabs>
      <w:autoSpaceDE w:val="0"/>
      <w:autoSpaceDN w:val="0"/>
      <w:adjustRightInd w:val="0"/>
      <w:ind w:left="720" w:hanging="720"/>
      <w:jc w:val="both"/>
    </w:pPr>
    <w:rPr>
      <w:sz w:val="24"/>
      <w:szCs w:val="24"/>
    </w:rPr>
  </w:style>
  <w:style w:type="paragraph" w:customStyle="1" w:styleId="2AutoList26">
    <w:name w:val="2AutoList26"/>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6">
    <w:name w:val="3AutoList26"/>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6">
    <w:name w:val="4AutoList26"/>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6">
    <w:name w:val="5AutoList26"/>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6">
    <w:name w:val="6AutoList26"/>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6">
    <w:name w:val="7AutoList26"/>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6">
    <w:name w:val="8AutoList26"/>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2">
    <w:name w:val="1AutoList22"/>
    <w:pPr>
      <w:widowControl w:val="0"/>
      <w:tabs>
        <w:tab w:val="left" w:pos="720"/>
      </w:tabs>
      <w:autoSpaceDE w:val="0"/>
      <w:autoSpaceDN w:val="0"/>
      <w:adjustRightInd w:val="0"/>
      <w:ind w:left="720" w:hanging="720"/>
      <w:jc w:val="both"/>
    </w:pPr>
    <w:rPr>
      <w:sz w:val="24"/>
      <w:szCs w:val="24"/>
    </w:rPr>
  </w:style>
  <w:style w:type="paragraph" w:customStyle="1" w:styleId="2AutoList22">
    <w:name w:val="2AutoList22"/>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2">
    <w:name w:val="3AutoList22"/>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2">
    <w:name w:val="4AutoList22"/>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2">
    <w:name w:val="5AutoList22"/>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2">
    <w:name w:val="6AutoList22"/>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2">
    <w:name w:val="7AutoList22"/>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2">
    <w:name w:val="8AutoList22"/>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5">
    <w:name w:val="1AutoList25"/>
    <w:pPr>
      <w:widowControl w:val="0"/>
      <w:tabs>
        <w:tab w:val="left" w:pos="720"/>
      </w:tabs>
      <w:autoSpaceDE w:val="0"/>
      <w:autoSpaceDN w:val="0"/>
      <w:adjustRightInd w:val="0"/>
      <w:ind w:left="720" w:hanging="720"/>
      <w:jc w:val="both"/>
    </w:pPr>
    <w:rPr>
      <w:sz w:val="24"/>
      <w:szCs w:val="24"/>
    </w:rPr>
  </w:style>
  <w:style w:type="paragraph" w:customStyle="1" w:styleId="2AutoList25">
    <w:name w:val="2AutoList25"/>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5">
    <w:name w:val="3AutoList25"/>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5">
    <w:name w:val="4AutoList25"/>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5">
    <w:name w:val="5AutoList25"/>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5">
    <w:name w:val="6AutoList25"/>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5">
    <w:name w:val="7AutoList25"/>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5">
    <w:name w:val="8AutoList25"/>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1">
    <w:name w:val="1AutoList21"/>
    <w:pPr>
      <w:widowControl w:val="0"/>
      <w:tabs>
        <w:tab w:val="left" w:pos="720"/>
      </w:tabs>
      <w:autoSpaceDE w:val="0"/>
      <w:autoSpaceDN w:val="0"/>
      <w:adjustRightInd w:val="0"/>
      <w:ind w:left="720" w:hanging="720"/>
      <w:jc w:val="both"/>
    </w:pPr>
    <w:rPr>
      <w:sz w:val="24"/>
      <w:szCs w:val="24"/>
    </w:rPr>
  </w:style>
  <w:style w:type="paragraph" w:customStyle="1" w:styleId="2AutoList21">
    <w:name w:val="2AutoList21"/>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1">
    <w:name w:val="3AutoList21"/>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1">
    <w:name w:val="4AutoList21"/>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1">
    <w:name w:val="5AutoList21"/>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1">
    <w:name w:val="6AutoList21"/>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1">
    <w:name w:val="7AutoList21"/>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1">
    <w:name w:val="8AutoList21"/>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0">
    <w:name w:val="1AutoList20"/>
    <w:pPr>
      <w:widowControl w:val="0"/>
      <w:tabs>
        <w:tab w:val="left" w:pos="720"/>
      </w:tabs>
      <w:autoSpaceDE w:val="0"/>
      <w:autoSpaceDN w:val="0"/>
      <w:adjustRightInd w:val="0"/>
      <w:ind w:left="720" w:hanging="720"/>
      <w:jc w:val="both"/>
    </w:pPr>
    <w:rPr>
      <w:sz w:val="24"/>
      <w:szCs w:val="24"/>
    </w:rPr>
  </w:style>
  <w:style w:type="paragraph" w:customStyle="1" w:styleId="2AutoList20">
    <w:name w:val="2AutoList20"/>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0">
    <w:name w:val="3AutoList20"/>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0">
    <w:name w:val="4AutoList20"/>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0">
    <w:name w:val="5AutoList20"/>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0">
    <w:name w:val="6AutoList20"/>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0">
    <w:name w:val="7AutoList20"/>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0">
    <w:name w:val="8AutoList20"/>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3">
    <w:name w:val="1AutoList23"/>
    <w:pPr>
      <w:widowControl w:val="0"/>
      <w:tabs>
        <w:tab w:val="left" w:pos="720"/>
      </w:tabs>
      <w:autoSpaceDE w:val="0"/>
      <w:autoSpaceDN w:val="0"/>
      <w:adjustRightInd w:val="0"/>
      <w:ind w:left="720" w:hanging="720"/>
      <w:jc w:val="both"/>
    </w:pPr>
    <w:rPr>
      <w:sz w:val="24"/>
      <w:szCs w:val="24"/>
    </w:rPr>
  </w:style>
  <w:style w:type="paragraph" w:customStyle="1" w:styleId="2AutoList23">
    <w:name w:val="2AutoList23"/>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3">
    <w:name w:val="3AutoList23"/>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3">
    <w:name w:val="4AutoList23"/>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3">
    <w:name w:val="5AutoList23"/>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3">
    <w:name w:val="6AutoList2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3">
    <w:name w:val="7AutoList2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3">
    <w:name w:val="8AutoList2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8">
    <w:name w:val="1AutoList18"/>
    <w:pPr>
      <w:widowControl w:val="0"/>
      <w:tabs>
        <w:tab w:val="left" w:pos="720"/>
      </w:tabs>
      <w:autoSpaceDE w:val="0"/>
      <w:autoSpaceDN w:val="0"/>
      <w:adjustRightInd w:val="0"/>
      <w:ind w:left="720" w:hanging="720"/>
      <w:jc w:val="both"/>
    </w:pPr>
    <w:rPr>
      <w:sz w:val="24"/>
      <w:szCs w:val="24"/>
    </w:rPr>
  </w:style>
  <w:style w:type="paragraph" w:customStyle="1" w:styleId="2AutoList18">
    <w:name w:val="2AutoList18"/>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8">
    <w:name w:val="3AutoList18"/>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8">
    <w:name w:val="4AutoList18"/>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8">
    <w:name w:val="5AutoList18"/>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8">
    <w:name w:val="6AutoList18"/>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8">
    <w:name w:val="7AutoList18"/>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8">
    <w:name w:val="8AutoList18"/>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7">
    <w:name w:val="1AutoList17"/>
    <w:pPr>
      <w:widowControl w:val="0"/>
      <w:tabs>
        <w:tab w:val="left" w:pos="720"/>
      </w:tabs>
      <w:autoSpaceDE w:val="0"/>
      <w:autoSpaceDN w:val="0"/>
      <w:adjustRightInd w:val="0"/>
      <w:ind w:left="720" w:hanging="720"/>
      <w:jc w:val="both"/>
    </w:pPr>
    <w:rPr>
      <w:sz w:val="24"/>
      <w:szCs w:val="24"/>
    </w:rPr>
  </w:style>
  <w:style w:type="paragraph" w:customStyle="1" w:styleId="2AutoList17">
    <w:name w:val="2AutoList17"/>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7">
    <w:name w:val="3AutoList17"/>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7">
    <w:name w:val="4AutoList17"/>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7">
    <w:name w:val="5AutoList17"/>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7">
    <w:name w:val="6AutoList17"/>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7">
    <w:name w:val="7AutoList17"/>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7">
    <w:name w:val="8AutoList17"/>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6">
    <w:name w:val="1AutoList16"/>
    <w:pPr>
      <w:widowControl w:val="0"/>
      <w:tabs>
        <w:tab w:val="left" w:pos="720"/>
      </w:tabs>
      <w:autoSpaceDE w:val="0"/>
      <w:autoSpaceDN w:val="0"/>
      <w:adjustRightInd w:val="0"/>
      <w:ind w:left="720" w:hanging="720"/>
      <w:jc w:val="both"/>
    </w:pPr>
    <w:rPr>
      <w:sz w:val="24"/>
      <w:szCs w:val="24"/>
    </w:rPr>
  </w:style>
  <w:style w:type="paragraph" w:customStyle="1" w:styleId="2AutoList16">
    <w:name w:val="2AutoList16"/>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6">
    <w:name w:val="3AutoList16"/>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6">
    <w:name w:val="4AutoList16"/>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6">
    <w:name w:val="5AutoList16"/>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6">
    <w:name w:val="6AutoList16"/>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6">
    <w:name w:val="7AutoList16"/>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6">
    <w:name w:val="8AutoList16"/>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5">
    <w:name w:val="1AutoList15"/>
    <w:pPr>
      <w:widowControl w:val="0"/>
      <w:tabs>
        <w:tab w:val="left" w:pos="720"/>
      </w:tabs>
      <w:autoSpaceDE w:val="0"/>
      <w:autoSpaceDN w:val="0"/>
      <w:adjustRightInd w:val="0"/>
      <w:ind w:left="720" w:hanging="720"/>
      <w:jc w:val="both"/>
    </w:pPr>
    <w:rPr>
      <w:sz w:val="24"/>
      <w:szCs w:val="24"/>
    </w:rPr>
  </w:style>
  <w:style w:type="paragraph" w:customStyle="1" w:styleId="2AutoList15">
    <w:name w:val="2AutoList15"/>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5">
    <w:name w:val="3AutoList15"/>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5">
    <w:name w:val="4AutoList15"/>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5">
    <w:name w:val="5AutoList15"/>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5">
    <w:name w:val="6AutoList15"/>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5">
    <w:name w:val="7AutoList15"/>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5">
    <w:name w:val="8AutoList15"/>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4">
    <w:name w:val="1AutoList14"/>
    <w:pPr>
      <w:widowControl w:val="0"/>
      <w:tabs>
        <w:tab w:val="left" w:pos="720"/>
      </w:tabs>
      <w:autoSpaceDE w:val="0"/>
      <w:autoSpaceDN w:val="0"/>
      <w:adjustRightInd w:val="0"/>
      <w:ind w:left="720" w:hanging="720"/>
      <w:jc w:val="both"/>
    </w:pPr>
    <w:rPr>
      <w:sz w:val="24"/>
      <w:szCs w:val="24"/>
    </w:rPr>
  </w:style>
  <w:style w:type="paragraph" w:customStyle="1" w:styleId="2AutoList14">
    <w:name w:val="2AutoList14"/>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4">
    <w:name w:val="3AutoList14"/>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4">
    <w:name w:val="4AutoList14"/>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4">
    <w:name w:val="5AutoList14"/>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4">
    <w:name w:val="6AutoList14"/>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4">
    <w:name w:val="7AutoList14"/>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4">
    <w:name w:val="8AutoList14"/>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3">
    <w:name w:val="1AutoList13"/>
    <w:pPr>
      <w:widowControl w:val="0"/>
      <w:tabs>
        <w:tab w:val="left" w:pos="720"/>
      </w:tabs>
      <w:autoSpaceDE w:val="0"/>
      <w:autoSpaceDN w:val="0"/>
      <w:adjustRightInd w:val="0"/>
      <w:ind w:left="720" w:hanging="720"/>
      <w:jc w:val="both"/>
    </w:pPr>
    <w:rPr>
      <w:sz w:val="24"/>
      <w:szCs w:val="24"/>
    </w:rPr>
  </w:style>
  <w:style w:type="paragraph" w:customStyle="1" w:styleId="2AutoList13">
    <w:name w:val="2AutoList13"/>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3">
    <w:name w:val="3AutoList13"/>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3">
    <w:name w:val="4AutoList13"/>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3">
    <w:name w:val="5AutoList13"/>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3">
    <w:name w:val="6AutoList1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3">
    <w:name w:val="7AutoList1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3">
    <w:name w:val="8AutoList1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2">
    <w:name w:val="1AutoList12"/>
    <w:pPr>
      <w:widowControl w:val="0"/>
      <w:tabs>
        <w:tab w:val="left" w:pos="720"/>
      </w:tabs>
      <w:autoSpaceDE w:val="0"/>
      <w:autoSpaceDN w:val="0"/>
      <w:adjustRightInd w:val="0"/>
      <w:ind w:left="720" w:hanging="720"/>
      <w:jc w:val="both"/>
    </w:pPr>
    <w:rPr>
      <w:sz w:val="24"/>
      <w:szCs w:val="24"/>
    </w:rPr>
  </w:style>
  <w:style w:type="paragraph" w:customStyle="1" w:styleId="2AutoList12">
    <w:name w:val="2AutoList12"/>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2">
    <w:name w:val="3AutoList12"/>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2">
    <w:name w:val="4AutoList12"/>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2">
    <w:name w:val="5AutoList12"/>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2">
    <w:name w:val="6AutoList12"/>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2">
    <w:name w:val="7AutoList12"/>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2">
    <w:name w:val="8AutoList12"/>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1">
    <w:name w:val="1AutoList11"/>
    <w:pPr>
      <w:widowControl w:val="0"/>
      <w:tabs>
        <w:tab w:val="left" w:pos="720"/>
      </w:tabs>
      <w:autoSpaceDE w:val="0"/>
      <w:autoSpaceDN w:val="0"/>
      <w:adjustRightInd w:val="0"/>
      <w:ind w:left="720" w:hanging="720"/>
      <w:jc w:val="both"/>
    </w:pPr>
    <w:rPr>
      <w:sz w:val="24"/>
      <w:szCs w:val="24"/>
    </w:rPr>
  </w:style>
  <w:style w:type="paragraph" w:customStyle="1" w:styleId="2AutoList11">
    <w:name w:val="2AutoList11"/>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1">
    <w:name w:val="3AutoList11"/>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1">
    <w:name w:val="4AutoList11"/>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1">
    <w:name w:val="5AutoList11"/>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1">
    <w:name w:val="6AutoList11"/>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1">
    <w:name w:val="7AutoList11"/>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1">
    <w:name w:val="8AutoList11"/>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0">
    <w:name w:val="1AutoList10"/>
    <w:pPr>
      <w:widowControl w:val="0"/>
      <w:tabs>
        <w:tab w:val="left" w:pos="720"/>
      </w:tabs>
      <w:autoSpaceDE w:val="0"/>
      <w:autoSpaceDN w:val="0"/>
      <w:adjustRightInd w:val="0"/>
      <w:ind w:left="720" w:hanging="720"/>
      <w:jc w:val="both"/>
    </w:pPr>
    <w:rPr>
      <w:sz w:val="24"/>
      <w:szCs w:val="24"/>
    </w:rPr>
  </w:style>
  <w:style w:type="paragraph" w:customStyle="1" w:styleId="2AutoList10">
    <w:name w:val="2AutoList10"/>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0">
    <w:name w:val="3AutoList10"/>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0">
    <w:name w:val="4AutoList10"/>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0">
    <w:name w:val="5AutoList10"/>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0">
    <w:name w:val="6AutoList10"/>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0">
    <w:name w:val="7AutoList10"/>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0">
    <w:name w:val="8AutoList10"/>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9">
    <w:name w:val="1AutoList9"/>
    <w:pPr>
      <w:widowControl w:val="0"/>
      <w:tabs>
        <w:tab w:val="left" w:pos="720"/>
      </w:tabs>
      <w:autoSpaceDE w:val="0"/>
      <w:autoSpaceDN w:val="0"/>
      <w:adjustRightInd w:val="0"/>
      <w:ind w:left="720" w:hanging="720"/>
      <w:jc w:val="both"/>
    </w:pPr>
    <w:rPr>
      <w:sz w:val="24"/>
      <w:szCs w:val="24"/>
    </w:rPr>
  </w:style>
  <w:style w:type="paragraph" w:customStyle="1" w:styleId="2AutoList9">
    <w:name w:val="2AutoList9"/>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9">
    <w:name w:val="3AutoList9"/>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9">
    <w:name w:val="4AutoList9"/>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9">
    <w:name w:val="5AutoList9"/>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9">
    <w:name w:val="6AutoList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9">
    <w:name w:val="7AutoList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9">
    <w:name w:val="8AutoList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8">
    <w:name w:val="1AutoList8"/>
    <w:pPr>
      <w:widowControl w:val="0"/>
      <w:tabs>
        <w:tab w:val="left" w:pos="720"/>
      </w:tabs>
      <w:autoSpaceDE w:val="0"/>
      <w:autoSpaceDN w:val="0"/>
      <w:adjustRightInd w:val="0"/>
      <w:ind w:left="720" w:hanging="720"/>
      <w:jc w:val="both"/>
    </w:pPr>
    <w:rPr>
      <w:sz w:val="24"/>
      <w:szCs w:val="24"/>
    </w:rPr>
  </w:style>
  <w:style w:type="paragraph" w:customStyle="1" w:styleId="2AutoList8">
    <w:name w:val="2AutoList8"/>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8">
    <w:name w:val="3AutoList8"/>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8">
    <w:name w:val="4AutoList8"/>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8">
    <w:name w:val="5AutoList8"/>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8">
    <w:name w:val="6AutoList8"/>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8">
    <w:name w:val="7AutoList8"/>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8">
    <w:name w:val="8AutoList8"/>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7">
    <w:name w:val="1AutoList7"/>
    <w:pPr>
      <w:widowControl w:val="0"/>
      <w:tabs>
        <w:tab w:val="left" w:pos="720"/>
      </w:tabs>
      <w:autoSpaceDE w:val="0"/>
      <w:autoSpaceDN w:val="0"/>
      <w:adjustRightInd w:val="0"/>
      <w:ind w:left="720" w:hanging="720"/>
      <w:jc w:val="both"/>
    </w:pPr>
    <w:rPr>
      <w:sz w:val="24"/>
      <w:szCs w:val="24"/>
    </w:rPr>
  </w:style>
  <w:style w:type="paragraph" w:customStyle="1" w:styleId="2AutoList7">
    <w:name w:val="2AutoList7"/>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7">
    <w:name w:val="3AutoList7"/>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7">
    <w:name w:val="4AutoList7"/>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7">
    <w:name w:val="5AutoList7"/>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7">
    <w:name w:val="6AutoList7"/>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7">
    <w:name w:val="7AutoList7"/>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7">
    <w:name w:val="8AutoList7"/>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6">
    <w:name w:val="1AutoList6"/>
    <w:pPr>
      <w:widowControl w:val="0"/>
      <w:tabs>
        <w:tab w:val="left" w:pos="720"/>
      </w:tabs>
      <w:autoSpaceDE w:val="0"/>
      <w:autoSpaceDN w:val="0"/>
      <w:adjustRightInd w:val="0"/>
      <w:ind w:left="720" w:hanging="720"/>
      <w:jc w:val="both"/>
    </w:pPr>
    <w:rPr>
      <w:sz w:val="24"/>
      <w:szCs w:val="24"/>
    </w:rPr>
  </w:style>
  <w:style w:type="paragraph" w:customStyle="1" w:styleId="2AutoList6">
    <w:name w:val="2AutoList6"/>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6">
    <w:name w:val="3AutoList6"/>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6">
    <w:name w:val="4AutoList6"/>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6">
    <w:name w:val="5AutoList6"/>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6">
    <w:name w:val="6AutoList6"/>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6">
    <w:name w:val="7AutoList6"/>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6">
    <w:name w:val="8AutoList6"/>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5">
    <w:name w:val="1AutoList5"/>
    <w:pPr>
      <w:widowControl w:val="0"/>
      <w:tabs>
        <w:tab w:val="left" w:pos="720"/>
      </w:tabs>
      <w:autoSpaceDE w:val="0"/>
      <w:autoSpaceDN w:val="0"/>
      <w:adjustRightInd w:val="0"/>
      <w:ind w:left="720" w:hanging="720"/>
      <w:jc w:val="both"/>
    </w:pPr>
    <w:rPr>
      <w:sz w:val="24"/>
      <w:szCs w:val="24"/>
    </w:rPr>
  </w:style>
  <w:style w:type="paragraph" w:customStyle="1" w:styleId="2AutoList5">
    <w:name w:val="2AutoList5"/>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5">
    <w:name w:val="3AutoList5"/>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5">
    <w:name w:val="4AutoList5"/>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5">
    <w:name w:val="5AutoList5"/>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5">
    <w:name w:val="6AutoList5"/>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5">
    <w:name w:val="7AutoList5"/>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5">
    <w:name w:val="8AutoList5"/>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4">
    <w:name w:val="1AutoList4"/>
    <w:pPr>
      <w:widowControl w:val="0"/>
      <w:tabs>
        <w:tab w:val="left" w:pos="720"/>
      </w:tabs>
      <w:autoSpaceDE w:val="0"/>
      <w:autoSpaceDN w:val="0"/>
      <w:adjustRightInd w:val="0"/>
      <w:ind w:left="720" w:hanging="720"/>
      <w:jc w:val="both"/>
    </w:pPr>
    <w:rPr>
      <w:sz w:val="24"/>
      <w:szCs w:val="24"/>
    </w:rPr>
  </w:style>
  <w:style w:type="paragraph" w:customStyle="1" w:styleId="2AutoList4">
    <w:name w:val="2AutoList4"/>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4">
    <w:name w:val="3AutoList4"/>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4">
    <w:name w:val="4AutoList4"/>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4">
    <w:name w:val="5AutoList4"/>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4">
    <w:name w:val="6AutoList4"/>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4">
    <w:name w:val="7AutoList4"/>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4">
    <w:name w:val="8AutoList4"/>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Paragraph">
    <w:name w:val="1Paragraph"/>
    <w:pPr>
      <w:widowControl w:val="0"/>
      <w:tabs>
        <w:tab w:val="left" w:pos="720"/>
      </w:tabs>
      <w:autoSpaceDE w:val="0"/>
      <w:autoSpaceDN w:val="0"/>
      <w:adjustRightInd w:val="0"/>
      <w:ind w:left="720" w:hanging="720"/>
      <w:jc w:val="both"/>
    </w:pPr>
    <w:rPr>
      <w:sz w:val="24"/>
      <w:szCs w:val="24"/>
    </w:rPr>
  </w:style>
  <w:style w:type="paragraph" w:customStyle="1" w:styleId="2Paragraph">
    <w:name w:val="2Paragraph"/>
    <w:pPr>
      <w:widowControl w:val="0"/>
      <w:tabs>
        <w:tab w:val="left" w:pos="720"/>
        <w:tab w:val="left" w:pos="1440"/>
      </w:tabs>
      <w:autoSpaceDE w:val="0"/>
      <w:autoSpaceDN w:val="0"/>
      <w:adjustRightInd w:val="0"/>
      <w:ind w:left="1440" w:hanging="720"/>
      <w:jc w:val="both"/>
    </w:pPr>
    <w:rPr>
      <w:sz w:val="24"/>
      <w:szCs w:val="24"/>
    </w:rPr>
  </w:style>
  <w:style w:type="paragraph" w:customStyle="1" w:styleId="3Paragraph">
    <w:name w:val="3Paragraph"/>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Paragraph">
    <w:name w:val="4Paragraph"/>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Paragraph">
    <w:name w:val="5Paragraph"/>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Paragraph">
    <w:name w:val="6Paragraph"/>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Paragraph">
    <w:name w:val="7Paragraph"/>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Paragraph">
    <w:name w:val="8Paragraph"/>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annotationt">
    <w:name w:val="annotation t"/>
    <w:pPr>
      <w:widowControl w:val="0"/>
      <w:autoSpaceDE w:val="0"/>
      <w:autoSpaceDN w:val="0"/>
      <w:adjustRightInd w:val="0"/>
    </w:pPr>
  </w:style>
  <w:style w:type="character" w:customStyle="1" w:styleId="annotationr">
    <w:name w:val="annotation r"/>
    <w:rPr>
      <w:sz w:val="16"/>
    </w:rPr>
  </w:style>
  <w:style w:type="paragraph" w:customStyle="1" w:styleId="BodyTextIn">
    <w:name w:val="Body Text In"/>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pPr>
    <w:rPr>
      <w:sz w:val="22"/>
      <w:szCs w:val="22"/>
    </w:rPr>
  </w:style>
  <w:style w:type="paragraph" w:customStyle="1" w:styleId="Q11stquest">
    <w:name w:val="Q11st quest"/>
    <w:pPr>
      <w:widowControl w:val="0"/>
      <w:autoSpaceDE w:val="0"/>
      <w:autoSpaceDN w:val="0"/>
      <w:adjustRightInd w:val="0"/>
    </w:pPr>
    <w:rPr>
      <w:sz w:val="22"/>
      <w:szCs w:val="22"/>
    </w:rPr>
  </w:style>
  <w:style w:type="character" w:customStyle="1" w:styleId="Comment">
    <w:name w:val="Comment"/>
    <w:rPr>
      <w:vanish/>
    </w:rPr>
  </w:style>
  <w:style w:type="character" w:customStyle="1" w:styleId="HTMLMarkup">
    <w:name w:val="HTML Markup"/>
    <w:rPr>
      <w:color w:val="FF0000"/>
    </w:rPr>
  </w:style>
  <w:style w:type="character" w:customStyle="1" w:styleId="Variable">
    <w:name w:val="Variable"/>
  </w:style>
  <w:style w:type="character" w:customStyle="1" w:styleId="Typewriter">
    <w:name w:val="Typewriter"/>
    <w:rPr>
      <w:rFonts w:ascii="Courier New" w:hAnsi="Courier New"/>
      <w:sz w:val="20"/>
    </w:rPr>
  </w:style>
  <w:style w:type="character" w:styleId="Strong">
    <w:name w:val="Strong"/>
    <w:basedOn w:val="DefaultParagraphFont"/>
    <w:qFormat/>
    <w:rPr>
      <w:rFonts w:cs="Times New Roman"/>
    </w:rPr>
  </w:style>
  <w:style w:type="character" w:customStyle="1" w:styleId="Sample">
    <w:name w:val="Sample"/>
    <w:rPr>
      <w:rFonts w:ascii="Courier New" w:hAnsi="Courier New"/>
    </w:rPr>
  </w:style>
  <w:style w:type="paragraph" w:customStyle="1" w:styleId="zTopofFor">
    <w:name w:val="zTop of For"/>
    <w:pPr>
      <w:widowControl w:val="0"/>
      <w:pBdr>
        <w:bottom w:val="double" w:sz="6" w:space="0" w:color="000000"/>
      </w:pBdr>
      <w:autoSpaceDE w:val="0"/>
      <w:autoSpaceDN w:val="0"/>
      <w:adjustRightInd w:val="0"/>
      <w:jc w:val="center"/>
    </w:pPr>
    <w:rPr>
      <w:rFonts w:ascii="Arial" w:hAnsi="Arial" w:cs="Arial"/>
      <w:sz w:val="16"/>
      <w:szCs w:val="16"/>
    </w:rPr>
  </w:style>
  <w:style w:type="paragraph" w:customStyle="1" w:styleId="zBottomof">
    <w:name w:val="zBottom of"/>
    <w:pPr>
      <w:widowControl w:val="0"/>
      <w:pBdr>
        <w:top w:val="double" w:sz="6" w:space="0" w:color="000000"/>
      </w:pBdr>
      <w:autoSpaceDE w:val="0"/>
      <w:autoSpaceDN w:val="0"/>
      <w:adjustRightInd w:val="0"/>
      <w:jc w:val="center"/>
    </w:pPr>
    <w:rPr>
      <w:rFonts w:ascii="Arial" w:hAnsi="Arial" w:cs="Arial"/>
      <w:sz w:val="16"/>
      <w:szCs w:val="16"/>
    </w:rPr>
  </w:style>
  <w:style w:type="paragraph" w:customStyle="1" w:styleId="Preformatted">
    <w:name w:val="Preformatted"/>
    <w:pPr>
      <w:widowControl w:val="0"/>
      <w:tabs>
        <w:tab w:val="left" w:pos="0"/>
        <w:tab w:val="left" w:pos="958"/>
        <w:tab w:val="left" w:pos="1917"/>
        <w:tab w:val="left" w:pos="2876"/>
        <w:tab w:val="left" w:pos="3835"/>
        <w:tab w:val="left" w:pos="4794"/>
        <w:tab w:val="left" w:pos="5754"/>
        <w:tab w:val="left" w:pos="6712"/>
        <w:tab w:val="left" w:pos="7671"/>
        <w:tab w:val="left" w:pos="8630"/>
        <w:tab w:val="left" w:pos="9356"/>
      </w:tabs>
      <w:autoSpaceDE w:val="0"/>
      <w:autoSpaceDN w:val="0"/>
      <w:adjustRightInd w:val="0"/>
    </w:pPr>
    <w:rPr>
      <w:rFonts w:ascii="Courier New" w:hAnsi="Courier New" w:cs="Courier New"/>
    </w:rPr>
  </w:style>
  <w:style w:type="character" w:customStyle="1" w:styleId="Keyboard">
    <w:name w:val="Keyboard"/>
    <w:rPr>
      <w:rFonts w:ascii="Courier New" w:hAnsi="Courier New"/>
      <w:sz w:val="20"/>
    </w:rPr>
  </w:style>
  <w:style w:type="character" w:customStyle="1" w:styleId="FollowedHype">
    <w:name w:val="FollowedHype"/>
    <w:rPr>
      <w:color w:val="800080"/>
    </w:rPr>
  </w:style>
  <w:style w:type="character" w:styleId="Hyperlink">
    <w:name w:val="Hyperlink"/>
    <w:basedOn w:val="DefaultParagraphFont"/>
    <w:rPr>
      <w:rFonts w:cs="Times New Roman"/>
      <w:color w:val="0000FF"/>
    </w:rPr>
  </w:style>
  <w:style w:type="character" w:styleId="Emphasis">
    <w:name w:val="Emphasis"/>
    <w:basedOn w:val="DefaultParagraphFont"/>
    <w:qFormat/>
    <w:rPr>
      <w:rFonts w:cs="Times New Roman"/>
    </w:rPr>
  </w:style>
  <w:style w:type="character" w:customStyle="1" w:styleId="CODE">
    <w:name w:val="CODE"/>
    <w:rPr>
      <w:rFonts w:ascii="Courier New" w:hAnsi="Courier New"/>
      <w:sz w:val="20"/>
    </w:rPr>
  </w:style>
  <w:style w:type="character" w:customStyle="1" w:styleId="CITE">
    <w:name w:val="CITE"/>
  </w:style>
  <w:style w:type="paragraph" w:customStyle="1" w:styleId="Blockquote">
    <w:name w:val="Blockquote"/>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ind w:left="360" w:right="360"/>
    </w:pPr>
    <w:rPr>
      <w:sz w:val="24"/>
      <w:szCs w:val="24"/>
    </w:rPr>
  </w:style>
  <w:style w:type="paragraph" w:customStyle="1" w:styleId="Address">
    <w:name w:val="Address"/>
    <w:pPr>
      <w:widowControl w:val="0"/>
      <w:autoSpaceDE w:val="0"/>
      <w:autoSpaceDN w:val="0"/>
      <w:adjustRightInd w:val="0"/>
    </w:pPr>
    <w:rPr>
      <w:sz w:val="24"/>
      <w:szCs w:val="24"/>
    </w:rPr>
  </w:style>
  <w:style w:type="paragraph" w:customStyle="1" w:styleId="H6">
    <w:name w:val="H6"/>
    <w:pPr>
      <w:widowControl w:val="0"/>
      <w:autoSpaceDE w:val="0"/>
      <w:autoSpaceDN w:val="0"/>
      <w:adjustRightInd w:val="0"/>
    </w:pPr>
    <w:rPr>
      <w:sz w:val="16"/>
      <w:szCs w:val="16"/>
    </w:rPr>
  </w:style>
  <w:style w:type="paragraph" w:customStyle="1" w:styleId="H5">
    <w:name w:val="H5"/>
    <w:pPr>
      <w:widowControl w:val="0"/>
      <w:autoSpaceDE w:val="0"/>
      <w:autoSpaceDN w:val="0"/>
      <w:adjustRightInd w:val="0"/>
    </w:pPr>
  </w:style>
  <w:style w:type="paragraph" w:customStyle="1" w:styleId="H4">
    <w:name w:val="H4"/>
    <w:pPr>
      <w:widowControl w:val="0"/>
      <w:autoSpaceDE w:val="0"/>
      <w:autoSpaceDN w:val="0"/>
      <w:adjustRightInd w:val="0"/>
    </w:pPr>
    <w:rPr>
      <w:sz w:val="24"/>
      <w:szCs w:val="24"/>
    </w:rPr>
  </w:style>
  <w:style w:type="paragraph" w:customStyle="1" w:styleId="H3">
    <w:name w:val="H3"/>
    <w:pPr>
      <w:widowControl w:val="0"/>
      <w:autoSpaceDE w:val="0"/>
      <w:autoSpaceDN w:val="0"/>
      <w:adjustRightInd w:val="0"/>
    </w:pPr>
    <w:rPr>
      <w:sz w:val="28"/>
      <w:szCs w:val="28"/>
    </w:rPr>
  </w:style>
  <w:style w:type="paragraph" w:customStyle="1" w:styleId="H2">
    <w:name w:val="H2"/>
    <w:pPr>
      <w:widowControl w:val="0"/>
      <w:autoSpaceDE w:val="0"/>
      <w:autoSpaceDN w:val="0"/>
      <w:adjustRightInd w:val="0"/>
    </w:pPr>
    <w:rPr>
      <w:sz w:val="36"/>
      <w:szCs w:val="36"/>
    </w:rPr>
  </w:style>
  <w:style w:type="paragraph" w:customStyle="1" w:styleId="H1">
    <w:name w:val="H1"/>
    <w:pPr>
      <w:widowControl w:val="0"/>
      <w:autoSpaceDE w:val="0"/>
      <w:autoSpaceDN w:val="0"/>
      <w:adjustRightInd w:val="0"/>
    </w:pPr>
    <w:rPr>
      <w:sz w:val="48"/>
      <w:szCs w:val="48"/>
    </w:rPr>
  </w:style>
  <w:style w:type="character" w:customStyle="1" w:styleId="Definition">
    <w:name w:val="Definition"/>
  </w:style>
  <w:style w:type="paragraph" w:customStyle="1" w:styleId="DefinitionL">
    <w:name w:val="Definition L"/>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ind w:left="360"/>
    </w:pPr>
    <w:rPr>
      <w:sz w:val="24"/>
      <w:szCs w:val="24"/>
    </w:rPr>
  </w:style>
  <w:style w:type="paragraph" w:customStyle="1" w:styleId="DefinitionT">
    <w:name w:val="Definition T"/>
    <w:pPr>
      <w:widowControl w:val="0"/>
      <w:autoSpaceDE w:val="0"/>
      <w:autoSpaceDN w:val="0"/>
      <w:adjustRightInd w:val="0"/>
    </w:pPr>
    <w:rPr>
      <w:sz w:val="24"/>
      <w:szCs w:val="24"/>
    </w:rPr>
  </w:style>
  <w:style w:type="paragraph" w:customStyle="1" w:styleId="a">
    <w:name w:val="_"/>
    <w:pPr>
      <w:widowControl w:val="0"/>
      <w:tabs>
        <w:tab w:val="left" w:pos="0"/>
        <w:tab w:val="left" w:pos="720"/>
        <w:tab w:val="left" w:pos="1440"/>
        <w:tab w:val="left" w:pos="2160"/>
      </w:tabs>
      <w:autoSpaceDE w:val="0"/>
      <w:autoSpaceDN w:val="0"/>
      <w:adjustRightInd w:val="0"/>
      <w:ind w:left="6480"/>
    </w:pPr>
    <w:rPr>
      <w:sz w:val="24"/>
      <w:szCs w:val="24"/>
    </w:rPr>
  </w:style>
  <w:style w:type="paragraph" w:customStyle="1" w:styleId="1">
    <w:name w:val="_1"/>
    <w:pPr>
      <w:widowControl w:val="0"/>
      <w:tabs>
        <w:tab w:val="left" w:pos="0"/>
        <w:tab w:val="left" w:pos="720"/>
        <w:tab w:val="left" w:pos="1440"/>
        <w:tab w:val="left" w:pos="2160"/>
        <w:tab w:val="left" w:pos="2880"/>
      </w:tabs>
      <w:autoSpaceDE w:val="0"/>
      <w:autoSpaceDN w:val="0"/>
      <w:adjustRightInd w:val="0"/>
      <w:ind w:left="5760"/>
    </w:pPr>
    <w:rPr>
      <w:sz w:val="24"/>
      <w:szCs w:val="24"/>
    </w:rPr>
  </w:style>
  <w:style w:type="paragraph" w:customStyle="1" w:styleId="2">
    <w:name w:val="_2"/>
    <w:pPr>
      <w:widowControl w:val="0"/>
      <w:tabs>
        <w:tab w:val="left" w:pos="0"/>
        <w:tab w:val="left" w:pos="720"/>
        <w:tab w:val="left" w:pos="1440"/>
        <w:tab w:val="left" w:pos="2160"/>
        <w:tab w:val="left" w:pos="2880"/>
        <w:tab w:val="left" w:pos="3600"/>
      </w:tabs>
      <w:autoSpaceDE w:val="0"/>
      <w:autoSpaceDN w:val="0"/>
      <w:adjustRightInd w:val="0"/>
      <w:ind w:left="5040"/>
    </w:pPr>
    <w:rPr>
      <w:sz w:val="24"/>
      <w:szCs w:val="24"/>
    </w:rPr>
  </w:style>
  <w:style w:type="paragraph" w:customStyle="1" w:styleId="3">
    <w:name w:val="_3"/>
    <w:pPr>
      <w:widowControl w:val="0"/>
      <w:tabs>
        <w:tab w:val="left" w:pos="0"/>
        <w:tab w:val="left" w:pos="720"/>
        <w:tab w:val="left" w:pos="1440"/>
        <w:tab w:val="left" w:pos="2160"/>
        <w:tab w:val="left" w:pos="2880"/>
        <w:tab w:val="left" w:pos="3600"/>
        <w:tab w:val="left" w:pos="4320"/>
      </w:tabs>
      <w:autoSpaceDE w:val="0"/>
      <w:autoSpaceDN w:val="0"/>
      <w:adjustRightInd w:val="0"/>
      <w:ind w:left="4320"/>
    </w:pPr>
    <w:rPr>
      <w:sz w:val="24"/>
      <w:szCs w:val="24"/>
    </w:rPr>
  </w:style>
  <w:style w:type="paragraph" w:customStyle="1" w:styleId="4">
    <w:name w:val="_4"/>
    <w:pPr>
      <w:widowControl w:val="0"/>
      <w:tabs>
        <w:tab w:val="left" w:pos="0"/>
        <w:tab w:val="left" w:pos="720"/>
        <w:tab w:val="left" w:pos="1440"/>
        <w:tab w:val="left" w:pos="2160"/>
        <w:tab w:val="left" w:pos="2880"/>
        <w:tab w:val="left" w:pos="3600"/>
        <w:tab w:val="left" w:pos="4320"/>
        <w:tab w:val="left" w:pos="5040"/>
      </w:tabs>
      <w:autoSpaceDE w:val="0"/>
      <w:autoSpaceDN w:val="0"/>
      <w:adjustRightInd w:val="0"/>
      <w:ind w:left="3600"/>
    </w:pPr>
    <w:rPr>
      <w:sz w:val="24"/>
      <w:szCs w:val="24"/>
    </w:rPr>
  </w:style>
  <w:style w:type="paragraph" w:customStyle="1" w:styleId="5">
    <w:name w:val="_5"/>
    <w:pPr>
      <w:widowControl w:val="0"/>
      <w:tabs>
        <w:tab w:val="left" w:pos="0"/>
        <w:tab w:val="left" w:pos="720"/>
        <w:tab w:val="left" w:pos="1440"/>
        <w:tab w:val="left" w:pos="2160"/>
        <w:tab w:val="left" w:pos="2880"/>
        <w:tab w:val="left" w:pos="3600"/>
        <w:tab w:val="left" w:pos="4320"/>
        <w:tab w:val="left" w:pos="5040"/>
        <w:tab w:val="left" w:pos="5760"/>
      </w:tabs>
      <w:autoSpaceDE w:val="0"/>
      <w:autoSpaceDN w:val="0"/>
      <w:adjustRightInd w:val="0"/>
      <w:ind w:left="2880"/>
    </w:pPr>
    <w:rPr>
      <w:sz w:val="24"/>
      <w:szCs w:val="24"/>
    </w:rPr>
  </w:style>
  <w:style w:type="paragraph" w:customStyle="1" w:styleId="6">
    <w:name w:val="_6"/>
    <w:pPr>
      <w:widowControl w:val="0"/>
      <w:tabs>
        <w:tab w:val="left" w:pos="0"/>
        <w:tab w:val="left" w:pos="720"/>
        <w:tab w:val="left" w:pos="1440"/>
        <w:tab w:val="left" w:pos="2160"/>
        <w:tab w:val="left" w:pos="2880"/>
        <w:tab w:val="left" w:pos="3600"/>
        <w:tab w:val="left" w:pos="4320"/>
        <w:tab w:val="left" w:pos="5040"/>
        <w:tab w:val="left" w:pos="5760"/>
        <w:tab w:val="left" w:pos="6480"/>
      </w:tabs>
      <w:autoSpaceDE w:val="0"/>
      <w:autoSpaceDN w:val="0"/>
      <w:adjustRightInd w:val="0"/>
      <w:ind w:left="2160"/>
    </w:pPr>
    <w:rPr>
      <w:sz w:val="24"/>
      <w:szCs w:val="24"/>
    </w:rPr>
  </w:style>
  <w:style w:type="paragraph" w:customStyle="1" w:styleId="7">
    <w:name w:val="_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ind w:left="1440"/>
    </w:pPr>
    <w:rPr>
      <w:sz w:val="24"/>
      <w:szCs w:val="24"/>
    </w:rPr>
  </w:style>
  <w:style w:type="paragraph" w:customStyle="1" w:styleId="8">
    <w:name w:val="_8"/>
    <w:pPr>
      <w:widowControl w:val="0"/>
      <w:autoSpaceDE w:val="0"/>
      <w:autoSpaceDN w:val="0"/>
      <w:adjustRightInd w:val="0"/>
    </w:pPr>
    <w:rPr>
      <w:sz w:val="24"/>
      <w:szCs w:val="24"/>
    </w:rPr>
  </w:style>
  <w:style w:type="paragraph" w:customStyle="1" w:styleId="9">
    <w:name w:val="_9"/>
    <w:pPr>
      <w:widowControl w:val="0"/>
      <w:tabs>
        <w:tab w:val="left" w:pos="0"/>
        <w:tab w:val="left" w:pos="720"/>
        <w:tab w:val="left" w:pos="1440"/>
        <w:tab w:val="left" w:pos="2160"/>
      </w:tabs>
      <w:autoSpaceDE w:val="0"/>
      <w:autoSpaceDN w:val="0"/>
      <w:adjustRightInd w:val="0"/>
      <w:ind w:left="6480"/>
    </w:pPr>
    <w:rPr>
      <w:sz w:val="24"/>
      <w:szCs w:val="24"/>
    </w:rPr>
  </w:style>
  <w:style w:type="paragraph" w:customStyle="1" w:styleId="10">
    <w:name w:val="_10"/>
    <w:pPr>
      <w:widowControl w:val="0"/>
      <w:tabs>
        <w:tab w:val="left" w:pos="0"/>
        <w:tab w:val="left" w:pos="720"/>
        <w:tab w:val="left" w:pos="1440"/>
        <w:tab w:val="left" w:pos="2160"/>
        <w:tab w:val="left" w:pos="2880"/>
      </w:tabs>
      <w:autoSpaceDE w:val="0"/>
      <w:autoSpaceDN w:val="0"/>
      <w:adjustRightInd w:val="0"/>
      <w:ind w:left="5760"/>
    </w:pPr>
    <w:rPr>
      <w:sz w:val="24"/>
      <w:szCs w:val="24"/>
    </w:rPr>
  </w:style>
  <w:style w:type="paragraph" w:customStyle="1" w:styleId="11">
    <w:name w:val="_11"/>
    <w:pPr>
      <w:widowControl w:val="0"/>
      <w:tabs>
        <w:tab w:val="left" w:pos="0"/>
        <w:tab w:val="left" w:pos="720"/>
        <w:tab w:val="left" w:pos="1440"/>
        <w:tab w:val="left" w:pos="2160"/>
        <w:tab w:val="left" w:pos="2880"/>
        <w:tab w:val="left" w:pos="3600"/>
      </w:tabs>
      <w:autoSpaceDE w:val="0"/>
      <w:autoSpaceDN w:val="0"/>
      <w:adjustRightInd w:val="0"/>
      <w:ind w:left="5040"/>
    </w:pPr>
    <w:rPr>
      <w:sz w:val="24"/>
      <w:szCs w:val="24"/>
    </w:rPr>
  </w:style>
  <w:style w:type="paragraph" w:customStyle="1" w:styleId="12">
    <w:name w:val="_12"/>
    <w:pPr>
      <w:widowControl w:val="0"/>
      <w:tabs>
        <w:tab w:val="left" w:pos="0"/>
        <w:tab w:val="left" w:pos="720"/>
        <w:tab w:val="left" w:pos="1440"/>
        <w:tab w:val="left" w:pos="2160"/>
        <w:tab w:val="left" w:pos="2880"/>
        <w:tab w:val="left" w:pos="3600"/>
        <w:tab w:val="left" w:pos="4320"/>
      </w:tabs>
      <w:autoSpaceDE w:val="0"/>
      <w:autoSpaceDN w:val="0"/>
      <w:adjustRightInd w:val="0"/>
      <w:ind w:left="4320"/>
    </w:pPr>
    <w:rPr>
      <w:sz w:val="24"/>
      <w:szCs w:val="24"/>
    </w:rPr>
  </w:style>
  <w:style w:type="paragraph" w:customStyle="1" w:styleId="13">
    <w:name w:val="_13"/>
    <w:pPr>
      <w:widowControl w:val="0"/>
      <w:tabs>
        <w:tab w:val="left" w:pos="0"/>
        <w:tab w:val="left" w:pos="720"/>
        <w:tab w:val="left" w:pos="1440"/>
        <w:tab w:val="left" w:pos="2160"/>
        <w:tab w:val="left" w:pos="2880"/>
        <w:tab w:val="left" w:pos="3600"/>
        <w:tab w:val="left" w:pos="4320"/>
        <w:tab w:val="left" w:pos="5040"/>
      </w:tabs>
      <w:autoSpaceDE w:val="0"/>
      <w:autoSpaceDN w:val="0"/>
      <w:adjustRightInd w:val="0"/>
      <w:ind w:left="3600"/>
    </w:pPr>
    <w:rPr>
      <w:sz w:val="24"/>
      <w:szCs w:val="24"/>
    </w:rPr>
  </w:style>
  <w:style w:type="paragraph" w:customStyle="1" w:styleId="14">
    <w:name w:val="_14"/>
    <w:pPr>
      <w:widowControl w:val="0"/>
      <w:tabs>
        <w:tab w:val="left" w:pos="0"/>
        <w:tab w:val="left" w:pos="720"/>
        <w:tab w:val="left" w:pos="1440"/>
        <w:tab w:val="left" w:pos="2160"/>
        <w:tab w:val="left" w:pos="2880"/>
        <w:tab w:val="left" w:pos="3600"/>
        <w:tab w:val="left" w:pos="4320"/>
        <w:tab w:val="left" w:pos="5040"/>
        <w:tab w:val="left" w:pos="5760"/>
      </w:tabs>
      <w:autoSpaceDE w:val="0"/>
      <w:autoSpaceDN w:val="0"/>
      <w:adjustRightInd w:val="0"/>
      <w:ind w:left="2880"/>
    </w:pPr>
    <w:rPr>
      <w:sz w:val="24"/>
      <w:szCs w:val="24"/>
    </w:rPr>
  </w:style>
  <w:style w:type="paragraph" w:customStyle="1" w:styleId="15">
    <w:name w:val="_15"/>
    <w:pPr>
      <w:widowControl w:val="0"/>
      <w:tabs>
        <w:tab w:val="left" w:pos="0"/>
        <w:tab w:val="left" w:pos="720"/>
        <w:tab w:val="left" w:pos="1440"/>
        <w:tab w:val="left" w:pos="2160"/>
        <w:tab w:val="left" w:pos="2880"/>
        <w:tab w:val="left" w:pos="3600"/>
        <w:tab w:val="left" w:pos="4320"/>
        <w:tab w:val="left" w:pos="5040"/>
        <w:tab w:val="left" w:pos="5760"/>
        <w:tab w:val="left" w:pos="6480"/>
      </w:tabs>
      <w:autoSpaceDE w:val="0"/>
      <w:autoSpaceDN w:val="0"/>
      <w:adjustRightInd w:val="0"/>
      <w:ind w:left="2160"/>
    </w:pPr>
    <w:rPr>
      <w:sz w:val="24"/>
      <w:szCs w:val="24"/>
    </w:rPr>
  </w:style>
  <w:style w:type="paragraph" w:customStyle="1" w:styleId="16">
    <w:name w:val="_1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ind w:left="1440"/>
    </w:pPr>
    <w:rPr>
      <w:sz w:val="24"/>
      <w:szCs w:val="24"/>
    </w:rPr>
  </w:style>
  <w:style w:type="paragraph" w:customStyle="1" w:styleId="17">
    <w:name w:val="_17"/>
    <w:pPr>
      <w:widowControl w:val="0"/>
      <w:autoSpaceDE w:val="0"/>
      <w:autoSpaceDN w:val="0"/>
      <w:adjustRightInd w:val="0"/>
    </w:pPr>
    <w:rPr>
      <w:sz w:val="24"/>
      <w:szCs w:val="24"/>
    </w:rPr>
  </w:style>
  <w:style w:type="paragraph" w:customStyle="1" w:styleId="18">
    <w:name w:val="_18"/>
    <w:pPr>
      <w:widowControl w:val="0"/>
      <w:tabs>
        <w:tab w:val="left" w:pos="0"/>
        <w:tab w:val="left" w:pos="720"/>
        <w:tab w:val="left" w:pos="1440"/>
        <w:tab w:val="left" w:pos="2160"/>
      </w:tabs>
      <w:autoSpaceDE w:val="0"/>
      <w:autoSpaceDN w:val="0"/>
      <w:adjustRightInd w:val="0"/>
      <w:ind w:left="6480"/>
    </w:pPr>
    <w:rPr>
      <w:sz w:val="24"/>
      <w:szCs w:val="24"/>
    </w:rPr>
  </w:style>
  <w:style w:type="paragraph" w:customStyle="1" w:styleId="19">
    <w:name w:val="_19"/>
    <w:pPr>
      <w:widowControl w:val="0"/>
      <w:tabs>
        <w:tab w:val="left" w:pos="0"/>
        <w:tab w:val="left" w:pos="720"/>
        <w:tab w:val="left" w:pos="1440"/>
        <w:tab w:val="left" w:pos="2160"/>
        <w:tab w:val="left" w:pos="2880"/>
      </w:tabs>
      <w:autoSpaceDE w:val="0"/>
      <w:autoSpaceDN w:val="0"/>
      <w:adjustRightInd w:val="0"/>
      <w:ind w:left="5760"/>
    </w:pPr>
    <w:rPr>
      <w:sz w:val="24"/>
      <w:szCs w:val="24"/>
    </w:rPr>
  </w:style>
  <w:style w:type="paragraph" w:customStyle="1" w:styleId="20">
    <w:name w:val="_20"/>
    <w:pPr>
      <w:widowControl w:val="0"/>
      <w:tabs>
        <w:tab w:val="left" w:pos="0"/>
        <w:tab w:val="left" w:pos="720"/>
        <w:tab w:val="left" w:pos="1440"/>
        <w:tab w:val="left" w:pos="2160"/>
        <w:tab w:val="left" w:pos="2880"/>
        <w:tab w:val="left" w:pos="3600"/>
      </w:tabs>
      <w:autoSpaceDE w:val="0"/>
      <w:autoSpaceDN w:val="0"/>
      <w:adjustRightInd w:val="0"/>
      <w:ind w:left="5040"/>
    </w:pPr>
    <w:rPr>
      <w:sz w:val="24"/>
      <w:szCs w:val="24"/>
    </w:rPr>
  </w:style>
  <w:style w:type="paragraph" w:customStyle="1" w:styleId="21">
    <w:name w:val="_21"/>
    <w:pPr>
      <w:widowControl w:val="0"/>
      <w:tabs>
        <w:tab w:val="left" w:pos="0"/>
        <w:tab w:val="left" w:pos="720"/>
        <w:tab w:val="left" w:pos="1440"/>
        <w:tab w:val="left" w:pos="2160"/>
        <w:tab w:val="left" w:pos="2880"/>
        <w:tab w:val="left" w:pos="3600"/>
        <w:tab w:val="left" w:pos="4320"/>
      </w:tabs>
      <w:autoSpaceDE w:val="0"/>
      <w:autoSpaceDN w:val="0"/>
      <w:adjustRightInd w:val="0"/>
      <w:ind w:left="4320"/>
    </w:pPr>
    <w:rPr>
      <w:sz w:val="24"/>
      <w:szCs w:val="24"/>
    </w:rPr>
  </w:style>
  <w:style w:type="paragraph" w:customStyle="1" w:styleId="22">
    <w:name w:val="_22"/>
    <w:pPr>
      <w:widowControl w:val="0"/>
      <w:tabs>
        <w:tab w:val="left" w:pos="0"/>
        <w:tab w:val="left" w:pos="720"/>
        <w:tab w:val="left" w:pos="1440"/>
        <w:tab w:val="left" w:pos="2160"/>
        <w:tab w:val="left" w:pos="2880"/>
        <w:tab w:val="left" w:pos="3600"/>
        <w:tab w:val="left" w:pos="4320"/>
        <w:tab w:val="left" w:pos="5040"/>
      </w:tabs>
      <w:autoSpaceDE w:val="0"/>
      <w:autoSpaceDN w:val="0"/>
      <w:adjustRightInd w:val="0"/>
      <w:ind w:left="3600"/>
    </w:pPr>
    <w:rPr>
      <w:sz w:val="24"/>
      <w:szCs w:val="24"/>
    </w:rPr>
  </w:style>
  <w:style w:type="paragraph" w:customStyle="1" w:styleId="23">
    <w:name w:val="_23"/>
    <w:pPr>
      <w:widowControl w:val="0"/>
      <w:tabs>
        <w:tab w:val="left" w:pos="0"/>
        <w:tab w:val="left" w:pos="720"/>
        <w:tab w:val="left" w:pos="1440"/>
        <w:tab w:val="left" w:pos="2160"/>
        <w:tab w:val="left" w:pos="2880"/>
        <w:tab w:val="left" w:pos="3600"/>
        <w:tab w:val="left" w:pos="4320"/>
        <w:tab w:val="left" w:pos="5040"/>
        <w:tab w:val="left" w:pos="5760"/>
      </w:tabs>
      <w:autoSpaceDE w:val="0"/>
      <w:autoSpaceDN w:val="0"/>
      <w:adjustRightInd w:val="0"/>
      <w:ind w:left="2880"/>
    </w:pPr>
    <w:rPr>
      <w:sz w:val="24"/>
      <w:szCs w:val="24"/>
    </w:rPr>
  </w:style>
  <w:style w:type="paragraph" w:customStyle="1" w:styleId="24">
    <w:name w:val="_24"/>
    <w:pPr>
      <w:widowControl w:val="0"/>
      <w:tabs>
        <w:tab w:val="left" w:pos="0"/>
        <w:tab w:val="left" w:pos="720"/>
        <w:tab w:val="left" w:pos="1440"/>
        <w:tab w:val="left" w:pos="2160"/>
        <w:tab w:val="left" w:pos="2880"/>
        <w:tab w:val="left" w:pos="3600"/>
        <w:tab w:val="left" w:pos="4320"/>
        <w:tab w:val="left" w:pos="5040"/>
        <w:tab w:val="left" w:pos="5760"/>
        <w:tab w:val="left" w:pos="6480"/>
      </w:tabs>
      <w:autoSpaceDE w:val="0"/>
      <w:autoSpaceDN w:val="0"/>
      <w:adjustRightInd w:val="0"/>
      <w:ind w:left="2160"/>
    </w:pPr>
    <w:rPr>
      <w:sz w:val="24"/>
      <w:szCs w:val="24"/>
    </w:rPr>
  </w:style>
  <w:style w:type="paragraph" w:customStyle="1" w:styleId="25">
    <w:name w:val="_2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ind w:left="1440"/>
    </w:pPr>
    <w:rPr>
      <w:sz w:val="24"/>
      <w:szCs w:val="24"/>
    </w:rPr>
  </w:style>
  <w:style w:type="paragraph" w:customStyle="1" w:styleId="26">
    <w:name w:val="_26"/>
    <w:pPr>
      <w:widowControl w:val="0"/>
      <w:autoSpaceDE w:val="0"/>
      <w:autoSpaceDN w:val="0"/>
      <w:adjustRightInd w:val="0"/>
    </w:pPr>
    <w:rPr>
      <w:sz w:val="24"/>
      <w:szCs w:val="24"/>
    </w:rPr>
  </w:style>
  <w:style w:type="character" w:customStyle="1" w:styleId="DefaultPara">
    <w:name w:val="Default Para"/>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semiHidden/>
    <w:locked/>
    <w:rPr>
      <w:rFonts w:cs="Times New Roman"/>
      <w:sz w:val="24"/>
      <w:szCs w:val="24"/>
    </w:rPr>
  </w:style>
  <w:style w:type="character" w:styleId="PageNumber">
    <w:name w:val="page number"/>
    <w:basedOn w:val="DefaultParagraphFont"/>
    <w:rPr>
      <w:rFonts w:cs="Times New Roman"/>
    </w:rPr>
  </w:style>
  <w:style w:type="paragraph" w:styleId="Title">
    <w:name w:val="Title"/>
    <w:basedOn w:val="Normal"/>
    <w:link w:val="TitleChar"/>
    <w:qFormat/>
    <w:pPr>
      <w:jc w:val="center"/>
    </w:pPr>
    <w:rPr>
      <w:b/>
      <w:bCs/>
      <w:sz w:val="28"/>
      <w:szCs w:val="28"/>
    </w:rPr>
  </w:style>
  <w:style w:type="character" w:customStyle="1" w:styleId="TitleChar">
    <w:name w:val="Title Char"/>
    <w:basedOn w:val="DefaultParagraphFont"/>
    <w:link w:val="Title"/>
    <w:locked/>
    <w:rPr>
      <w:rFonts w:ascii="Cambria" w:hAnsi="Cambria" w:cs="Times New Roman"/>
      <w:b/>
      <w:bCs/>
      <w:kern w:val="28"/>
      <w:sz w:val="32"/>
      <w:szCs w:val="32"/>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semiHidden/>
    <w:locked/>
    <w:rPr>
      <w:rFonts w:cs="Times New Roman"/>
      <w:sz w:val="24"/>
      <w:szCs w:val="24"/>
    </w:rPr>
  </w:style>
  <w:style w:type="paragraph" w:styleId="BodyText2">
    <w:name w:val="Body Text 2"/>
    <w:basedOn w:val="Normal"/>
    <w:link w:val="BodyText2Char"/>
    <w:pPr>
      <w:tabs>
        <w:tab w:val="left" w:pos="720"/>
      </w:tabs>
      <w:ind w:left="720" w:hanging="720"/>
    </w:pPr>
    <w:rPr>
      <w:b/>
      <w:bCs/>
      <w:color w:val="000000"/>
      <w:sz w:val="22"/>
      <w:szCs w:val="22"/>
    </w:rPr>
  </w:style>
  <w:style w:type="character" w:customStyle="1" w:styleId="BodyText2Char">
    <w:name w:val="Body Text 2 Char"/>
    <w:basedOn w:val="DefaultParagraphFont"/>
    <w:link w:val="BodyText2"/>
    <w:semiHidden/>
    <w:locked/>
    <w:rPr>
      <w:rFonts w:cs="Times New Roman"/>
      <w:sz w:val="24"/>
      <w:szCs w:val="24"/>
    </w:rPr>
  </w:style>
  <w:style w:type="paragraph" w:styleId="BodyTextIndent2">
    <w:name w:val="Body Text Indent 2"/>
    <w:basedOn w:val="Normal"/>
    <w:link w:val="BodyTextIndent2Char"/>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540" w:hanging="540"/>
    </w:pPr>
    <w:rPr>
      <w:b/>
      <w:bCs/>
      <w:color w:val="000000"/>
      <w:sz w:val="22"/>
      <w:szCs w:val="22"/>
    </w:rPr>
  </w:style>
  <w:style w:type="character" w:customStyle="1" w:styleId="BodyTextIndent2Char">
    <w:name w:val="Body Text Indent 2 Char"/>
    <w:basedOn w:val="DefaultParagraphFont"/>
    <w:link w:val="BodyTextIndent2"/>
    <w:semiHidden/>
    <w:locked/>
    <w:rPr>
      <w:rFonts w:cs="Times New Roman"/>
      <w:sz w:val="24"/>
      <w:szCs w:val="24"/>
    </w:rPr>
  </w:style>
  <w:style w:type="paragraph" w:styleId="BodyTextIndent3">
    <w:name w:val="Body Text Indent 3"/>
    <w:basedOn w:val="Normal"/>
    <w:link w:val="BodyTextIndent3Char"/>
    <w:pPr>
      <w:tabs>
        <w:tab w:val="left" w:pos="720"/>
      </w:tabs>
      <w:ind w:left="720" w:hanging="720"/>
    </w:pPr>
    <w:rPr>
      <w:rFonts w:ascii="CG Times" w:hAnsi="CG Times" w:cs="CG Times"/>
      <w:b/>
      <w:bCs/>
      <w:color w:val="000000"/>
    </w:rPr>
  </w:style>
  <w:style w:type="character" w:customStyle="1" w:styleId="BodyTextIndent3Char">
    <w:name w:val="Body Text Indent 3 Char"/>
    <w:basedOn w:val="DefaultParagraphFont"/>
    <w:link w:val="BodyTextIndent3"/>
    <w:semiHidden/>
    <w:locked/>
    <w:rPr>
      <w:rFonts w:cs="Times New Roman"/>
      <w:sz w:val="16"/>
      <w:szCs w:val="16"/>
    </w:rPr>
  </w:style>
  <w:style w:type="character" w:styleId="FollowedHyperlink">
    <w:name w:val="FollowedHyperlink"/>
    <w:basedOn w:val="DefaultParagraphFont"/>
    <w:rPr>
      <w:rFonts w:cs="Times New Roman"/>
      <w:color w:val="800080"/>
      <w:u w:val="single"/>
    </w:rPr>
  </w:style>
  <w:style w:type="paragraph" w:styleId="FootnoteText">
    <w:name w:val="footnote text"/>
    <w:basedOn w:val="Normal"/>
    <w:link w:val="FootnoteTextChar"/>
    <w:semiHidden/>
    <w:rPr>
      <w:sz w:val="20"/>
      <w:szCs w:val="20"/>
    </w:rPr>
  </w:style>
  <w:style w:type="character" w:customStyle="1" w:styleId="FootnoteTextChar">
    <w:name w:val="Footnote Text Char"/>
    <w:basedOn w:val="DefaultParagraphFont"/>
    <w:link w:val="FootnoteText"/>
    <w:semiHidden/>
    <w:locked/>
    <w:rPr>
      <w:rFonts w:cs="Times New Roman"/>
      <w:sz w:val="20"/>
      <w:szCs w:val="20"/>
    </w:rPr>
  </w:style>
  <w:style w:type="character" w:styleId="FootnoteReference">
    <w:name w:val="footnote reference"/>
    <w:basedOn w:val="DefaultParagraphFont"/>
    <w:semiHidden/>
    <w:rPr>
      <w:rFonts w:cs="Times New Roman"/>
      <w:vertAlign w:val="superscript"/>
    </w:rPr>
  </w:style>
  <w:style w:type="paragraph" w:styleId="ListParagraph">
    <w:name w:val="List Paragraph"/>
    <w:basedOn w:val="Normal"/>
    <w:qFormat/>
    <w:rsid w:val="00B6419D"/>
    <w:pPr>
      <w:ind w:left="720"/>
    </w:pPr>
  </w:style>
  <w:style w:type="paragraph" w:styleId="PlainText">
    <w:name w:val="Plain Text"/>
    <w:basedOn w:val="Normal"/>
    <w:link w:val="PlainTextChar"/>
    <w:semiHidden/>
    <w:rsid w:val="0004165C"/>
    <w:pPr>
      <w:widowControl/>
      <w:autoSpaceDE/>
      <w:autoSpaceDN/>
      <w:adjustRightInd/>
    </w:pPr>
    <w:rPr>
      <w:rFonts w:ascii="Courier New" w:hAnsi="Courier New" w:cs="Courier New"/>
      <w:sz w:val="20"/>
      <w:szCs w:val="20"/>
    </w:rPr>
  </w:style>
  <w:style w:type="character" w:customStyle="1" w:styleId="PlainTextChar">
    <w:name w:val="Plain Text Char"/>
    <w:basedOn w:val="DefaultParagraphFont"/>
    <w:link w:val="PlainText"/>
    <w:semiHidden/>
    <w:locked/>
    <w:rsid w:val="0004165C"/>
    <w:rPr>
      <w:rFonts w:ascii="Courier New" w:hAnsi="Courier New" w:cs="Courier New"/>
      <w:sz w:val="20"/>
      <w:szCs w:val="20"/>
    </w:rPr>
  </w:style>
  <w:style w:type="character" w:styleId="CommentReference">
    <w:name w:val="annotation reference"/>
    <w:basedOn w:val="DefaultParagraphFont"/>
    <w:semiHidden/>
    <w:rsid w:val="00776F81"/>
    <w:rPr>
      <w:sz w:val="16"/>
      <w:szCs w:val="16"/>
    </w:rPr>
  </w:style>
  <w:style w:type="paragraph" w:styleId="CommentText">
    <w:name w:val="annotation text"/>
    <w:basedOn w:val="Normal"/>
    <w:semiHidden/>
    <w:rsid w:val="00776F81"/>
    <w:rPr>
      <w:sz w:val="20"/>
      <w:szCs w:val="20"/>
    </w:rPr>
  </w:style>
  <w:style w:type="paragraph" w:styleId="CommentSubject">
    <w:name w:val="annotation subject"/>
    <w:basedOn w:val="CommentText"/>
    <w:next w:val="CommentText"/>
    <w:semiHidden/>
    <w:rsid w:val="00776F81"/>
    <w:rPr>
      <w:b/>
      <w:bCs/>
    </w:rPr>
  </w:style>
  <w:style w:type="paragraph" w:customStyle="1" w:styleId="barb2charcharchar">
    <w:name w:val="barb2charcharchar"/>
    <w:basedOn w:val="Normal"/>
    <w:rsid w:val="00A639D5"/>
    <w:pPr>
      <w:widowControl/>
      <w:autoSpaceDE/>
      <w:autoSpaceDN/>
      <w:adjustRightInd/>
      <w:ind w:left="720" w:hanging="720"/>
    </w:pPr>
    <w:rPr>
      <w:rFonts w:ascii="Verdana" w:hAnsi="Verdana"/>
    </w:rPr>
  </w:style>
  <w:style w:type="paragraph" w:customStyle="1" w:styleId="probe">
    <w:name w:val="probe"/>
    <w:basedOn w:val="Normal"/>
    <w:rsid w:val="00A639D5"/>
    <w:pPr>
      <w:widowControl/>
      <w:autoSpaceDE/>
      <w:autoSpaceDN/>
      <w:adjustRightInd/>
      <w:spacing w:after="240"/>
    </w:pPr>
    <w:rPr>
      <w:rFonts w:ascii="Comic Sans MS" w:hAnsi="Comic Sans MS"/>
      <w:color w:val="FF0000"/>
    </w:rPr>
  </w:style>
  <w:style w:type="paragraph" w:customStyle="1" w:styleId="N2-2ndBullet">
    <w:name w:val="N2-2nd Bullet"/>
    <w:basedOn w:val="Normal"/>
    <w:rsid w:val="0055143E"/>
    <w:pPr>
      <w:widowControl/>
      <w:numPr>
        <w:numId w:val="10"/>
      </w:numPr>
      <w:autoSpaceDE/>
      <w:autoSpaceDN/>
      <w:adjustRightInd/>
      <w:spacing w:after="120" w:line="240" w:lineRule="atLeast"/>
      <w:jc w:val="both"/>
    </w:pPr>
    <w:rPr>
      <w:sz w:val="22"/>
      <w:szCs w:val="20"/>
    </w:rPr>
  </w:style>
  <w:style w:type="paragraph" w:customStyle="1" w:styleId="msolistparagraph0">
    <w:name w:val="msolistparagraph"/>
    <w:basedOn w:val="Normal"/>
    <w:rsid w:val="00987748"/>
    <w:pPr>
      <w:widowControl/>
      <w:autoSpaceDE/>
      <w:autoSpaceDN/>
      <w:adjustRightInd/>
      <w:ind w:left="720"/>
    </w:pPr>
    <w:rPr>
      <w:rFonts w:ascii="Calibri" w:hAnsi="Calibri"/>
      <w:sz w:val="22"/>
      <w:szCs w:val="22"/>
    </w:rPr>
  </w:style>
  <w:style w:type="paragraph" w:styleId="NormalWeb">
    <w:name w:val="Normal (Web)"/>
    <w:basedOn w:val="Normal"/>
    <w:rsid w:val="00B035FE"/>
    <w:pPr>
      <w:widowControl/>
      <w:autoSpaceDE/>
      <w:autoSpaceDN/>
      <w:adjustRightInd/>
      <w:spacing w:before="100" w:beforeAutospacing="1" w:after="100" w:afterAutospacing="1"/>
    </w:pPr>
  </w:style>
  <w:style w:type="character" w:customStyle="1" w:styleId="apple-style-span">
    <w:name w:val="apple-style-span"/>
    <w:basedOn w:val="DefaultParagraphFont"/>
    <w:rsid w:val="001E3D3B"/>
  </w:style>
  <w:style w:type="paragraph" w:styleId="Revision">
    <w:name w:val="Revision"/>
    <w:hidden/>
    <w:uiPriority w:val="99"/>
    <w:semiHidden/>
    <w:rsid w:val="00024CB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66927485">
      <w:bodyDiv w:val="1"/>
      <w:marLeft w:val="0"/>
      <w:marRight w:val="0"/>
      <w:marTop w:val="0"/>
      <w:marBottom w:val="0"/>
      <w:divBdr>
        <w:top w:val="none" w:sz="0" w:space="0" w:color="auto"/>
        <w:left w:val="none" w:sz="0" w:space="0" w:color="auto"/>
        <w:bottom w:val="none" w:sz="0" w:space="0" w:color="auto"/>
        <w:right w:val="none" w:sz="0" w:space="0" w:color="auto"/>
      </w:divBdr>
      <w:divsChild>
        <w:div w:id="91703688">
          <w:marLeft w:val="0"/>
          <w:marRight w:val="0"/>
          <w:marTop w:val="0"/>
          <w:marBottom w:val="0"/>
          <w:divBdr>
            <w:top w:val="none" w:sz="0" w:space="0" w:color="auto"/>
            <w:left w:val="none" w:sz="0" w:space="0" w:color="auto"/>
            <w:bottom w:val="none" w:sz="0" w:space="0" w:color="auto"/>
            <w:right w:val="none" w:sz="0" w:space="0" w:color="auto"/>
          </w:divBdr>
        </w:div>
        <w:div w:id="146290476">
          <w:marLeft w:val="0"/>
          <w:marRight w:val="0"/>
          <w:marTop w:val="0"/>
          <w:marBottom w:val="0"/>
          <w:divBdr>
            <w:top w:val="none" w:sz="0" w:space="0" w:color="auto"/>
            <w:left w:val="none" w:sz="0" w:space="0" w:color="auto"/>
            <w:bottom w:val="none" w:sz="0" w:space="0" w:color="auto"/>
            <w:right w:val="none" w:sz="0" w:space="0" w:color="auto"/>
          </w:divBdr>
        </w:div>
        <w:div w:id="172576116">
          <w:marLeft w:val="0"/>
          <w:marRight w:val="0"/>
          <w:marTop w:val="0"/>
          <w:marBottom w:val="0"/>
          <w:divBdr>
            <w:top w:val="none" w:sz="0" w:space="0" w:color="auto"/>
            <w:left w:val="none" w:sz="0" w:space="0" w:color="auto"/>
            <w:bottom w:val="none" w:sz="0" w:space="0" w:color="auto"/>
            <w:right w:val="none" w:sz="0" w:space="0" w:color="auto"/>
          </w:divBdr>
        </w:div>
        <w:div w:id="173813278">
          <w:marLeft w:val="0"/>
          <w:marRight w:val="0"/>
          <w:marTop w:val="0"/>
          <w:marBottom w:val="0"/>
          <w:divBdr>
            <w:top w:val="none" w:sz="0" w:space="0" w:color="auto"/>
            <w:left w:val="none" w:sz="0" w:space="0" w:color="auto"/>
            <w:bottom w:val="none" w:sz="0" w:space="0" w:color="auto"/>
            <w:right w:val="none" w:sz="0" w:space="0" w:color="auto"/>
          </w:divBdr>
        </w:div>
        <w:div w:id="329337272">
          <w:marLeft w:val="0"/>
          <w:marRight w:val="0"/>
          <w:marTop w:val="0"/>
          <w:marBottom w:val="0"/>
          <w:divBdr>
            <w:top w:val="none" w:sz="0" w:space="0" w:color="auto"/>
            <w:left w:val="none" w:sz="0" w:space="0" w:color="auto"/>
            <w:bottom w:val="none" w:sz="0" w:space="0" w:color="auto"/>
            <w:right w:val="none" w:sz="0" w:space="0" w:color="auto"/>
          </w:divBdr>
        </w:div>
        <w:div w:id="332224526">
          <w:marLeft w:val="0"/>
          <w:marRight w:val="0"/>
          <w:marTop w:val="0"/>
          <w:marBottom w:val="0"/>
          <w:divBdr>
            <w:top w:val="none" w:sz="0" w:space="0" w:color="auto"/>
            <w:left w:val="none" w:sz="0" w:space="0" w:color="auto"/>
            <w:bottom w:val="none" w:sz="0" w:space="0" w:color="auto"/>
            <w:right w:val="none" w:sz="0" w:space="0" w:color="auto"/>
          </w:divBdr>
        </w:div>
        <w:div w:id="463474536">
          <w:marLeft w:val="0"/>
          <w:marRight w:val="0"/>
          <w:marTop w:val="0"/>
          <w:marBottom w:val="0"/>
          <w:divBdr>
            <w:top w:val="none" w:sz="0" w:space="0" w:color="auto"/>
            <w:left w:val="none" w:sz="0" w:space="0" w:color="auto"/>
            <w:bottom w:val="none" w:sz="0" w:space="0" w:color="auto"/>
            <w:right w:val="none" w:sz="0" w:space="0" w:color="auto"/>
          </w:divBdr>
        </w:div>
        <w:div w:id="502940343">
          <w:marLeft w:val="0"/>
          <w:marRight w:val="0"/>
          <w:marTop w:val="0"/>
          <w:marBottom w:val="0"/>
          <w:divBdr>
            <w:top w:val="none" w:sz="0" w:space="0" w:color="auto"/>
            <w:left w:val="none" w:sz="0" w:space="0" w:color="auto"/>
            <w:bottom w:val="none" w:sz="0" w:space="0" w:color="auto"/>
            <w:right w:val="none" w:sz="0" w:space="0" w:color="auto"/>
          </w:divBdr>
        </w:div>
        <w:div w:id="589582038">
          <w:marLeft w:val="0"/>
          <w:marRight w:val="0"/>
          <w:marTop w:val="0"/>
          <w:marBottom w:val="0"/>
          <w:divBdr>
            <w:top w:val="none" w:sz="0" w:space="0" w:color="auto"/>
            <w:left w:val="none" w:sz="0" w:space="0" w:color="auto"/>
            <w:bottom w:val="none" w:sz="0" w:space="0" w:color="auto"/>
            <w:right w:val="none" w:sz="0" w:space="0" w:color="auto"/>
          </w:divBdr>
        </w:div>
        <w:div w:id="734016173">
          <w:marLeft w:val="0"/>
          <w:marRight w:val="0"/>
          <w:marTop w:val="0"/>
          <w:marBottom w:val="0"/>
          <w:divBdr>
            <w:top w:val="none" w:sz="0" w:space="0" w:color="auto"/>
            <w:left w:val="none" w:sz="0" w:space="0" w:color="auto"/>
            <w:bottom w:val="none" w:sz="0" w:space="0" w:color="auto"/>
            <w:right w:val="none" w:sz="0" w:space="0" w:color="auto"/>
          </w:divBdr>
        </w:div>
        <w:div w:id="757792900">
          <w:marLeft w:val="0"/>
          <w:marRight w:val="0"/>
          <w:marTop w:val="0"/>
          <w:marBottom w:val="0"/>
          <w:divBdr>
            <w:top w:val="none" w:sz="0" w:space="0" w:color="auto"/>
            <w:left w:val="none" w:sz="0" w:space="0" w:color="auto"/>
            <w:bottom w:val="none" w:sz="0" w:space="0" w:color="auto"/>
            <w:right w:val="none" w:sz="0" w:space="0" w:color="auto"/>
          </w:divBdr>
        </w:div>
        <w:div w:id="771752048">
          <w:marLeft w:val="0"/>
          <w:marRight w:val="0"/>
          <w:marTop w:val="0"/>
          <w:marBottom w:val="0"/>
          <w:divBdr>
            <w:top w:val="none" w:sz="0" w:space="0" w:color="auto"/>
            <w:left w:val="none" w:sz="0" w:space="0" w:color="auto"/>
            <w:bottom w:val="none" w:sz="0" w:space="0" w:color="auto"/>
            <w:right w:val="none" w:sz="0" w:space="0" w:color="auto"/>
          </w:divBdr>
        </w:div>
        <w:div w:id="827869560">
          <w:marLeft w:val="0"/>
          <w:marRight w:val="0"/>
          <w:marTop w:val="0"/>
          <w:marBottom w:val="0"/>
          <w:divBdr>
            <w:top w:val="none" w:sz="0" w:space="0" w:color="auto"/>
            <w:left w:val="none" w:sz="0" w:space="0" w:color="auto"/>
            <w:bottom w:val="none" w:sz="0" w:space="0" w:color="auto"/>
            <w:right w:val="none" w:sz="0" w:space="0" w:color="auto"/>
          </w:divBdr>
        </w:div>
        <w:div w:id="909078993">
          <w:marLeft w:val="0"/>
          <w:marRight w:val="0"/>
          <w:marTop w:val="0"/>
          <w:marBottom w:val="0"/>
          <w:divBdr>
            <w:top w:val="none" w:sz="0" w:space="0" w:color="auto"/>
            <w:left w:val="none" w:sz="0" w:space="0" w:color="auto"/>
            <w:bottom w:val="none" w:sz="0" w:space="0" w:color="auto"/>
            <w:right w:val="none" w:sz="0" w:space="0" w:color="auto"/>
          </w:divBdr>
        </w:div>
        <w:div w:id="942222114">
          <w:marLeft w:val="0"/>
          <w:marRight w:val="0"/>
          <w:marTop w:val="0"/>
          <w:marBottom w:val="0"/>
          <w:divBdr>
            <w:top w:val="none" w:sz="0" w:space="0" w:color="auto"/>
            <w:left w:val="none" w:sz="0" w:space="0" w:color="auto"/>
            <w:bottom w:val="none" w:sz="0" w:space="0" w:color="auto"/>
            <w:right w:val="none" w:sz="0" w:space="0" w:color="auto"/>
          </w:divBdr>
        </w:div>
        <w:div w:id="995912123">
          <w:marLeft w:val="0"/>
          <w:marRight w:val="0"/>
          <w:marTop w:val="0"/>
          <w:marBottom w:val="0"/>
          <w:divBdr>
            <w:top w:val="none" w:sz="0" w:space="0" w:color="auto"/>
            <w:left w:val="none" w:sz="0" w:space="0" w:color="auto"/>
            <w:bottom w:val="none" w:sz="0" w:space="0" w:color="auto"/>
            <w:right w:val="none" w:sz="0" w:space="0" w:color="auto"/>
          </w:divBdr>
        </w:div>
        <w:div w:id="1105269252">
          <w:marLeft w:val="0"/>
          <w:marRight w:val="0"/>
          <w:marTop w:val="0"/>
          <w:marBottom w:val="0"/>
          <w:divBdr>
            <w:top w:val="none" w:sz="0" w:space="0" w:color="auto"/>
            <w:left w:val="none" w:sz="0" w:space="0" w:color="auto"/>
            <w:bottom w:val="none" w:sz="0" w:space="0" w:color="auto"/>
            <w:right w:val="none" w:sz="0" w:space="0" w:color="auto"/>
          </w:divBdr>
        </w:div>
        <w:div w:id="1163004665">
          <w:marLeft w:val="0"/>
          <w:marRight w:val="0"/>
          <w:marTop w:val="0"/>
          <w:marBottom w:val="0"/>
          <w:divBdr>
            <w:top w:val="none" w:sz="0" w:space="0" w:color="auto"/>
            <w:left w:val="none" w:sz="0" w:space="0" w:color="auto"/>
            <w:bottom w:val="none" w:sz="0" w:space="0" w:color="auto"/>
            <w:right w:val="none" w:sz="0" w:space="0" w:color="auto"/>
          </w:divBdr>
        </w:div>
        <w:div w:id="1316765565">
          <w:marLeft w:val="0"/>
          <w:marRight w:val="0"/>
          <w:marTop w:val="0"/>
          <w:marBottom w:val="0"/>
          <w:divBdr>
            <w:top w:val="none" w:sz="0" w:space="0" w:color="auto"/>
            <w:left w:val="none" w:sz="0" w:space="0" w:color="auto"/>
            <w:bottom w:val="none" w:sz="0" w:space="0" w:color="auto"/>
            <w:right w:val="none" w:sz="0" w:space="0" w:color="auto"/>
          </w:divBdr>
        </w:div>
        <w:div w:id="1361055287">
          <w:marLeft w:val="0"/>
          <w:marRight w:val="0"/>
          <w:marTop w:val="0"/>
          <w:marBottom w:val="0"/>
          <w:divBdr>
            <w:top w:val="none" w:sz="0" w:space="0" w:color="auto"/>
            <w:left w:val="none" w:sz="0" w:space="0" w:color="auto"/>
            <w:bottom w:val="none" w:sz="0" w:space="0" w:color="auto"/>
            <w:right w:val="none" w:sz="0" w:space="0" w:color="auto"/>
          </w:divBdr>
        </w:div>
        <w:div w:id="1377508073">
          <w:marLeft w:val="0"/>
          <w:marRight w:val="0"/>
          <w:marTop w:val="0"/>
          <w:marBottom w:val="0"/>
          <w:divBdr>
            <w:top w:val="none" w:sz="0" w:space="0" w:color="auto"/>
            <w:left w:val="none" w:sz="0" w:space="0" w:color="auto"/>
            <w:bottom w:val="none" w:sz="0" w:space="0" w:color="auto"/>
            <w:right w:val="none" w:sz="0" w:space="0" w:color="auto"/>
          </w:divBdr>
        </w:div>
        <w:div w:id="1378241678">
          <w:marLeft w:val="0"/>
          <w:marRight w:val="0"/>
          <w:marTop w:val="0"/>
          <w:marBottom w:val="0"/>
          <w:divBdr>
            <w:top w:val="none" w:sz="0" w:space="0" w:color="auto"/>
            <w:left w:val="none" w:sz="0" w:space="0" w:color="auto"/>
            <w:bottom w:val="none" w:sz="0" w:space="0" w:color="auto"/>
            <w:right w:val="none" w:sz="0" w:space="0" w:color="auto"/>
          </w:divBdr>
        </w:div>
        <w:div w:id="1505508067">
          <w:marLeft w:val="0"/>
          <w:marRight w:val="0"/>
          <w:marTop w:val="0"/>
          <w:marBottom w:val="0"/>
          <w:divBdr>
            <w:top w:val="none" w:sz="0" w:space="0" w:color="auto"/>
            <w:left w:val="none" w:sz="0" w:space="0" w:color="auto"/>
            <w:bottom w:val="none" w:sz="0" w:space="0" w:color="auto"/>
            <w:right w:val="none" w:sz="0" w:space="0" w:color="auto"/>
          </w:divBdr>
        </w:div>
        <w:div w:id="1578587878">
          <w:marLeft w:val="0"/>
          <w:marRight w:val="0"/>
          <w:marTop w:val="0"/>
          <w:marBottom w:val="0"/>
          <w:divBdr>
            <w:top w:val="none" w:sz="0" w:space="0" w:color="auto"/>
            <w:left w:val="none" w:sz="0" w:space="0" w:color="auto"/>
            <w:bottom w:val="none" w:sz="0" w:space="0" w:color="auto"/>
            <w:right w:val="none" w:sz="0" w:space="0" w:color="auto"/>
          </w:divBdr>
        </w:div>
        <w:div w:id="1603299961">
          <w:marLeft w:val="0"/>
          <w:marRight w:val="0"/>
          <w:marTop w:val="0"/>
          <w:marBottom w:val="0"/>
          <w:divBdr>
            <w:top w:val="none" w:sz="0" w:space="0" w:color="auto"/>
            <w:left w:val="none" w:sz="0" w:space="0" w:color="auto"/>
            <w:bottom w:val="none" w:sz="0" w:space="0" w:color="auto"/>
            <w:right w:val="none" w:sz="0" w:space="0" w:color="auto"/>
          </w:divBdr>
        </w:div>
        <w:div w:id="1909143976">
          <w:marLeft w:val="0"/>
          <w:marRight w:val="0"/>
          <w:marTop w:val="0"/>
          <w:marBottom w:val="0"/>
          <w:divBdr>
            <w:top w:val="none" w:sz="0" w:space="0" w:color="auto"/>
            <w:left w:val="none" w:sz="0" w:space="0" w:color="auto"/>
            <w:bottom w:val="none" w:sz="0" w:space="0" w:color="auto"/>
            <w:right w:val="none" w:sz="0" w:space="0" w:color="auto"/>
          </w:divBdr>
        </w:div>
        <w:div w:id="1940985334">
          <w:marLeft w:val="0"/>
          <w:marRight w:val="0"/>
          <w:marTop w:val="0"/>
          <w:marBottom w:val="0"/>
          <w:divBdr>
            <w:top w:val="none" w:sz="0" w:space="0" w:color="auto"/>
            <w:left w:val="none" w:sz="0" w:space="0" w:color="auto"/>
            <w:bottom w:val="none" w:sz="0" w:space="0" w:color="auto"/>
            <w:right w:val="none" w:sz="0" w:space="0" w:color="auto"/>
          </w:divBdr>
        </w:div>
        <w:div w:id="1952397514">
          <w:marLeft w:val="0"/>
          <w:marRight w:val="0"/>
          <w:marTop w:val="0"/>
          <w:marBottom w:val="0"/>
          <w:divBdr>
            <w:top w:val="none" w:sz="0" w:space="0" w:color="auto"/>
            <w:left w:val="none" w:sz="0" w:space="0" w:color="auto"/>
            <w:bottom w:val="none" w:sz="0" w:space="0" w:color="auto"/>
            <w:right w:val="none" w:sz="0" w:space="0" w:color="auto"/>
          </w:divBdr>
        </w:div>
        <w:div w:id="2042053313">
          <w:marLeft w:val="0"/>
          <w:marRight w:val="0"/>
          <w:marTop w:val="0"/>
          <w:marBottom w:val="0"/>
          <w:divBdr>
            <w:top w:val="none" w:sz="0" w:space="0" w:color="auto"/>
            <w:left w:val="none" w:sz="0" w:space="0" w:color="auto"/>
            <w:bottom w:val="none" w:sz="0" w:space="0" w:color="auto"/>
            <w:right w:val="none" w:sz="0" w:space="0" w:color="auto"/>
          </w:divBdr>
        </w:div>
      </w:divsChild>
    </w:div>
    <w:div w:id="177160645">
      <w:bodyDiv w:val="1"/>
      <w:marLeft w:val="0"/>
      <w:marRight w:val="0"/>
      <w:marTop w:val="0"/>
      <w:marBottom w:val="0"/>
      <w:divBdr>
        <w:top w:val="none" w:sz="0" w:space="0" w:color="auto"/>
        <w:left w:val="none" w:sz="0" w:space="0" w:color="auto"/>
        <w:bottom w:val="none" w:sz="0" w:space="0" w:color="auto"/>
        <w:right w:val="none" w:sz="0" w:space="0" w:color="auto"/>
      </w:divBdr>
    </w:div>
    <w:div w:id="238751023">
      <w:bodyDiv w:val="1"/>
      <w:marLeft w:val="0"/>
      <w:marRight w:val="0"/>
      <w:marTop w:val="0"/>
      <w:marBottom w:val="0"/>
      <w:divBdr>
        <w:top w:val="none" w:sz="0" w:space="0" w:color="auto"/>
        <w:left w:val="none" w:sz="0" w:space="0" w:color="auto"/>
        <w:bottom w:val="none" w:sz="0" w:space="0" w:color="auto"/>
        <w:right w:val="none" w:sz="0" w:space="0" w:color="auto"/>
      </w:divBdr>
    </w:div>
    <w:div w:id="642389172">
      <w:bodyDiv w:val="1"/>
      <w:marLeft w:val="0"/>
      <w:marRight w:val="0"/>
      <w:marTop w:val="0"/>
      <w:marBottom w:val="0"/>
      <w:divBdr>
        <w:top w:val="none" w:sz="0" w:space="0" w:color="auto"/>
        <w:left w:val="none" w:sz="0" w:space="0" w:color="auto"/>
        <w:bottom w:val="none" w:sz="0" w:space="0" w:color="auto"/>
        <w:right w:val="none" w:sz="0" w:space="0" w:color="auto"/>
      </w:divBdr>
    </w:div>
    <w:div w:id="747188885">
      <w:bodyDiv w:val="1"/>
      <w:marLeft w:val="0"/>
      <w:marRight w:val="0"/>
      <w:marTop w:val="0"/>
      <w:marBottom w:val="0"/>
      <w:divBdr>
        <w:top w:val="none" w:sz="0" w:space="0" w:color="auto"/>
        <w:left w:val="none" w:sz="0" w:space="0" w:color="auto"/>
        <w:bottom w:val="none" w:sz="0" w:space="0" w:color="auto"/>
        <w:right w:val="none" w:sz="0" w:space="0" w:color="auto"/>
      </w:divBdr>
    </w:div>
    <w:div w:id="939534311">
      <w:bodyDiv w:val="1"/>
      <w:marLeft w:val="0"/>
      <w:marRight w:val="0"/>
      <w:marTop w:val="0"/>
      <w:marBottom w:val="0"/>
      <w:divBdr>
        <w:top w:val="none" w:sz="0" w:space="0" w:color="auto"/>
        <w:left w:val="none" w:sz="0" w:space="0" w:color="auto"/>
        <w:bottom w:val="none" w:sz="0" w:space="0" w:color="auto"/>
        <w:right w:val="none" w:sz="0" w:space="0" w:color="auto"/>
      </w:divBdr>
    </w:div>
    <w:div w:id="1046031629">
      <w:bodyDiv w:val="1"/>
      <w:marLeft w:val="0"/>
      <w:marRight w:val="0"/>
      <w:marTop w:val="0"/>
      <w:marBottom w:val="0"/>
      <w:divBdr>
        <w:top w:val="none" w:sz="0" w:space="0" w:color="auto"/>
        <w:left w:val="none" w:sz="0" w:space="0" w:color="auto"/>
        <w:bottom w:val="none" w:sz="0" w:space="0" w:color="auto"/>
        <w:right w:val="none" w:sz="0" w:space="0" w:color="auto"/>
      </w:divBdr>
    </w:div>
    <w:div w:id="1205099302">
      <w:bodyDiv w:val="1"/>
      <w:marLeft w:val="0"/>
      <w:marRight w:val="0"/>
      <w:marTop w:val="0"/>
      <w:marBottom w:val="0"/>
      <w:divBdr>
        <w:top w:val="none" w:sz="0" w:space="0" w:color="auto"/>
        <w:left w:val="none" w:sz="0" w:space="0" w:color="auto"/>
        <w:bottom w:val="none" w:sz="0" w:space="0" w:color="auto"/>
        <w:right w:val="none" w:sz="0" w:space="0" w:color="auto"/>
      </w:divBdr>
    </w:div>
    <w:div w:id="1217467663">
      <w:bodyDiv w:val="1"/>
      <w:marLeft w:val="0"/>
      <w:marRight w:val="0"/>
      <w:marTop w:val="0"/>
      <w:marBottom w:val="0"/>
      <w:divBdr>
        <w:top w:val="none" w:sz="0" w:space="0" w:color="auto"/>
        <w:left w:val="none" w:sz="0" w:space="0" w:color="auto"/>
        <w:bottom w:val="none" w:sz="0" w:space="0" w:color="auto"/>
        <w:right w:val="none" w:sz="0" w:space="0" w:color="auto"/>
      </w:divBdr>
    </w:div>
    <w:div w:id="1288775161">
      <w:bodyDiv w:val="1"/>
      <w:marLeft w:val="0"/>
      <w:marRight w:val="0"/>
      <w:marTop w:val="0"/>
      <w:marBottom w:val="0"/>
      <w:divBdr>
        <w:top w:val="none" w:sz="0" w:space="0" w:color="auto"/>
        <w:left w:val="none" w:sz="0" w:space="0" w:color="auto"/>
        <w:bottom w:val="none" w:sz="0" w:space="0" w:color="auto"/>
        <w:right w:val="none" w:sz="0" w:space="0" w:color="auto"/>
      </w:divBdr>
    </w:div>
    <w:div w:id="1712416891">
      <w:bodyDiv w:val="1"/>
      <w:marLeft w:val="0"/>
      <w:marRight w:val="0"/>
      <w:marTop w:val="0"/>
      <w:marBottom w:val="0"/>
      <w:divBdr>
        <w:top w:val="none" w:sz="0" w:space="0" w:color="auto"/>
        <w:left w:val="none" w:sz="0" w:space="0" w:color="auto"/>
        <w:bottom w:val="none" w:sz="0" w:space="0" w:color="auto"/>
        <w:right w:val="none" w:sz="0" w:space="0" w:color="auto"/>
      </w:divBdr>
    </w:div>
    <w:div w:id="182374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mailto:D6@UNT" TargetMode="External"/><Relationship Id="rId26" Type="http://schemas.openxmlformats.org/officeDocument/2006/relationships/hyperlink" Target="mailto:H6.1c3" TargetMode="External"/><Relationship Id="rId3" Type="http://schemas.openxmlformats.org/officeDocument/2006/relationships/styles" Target="styles.xml"/><Relationship Id="rId21" Type="http://schemas.openxmlformats.org/officeDocument/2006/relationships/hyperlink" Target="mailto:D6@num"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mailto:D6@NUM" TargetMode="External"/><Relationship Id="rId25" Type="http://schemas.openxmlformats.org/officeDocument/2006/relationships/footer" Target="footer8.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yperlink" Target="mailto:D6@UNT" TargetMode="External"/><Relationship Id="rId29" Type="http://schemas.openxmlformats.org/officeDocument/2006/relationships/hyperlink" Target="mailto:H62c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mailto:H1@num"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hyperlink" Target="mailto:H62c3" TargetMode="External"/><Relationship Id="rId10" Type="http://schemas.openxmlformats.org/officeDocument/2006/relationships/header" Target="header2.xml"/><Relationship Id="rId19" Type="http://schemas.openxmlformats.org/officeDocument/2006/relationships/hyperlink" Target="mailto:D6@NUM" TargetMode="External"/><Relationship Id="rId31" Type="http://schemas.openxmlformats.org/officeDocument/2006/relationships/footer" Target="footer9.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yperlink" Target="mailto:H61c5" TargetMode="External"/><Relationship Id="rId30" Type="http://schemas.openxmlformats.org/officeDocument/2006/relationships/hyperlink" Target="mailto:J1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F85EE1-856F-4A00-953C-748DC0CD0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69</Pages>
  <Words>14939</Words>
  <Characters>66606</Characters>
  <Application>Microsoft Office Word</Application>
  <DocSecurity>0</DocSecurity>
  <Lines>555</Lines>
  <Paragraphs>162</Paragraphs>
  <ScaleCrop>false</ScaleCrop>
  <HeadingPairs>
    <vt:vector size="2" baseType="variant">
      <vt:variant>
        <vt:lpstr>Title</vt:lpstr>
      </vt:variant>
      <vt:variant>
        <vt:i4>1</vt:i4>
      </vt:variant>
    </vt:vector>
  </HeadingPairs>
  <TitlesOfParts>
    <vt:vector size="1" baseType="lpstr">
      <vt:lpstr>2010-2011 Tobacco Use Supplement to the Current Population Survey</vt:lpstr>
    </vt:vector>
  </TitlesOfParts>
  <Company>NCI</Company>
  <LinksUpToDate>false</LinksUpToDate>
  <CharactersWithSpaces>81383</CharactersWithSpaces>
  <SharedDoc>false</SharedDoc>
  <HLinks>
    <vt:vector size="66" baseType="variant">
      <vt:variant>
        <vt:i4>5767227</vt:i4>
      </vt:variant>
      <vt:variant>
        <vt:i4>30</vt:i4>
      </vt:variant>
      <vt:variant>
        <vt:i4>0</vt:i4>
      </vt:variant>
      <vt:variant>
        <vt:i4>5</vt:i4>
      </vt:variant>
      <vt:variant>
        <vt:lpwstr>mailto:J1a@1</vt:lpwstr>
      </vt:variant>
      <vt:variant>
        <vt:lpwstr/>
      </vt:variant>
      <vt:variant>
        <vt:i4>851999</vt:i4>
      </vt:variant>
      <vt:variant>
        <vt:i4>27</vt:i4>
      </vt:variant>
      <vt:variant>
        <vt:i4>0</vt:i4>
      </vt:variant>
      <vt:variant>
        <vt:i4>5</vt:i4>
      </vt:variant>
      <vt:variant>
        <vt:lpwstr>mailto:H62c5</vt:lpwstr>
      </vt:variant>
      <vt:variant>
        <vt:lpwstr/>
      </vt:variant>
      <vt:variant>
        <vt:i4>720927</vt:i4>
      </vt:variant>
      <vt:variant>
        <vt:i4>24</vt:i4>
      </vt:variant>
      <vt:variant>
        <vt:i4>0</vt:i4>
      </vt:variant>
      <vt:variant>
        <vt:i4>5</vt:i4>
      </vt:variant>
      <vt:variant>
        <vt:lpwstr>mailto:H62c3</vt:lpwstr>
      </vt:variant>
      <vt:variant>
        <vt:lpwstr/>
      </vt:variant>
      <vt:variant>
        <vt:i4>917535</vt:i4>
      </vt:variant>
      <vt:variant>
        <vt:i4>21</vt:i4>
      </vt:variant>
      <vt:variant>
        <vt:i4>0</vt:i4>
      </vt:variant>
      <vt:variant>
        <vt:i4>5</vt:i4>
      </vt:variant>
      <vt:variant>
        <vt:lpwstr>mailto:H61c5</vt:lpwstr>
      </vt:variant>
      <vt:variant>
        <vt:lpwstr/>
      </vt:variant>
      <vt:variant>
        <vt:i4>4653133</vt:i4>
      </vt:variant>
      <vt:variant>
        <vt:i4>18</vt:i4>
      </vt:variant>
      <vt:variant>
        <vt:i4>0</vt:i4>
      </vt:variant>
      <vt:variant>
        <vt:i4>5</vt:i4>
      </vt:variant>
      <vt:variant>
        <vt:lpwstr>mailto:H6.1c3</vt:lpwstr>
      </vt:variant>
      <vt:variant>
        <vt:lpwstr/>
      </vt:variant>
      <vt:variant>
        <vt:i4>4128789</vt:i4>
      </vt:variant>
      <vt:variant>
        <vt:i4>15</vt:i4>
      </vt:variant>
      <vt:variant>
        <vt:i4>0</vt:i4>
      </vt:variant>
      <vt:variant>
        <vt:i4>5</vt:i4>
      </vt:variant>
      <vt:variant>
        <vt:lpwstr>mailto:H1@num</vt:lpwstr>
      </vt:variant>
      <vt:variant>
        <vt:lpwstr/>
      </vt:variant>
      <vt:variant>
        <vt:i4>3342354</vt:i4>
      </vt:variant>
      <vt:variant>
        <vt:i4>12</vt:i4>
      </vt:variant>
      <vt:variant>
        <vt:i4>0</vt:i4>
      </vt:variant>
      <vt:variant>
        <vt:i4>5</vt:i4>
      </vt:variant>
      <vt:variant>
        <vt:lpwstr>mailto:D6@num</vt:lpwstr>
      </vt:variant>
      <vt:variant>
        <vt:lpwstr/>
      </vt:variant>
      <vt:variant>
        <vt:i4>2621449</vt:i4>
      </vt:variant>
      <vt:variant>
        <vt:i4>9</vt:i4>
      </vt:variant>
      <vt:variant>
        <vt:i4>0</vt:i4>
      </vt:variant>
      <vt:variant>
        <vt:i4>5</vt:i4>
      </vt:variant>
      <vt:variant>
        <vt:lpwstr>mailto:D6@UNT</vt:lpwstr>
      </vt:variant>
      <vt:variant>
        <vt:lpwstr/>
      </vt:variant>
      <vt:variant>
        <vt:i4>3342354</vt:i4>
      </vt:variant>
      <vt:variant>
        <vt:i4>6</vt:i4>
      </vt:variant>
      <vt:variant>
        <vt:i4>0</vt:i4>
      </vt:variant>
      <vt:variant>
        <vt:i4>5</vt:i4>
      </vt:variant>
      <vt:variant>
        <vt:lpwstr>mailto:D6@NUM</vt:lpwstr>
      </vt:variant>
      <vt:variant>
        <vt:lpwstr/>
      </vt:variant>
      <vt:variant>
        <vt:i4>2621449</vt:i4>
      </vt:variant>
      <vt:variant>
        <vt:i4>3</vt:i4>
      </vt:variant>
      <vt:variant>
        <vt:i4>0</vt:i4>
      </vt:variant>
      <vt:variant>
        <vt:i4>5</vt:i4>
      </vt:variant>
      <vt:variant>
        <vt:lpwstr>mailto:D6@UNT</vt:lpwstr>
      </vt:variant>
      <vt:variant>
        <vt:lpwstr/>
      </vt:variant>
      <vt:variant>
        <vt:i4>3342354</vt:i4>
      </vt:variant>
      <vt:variant>
        <vt:i4>0</vt:i4>
      </vt:variant>
      <vt:variant>
        <vt:i4>0</vt:i4>
      </vt:variant>
      <vt:variant>
        <vt:i4>5</vt:i4>
      </vt:variant>
      <vt:variant>
        <vt:lpwstr>mailto:D6@NUM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2010-2011 Tobacco Use Supplement to the Current Population Survey</dc:title>
  <dc:subject>2010-2011 Tobacco Use Supplement to the Current Population Survey</dc:subject>
  <dc:creator>NCI/DCCPS/ARP</dc:creator>
  <cp:keywords>TUS-CPS</cp:keywords>
  <cp:lastModifiedBy>PKG</cp:lastModifiedBy>
  <cp:revision>8</cp:revision>
  <cp:lastPrinted>2010-05-17T17:07:00Z</cp:lastPrinted>
  <dcterms:created xsi:type="dcterms:W3CDTF">2019-03-27T12:59:00Z</dcterms:created>
  <dcterms:modified xsi:type="dcterms:W3CDTF">2019-03-27T15:24:00Z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