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EAF" w:rsidRDefault="00C52FD8" w:rsidP="00413E15">
      <w:pPr>
        <w:pStyle w:val="Heading1"/>
      </w:pPr>
      <w:bookmarkStart w:id="0" w:name="OLE_LINK1"/>
      <w:r w:rsidRPr="005C0BA9">
        <w:t>MAY 2011 FOLLOW-UP QUESTIONNAIRE</w:t>
      </w:r>
      <w:r w:rsidR="00084CFB">
        <w:t xml:space="preserve"> </w:t>
      </w:r>
    </w:p>
    <w:p w:rsidR="00C52FD8" w:rsidRPr="001C3EAF" w:rsidRDefault="001C3EAF" w:rsidP="00F56437">
      <w:pPr>
        <w:pStyle w:val="Title"/>
        <w:rPr>
          <w:rFonts w:ascii="Arial" w:hAnsi="Arial"/>
          <w:color w:val="E36C0A"/>
          <w:sz w:val="18"/>
          <w:szCs w:val="18"/>
        </w:rPr>
      </w:pPr>
      <w:r w:rsidRPr="001C3EAF">
        <w:rPr>
          <w:rFonts w:ascii="Arial" w:hAnsi="Arial"/>
          <w:color w:val="000000"/>
          <w:sz w:val="18"/>
          <w:szCs w:val="18"/>
        </w:rPr>
        <w:t>ver</w:t>
      </w:r>
      <w:r>
        <w:rPr>
          <w:rFonts w:ascii="Arial" w:hAnsi="Arial"/>
          <w:color w:val="000000"/>
          <w:sz w:val="18"/>
          <w:szCs w:val="18"/>
        </w:rPr>
        <w:t>sion 3-2</w:t>
      </w:r>
      <w:r w:rsidR="00102F7B">
        <w:rPr>
          <w:rFonts w:ascii="Arial" w:hAnsi="Arial"/>
          <w:color w:val="000000"/>
          <w:sz w:val="18"/>
          <w:szCs w:val="18"/>
        </w:rPr>
        <w:t>6</w:t>
      </w:r>
      <w:r>
        <w:rPr>
          <w:rFonts w:ascii="Arial" w:hAnsi="Arial"/>
          <w:color w:val="000000"/>
          <w:sz w:val="18"/>
          <w:szCs w:val="18"/>
        </w:rPr>
        <w:t>-15_9-</w:t>
      </w:r>
      <w:r w:rsidR="002A5CCE">
        <w:rPr>
          <w:rFonts w:ascii="Arial" w:hAnsi="Arial"/>
          <w:color w:val="000000"/>
          <w:sz w:val="18"/>
          <w:szCs w:val="18"/>
        </w:rPr>
        <w:t>27-</w:t>
      </w:r>
      <w:r>
        <w:rPr>
          <w:rFonts w:ascii="Arial" w:hAnsi="Arial"/>
          <w:color w:val="000000"/>
          <w:sz w:val="18"/>
          <w:szCs w:val="18"/>
        </w:rPr>
        <w:t>14_2-7-11</w:t>
      </w:r>
    </w:p>
    <w:p w:rsidR="00C52FD8" w:rsidRDefault="00C52FD8" w:rsidP="00F56437">
      <w:pPr>
        <w:pStyle w:val="Title"/>
        <w:rPr>
          <w:rFonts w:ascii="Arial" w:hAnsi="Arial"/>
          <w:color w:val="E36C0A"/>
        </w:rPr>
      </w:pPr>
    </w:p>
    <w:p w:rsidR="00A05A2C" w:rsidRPr="00C52FD8" w:rsidRDefault="00C319A3" w:rsidP="00F56437">
      <w:pPr>
        <w:pStyle w:val="Title"/>
        <w:rPr>
          <w:rFonts w:ascii="Arial" w:hAnsi="Arial"/>
          <w:bCs w:val="0"/>
          <w:color w:val="000000"/>
          <w:sz w:val="24"/>
          <w:szCs w:val="24"/>
        </w:rPr>
      </w:pPr>
      <w:r>
        <w:rPr>
          <w:rFonts w:ascii="Arial" w:hAnsi="Arial"/>
          <w:color w:val="000000"/>
          <w:sz w:val="24"/>
          <w:szCs w:val="24"/>
        </w:rPr>
        <w:t>(</w:t>
      </w:r>
      <w:r w:rsidR="00A05A2C" w:rsidRPr="00C52FD8">
        <w:rPr>
          <w:rFonts w:ascii="Arial" w:hAnsi="Arial"/>
          <w:color w:val="000000"/>
          <w:sz w:val="24"/>
          <w:szCs w:val="24"/>
        </w:rPr>
        <w:t xml:space="preserve">2010-2011 Tobacco Use Supplement to the </w:t>
      </w:r>
      <w:r w:rsidR="00A05A2C" w:rsidRPr="00C52FD8">
        <w:rPr>
          <w:rFonts w:ascii="Arial" w:hAnsi="Arial"/>
          <w:bCs w:val="0"/>
          <w:color w:val="000000"/>
          <w:sz w:val="24"/>
          <w:szCs w:val="24"/>
        </w:rPr>
        <w:t>CPS</w:t>
      </w:r>
      <w:r>
        <w:rPr>
          <w:rFonts w:ascii="Arial" w:hAnsi="Arial"/>
          <w:bCs w:val="0"/>
          <w:color w:val="000000"/>
          <w:sz w:val="24"/>
          <w:szCs w:val="24"/>
        </w:rPr>
        <w:t xml:space="preserve"> series</w:t>
      </w:r>
      <w:r w:rsidR="00C52FD8" w:rsidRPr="00C52FD8">
        <w:rPr>
          <w:rFonts w:ascii="Arial" w:hAnsi="Arial"/>
          <w:bCs w:val="0"/>
          <w:color w:val="000000"/>
          <w:sz w:val="24"/>
          <w:szCs w:val="24"/>
        </w:rPr>
        <w:t>)</w:t>
      </w:r>
    </w:p>
    <w:p w:rsidR="00306633" w:rsidRPr="00985670" w:rsidRDefault="00306633" w:rsidP="008127A8">
      <w:pPr>
        <w:pStyle w:val="Title"/>
        <w:jc w:val="left"/>
        <w:rPr>
          <w:rFonts w:ascii="Arial" w:hAnsi="Arial"/>
          <w:bCs w:val="0"/>
          <w:color w:val="000000"/>
        </w:rPr>
      </w:pPr>
    </w:p>
    <w:p w:rsidR="00306633" w:rsidRPr="00985670" w:rsidRDefault="00306633" w:rsidP="00413E15">
      <w:pPr>
        <w:pStyle w:val="Title"/>
        <w:tabs>
          <w:tab w:val="left" w:pos="3600"/>
        </w:tabs>
        <w:jc w:val="left"/>
        <w:rPr>
          <w:color w:val="000000"/>
          <w:sz w:val="22"/>
          <w:szCs w:val="22"/>
        </w:rPr>
      </w:pPr>
      <w:r w:rsidRPr="00985670">
        <w:rPr>
          <w:rFonts w:ascii="Arial" w:hAnsi="Arial"/>
          <w:bCs w:val="0"/>
          <w:color w:val="000000"/>
        </w:rPr>
        <w:tab/>
      </w:r>
      <w:r w:rsidRPr="00985670">
        <w:rPr>
          <w:color w:val="000000"/>
          <w:sz w:val="22"/>
          <w:szCs w:val="22"/>
        </w:rPr>
        <w:t xml:space="preserve">OMB #: 0925-0368 Expires:  </w:t>
      </w:r>
      <w:r w:rsidR="00C7462C">
        <w:rPr>
          <w:color w:val="000000"/>
          <w:sz w:val="22"/>
          <w:szCs w:val="22"/>
        </w:rPr>
        <w:t xml:space="preserve">March 31, </w:t>
      </w:r>
      <w:r w:rsidRPr="00985670">
        <w:rPr>
          <w:color w:val="000000"/>
          <w:sz w:val="22"/>
          <w:szCs w:val="22"/>
        </w:rPr>
        <w:t>2013</w:t>
      </w:r>
    </w:p>
    <w:p w:rsidR="00306633" w:rsidRPr="00985670" w:rsidRDefault="00306633" w:rsidP="008127A8">
      <w:pPr>
        <w:pStyle w:val="Title"/>
        <w:jc w:val="left"/>
        <w:rPr>
          <w:color w:val="000000"/>
          <w:sz w:val="22"/>
          <w:szCs w:val="22"/>
        </w:rPr>
      </w:pPr>
    </w:p>
    <w:p w:rsidR="00306633" w:rsidRPr="00985670" w:rsidRDefault="00306633" w:rsidP="008127A8">
      <w:pPr>
        <w:pStyle w:val="Title"/>
        <w:jc w:val="left"/>
        <w:rPr>
          <w:color w:val="000000"/>
          <w:sz w:val="22"/>
          <w:szCs w:val="22"/>
        </w:rPr>
      </w:pPr>
    </w:p>
    <w:p w:rsidR="00306633" w:rsidRPr="00985670" w:rsidRDefault="00203D10" w:rsidP="008127A8">
      <w:pPr>
        <w:pStyle w:val="Title"/>
        <w:jc w:val="left"/>
        <w:rPr>
          <w:color w:val="000000"/>
          <w:sz w:val="22"/>
          <w:szCs w:val="22"/>
        </w:rPr>
      </w:pPr>
      <w:r w:rsidRPr="00985670">
        <w:rPr>
          <w:color w:val="000000"/>
          <w:sz w:val="22"/>
          <w:szCs w:val="22"/>
        </w:rPr>
        <w:t xml:space="preserve">Public reporting burden for this collection of information is estimated to average </w:t>
      </w:r>
      <w:r w:rsidR="00C319A3" w:rsidRPr="00224646">
        <w:rPr>
          <w:color w:val="000000"/>
          <w:sz w:val="22"/>
          <w:szCs w:val="22"/>
        </w:rPr>
        <w:t xml:space="preserve">6 </w:t>
      </w:r>
      <w:r w:rsidRPr="00224646">
        <w:rPr>
          <w:color w:val="000000"/>
          <w:sz w:val="22"/>
          <w:szCs w:val="22"/>
        </w:rPr>
        <w:t>minutes</w:t>
      </w:r>
      <w:r w:rsidRPr="00985670">
        <w:rPr>
          <w:color w:val="000000"/>
          <w:sz w:val="22"/>
          <w:szCs w:val="22"/>
        </w:rPr>
        <w:t xml:space="preserve">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(0925-0368). Do not return the completed form to this address.</w:t>
      </w:r>
    </w:p>
    <w:p w:rsidR="00306633" w:rsidRPr="00985670" w:rsidRDefault="00306633" w:rsidP="008127A8">
      <w:pPr>
        <w:pStyle w:val="Title"/>
        <w:jc w:val="left"/>
        <w:rPr>
          <w:color w:val="000000"/>
          <w:sz w:val="22"/>
          <w:szCs w:val="22"/>
        </w:rPr>
      </w:pPr>
    </w:p>
    <w:p w:rsidR="00306633" w:rsidRPr="00985670" w:rsidRDefault="00306633" w:rsidP="008127A8">
      <w:pPr>
        <w:pStyle w:val="Title"/>
        <w:jc w:val="left"/>
        <w:rPr>
          <w:color w:val="000000"/>
          <w:sz w:val="22"/>
          <w:szCs w:val="22"/>
        </w:rPr>
      </w:pPr>
    </w:p>
    <w:p w:rsidR="00306633" w:rsidRPr="00172D2E" w:rsidRDefault="000D13FA" w:rsidP="00413E15">
      <w:pPr>
        <w:pStyle w:val="Title"/>
        <w:tabs>
          <w:tab w:val="left" w:pos="9090"/>
        </w:tabs>
        <w:ind w:right="-360"/>
        <w:jc w:val="left"/>
        <w:rPr>
          <w:rFonts w:ascii="Arial" w:hAnsi="Arial"/>
          <w:b w:val="0"/>
          <w:bCs w:val="0"/>
          <w:color w:val="000000"/>
          <w:sz w:val="24"/>
          <w:szCs w:val="24"/>
        </w:rPr>
      </w:pPr>
      <w:r w:rsidRPr="000D13FA">
        <w:rPr>
          <w:rFonts w:ascii="Arial" w:hAnsi="Arial"/>
          <w:bCs w:val="0"/>
          <w:color w:val="000000"/>
          <w:sz w:val="24"/>
          <w:szCs w:val="24"/>
          <w:u w:val="single"/>
        </w:rPr>
        <w:t>SECTIONS</w:t>
      </w:r>
      <w:r w:rsidR="00172D2E" w:rsidRPr="00172D2E">
        <w:rPr>
          <w:rFonts w:ascii="Arial" w:hAnsi="Arial"/>
          <w:bCs w:val="0"/>
          <w:color w:val="000000"/>
          <w:sz w:val="24"/>
          <w:szCs w:val="24"/>
        </w:rPr>
        <w:tab/>
      </w:r>
      <w:r w:rsidR="00172D2E" w:rsidRPr="000D13FA">
        <w:rPr>
          <w:rFonts w:ascii="Arial" w:hAnsi="Arial"/>
          <w:b w:val="0"/>
          <w:bCs w:val="0"/>
          <w:color w:val="000000"/>
          <w:sz w:val="24"/>
          <w:szCs w:val="24"/>
          <w:u w:val="single"/>
        </w:rPr>
        <w:t>Page</w:t>
      </w:r>
    </w:p>
    <w:p w:rsidR="00523498" w:rsidRDefault="00523498" w:rsidP="007556A9">
      <w:pPr>
        <w:pStyle w:val="Title"/>
        <w:ind w:right="-360"/>
        <w:jc w:val="left"/>
        <w:rPr>
          <w:b w:val="0"/>
          <w:bCs w:val="0"/>
          <w:color w:val="000000"/>
          <w:sz w:val="24"/>
          <w:szCs w:val="24"/>
        </w:rPr>
      </w:pPr>
    </w:p>
    <w:p w:rsidR="00306633" w:rsidRPr="007556A9" w:rsidRDefault="00172D2E" w:rsidP="00523498">
      <w:pPr>
        <w:pStyle w:val="Title"/>
        <w:tabs>
          <w:tab w:val="left" w:pos="9180"/>
        </w:tabs>
        <w:ind w:right="-360"/>
        <w:jc w:val="left"/>
        <w:rPr>
          <w:b w:val="0"/>
          <w:bCs w:val="0"/>
          <w:color w:val="000000"/>
          <w:sz w:val="24"/>
          <w:szCs w:val="24"/>
        </w:rPr>
      </w:pPr>
      <w:r w:rsidRPr="007556A9">
        <w:rPr>
          <w:b w:val="0"/>
          <w:bCs w:val="0"/>
          <w:color w:val="000000"/>
          <w:sz w:val="24"/>
          <w:szCs w:val="24"/>
        </w:rPr>
        <w:t>SECTION A.  SCREENING FOR EVER/EVERY DAY/SOMEDAY SMOKING</w:t>
      </w:r>
      <w:r w:rsidR="007556A9">
        <w:rPr>
          <w:b w:val="0"/>
          <w:bCs w:val="0"/>
          <w:color w:val="000000"/>
          <w:sz w:val="24"/>
          <w:szCs w:val="24"/>
        </w:rPr>
        <w:tab/>
      </w:r>
      <w:r w:rsidRPr="007556A9">
        <w:rPr>
          <w:b w:val="0"/>
          <w:bCs w:val="0"/>
          <w:color w:val="000000"/>
          <w:sz w:val="24"/>
          <w:szCs w:val="24"/>
        </w:rPr>
        <w:t>5</w:t>
      </w:r>
    </w:p>
    <w:p w:rsidR="00523498" w:rsidRDefault="00523498" w:rsidP="00523498">
      <w:pPr>
        <w:pStyle w:val="Title"/>
        <w:tabs>
          <w:tab w:val="left" w:pos="9180"/>
        </w:tabs>
        <w:ind w:right="-360"/>
        <w:jc w:val="left"/>
        <w:rPr>
          <w:b w:val="0"/>
          <w:bCs w:val="0"/>
          <w:color w:val="000000"/>
          <w:sz w:val="24"/>
          <w:szCs w:val="24"/>
        </w:rPr>
      </w:pPr>
    </w:p>
    <w:p w:rsidR="00172D2E" w:rsidRPr="007556A9" w:rsidRDefault="00172D2E" w:rsidP="00523498">
      <w:pPr>
        <w:pStyle w:val="Title"/>
        <w:tabs>
          <w:tab w:val="left" w:pos="9180"/>
        </w:tabs>
        <w:ind w:right="-360"/>
        <w:jc w:val="left"/>
        <w:rPr>
          <w:b w:val="0"/>
          <w:bCs w:val="0"/>
          <w:color w:val="000000"/>
          <w:sz w:val="24"/>
          <w:szCs w:val="24"/>
        </w:rPr>
      </w:pPr>
      <w:r w:rsidRPr="007556A9">
        <w:rPr>
          <w:b w:val="0"/>
          <w:bCs w:val="0"/>
          <w:color w:val="000000"/>
          <w:sz w:val="24"/>
          <w:szCs w:val="24"/>
        </w:rPr>
        <w:t>SECTION B.  EVERY-DAY SMOKER HISTORY/CONSUMPTION SERIES</w:t>
      </w:r>
      <w:r w:rsidR="007556A9">
        <w:rPr>
          <w:b w:val="0"/>
          <w:bCs w:val="0"/>
          <w:color w:val="000000"/>
          <w:sz w:val="24"/>
          <w:szCs w:val="24"/>
        </w:rPr>
        <w:tab/>
      </w:r>
      <w:r w:rsidRPr="007556A9">
        <w:rPr>
          <w:b w:val="0"/>
          <w:bCs w:val="0"/>
          <w:color w:val="000000"/>
          <w:sz w:val="24"/>
          <w:szCs w:val="24"/>
        </w:rPr>
        <w:t>5</w:t>
      </w:r>
    </w:p>
    <w:p w:rsidR="00523498" w:rsidRDefault="00523498" w:rsidP="00523498">
      <w:pPr>
        <w:pStyle w:val="Title"/>
        <w:tabs>
          <w:tab w:val="left" w:pos="9180"/>
        </w:tabs>
        <w:ind w:right="-360"/>
        <w:jc w:val="left"/>
        <w:rPr>
          <w:b w:val="0"/>
          <w:bCs w:val="0"/>
          <w:color w:val="000000"/>
          <w:sz w:val="24"/>
          <w:szCs w:val="24"/>
        </w:rPr>
      </w:pPr>
    </w:p>
    <w:p w:rsidR="003E001E" w:rsidRPr="007556A9" w:rsidRDefault="00172D2E" w:rsidP="00523498">
      <w:pPr>
        <w:pStyle w:val="Title"/>
        <w:tabs>
          <w:tab w:val="left" w:pos="9180"/>
        </w:tabs>
        <w:ind w:right="-360"/>
        <w:jc w:val="left"/>
        <w:rPr>
          <w:b w:val="0"/>
          <w:bCs w:val="0"/>
          <w:color w:val="000000"/>
          <w:sz w:val="24"/>
          <w:szCs w:val="24"/>
        </w:rPr>
      </w:pPr>
      <w:r w:rsidRPr="007556A9">
        <w:rPr>
          <w:b w:val="0"/>
          <w:bCs w:val="0"/>
          <w:color w:val="000000"/>
          <w:sz w:val="24"/>
          <w:szCs w:val="24"/>
        </w:rPr>
        <w:t>SECTION C.  SOME-</w:t>
      </w:r>
      <w:smartTag w:uri="urn:schemas-microsoft-com:office:smarttags" w:element="stockticker">
        <w:r w:rsidRPr="007556A9">
          <w:rPr>
            <w:b w:val="0"/>
            <w:bCs w:val="0"/>
            <w:color w:val="000000"/>
            <w:sz w:val="24"/>
            <w:szCs w:val="24"/>
          </w:rPr>
          <w:t>DAY</w:t>
        </w:r>
      </w:smartTag>
      <w:r w:rsidRPr="007556A9">
        <w:rPr>
          <w:b w:val="0"/>
          <w:bCs w:val="0"/>
          <w:color w:val="000000"/>
          <w:sz w:val="24"/>
          <w:szCs w:val="24"/>
        </w:rPr>
        <w:t xml:space="preserve"> SMOKER SERIES</w:t>
      </w:r>
      <w:r w:rsidRPr="007556A9">
        <w:rPr>
          <w:b w:val="0"/>
          <w:bCs w:val="0"/>
          <w:color w:val="000000"/>
          <w:sz w:val="24"/>
          <w:szCs w:val="24"/>
        </w:rPr>
        <w:tab/>
      </w:r>
      <w:r w:rsidR="003E001E" w:rsidRPr="007556A9">
        <w:rPr>
          <w:b w:val="0"/>
          <w:bCs w:val="0"/>
          <w:color w:val="000000"/>
          <w:sz w:val="24"/>
          <w:szCs w:val="24"/>
        </w:rPr>
        <w:t>11</w:t>
      </w:r>
    </w:p>
    <w:p w:rsidR="00523498" w:rsidRDefault="00523498" w:rsidP="00523498">
      <w:pPr>
        <w:pStyle w:val="Title"/>
        <w:tabs>
          <w:tab w:val="left" w:pos="9180"/>
        </w:tabs>
        <w:ind w:right="-360"/>
        <w:jc w:val="left"/>
        <w:rPr>
          <w:b w:val="0"/>
          <w:bCs w:val="0"/>
          <w:color w:val="000000"/>
          <w:sz w:val="24"/>
          <w:szCs w:val="24"/>
        </w:rPr>
      </w:pPr>
    </w:p>
    <w:p w:rsidR="003E001E" w:rsidRPr="007556A9" w:rsidRDefault="003E001E" w:rsidP="00523498">
      <w:pPr>
        <w:pStyle w:val="Title"/>
        <w:tabs>
          <w:tab w:val="left" w:pos="9180"/>
        </w:tabs>
        <w:ind w:right="-360"/>
        <w:jc w:val="left"/>
        <w:rPr>
          <w:b w:val="0"/>
          <w:bCs w:val="0"/>
          <w:color w:val="000000"/>
          <w:sz w:val="24"/>
          <w:szCs w:val="24"/>
        </w:rPr>
      </w:pPr>
      <w:r w:rsidRPr="007556A9">
        <w:rPr>
          <w:b w:val="0"/>
          <w:bCs w:val="0"/>
          <w:color w:val="000000"/>
          <w:sz w:val="24"/>
          <w:szCs w:val="24"/>
        </w:rPr>
        <w:t>SECTION D.  PAST 12-MONTH QUIT ATTEMPTS FOR CURRENT EVERY-</w:t>
      </w:r>
      <w:smartTag w:uri="urn:schemas-microsoft-com:office:smarttags" w:element="stockticker">
        <w:r w:rsidRPr="007556A9">
          <w:rPr>
            <w:b w:val="0"/>
            <w:bCs w:val="0"/>
            <w:color w:val="000000"/>
            <w:sz w:val="24"/>
            <w:szCs w:val="24"/>
          </w:rPr>
          <w:t>DAY</w:t>
        </w:r>
      </w:smartTag>
      <w:r w:rsidRPr="007556A9">
        <w:rPr>
          <w:b w:val="0"/>
          <w:bCs w:val="0"/>
          <w:color w:val="000000"/>
          <w:sz w:val="24"/>
          <w:szCs w:val="24"/>
        </w:rPr>
        <w:t xml:space="preserve"> </w:t>
      </w:r>
    </w:p>
    <w:p w:rsidR="00523498" w:rsidRDefault="003E001E" w:rsidP="002A2359">
      <w:pPr>
        <w:pStyle w:val="Title"/>
        <w:tabs>
          <w:tab w:val="left" w:pos="9180"/>
        </w:tabs>
        <w:ind w:left="720" w:right="-450" w:firstLine="720"/>
        <w:jc w:val="left"/>
        <w:rPr>
          <w:b w:val="0"/>
          <w:bCs w:val="0"/>
          <w:color w:val="000000"/>
          <w:sz w:val="24"/>
          <w:szCs w:val="24"/>
        </w:rPr>
      </w:pPr>
      <w:r w:rsidRPr="007556A9">
        <w:rPr>
          <w:b w:val="0"/>
          <w:bCs w:val="0"/>
          <w:color w:val="000000"/>
          <w:sz w:val="24"/>
          <w:szCs w:val="24"/>
        </w:rPr>
        <w:t>AND SOME-DAY SMOKERS</w:t>
      </w:r>
      <w:r w:rsidR="002A2359">
        <w:rPr>
          <w:b w:val="0"/>
          <w:bCs w:val="0"/>
          <w:color w:val="000000"/>
          <w:sz w:val="24"/>
          <w:szCs w:val="24"/>
        </w:rPr>
        <w:tab/>
        <w:t>17</w:t>
      </w:r>
    </w:p>
    <w:p w:rsidR="00413E15" w:rsidRPr="002A2359" w:rsidRDefault="00413E15" w:rsidP="002A2359">
      <w:pPr>
        <w:pStyle w:val="Title"/>
        <w:tabs>
          <w:tab w:val="left" w:pos="9180"/>
        </w:tabs>
        <w:ind w:left="720" w:right="-450" w:firstLine="720"/>
        <w:jc w:val="left"/>
        <w:rPr>
          <w:b w:val="0"/>
          <w:bCs w:val="0"/>
          <w:color w:val="000000"/>
          <w:sz w:val="24"/>
          <w:szCs w:val="24"/>
        </w:rPr>
      </w:pPr>
    </w:p>
    <w:p w:rsidR="003E001E" w:rsidRPr="00523498" w:rsidRDefault="003E001E" w:rsidP="00413E15">
      <w:pPr>
        <w:tabs>
          <w:tab w:val="left" w:pos="9180"/>
        </w:tabs>
        <w:ind w:right="-360"/>
        <w:rPr>
          <w:bCs/>
          <w:color w:val="000000"/>
        </w:rPr>
      </w:pPr>
      <w:r w:rsidRPr="00523498">
        <w:rPr>
          <w:bCs/>
          <w:color w:val="000000"/>
        </w:rPr>
        <w:t>SECTION E.  METHODS USED DURING PAST (12-MONTH) QUIT ATTEMPTS</w:t>
      </w:r>
    </w:p>
    <w:p w:rsidR="003E001E" w:rsidRPr="00523498" w:rsidRDefault="00523498" w:rsidP="00523498">
      <w:pPr>
        <w:tabs>
          <w:tab w:val="left" w:pos="9180"/>
        </w:tabs>
        <w:ind w:left="720" w:right="-360" w:firstLine="720"/>
        <w:rPr>
          <w:bCs/>
          <w:color w:val="000000"/>
        </w:rPr>
      </w:pPr>
      <w:r w:rsidRPr="00523498">
        <w:rPr>
          <w:bCs/>
          <w:color w:val="000000"/>
        </w:rPr>
        <w:t>(EVERY-</w:t>
      </w:r>
      <w:r w:rsidR="003E001E" w:rsidRPr="00523498">
        <w:rPr>
          <w:bCs/>
          <w:color w:val="000000"/>
        </w:rPr>
        <w:t>DAY AND SOME-DAY SMOKERS)</w:t>
      </w:r>
      <w:r w:rsidR="003E001E" w:rsidRPr="00523498">
        <w:rPr>
          <w:color w:val="000000"/>
        </w:rPr>
        <w:t xml:space="preserve"> </w:t>
      </w:r>
      <w:r w:rsidR="002A2359">
        <w:rPr>
          <w:color w:val="000000"/>
        </w:rPr>
        <w:tab/>
        <w:t>21</w:t>
      </w:r>
    </w:p>
    <w:p w:rsidR="00523498" w:rsidRDefault="00523498" w:rsidP="00523498">
      <w:pPr>
        <w:tabs>
          <w:tab w:val="left" w:pos="9180"/>
        </w:tabs>
        <w:rPr>
          <w:bCs/>
          <w:color w:val="000000"/>
        </w:rPr>
      </w:pPr>
    </w:p>
    <w:p w:rsidR="004701E1" w:rsidRPr="00523498" w:rsidRDefault="004701E1" w:rsidP="00523498">
      <w:pPr>
        <w:tabs>
          <w:tab w:val="left" w:pos="9180"/>
        </w:tabs>
        <w:rPr>
          <w:bCs/>
          <w:color w:val="000000"/>
        </w:rPr>
      </w:pPr>
      <w:r w:rsidRPr="00523498">
        <w:rPr>
          <w:bCs/>
          <w:color w:val="000000"/>
        </w:rPr>
        <w:t xml:space="preserve">SECTION F.  DOCTOR/DENTIST ADVICE TO STOP SMOKING --- CURRENT AND </w:t>
      </w:r>
    </w:p>
    <w:p w:rsidR="003E001E" w:rsidRPr="00523498" w:rsidRDefault="004701E1" w:rsidP="00523498">
      <w:pPr>
        <w:tabs>
          <w:tab w:val="left" w:pos="9180"/>
        </w:tabs>
        <w:ind w:left="720" w:right="-90" w:firstLine="720"/>
        <w:rPr>
          <w:bCs/>
          <w:color w:val="000000"/>
        </w:rPr>
      </w:pPr>
      <w:r w:rsidRPr="00523498">
        <w:rPr>
          <w:bCs/>
          <w:color w:val="000000"/>
        </w:rPr>
        <w:t>SOM</w:t>
      </w:r>
      <w:r w:rsidR="00523498">
        <w:rPr>
          <w:bCs/>
          <w:color w:val="000000"/>
        </w:rPr>
        <w:t>E-DAY SMOKERS</w:t>
      </w:r>
      <w:r w:rsidR="00523498">
        <w:rPr>
          <w:bCs/>
          <w:color w:val="000000"/>
        </w:rPr>
        <w:tab/>
      </w:r>
      <w:r w:rsidRPr="00523498">
        <w:rPr>
          <w:bCs/>
          <w:color w:val="000000"/>
        </w:rPr>
        <w:t>24</w:t>
      </w:r>
    </w:p>
    <w:p w:rsidR="00523498" w:rsidRDefault="00523498" w:rsidP="00523498">
      <w:pPr>
        <w:tabs>
          <w:tab w:val="left" w:pos="9180"/>
        </w:tabs>
        <w:ind w:right="-360"/>
        <w:rPr>
          <w:bCs/>
          <w:color w:val="000000"/>
        </w:rPr>
      </w:pPr>
    </w:p>
    <w:p w:rsidR="003E001E" w:rsidRDefault="003E001E" w:rsidP="00523498">
      <w:pPr>
        <w:tabs>
          <w:tab w:val="left" w:pos="9180"/>
        </w:tabs>
        <w:ind w:right="-360"/>
        <w:rPr>
          <w:bCs/>
          <w:color w:val="000000"/>
        </w:rPr>
      </w:pPr>
      <w:r w:rsidRPr="00631021">
        <w:rPr>
          <w:bCs/>
          <w:color w:val="000000"/>
        </w:rPr>
        <w:t>SECTION G.  STAGES OF CHANGE   – EVERY DAY/SOME-DAY SMOKERS</w:t>
      </w:r>
      <w:r w:rsidR="002A2359" w:rsidRPr="00631021">
        <w:rPr>
          <w:bCs/>
          <w:color w:val="000000"/>
        </w:rPr>
        <w:tab/>
        <w:t>26</w:t>
      </w:r>
    </w:p>
    <w:p w:rsidR="00015663" w:rsidRPr="00631021" w:rsidRDefault="00015663" w:rsidP="00523498">
      <w:pPr>
        <w:tabs>
          <w:tab w:val="left" w:pos="9180"/>
        </w:tabs>
        <w:ind w:right="-360"/>
        <w:rPr>
          <w:bCs/>
          <w:color w:val="000000"/>
        </w:rPr>
        <w:sectPr w:rsidR="00015663" w:rsidRPr="00631021">
          <w:type w:val="continuous"/>
          <w:pgSz w:w="12240" w:h="15840"/>
          <w:pgMar w:top="1440" w:right="1440" w:bottom="720" w:left="1440" w:header="720" w:footer="720" w:gutter="0"/>
          <w:cols w:space="720"/>
        </w:sectPr>
      </w:pPr>
    </w:p>
    <w:p w:rsidR="00523498" w:rsidRPr="00631021" w:rsidRDefault="00523498" w:rsidP="00523498">
      <w:pPr>
        <w:pStyle w:val="Title"/>
        <w:tabs>
          <w:tab w:val="left" w:pos="9180"/>
        </w:tabs>
        <w:ind w:right="-360"/>
        <w:jc w:val="left"/>
        <w:rPr>
          <w:b w:val="0"/>
          <w:bCs w:val="0"/>
          <w:color w:val="000000"/>
          <w:sz w:val="24"/>
          <w:szCs w:val="24"/>
        </w:rPr>
      </w:pPr>
    </w:p>
    <w:p w:rsidR="003A2664" w:rsidRPr="00631021" w:rsidRDefault="003A2664" w:rsidP="00523498">
      <w:pPr>
        <w:pStyle w:val="Title"/>
        <w:tabs>
          <w:tab w:val="left" w:pos="9180"/>
        </w:tabs>
        <w:ind w:right="-360"/>
        <w:jc w:val="left"/>
        <w:rPr>
          <w:b w:val="0"/>
          <w:color w:val="000000"/>
          <w:sz w:val="24"/>
          <w:szCs w:val="24"/>
        </w:rPr>
      </w:pPr>
      <w:r w:rsidRPr="00631021">
        <w:rPr>
          <w:b w:val="0"/>
          <w:bCs w:val="0"/>
          <w:color w:val="000000"/>
          <w:sz w:val="24"/>
          <w:szCs w:val="24"/>
        </w:rPr>
        <w:t>SECTION H.  FORMER SMOKER SECTION</w:t>
      </w:r>
      <w:r w:rsidRPr="00631021">
        <w:rPr>
          <w:b w:val="0"/>
          <w:color w:val="000000"/>
          <w:sz w:val="24"/>
          <w:szCs w:val="24"/>
        </w:rPr>
        <w:t xml:space="preserve"> </w:t>
      </w:r>
      <w:r w:rsidRPr="00631021">
        <w:rPr>
          <w:b w:val="0"/>
          <w:color w:val="000000"/>
          <w:sz w:val="24"/>
          <w:szCs w:val="24"/>
        </w:rPr>
        <w:tab/>
        <w:t>27</w:t>
      </w:r>
    </w:p>
    <w:p w:rsidR="00523498" w:rsidRPr="00631021" w:rsidRDefault="00523498" w:rsidP="0052349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180"/>
        </w:tabs>
        <w:ind w:right="-360"/>
        <w:rPr>
          <w:rFonts w:eastAsia="Calibri"/>
          <w:bCs/>
          <w:color w:val="000000"/>
        </w:rPr>
      </w:pPr>
    </w:p>
    <w:p w:rsidR="003A2664" w:rsidRPr="00413E15" w:rsidRDefault="003A2664" w:rsidP="00413E15">
      <w:pPr>
        <w:pStyle w:val="Title"/>
        <w:tabs>
          <w:tab w:val="left" w:pos="9180"/>
        </w:tabs>
        <w:ind w:right="-360"/>
        <w:jc w:val="left"/>
        <w:rPr>
          <w:b w:val="0"/>
          <w:color w:val="000000"/>
          <w:sz w:val="24"/>
          <w:szCs w:val="24"/>
        </w:rPr>
      </w:pPr>
      <w:r w:rsidRPr="00413E15">
        <w:rPr>
          <w:rFonts w:eastAsia="Calibri"/>
          <w:b w:val="0"/>
          <w:color w:val="000000"/>
          <w:sz w:val="24"/>
          <w:szCs w:val="24"/>
        </w:rPr>
        <w:t>SECTION J.  OTHER TOBACCO USE – ALL RESPONDENTS</w:t>
      </w:r>
      <w:r w:rsidR="007556A9" w:rsidRPr="00413E15">
        <w:rPr>
          <w:rFonts w:eastAsia="Calibri"/>
          <w:b w:val="0"/>
          <w:color w:val="000000"/>
          <w:sz w:val="24"/>
          <w:szCs w:val="24"/>
        </w:rPr>
        <w:tab/>
      </w:r>
      <w:r w:rsidRPr="00413E15">
        <w:rPr>
          <w:rFonts w:eastAsia="Calibri"/>
          <w:b w:val="0"/>
          <w:color w:val="000000"/>
          <w:sz w:val="24"/>
          <w:szCs w:val="24"/>
        </w:rPr>
        <w:t>35</w:t>
      </w:r>
    </w:p>
    <w:p w:rsidR="00523498" w:rsidRPr="00631021" w:rsidRDefault="00523498" w:rsidP="00523498">
      <w:pPr>
        <w:tabs>
          <w:tab w:val="left" w:pos="9180"/>
        </w:tabs>
        <w:ind w:right="-360"/>
        <w:rPr>
          <w:bCs/>
          <w:color w:val="000000"/>
        </w:rPr>
      </w:pPr>
    </w:p>
    <w:p w:rsidR="003A2664" w:rsidRPr="00631021" w:rsidRDefault="003A2664" w:rsidP="008D3B4B">
      <w:pPr>
        <w:tabs>
          <w:tab w:val="left" w:pos="9180"/>
        </w:tabs>
        <w:ind w:right="-360"/>
        <w:rPr>
          <w:color w:val="000000"/>
        </w:rPr>
      </w:pPr>
      <w:r w:rsidRPr="00631021">
        <w:rPr>
          <w:bCs/>
          <w:color w:val="000000"/>
        </w:rPr>
        <w:t>SECTION JJ</w:t>
      </w:r>
      <w:r w:rsidR="007556A9" w:rsidRPr="00631021">
        <w:rPr>
          <w:bCs/>
          <w:color w:val="000000"/>
        </w:rPr>
        <w:t>.</w:t>
      </w:r>
      <w:r w:rsidRPr="00631021">
        <w:rPr>
          <w:bCs/>
          <w:color w:val="000000"/>
        </w:rPr>
        <w:t xml:space="preserve"> </w:t>
      </w:r>
      <w:r w:rsidR="008D3B4B">
        <w:rPr>
          <w:color w:val="000000"/>
        </w:rPr>
        <w:t>NEW TOBACCO RELATED PRODUCTS</w:t>
      </w:r>
      <w:r w:rsidR="007556A9" w:rsidRPr="00631021">
        <w:rPr>
          <w:color w:val="000000"/>
        </w:rPr>
        <w:tab/>
        <w:t>48</w:t>
      </w:r>
    </w:p>
    <w:p w:rsidR="003A2664" w:rsidRPr="00631021" w:rsidRDefault="003A2664" w:rsidP="0052349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180"/>
        </w:tabs>
        <w:ind w:right="-360"/>
        <w:rPr>
          <w:rFonts w:eastAsia="Calibri"/>
          <w:color w:val="000000"/>
        </w:rPr>
      </w:pPr>
    </w:p>
    <w:p w:rsidR="007556A9" w:rsidRPr="00631021" w:rsidRDefault="007556A9"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180"/>
          <w:tab w:val="left" w:pos="9360"/>
        </w:tabs>
        <w:ind w:right="-360"/>
        <w:rPr>
          <w:bCs/>
          <w:color w:val="000000"/>
        </w:rPr>
      </w:pPr>
      <w:r w:rsidRPr="00631021">
        <w:rPr>
          <w:bCs/>
          <w:color w:val="000000"/>
        </w:rPr>
        <w:t xml:space="preserve">SECTION K.  </w:t>
      </w:r>
      <w:r w:rsidRPr="00631021">
        <w:rPr>
          <w:bCs/>
          <w:color w:val="000000"/>
        </w:rPr>
        <w:tab/>
        <w:t xml:space="preserve">WORKPLACE POLICY, HOME RULES, PUBLIC OPINION ABOUT </w:t>
      </w:r>
      <w:r w:rsidRPr="00631021">
        <w:rPr>
          <w:bCs/>
          <w:color w:val="000000"/>
        </w:rPr>
        <w:tab/>
        <w:t>49</w:t>
      </w:r>
    </w:p>
    <w:p w:rsidR="007556A9" w:rsidRPr="00631021" w:rsidRDefault="007556A9" w:rsidP="005234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ind w:right="-360"/>
        <w:rPr>
          <w:bCs/>
          <w:color w:val="000000"/>
        </w:rPr>
      </w:pPr>
      <w:r w:rsidRPr="00631021">
        <w:rPr>
          <w:bCs/>
          <w:color w:val="000000"/>
        </w:rPr>
        <w:tab/>
      </w:r>
      <w:r w:rsidRPr="00631021">
        <w:rPr>
          <w:bCs/>
          <w:color w:val="000000"/>
        </w:rPr>
        <w:tab/>
        <w:t>CLEAN INDOOR AIR POLICIES</w:t>
      </w:r>
    </w:p>
    <w:p w:rsidR="003A2664" w:rsidRPr="00985670" w:rsidRDefault="003A2664" w:rsidP="007556A9">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ight="-360" w:hanging="720"/>
        <w:rPr>
          <w:rFonts w:ascii="Calibri" w:eastAsia="Calibri" w:hAnsi="Calibri"/>
          <w:b/>
          <w:bCs/>
          <w:color w:val="000000"/>
          <w:sz w:val="22"/>
          <w:szCs w:val="22"/>
        </w:rPr>
      </w:pPr>
    </w:p>
    <w:p w:rsidR="006A762C" w:rsidRPr="00985670" w:rsidRDefault="00A05A2C" w:rsidP="00413E15">
      <w:pPr>
        <w:pStyle w:val="Heading1"/>
      </w:pPr>
      <w:r w:rsidRPr="003E001E">
        <w:rPr>
          <w:sz w:val="24"/>
          <w:szCs w:val="24"/>
        </w:rPr>
        <w:br w:type="page"/>
      </w:r>
      <w:r w:rsidR="005D2D6A">
        <w:t xml:space="preserve">MAY </w:t>
      </w:r>
      <w:r w:rsidR="00B75068" w:rsidRPr="00985670">
        <w:t xml:space="preserve">2011 </w:t>
      </w:r>
      <w:r w:rsidR="005D2D6A">
        <w:t xml:space="preserve">Follow – Up </w:t>
      </w:r>
      <w:r w:rsidR="006A762C" w:rsidRPr="00985670">
        <w:t>Tobacco Use Supplement to the</w:t>
      </w:r>
      <w:r w:rsidR="00F56437" w:rsidRPr="00985670">
        <w:t xml:space="preserve"> </w:t>
      </w:r>
      <w:r w:rsidR="00410F5F" w:rsidRPr="00985670">
        <w:t>C</w:t>
      </w:r>
      <w:r w:rsidR="005D2D6A">
        <w:t>P</w:t>
      </w:r>
      <w:r w:rsidR="00410F5F" w:rsidRPr="00985670">
        <w:t>S</w:t>
      </w:r>
    </w:p>
    <w:p w:rsidR="00057265" w:rsidRPr="00985670" w:rsidRDefault="00057265">
      <w:pPr>
        <w:jc w:val="center"/>
        <w:rPr>
          <w:b/>
          <w:bCs/>
          <w:color w:val="000000"/>
          <w:sz w:val="22"/>
          <w:szCs w:val="22"/>
        </w:rPr>
      </w:pPr>
    </w:p>
    <w:p w:rsidR="00E755C0" w:rsidRPr="00413E15" w:rsidRDefault="00E755C0" w:rsidP="00413E15">
      <w:pPr>
        <w:tabs>
          <w:tab w:val="left" w:pos="720"/>
        </w:tabs>
        <w:rPr>
          <w:rFonts w:asciiTheme="majorBidi" w:hAnsiTheme="majorBidi" w:cstheme="majorBidi"/>
          <w:bCs/>
          <w:color w:val="000000"/>
        </w:rPr>
      </w:pPr>
    </w:p>
    <w:p w:rsidR="00C56B23" w:rsidRPr="00985670" w:rsidRDefault="00C56B23" w:rsidP="00C56B23">
      <w:pPr>
        <w:rPr>
          <w:color w:val="000000"/>
        </w:rPr>
      </w:pPr>
      <w:r w:rsidRPr="00985670">
        <w:rPr>
          <w:color w:val="000000"/>
        </w:rPr>
        <w:t>All skip paths should go to the next item unless otherwise instructed.  All item questions accept don’t know and refused as response. All &lt;D&gt; and &lt;R&gt; pre-codes are to be blind coded.  Use blind coded &lt;L&gt; to go to END.</w:t>
      </w:r>
    </w:p>
    <w:p w:rsidR="00C56B23" w:rsidRPr="00985670" w:rsidRDefault="00C56B23" w:rsidP="00C56B23">
      <w:pPr>
        <w:rPr>
          <w:color w:val="000000"/>
        </w:rPr>
      </w:pPr>
    </w:p>
    <w:p w:rsidR="00C56B23" w:rsidRPr="00985670" w:rsidRDefault="00C56B23" w:rsidP="00C56B23">
      <w:pPr>
        <w:rPr>
          <w:color w:val="000000"/>
        </w:rPr>
      </w:pPr>
      <w:r w:rsidRPr="00985670">
        <w:rPr>
          <w:color w:val="000000"/>
        </w:rPr>
        <w:t>Allow Proxy interv</w:t>
      </w:r>
      <w:r w:rsidR="00F84C6C">
        <w:rPr>
          <w:color w:val="000000"/>
        </w:rPr>
        <w:t xml:space="preserve">iews </w:t>
      </w:r>
      <w:r w:rsidRPr="00985670">
        <w:rPr>
          <w:color w:val="000000"/>
        </w:rPr>
        <w:t>on the 4th callback.</w:t>
      </w:r>
    </w:p>
    <w:p w:rsidR="00C56B23" w:rsidRPr="00985670" w:rsidRDefault="00C56B23" w:rsidP="00C56B23">
      <w:pPr>
        <w:tabs>
          <w:tab w:val="left" w:pos="720"/>
          <w:tab w:val="left" w:pos="1440"/>
        </w:tabs>
        <w:ind w:left="1440" w:hanging="1440"/>
        <w:rPr>
          <w:b/>
          <w:bCs/>
          <w:color w:val="000000"/>
        </w:rPr>
      </w:pPr>
    </w:p>
    <w:p w:rsidR="00C56B23" w:rsidRPr="00C319A3" w:rsidRDefault="00C56B23" w:rsidP="00C319A3">
      <w:pPr>
        <w:ind w:left="1440" w:hanging="1440"/>
        <w:rPr>
          <w:b/>
          <w:bCs/>
          <w:color w:val="000000"/>
        </w:rPr>
      </w:pPr>
      <w:r w:rsidRPr="00224646">
        <w:rPr>
          <w:b/>
          <w:bCs/>
          <w:color w:val="000000"/>
        </w:rPr>
        <w:t>PRESUP</w:t>
      </w:r>
      <w:r w:rsidRPr="00985670">
        <w:rPr>
          <w:b/>
          <w:bCs/>
          <w:color w:val="000000"/>
        </w:rPr>
        <w:tab/>
        <w:t xml:space="preserve">This month we would also like to ask </w:t>
      </w:r>
      <w:r w:rsidR="00C319A3">
        <w:rPr>
          <w:b/>
          <w:bCs/>
          <w:color w:val="000000"/>
        </w:rPr>
        <w:t xml:space="preserve">a few questions </w:t>
      </w:r>
      <w:r w:rsidRPr="00985670">
        <w:rPr>
          <w:b/>
          <w:bCs/>
          <w:color w:val="000000"/>
        </w:rPr>
        <w:t>about your th</w:t>
      </w:r>
      <w:r w:rsidR="00C319A3">
        <w:rPr>
          <w:b/>
          <w:bCs/>
          <w:color w:val="000000"/>
        </w:rPr>
        <w:t>oughts and experiences c</w:t>
      </w:r>
      <w:r w:rsidRPr="00985670">
        <w:rPr>
          <w:b/>
          <w:bCs/>
          <w:color w:val="000000"/>
        </w:rPr>
        <w:t xml:space="preserve">oncerning </w:t>
      </w:r>
      <w:r w:rsidRPr="00C319A3">
        <w:rPr>
          <w:b/>
          <w:bCs/>
          <w:color w:val="000000"/>
        </w:rPr>
        <w:t>tobacco use.  I need to ask each individual, age 18 years old and older, these questions.</w:t>
      </w:r>
    </w:p>
    <w:p w:rsidR="00C56B23" w:rsidRPr="00985670" w:rsidRDefault="00C56B23" w:rsidP="00C56B23">
      <w:pPr>
        <w:tabs>
          <w:tab w:val="left" w:pos="720"/>
          <w:tab w:val="left" w:pos="1440"/>
        </w:tabs>
        <w:ind w:left="1440" w:hanging="1440"/>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ENTER (</w:t>
      </w:r>
      <w:r w:rsidR="00F14838" w:rsidRPr="005D2D6A">
        <w:rPr>
          <w:color w:val="000000"/>
          <w:sz w:val="22"/>
          <w:szCs w:val="22"/>
        </w:rPr>
        <w:t>1</w:t>
      </w:r>
      <w:r w:rsidRPr="005D2D6A">
        <w:rPr>
          <w:color w:val="000000"/>
          <w:sz w:val="22"/>
          <w:szCs w:val="22"/>
        </w:rPr>
        <w:t>)</w:t>
      </w:r>
      <w:r w:rsidRPr="00985670">
        <w:rPr>
          <w:color w:val="000000"/>
          <w:sz w:val="22"/>
          <w:szCs w:val="22"/>
        </w:rPr>
        <w:t xml:space="preserve"> TO PROCEED</w:t>
      </w:r>
    </w:p>
    <w:p w:rsidR="00C56B23" w:rsidRPr="00985670" w:rsidRDefault="00C56B23" w:rsidP="00413E15">
      <w:pPr>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ENTER (</w:t>
      </w:r>
      <w:r w:rsidRPr="005D2D6A">
        <w:rPr>
          <w:color w:val="000000"/>
          <w:sz w:val="22"/>
          <w:szCs w:val="22"/>
        </w:rPr>
        <w:t>I)</w:t>
      </w:r>
      <w:r w:rsidRPr="00985670">
        <w:rPr>
          <w:color w:val="000000"/>
          <w:sz w:val="22"/>
          <w:szCs w:val="22"/>
        </w:rPr>
        <w:t xml:space="preserve"> FOR IMPORTANCE OF RESPONDING</w:t>
      </w:r>
    </w:p>
    <w:p w:rsidR="00C56B23" w:rsidRPr="00985670" w:rsidRDefault="00C56B23" w:rsidP="00C56B23">
      <w:pPr>
        <w:rPr>
          <w:color w:val="000000"/>
          <w:sz w:val="22"/>
          <w:szCs w:val="22"/>
        </w:rPr>
      </w:pPr>
    </w:p>
    <w:p w:rsidR="00413E15" w:rsidRDefault="00413E15" w:rsidP="00413E15">
      <w:pPr>
        <w:tabs>
          <w:tab w:val="left" w:pos="720"/>
          <w:tab w:val="left" w:pos="1440"/>
        </w:tabs>
        <w:ind w:left="1440" w:hanging="720"/>
        <w:rPr>
          <w:color w:val="000000"/>
          <w:sz w:val="22"/>
          <w:szCs w:val="22"/>
        </w:rPr>
      </w:pPr>
      <w:r w:rsidRPr="00985670">
        <w:rPr>
          <w:color w:val="000000"/>
          <w:sz w:val="22"/>
          <w:szCs w:val="22"/>
        </w:rPr>
        <w:tab/>
        <w:t>|__|</w:t>
      </w:r>
    </w:p>
    <w:p w:rsidR="00413E15" w:rsidRPr="00985670" w:rsidRDefault="00413E15" w:rsidP="00413E15">
      <w:pPr>
        <w:tabs>
          <w:tab w:val="left" w:pos="720"/>
          <w:tab w:val="left" w:pos="1440"/>
        </w:tabs>
        <w:ind w:left="1440" w:hanging="720"/>
        <w:rPr>
          <w:color w:val="000000"/>
          <w:sz w:val="22"/>
          <w:szCs w:val="22"/>
        </w:rPr>
      </w:pPr>
    </w:p>
    <w:p w:rsidR="00AB01F9" w:rsidRPr="00224646" w:rsidRDefault="00C56B23" w:rsidP="00AB01F9">
      <w:pPr>
        <w:ind w:left="1440" w:hanging="1440"/>
        <w:rPr>
          <w:rFonts w:ascii="Arial" w:hAnsi="Arial" w:cs="Arial"/>
          <w:b/>
          <w:bCs/>
          <w:i/>
          <w:iCs/>
          <w:color w:val="000000"/>
        </w:rPr>
      </w:pPr>
      <w:r w:rsidRPr="00224646">
        <w:rPr>
          <w:b/>
          <w:bCs/>
          <w:color w:val="000000"/>
          <w:sz w:val="22"/>
          <w:szCs w:val="22"/>
        </w:rPr>
        <w:t>H_SUPP_I</w:t>
      </w:r>
      <w:r w:rsidRPr="00224646">
        <w:rPr>
          <w:b/>
          <w:bCs/>
          <w:color w:val="000000"/>
          <w:sz w:val="22"/>
          <w:szCs w:val="22"/>
        </w:rPr>
        <w:tab/>
      </w:r>
      <w:r w:rsidR="00AB01F9" w:rsidRPr="00224646">
        <w:rPr>
          <w:rFonts w:ascii="Arial" w:hAnsi="Arial" w:cs="Arial"/>
          <w:b/>
          <w:bCs/>
          <w:i/>
          <w:iCs/>
          <w:color w:val="000000"/>
        </w:rPr>
        <w:t>If R</w:t>
      </w:r>
      <w:r w:rsidR="00057253" w:rsidRPr="00224646">
        <w:rPr>
          <w:rFonts w:ascii="Arial" w:hAnsi="Arial" w:cs="Arial"/>
          <w:b/>
          <w:bCs/>
          <w:i/>
          <w:iCs/>
          <w:color w:val="000000"/>
        </w:rPr>
        <w:t>espondent</w:t>
      </w:r>
      <w:r w:rsidR="00AB01F9" w:rsidRPr="00224646">
        <w:rPr>
          <w:rFonts w:ascii="Arial" w:hAnsi="Arial" w:cs="Arial"/>
          <w:b/>
          <w:bCs/>
          <w:i/>
          <w:iCs/>
          <w:color w:val="000000"/>
        </w:rPr>
        <w:t xml:space="preserve"> says “I answered these</w:t>
      </w:r>
      <w:r w:rsidR="00772AB5" w:rsidRPr="00224646">
        <w:rPr>
          <w:rFonts w:ascii="Arial" w:hAnsi="Arial" w:cs="Arial"/>
          <w:b/>
          <w:bCs/>
          <w:i/>
          <w:iCs/>
          <w:color w:val="000000"/>
        </w:rPr>
        <w:t xml:space="preserve"> </w:t>
      </w:r>
      <w:r w:rsidR="00AB01F9" w:rsidRPr="00224646">
        <w:rPr>
          <w:rFonts w:ascii="Arial" w:hAnsi="Arial" w:cs="Arial"/>
          <w:b/>
          <w:bCs/>
          <w:i/>
          <w:iCs/>
          <w:color w:val="000000"/>
        </w:rPr>
        <w:t>last year —</w:t>
      </w:r>
      <w:r w:rsidR="00772AB5" w:rsidRPr="00224646">
        <w:rPr>
          <w:rFonts w:ascii="Arial" w:hAnsi="Arial" w:cs="Arial"/>
          <w:b/>
          <w:bCs/>
          <w:i/>
          <w:iCs/>
          <w:color w:val="000000"/>
        </w:rPr>
        <w:t xml:space="preserve"> </w:t>
      </w:r>
      <w:r w:rsidR="00AB01F9" w:rsidRPr="00224646">
        <w:rPr>
          <w:rFonts w:ascii="Arial" w:hAnsi="Arial" w:cs="Arial"/>
          <w:b/>
          <w:bCs/>
          <w:i/>
          <w:iCs/>
          <w:color w:val="000000"/>
        </w:rPr>
        <w:t>why are you asking again?” FR REPLY:</w:t>
      </w:r>
    </w:p>
    <w:p w:rsidR="00AB01F9" w:rsidRPr="00224646" w:rsidRDefault="00AB01F9" w:rsidP="00AB01F9">
      <w:pPr>
        <w:ind w:left="720" w:firstLine="720"/>
        <w:rPr>
          <w:rFonts w:ascii="Arial" w:hAnsi="Arial" w:cs="Arial"/>
          <w:color w:val="000000"/>
          <w:sz w:val="20"/>
          <w:szCs w:val="20"/>
        </w:rPr>
      </w:pPr>
    </w:p>
    <w:p w:rsidR="00AB01F9" w:rsidRPr="00224646" w:rsidRDefault="00AB01F9" w:rsidP="00AB01F9">
      <w:pPr>
        <w:ind w:left="1440"/>
        <w:rPr>
          <w:b/>
          <w:color w:val="000000"/>
        </w:rPr>
      </w:pPr>
      <w:r w:rsidRPr="00224646">
        <w:rPr>
          <w:b/>
          <w:color w:val="000000"/>
        </w:rPr>
        <w:t>We want to be able to see if anything has changed.  Also, the new set of questions is much shorter.</w:t>
      </w:r>
    </w:p>
    <w:p w:rsidR="00AB01F9" w:rsidRPr="00224646" w:rsidRDefault="00AB01F9" w:rsidP="00AB01F9">
      <w:pPr>
        <w:ind w:left="1440"/>
        <w:rPr>
          <w:rFonts w:ascii="Arial" w:hAnsi="Arial" w:cs="Arial"/>
          <w:b/>
          <w:color w:val="000000"/>
        </w:rPr>
      </w:pPr>
    </w:p>
    <w:p w:rsidR="00AB01F9" w:rsidRPr="00057253" w:rsidRDefault="00AB01F9" w:rsidP="00413E15">
      <w:pPr>
        <w:tabs>
          <w:tab w:val="left" w:pos="1440"/>
        </w:tabs>
        <w:ind w:left="1440" w:hanging="1440"/>
        <w:rPr>
          <w:rFonts w:ascii="Arial" w:hAnsi="Arial" w:cs="Arial"/>
          <w:b/>
          <w:bCs/>
          <w:i/>
          <w:color w:val="000000"/>
        </w:rPr>
      </w:pPr>
      <w:r w:rsidRPr="00224646">
        <w:rPr>
          <w:b/>
          <w:bCs/>
          <w:color w:val="000000"/>
        </w:rPr>
        <w:tab/>
      </w:r>
      <w:r w:rsidR="00772AB5" w:rsidRPr="00224646">
        <w:rPr>
          <w:rFonts w:ascii="Arial" w:hAnsi="Arial" w:cs="Arial"/>
          <w:b/>
          <w:bCs/>
          <w:i/>
          <w:color w:val="000000"/>
        </w:rPr>
        <w:t>If R</w:t>
      </w:r>
      <w:r w:rsidR="00057253" w:rsidRPr="00224646">
        <w:rPr>
          <w:rFonts w:ascii="Arial" w:hAnsi="Arial" w:cs="Arial"/>
          <w:b/>
          <w:bCs/>
          <w:i/>
          <w:color w:val="000000"/>
        </w:rPr>
        <w:t>espondent</w:t>
      </w:r>
      <w:r w:rsidR="00772AB5" w:rsidRPr="00224646">
        <w:rPr>
          <w:rFonts w:ascii="Arial" w:hAnsi="Arial" w:cs="Arial"/>
          <w:b/>
          <w:bCs/>
          <w:i/>
          <w:color w:val="000000"/>
        </w:rPr>
        <w:t xml:space="preserve"> asks more generally why we are asking about tobacco, or who will use the data, or how the data will be used, FR REPLY with the more general statement:</w:t>
      </w:r>
    </w:p>
    <w:p w:rsidR="00AB01F9" w:rsidRDefault="00AB01F9" w:rsidP="00413E15">
      <w:pPr>
        <w:tabs>
          <w:tab w:val="left" w:pos="1440"/>
        </w:tabs>
        <w:ind w:left="1440" w:hanging="1440"/>
        <w:rPr>
          <w:b/>
          <w:bCs/>
          <w:color w:val="000000"/>
        </w:rPr>
      </w:pPr>
    </w:p>
    <w:p w:rsidR="00C56B23" w:rsidRPr="00C319A3" w:rsidRDefault="00AB01F9" w:rsidP="00413E15">
      <w:pPr>
        <w:tabs>
          <w:tab w:val="left" w:pos="1440"/>
        </w:tabs>
        <w:ind w:left="1440" w:hanging="1440"/>
        <w:rPr>
          <w:bCs/>
          <w:color w:val="000000"/>
        </w:rPr>
      </w:pPr>
      <w:r>
        <w:rPr>
          <w:b/>
          <w:bCs/>
          <w:color w:val="000000"/>
        </w:rPr>
        <w:tab/>
      </w:r>
      <w:r w:rsidR="00C56B23" w:rsidRPr="00C319A3">
        <w:rPr>
          <w:b/>
          <w:bCs/>
          <w:color w:val="000000"/>
        </w:rPr>
        <w:t xml:space="preserve">Your answers to the tobacco questions are very important.  The National Institutes of Health, CDC, and other researchers will use this information to measure changes in tobacco use and to help with </w:t>
      </w:r>
      <w:r w:rsidR="00057253" w:rsidRPr="00C319A3">
        <w:rPr>
          <w:b/>
          <w:bCs/>
          <w:color w:val="000000"/>
        </w:rPr>
        <w:t>services</w:t>
      </w:r>
      <w:r w:rsidR="00057253">
        <w:rPr>
          <w:b/>
          <w:bCs/>
          <w:color w:val="000000"/>
        </w:rPr>
        <w:t xml:space="preserve"> a</w:t>
      </w:r>
      <w:r w:rsidR="00057253">
        <w:rPr>
          <w:rFonts w:ascii="Times New Roman Bold" w:hAnsi="Times New Roman Bold"/>
          <w:b/>
          <w:bCs/>
          <w:color w:val="000000"/>
        </w:rPr>
        <w:t xml:space="preserve">nd </w:t>
      </w:r>
      <w:r w:rsidR="00C56B23" w:rsidRPr="00C319A3">
        <w:rPr>
          <w:b/>
          <w:bCs/>
          <w:color w:val="000000"/>
        </w:rPr>
        <w:t>policy-making</w:t>
      </w:r>
      <w:r w:rsidR="00057253">
        <w:rPr>
          <w:b/>
          <w:bCs/>
          <w:color w:val="000000"/>
        </w:rPr>
        <w:t>.</w:t>
      </w:r>
    </w:p>
    <w:p w:rsidR="008E65D2" w:rsidRPr="00985670" w:rsidRDefault="008E65D2" w:rsidP="00413E15">
      <w:pPr>
        <w:tabs>
          <w:tab w:val="left" w:pos="1440"/>
        </w:tabs>
        <w:ind w:left="1440" w:hanging="1440"/>
        <w:rPr>
          <w:color w:val="000000"/>
          <w:sz w:val="22"/>
          <w:szCs w:val="22"/>
        </w:rPr>
      </w:pPr>
    </w:p>
    <w:p w:rsidR="00C56B23" w:rsidRPr="00985670" w:rsidRDefault="00C56B23" w:rsidP="00413E15">
      <w:pPr>
        <w:tabs>
          <w:tab w:val="left" w:pos="1440"/>
        </w:tabs>
        <w:rPr>
          <w:color w:val="000000"/>
          <w:sz w:val="22"/>
          <w:szCs w:val="22"/>
        </w:rPr>
      </w:pPr>
      <w:r w:rsidRPr="00985670">
        <w:rPr>
          <w:color w:val="000000"/>
          <w:sz w:val="22"/>
          <w:szCs w:val="22"/>
        </w:rPr>
        <w:tab/>
        <w:t>PRESS ENTER TO CONTINUE</w:t>
      </w:r>
    </w:p>
    <w:p w:rsidR="00C56B23" w:rsidRPr="00985670" w:rsidRDefault="00C56B23" w:rsidP="00C56B23">
      <w:pPr>
        <w:ind w:left="720"/>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4230"/>
        <w:gridCol w:w="3690"/>
      </w:tblGrid>
      <w:tr w:rsidR="00C56B23" w:rsidRPr="00985670" w:rsidTr="00E53019">
        <w:tblPrEx>
          <w:tblCellMar>
            <w:top w:w="0" w:type="dxa"/>
            <w:bottom w:w="0" w:type="dxa"/>
          </w:tblCellMar>
        </w:tblPrEx>
        <w:trPr>
          <w:cantSplit/>
          <w:trHeight w:val="403"/>
        </w:trPr>
        <w:tc>
          <w:tcPr>
            <w:tcW w:w="1440" w:type="dxa"/>
            <w:tcBorders>
              <w:top w:val="nil"/>
              <w:left w:val="nil"/>
              <w:bottom w:val="nil"/>
              <w:right w:val="nil"/>
            </w:tcBorders>
          </w:tcPr>
          <w:p w:rsidR="00C56B23" w:rsidRPr="00224646" w:rsidRDefault="00C56B23" w:rsidP="00E53019">
            <w:pPr>
              <w:rPr>
                <w:color w:val="000000"/>
              </w:rPr>
            </w:pPr>
            <w:r w:rsidRPr="00224646">
              <w:rPr>
                <w:color w:val="000000"/>
                <w:sz w:val="22"/>
                <w:szCs w:val="22"/>
              </w:rPr>
              <w:t>NXTPR</w:t>
            </w:r>
          </w:p>
        </w:tc>
        <w:tc>
          <w:tcPr>
            <w:tcW w:w="4230" w:type="dxa"/>
            <w:tcBorders>
              <w:top w:val="nil"/>
              <w:left w:val="nil"/>
              <w:bottom w:val="nil"/>
              <w:right w:val="nil"/>
            </w:tcBorders>
          </w:tcPr>
          <w:p w:rsidR="00C56B23" w:rsidRPr="00224646" w:rsidRDefault="00C56B23" w:rsidP="00E53019">
            <w:pPr>
              <w:rPr>
                <w:color w:val="000000"/>
                <w:sz w:val="22"/>
                <w:szCs w:val="22"/>
              </w:rPr>
            </w:pPr>
            <w:r w:rsidRPr="00224646">
              <w:rPr>
                <w:color w:val="000000"/>
                <w:sz w:val="22"/>
                <w:szCs w:val="22"/>
              </w:rPr>
              <w:t>ENTER LINE NO: |__|__| FOR [fill name]</w:t>
            </w:r>
          </w:p>
          <w:p w:rsidR="00C56B23" w:rsidRPr="00224646" w:rsidRDefault="00C56B23" w:rsidP="00E53019">
            <w:pPr>
              <w:rPr>
                <w:color w:val="000000"/>
                <w:sz w:val="22"/>
                <w:szCs w:val="22"/>
              </w:rPr>
            </w:pPr>
          </w:p>
          <w:p w:rsidR="00C56B23" w:rsidRPr="00224646" w:rsidRDefault="00C56B23" w:rsidP="00E53019">
            <w:pPr>
              <w:rPr>
                <w:color w:val="000000"/>
                <w:sz w:val="22"/>
                <w:szCs w:val="22"/>
              </w:rPr>
            </w:pPr>
            <w:r w:rsidRPr="00224646">
              <w:rPr>
                <w:b/>
                <w:bCs/>
                <w:color w:val="000000"/>
                <w:sz w:val="22"/>
                <w:szCs w:val="22"/>
              </w:rPr>
              <w:t>I (also) need to talk with [fill name/READ LIST OF NEEDED PERSONS].  Is he/she at home now/Are either of them at home now/Are any of them at home now)?</w:t>
            </w:r>
          </w:p>
          <w:p w:rsidR="00C56B23" w:rsidRPr="00224646" w:rsidRDefault="00C56B23" w:rsidP="00E53019">
            <w:pPr>
              <w:rPr>
                <w:color w:val="000000"/>
                <w:sz w:val="22"/>
                <w:szCs w:val="22"/>
              </w:rPr>
            </w:pPr>
          </w:p>
          <w:p w:rsidR="00C56B23" w:rsidRPr="00224646" w:rsidRDefault="00C56B23" w:rsidP="00E53019">
            <w:pPr>
              <w:rPr>
                <w:color w:val="000000"/>
                <w:sz w:val="22"/>
                <w:szCs w:val="22"/>
              </w:rPr>
            </w:pPr>
          </w:p>
          <w:p w:rsidR="00C56B23" w:rsidRPr="00224646" w:rsidRDefault="00C56B23" w:rsidP="00E53019">
            <w:pPr>
              <w:rPr>
                <w:color w:val="000000"/>
                <w:sz w:val="22"/>
                <w:szCs w:val="22"/>
              </w:rPr>
            </w:pPr>
            <w:r w:rsidRPr="00224646">
              <w:rPr>
                <w:color w:val="000000"/>
                <w:sz w:val="22"/>
                <w:szCs w:val="22"/>
              </w:rPr>
              <w:t>GET SELF RESPONSE ONLY.</w:t>
            </w:r>
          </w:p>
          <w:p w:rsidR="00C56B23" w:rsidRPr="00224646" w:rsidRDefault="00C56B23" w:rsidP="00E53019">
            <w:pPr>
              <w:rPr>
                <w:color w:val="000000"/>
                <w:sz w:val="22"/>
                <w:szCs w:val="22"/>
              </w:rPr>
            </w:pPr>
            <w:r w:rsidRPr="00224646">
              <w:rPr>
                <w:color w:val="000000"/>
                <w:sz w:val="22"/>
                <w:szCs w:val="22"/>
              </w:rPr>
              <w:t>WHEN DONE</w:t>
            </w:r>
            <w:r w:rsidR="00604E0E" w:rsidRPr="00224646">
              <w:rPr>
                <w:color w:val="000000"/>
                <w:sz w:val="22"/>
                <w:szCs w:val="22"/>
              </w:rPr>
              <w:t xml:space="preserve"> GETTING ALL ELIGIBLE PERSONS AT THAT VISIT</w:t>
            </w:r>
            <w:r w:rsidRPr="00224646">
              <w:rPr>
                <w:color w:val="000000"/>
                <w:sz w:val="22"/>
                <w:szCs w:val="22"/>
              </w:rPr>
              <w:t>, F10 FOR CALLBACKS</w:t>
            </w:r>
          </w:p>
          <w:p w:rsidR="00C56B23" w:rsidRPr="00224646" w:rsidRDefault="00C56B23" w:rsidP="00E53019">
            <w:pPr>
              <w:rPr>
                <w:color w:val="000000"/>
                <w:sz w:val="22"/>
                <w:szCs w:val="22"/>
              </w:rPr>
            </w:pPr>
            <w:r w:rsidRPr="00224646">
              <w:rPr>
                <w:color w:val="000000"/>
                <w:sz w:val="22"/>
                <w:szCs w:val="22"/>
              </w:rPr>
              <w:t>CALLBACK #: [fill number]</w:t>
            </w:r>
          </w:p>
          <w:p w:rsidR="00C56B23" w:rsidRPr="00224646" w:rsidRDefault="00C56B23" w:rsidP="00E53019">
            <w:pPr>
              <w:rPr>
                <w:color w:val="000000"/>
                <w:sz w:val="22"/>
                <w:szCs w:val="22"/>
              </w:rPr>
            </w:pPr>
          </w:p>
          <w:p w:rsidR="00C56B23" w:rsidRPr="00224646" w:rsidRDefault="00C56B23" w:rsidP="00E53019">
            <w:pPr>
              <w:rPr>
                <w:color w:val="000000"/>
                <w:sz w:val="22"/>
                <w:szCs w:val="22"/>
              </w:rPr>
            </w:pPr>
            <w:r w:rsidRPr="00224646">
              <w:rPr>
                <w:color w:val="000000"/>
                <w:sz w:val="22"/>
                <w:szCs w:val="22"/>
              </w:rPr>
              <w:t>(</w:t>
            </w:r>
            <w:r w:rsidR="00F14838" w:rsidRPr="00224646">
              <w:rPr>
                <w:color w:val="000000"/>
                <w:sz w:val="22"/>
                <w:szCs w:val="22"/>
              </w:rPr>
              <w:t>CNTRL-</w:t>
            </w:r>
            <w:r w:rsidRPr="00224646">
              <w:rPr>
                <w:color w:val="000000"/>
                <w:sz w:val="22"/>
                <w:szCs w:val="22"/>
              </w:rPr>
              <w:t>R) Respondent Refused for someone else</w:t>
            </w:r>
          </w:p>
          <w:p w:rsidR="00C56B23" w:rsidRPr="00224646" w:rsidRDefault="00C56B23" w:rsidP="00E53019">
            <w:pPr>
              <w:rPr>
                <w:color w:val="000000"/>
                <w:sz w:val="22"/>
                <w:szCs w:val="22"/>
              </w:rPr>
            </w:pPr>
          </w:p>
          <w:p w:rsidR="00C56B23" w:rsidRPr="00224646" w:rsidRDefault="00C56B23" w:rsidP="00E53019">
            <w:pPr>
              <w:rPr>
                <w:color w:val="000000"/>
              </w:rPr>
            </w:pPr>
            <w:r w:rsidRPr="00224646">
              <w:rPr>
                <w:color w:val="000000"/>
                <w:sz w:val="22"/>
                <w:szCs w:val="22"/>
              </w:rPr>
              <w:t>ENTER LINE NUMBER FOR INTERVIEW: |__|__|</w:t>
            </w:r>
          </w:p>
        </w:tc>
        <w:tc>
          <w:tcPr>
            <w:tcW w:w="3690" w:type="dxa"/>
            <w:tcBorders>
              <w:top w:val="nil"/>
              <w:left w:val="single" w:sz="6" w:space="0" w:color="auto"/>
              <w:bottom w:val="nil"/>
              <w:right w:val="nil"/>
            </w:tcBorders>
          </w:tcPr>
          <w:p w:rsidR="00C56B23" w:rsidRPr="00985670" w:rsidRDefault="00C56B23" w:rsidP="00413E15">
            <w:pPr>
              <w:rPr>
                <w:color w:val="000000"/>
                <w:sz w:val="22"/>
                <w:szCs w:val="22"/>
              </w:rPr>
            </w:pPr>
            <w:r w:rsidRPr="00985670">
              <w:rPr>
                <w:color w:val="000000"/>
                <w:sz w:val="22"/>
                <w:szCs w:val="22"/>
                <w:u w:val="single"/>
              </w:rPr>
              <w:t>HOUSEHOLD ROSTER</w:t>
            </w:r>
          </w:p>
          <w:p w:rsidR="00C56B23" w:rsidRPr="00985670" w:rsidRDefault="00C56B23" w:rsidP="00413E15">
            <w:pPr>
              <w:tabs>
                <w:tab w:val="left" w:pos="2490"/>
                <w:tab w:val="left" w:pos="2940"/>
              </w:tabs>
              <w:rPr>
                <w:color w:val="000000"/>
                <w:sz w:val="22"/>
                <w:szCs w:val="22"/>
              </w:rPr>
            </w:pPr>
            <w:r w:rsidRPr="00985670">
              <w:rPr>
                <w:color w:val="000000"/>
                <w:sz w:val="22"/>
                <w:szCs w:val="22"/>
              </w:rPr>
              <w:t>LN Q NEED NAME</w:t>
            </w:r>
            <w:r w:rsidR="00413E15">
              <w:rPr>
                <w:color w:val="000000"/>
                <w:sz w:val="22"/>
                <w:szCs w:val="22"/>
              </w:rPr>
              <w:tab/>
            </w:r>
            <w:r w:rsidRPr="00985670">
              <w:rPr>
                <w:color w:val="000000"/>
                <w:sz w:val="22"/>
                <w:szCs w:val="22"/>
              </w:rPr>
              <w:t>M</w:t>
            </w:r>
            <w:r w:rsidR="00413E15">
              <w:rPr>
                <w:color w:val="000000"/>
                <w:sz w:val="22"/>
                <w:szCs w:val="22"/>
              </w:rPr>
              <w:tab/>
            </w:r>
            <w:r w:rsidRPr="00985670">
              <w:rPr>
                <w:color w:val="000000"/>
                <w:sz w:val="22"/>
                <w:szCs w:val="22"/>
              </w:rPr>
              <w:t>AGE</w:t>
            </w:r>
          </w:p>
          <w:p w:rsidR="00413E15" w:rsidRDefault="00C56B23" w:rsidP="00413E15">
            <w:pPr>
              <w:tabs>
                <w:tab w:val="left" w:pos="1140"/>
              </w:tabs>
              <w:rPr>
                <w:color w:val="000000"/>
                <w:sz w:val="22"/>
                <w:szCs w:val="22"/>
                <w:lang w:val="fr-FR"/>
              </w:rPr>
            </w:pPr>
            <w:r w:rsidRPr="00985670">
              <w:rPr>
                <w:color w:val="000000"/>
                <w:sz w:val="22"/>
                <w:szCs w:val="22"/>
                <w:lang w:val="fr-FR"/>
              </w:rPr>
              <w:t>01</w:t>
            </w:r>
            <w:r w:rsidR="00413E15">
              <w:rPr>
                <w:color w:val="000000"/>
                <w:sz w:val="22"/>
                <w:szCs w:val="22"/>
                <w:lang w:val="fr-FR"/>
              </w:rPr>
              <w:tab/>
            </w:r>
            <w:r w:rsidRPr="00985670">
              <w:rPr>
                <w:color w:val="000000"/>
                <w:sz w:val="22"/>
                <w:szCs w:val="22"/>
                <w:lang w:val="fr-FR"/>
              </w:rPr>
              <w:t>(Person 1)</w:t>
            </w:r>
          </w:p>
          <w:p w:rsidR="00C56B23" w:rsidRPr="00985670" w:rsidRDefault="00C56B23" w:rsidP="00413E15">
            <w:pPr>
              <w:tabs>
                <w:tab w:val="left" w:pos="1140"/>
              </w:tabs>
              <w:rPr>
                <w:color w:val="000000"/>
                <w:sz w:val="22"/>
                <w:szCs w:val="22"/>
                <w:lang w:val="fr-FR"/>
              </w:rPr>
            </w:pPr>
            <w:r w:rsidRPr="00985670">
              <w:rPr>
                <w:color w:val="000000"/>
                <w:sz w:val="22"/>
                <w:szCs w:val="22"/>
                <w:lang w:val="fr-FR"/>
              </w:rPr>
              <w:t>02</w:t>
            </w:r>
            <w:r w:rsidR="00413E15">
              <w:rPr>
                <w:color w:val="000000"/>
                <w:sz w:val="22"/>
                <w:szCs w:val="22"/>
                <w:lang w:val="fr-FR"/>
              </w:rPr>
              <w:tab/>
            </w:r>
            <w:r w:rsidRPr="00985670">
              <w:rPr>
                <w:color w:val="000000"/>
                <w:sz w:val="22"/>
                <w:szCs w:val="22"/>
                <w:lang w:val="fr-FR"/>
              </w:rPr>
              <w:t>(Person 2)</w:t>
            </w:r>
          </w:p>
          <w:p w:rsidR="00C56B23" w:rsidRPr="00985670" w:rsidRDefault="00C56B23" w:rsidP="00413E15">
            <w:pPr>
              <w:tabs>
                <w:tab w:val="left" w:pos="1140"/>
              </w:tabs>
              <w:rPr>
                <w:color w:val="000000"/>
                <w:lang w:val="fr-FR"/>
              </w:rPr>
            </w:pPr>
            <w:r w:rsidRPr="00985670">
              <w:rPr>
                <w:color w:val="000000"/>
                <w:sz w:val="22"/>
                <w:szCs w:val="22"/>
                <w:lang w:val="fr-FR"/>
              </w:rPr>
              <w:t>03</w:t>
            </w:r>
            <w:r w:rsidR="00413E15">
              <w:rPr>
                <w:color w:val="000000"/>
                <w:sz w:val="22"/>
                <w:szCs w:val="22"/>
                <w:lang w:val="fr-FR"/>
              </w:rPr>
              <w:tab/>
            </w:r>
            <w:r w:rsidRPr="00985670">
              <w:rPr>
                <w:color w:val="000000"/>
                <w:sz w:val="22"/>
                <w:szCs w:val="22"/>
                <w:lang w:val="fr-FR"/>
              </w:rPr>
              <w:t>(Person 3)</w:t>
            </w:r>
          </w:p>
        </w:tc>
      </w:tr>
    </w:tbl>
    <w:p w:rsidR="00C56B23" w:rsidRPr="00985670" w:rsidRDefault="00C56B23" w:rsidP="00C56B23">
      <w:pPr>
        <w:rPr>
          <w:color w:val="000000"/>
          <w:sz w:val="22"/>
          <w:szCs w:val="22"/>
          <w:lang w:val="fr-FR"/>
        </w:rPr>
      </w:pPr>
    </w:p>
    <w:p w:rsidR="00C56B23" w:rsidRPr="00985670" w:rsidRDefault="00C56B23" w:rsidP="00C56B23">
      <w:pPr>
        <w:rPr>
          <w:color w:val="000000"/>
          <w:sz w:val="22"/>
          <w:szCs w:val="22"/>
          <w:lang w:val="fr-FR"/>
        </w:rPr>
      </w:pPr>
    </w:p>
    <w:p w:rsidR="00C56B23" w:rsidRPr="00985670" w:rsidRDefault="00C56B23" w:rsidP="00C56B23">
      <w:pPr>
        <w:rPr>
          <w:color w:val="000000"/>
          <w:sz w:val="22"/>
          <w:szCs w:val="22"/>
        </w:rPr>
      </w:pPr>
      <w:r w:rsidRPr="00985670">
        <w:rPr>
          <w:color w:val="000000"/>
          <w:sz w:val="22"/>
          <w:szCs w:val="22"/>
        </w:rPr>
        <w:t>NXTPR3</w:t>
      </w:r>
      <w:r w:rsidRPr="00985670">
        <w:rPr>
          <w:color w:val="000000"/>
          <w:sz w:val="22"/>
          <w:szCs w:val="22"/>
        </w:rPr>
        <w:tab/>
        <w:t>DO NOT ASK, INTERVIEWER CHECK ITEM</w:t>
      </w:r>
    </w:p>
    <w:p w:rsidR="00C56B23" w:rsidRPr="00985670" w:rsidRDefault="00C56B23" w:rsidP="00C56B23">
      <w:pPr>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(ONLY TAKE A PROXY IF THIS IS THE 4TH CALLBACK, THE PERSON WILL NOT RETURN BEFORE CLOSEOUT OR THE HOUSEHOLD IS GETTING IRRITATED.)</w:t>
      </w:r>
    </w:p>
    <w:p w:rsidR="00C56B23" w:rsidRPr="00985670" w:rsidRDefault="00C56B23" w:rsidP="00C56B23">
      <w:pPr>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Is this a Self or Proxy response?</w:t>
      </w:r>
    </w:p>
    <w:p w:rsidR="00C56B23" w:rsidRPr="00985670" w:rsidRDefault="00C56B23" w:rsidP="00413E15">
      <w:pPr>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(1)  Self  [GO TO A1]</w:t>
      </w: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(2)  Proxy</w:t>
      </w:r>
    </w:p>
    <w:p w:rsidR="00C56B23" w:rsidRPr="00985670" w:rsidRDefault="00C56B23" w:rsidP="00413E15">
      <w:pPr>
        <w:rPr>
          <w:color w:val="000000"/>
          <w:sz w:val="22"/>
          <w:szCs w:val="22"/>
        </w:rPr>
      </w:pPr>
    </w:p>
    <w:p w:rsidR="00C56B23" w:rsidRPr="00985670" w:rsidRDefault="00C56B23" w:rsidP="00413E15">
      <w:pPr>
        <w:tabs>
          <w:tab w:val="left" w:pos="1440"/>
        </w:tabs>
        <w:ind w:left="1440" w:hanging="720"/>
        <w:rPr>
          <w:color w:val="000000"/>
          <w:sz w:val="22"/>
          <w:szCs w:val="22"/>
        </w:rPr>
      </w:pPr>
      <w:r w:rsidRPr="00985670">
        <w:rPr>
          <w:color w:val="000000"/>
          <w:sz w:val="22"/>
          <w:szCs w:val="22"/>
        </w:rPr>
        <w:tab/>
        <w:t>|__|</w:t>
      </w:r>
    </w:p>
    <w:p w:rsidR="00C56B23" w:rsidRPr="00985670" w:rsidRDefault="00C56B23" w:rsidP="00C56B23">
      <w:pPr>
        <w:rPr>
          <w:color w:val="000000"/>
          <w:sz w:val="22"/>
          <w:szCs w:val="22"/>
        </w:rPr>
      </w:pPr>
    </w:p>
    <w:p w:rsidR="00C56B23" w:rsidRPr="00985670" w:rsidRDefault="00C56B23" w:rsidP="00C56B23">
      <w:pPr>
        <w:rPr>
          <w:color w:val="000000"/>
          <w:sz w:val="22"/>
          <w:szCs w:val="22"/>
        </w:rPr>
      </w:pPr>
    </w:p>
    <w:p w:rsidR="00C56B23" w:rsidRPr="00985670" w:rsidRDefault="00C56B23" w:rsidP="00C56B23">
      <w:pPr>
        <w:tabs>
          <w:tab w:val="left" w:pos="720"/>
          <w:tab w:val="left" w:pos="1440"/>
        </w:tabs>
        <w:ind w:left="1440" w:hanging="1440"/>
        <w:rPr>
          <w:color w:val="000000"/>
          <w:sz w:val="22"/>
          <w:szCs w:val="22"/>
        </w:rPr>
      </w:pPr>
      <w:r w:rsidRPr="00985670">
        <w:rPr>
          <w:color w:val="000000"/>
          <w:sz w:val="22"/>
          <w:szCs w:val="22"/>
        </w:rPr>
        <w:t>EPROXY</w:t>
      </w:r>
      <w:r w:rsidRPr="00985670">
        <w:rPr>
          <w:color w:val="000000"/>
          <w:sz w:val="22"/>
          <w:szCs w:val="22"/>
        </w:rPr>
        <w:tab/>
        <w:t>DO NOT ASK</w:t>
      </w:r>
    </w:p>
    <w:p w:rsidR="00C56B23" w:rsidRPr="00985670" w:rsidRDefault="00C56B23" w:rsidP="00C56B23">
      <w:pPr>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 xml:space="preserve">POSSIBLE ERROR </w:t>
      </w:r>
    </w:p>
    <w:p w:rsidR="00C56B23" w:rsidRPr="00985670" w:rsidRDefault="00413E15" w:rsidP="00413E15">
      <w:pPr>
        <w:tabs>
          <w:tab w:val="left" w:pos="1440"/>
        </w:tabs>
        <w:ind w:left="1440" w:hanging="1440"/>
        <w:rPr>
          <w:color w:val="000000"/>
          <w:sz w:val="22"/>
          <w:szCs w:val="22"/>
        </w:rPr>
      </w:pPr>
      <w:r>
        <w:rPr>
          <w:color w:val="000000"/>
          <w:sz w:val="22"/>
          <w:szCs w:val="22"/>
        </w:rPr>
        <w:tab/>
      </w:r>
      <w:r w:rsidR="00C56B23" w:rsidRPr="00985670">
        <w:rPr>
          <w:color w:val="000000"/>
          <w:sz w:val="22"/>
          <w:szCs w:val="22"/>
        </w:rPr>
        <w:t>You have picked PROXY for [fill name] even though [fill name] is the current respondent.</w:t>
      </w:r>
    </w:p>
    <w:p w:rsidR="00C56B23" w:rsidRPr="00985670" w:rsidRDefault="00C56B23" w:rsidP="00413E15">
      <w:pPr>
        <w:tabs>
          <w:tab w:val="left" w:pos="1440"/>
        </w:tabs>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Are you currently talking to [fill name]?</w:t>
      </w:r>
    </w:p>
    <w:p w:rsidR="00C56B23" w:rsidRPr="00985670" w:rsidRDefault="00C56B23" w:rsidP="00413E15">
      <w:pPr>
        <w:tabs>
          <w:tab w:val="left" w:pos="1440"/>
        </w:tabs>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(1)  Yes, SELF interview  [GO TO A1]</w:t>
      </w: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(2)  No</w:t>
      </w:r>
    </w:p>
    <w:p w:rsidR="00C56B23" w:rsidRPr="00985670" w:rsidRDefault="00C56B23" w:rsidP="00413E15">
      <w:pPr>
        <w:tabs>
          <w:tab w:val="left" w:pos="1440"/>
        </w:tabs>
        <w:rPr>
          <w:color w:val="000000"/>
          <w:sz w:val="22"/>
          <w:szCs w:val="22"/>
        </w:rPr>
      </w:pPr>
    </w:p>
    <w:p w:rsidR="00C56B23" w:rsidRPr="00985670" w:rsidRDefault="00C56B23" w:rsidP="00413E15">
      <w:pPr>
        <w:tabs>
          <w:tab w:val="left" w:pos="1440"/>
        </w:tabs>
        <w:ind w:left="1440" w:hanging="1440"/>
        <w:rPr>
          <w:color w:val="000000"/>
          <w:sz w:val="22"/>
          <w:szCs w:val="22"/>
        </w:rPr>
      </w:pPr>
      <w:r w:rsidRPr="00985670">
        <w:rPr>
          <w:color w:val="000000"/>
          <w:sz w:val="22"/>
          <w:szCs w:val="22"/>
        </w:rPr>
        <w:tab/>
        <w:t>|__|</w:t>
      </w:r>
    </w:p>
    <w:p w:rsidR="00C56B23" w:rsidRPr="00985670" w:rsidRDefault="00C56B23" w:rsidP="00C56B23">
      <w:pPr>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3238"/>
        <w:gridCol w:w="4680"/>
      </w:tblGrid>
      <w:tr w:rsidR="00C56B23" w:rsidRPr="00985670" w:rsidTr="00E53019">
        <w:tblPrEx>
          <w:tblCellMar>
            <w:top w:w="0" w:type="dxa"/>
            <w:bottom w:w="0" w:type="dxa"/>
          </w:tblCellMar>
        </w:tblPrEx>
        <w:trPr>
          <w:cantSplit/>
          <w:trHeight w:val="403"/>
        </w:trPr>
        <w:tc>
          <w:tcPr>
            <w:tcW w:w="1440" w:type="dxa"/>
            <w:tcBorders>
              <w:top w:val="nil"/>
              <w:left w:val="nil"/>
              <w:bottom w:val="nil"/>
              <w:right w:val="nil"/>
            </w:tcBorders>
          </w:tcPr>
          <w:p w:rsidR="00C56B23" w:rsidRPr="00985670" w:rsidRDefault="00C56B23" w:rsidP="00E53019">
            <w:pPr>
              <w:rPr>
                <w:color w:val="000000"/>
              </w:rPr>
            </w:pPr>
            <w:r w:rsidRPr="00985670">
              <w:rPr>
                <w:color w:val="000000"/>
                <w:sz w:val="22"/>
                <w:szCs w:val="22"/>
              </w:rPr>
              <w:t>NXTPER5</w:t>
            </w:r>
          </w:p>
        </w:tc>
        <w:tc>
          <w:tcPr>
            <w:tcW w:w="3238" w:type="dxa"/>
            <w:tcBorders>
              <w:top w:val="nil"/>
              <w:left w:val="nil"/>
              <w:bottom w:val="nil"/>
              <w:right w:val="nil"/>
            </w:tcBorders>
          </w:tcPr>
          <w:p w:rsidR="00C56B23" w:rsidRPr="00985670" w:rsidRDefault="00C56B23" w:rsidP="00E53019">
            <w:pPr>
              <w:rPr>
                <w:color w:val="000000"/>
                <w:sz w:val="22"/>
                <w:szCs w:val="22"/>
              </w:rPr>
            </w:pPr>
            <w:r w:rsidRPr="00985670">
              <w:rPr>
                <w:color w:val="000000"/>
                <w:sz w:val="22"/>
                <w:szCs w:val="22"/>
              </w:rPr>
              <w:t>DO NOT ASK</w:t>
            </w:r>
          </w:p>
          <w:p w:rsidR="00C56B23" w:rsidRPr="00985670" w:rsidRDefault="00C56B23" w:rsidP="00E53019">
            <w:pPr>
              <w:rPr>
                <w:color w:val="000000"/>
                <w:sz w:val="22"/>
                <w:szCs w:val="22"/>
              </w:rPr>
            </w:pPr>
            <w:r w:rsidRPr="00985670">
              <w:rPr>
                <w:color w:val="000000"/>
                <w:sz w:val="22"/>
                <w:szCs w:val="22"/>
              </w:rPr>
              <w:t>ENTER LINE NUMBER OF CURRENT RESPONDENT</w:t>
            </w:r>
          </w:p>
          <w:p w:rsidR="00C56B23" w:rsidRPr="00985670" w:rsidRDefault="00C56B23" w:rsidP="00E53019">
            <w:pPr>
              <w:rPr>
                <w:color w:val="000000"/>
                <w:sz w:val="22"/>
                <w:szCs w:val="22"/>
              </w:rPr>
            </w:pPr>
            <w:r w:rsidRPr="00985670">
              <w:rPr>
                <w:color w:val="000000"/>
                <w:sz w:val="22"/>
                <w:szCs w:val="22"/>
              </w:rPr>
              <w:t>|__|__|</w:t>
            </w:r>
          </w:p>
          <w:p w:rsidR="00C56B23" w:rsidRPr="00985670" w:rsidRDefault="00C56B23" w:rsidP="00E53019">
            <w:pPr>
              <w:rPr>
                <w:color w:val="000000"/>
                <w:sz w:val="22"/>
                <w:szCs w:val="22"/>
              </w:rPr>
            </w:pPr>
          </w:p>
          <w:p w:rsidR="00C56B23" w:rsidRPr="00985670" w:rsidRDefault="00C56B23" w:rsidP="00E53019">
            <w:pPr>
              <w:rPr>
                <w:color w:val="000000"/>
              </w:rPr>
            </w:pPr>
          </w:p>
        </w:tc>
        <w:tc>
          <w:tcPr>
            <w:tcW w:w="4680" w:type="dxa"/>
            <w:tcBorders>
              <w:top w:val="nil"/>
              <w:left w:val="single" w:sz="6" w:space="0" w:color="auto"/>
              <w:bottom w:val="nil"/>
              <w:right w:val="nil"/>
            </w:tcBorders>
          </w:tcPr>
          <w:p w:rsidR="00C56B23" w:rsidRPr="00985670" w:rsidRDefault="00C56B23" w:rsidP="00413E15">
            <w:pPr>
              <w:rPr>
                <w:color w:val="000000"/>
                <w:sz w:val="22"/>
                <w:szCs w:val="22"/>
              </w:rPr>
            </w:pPr>
            <w:r w:rsidRPr="00985670">
              <w:rPr>
                <w:color w:val="000000"/>
                <w:sz w:val="22"/>
                <w:szCs w:val="22"/>
                <w:u w:val="single"/>
              </w:rPr>
              <w:t>HOUSEHOLD ROSTER</w:t>
            </w:r>
          </w:p>
          <w:p w:rsidR="00C56B23" w:rsidRPr="00985670" w:rsidRDefault="00C56B23" w:rsidP="00413E15">
            <w:pPr>
              <w:tabs>
                <w:tab w:val="left" w:pos="512"/>
              </w:tabs>
              <w:rPr>
                <w:color w:val="000000"/>
                <w:sz w:val="22"/>
                <w:szCs w:val="22"/>
              </w:rPr>
            </w:pPr>
            <w:r w:rsidRPr="00985670">
              <w:rPr>
                <w:color w:val="000000"/>
                <w:sz w:val="22"/>
                <w:szCs w:val="22"/>
              </w:rPr>
              <w:t>LN</w:t>
            </w:r>
            <w:r w:rsidR="00413E15">
              <w:rPr>
                <w:color w:val="000000"/>
                <w:sz w:val="22"/>
                <w:szCs w:val="22"/>
              </w:rPr>
              <w:tab/>
            </w:r>
            <w:r w:rsidRPr="00985670">
              <w:rPr>
                <w:color w:val="000000"/>
                <w:sz w:val="22"/>
                <w:szCs w:val="22"/>
              </w:rPr>
              <w:t>NAME</w:t>
            </w:r>
          </w:p>
          <w:p w:rsidR="00C56B23" w:rsidRPr="00985670" w:rsidRDefault="00C56B23" w:rsidP="00413E15">
            <w:pPr>
              <w:tabs>
                <w:tab w:val="left" w:pos="512"/>
              </w:tabs>
              <w:rPr>
                <w:color w:val="000000"/>
                <w:sz w:val="22"/>
                <w:szCs w:val="22"/>
              </w:rPr>
            </w:pPr>
            <w:r w:rsidRPr="00985670">
              <w:rPr>
                <w:color w:val="000000"/>
                <w:sz w:val="22"/>
                <w:szCs w:val="22"/>
              </w:rPr>
              <w:t>01</w:t>
            </w:r>
            <w:r w:rsidR="00413E15">
              <w:rPr>
                <w:color w:val="000000"/>
                <w:sz w:val="22"/>
                <w:szCs w:val="22"/>
              </w:rPr>
              <w:tab/>
            </w:r>
            <w:r w:rsidRPr="00985670">
              <w:rPr>
                <w:color w:val="000000"/>
                <w:sz w:val="22"/>
                <w:szCs w:val="22"/>
              </w:rPr>
              <w:t xml:space="preserve">(Person 1) </w:t>
            </w:r>
          </w:p>
          <w:p w:rsidR="00C56B23" w:rsidRPr="00985670" w:rsidRDefault="00413E15" w:rsidP="00413E15">
            <w:pPr>
              <w:tabs>
                <w:tab w:val="left" w:pos="512"/>
              </w:tabs>
              <w:rPr>
                <w:color w:val="000000"/>
                <w:sz w:val="22"/>
                <w:szCs w:val="22"/>
                <w:lang w:val="fr-FR"/>
              </w:rPr>
            </w:pPr>
            <w:r>
              <w:rPr>
                <w:color w:val="000000"/>
                <w:sz w:val="22"/>
                <w:szCs w:val="22"/>
                <w:lang w:val="fr-FR"/>
              </w:rPr>
              <w:t>02</w:t>
            </w:r>
            <w:r>
              <w:rPr>
                <w:color w:val="000000"/>
                <w:sz w:val="22"/>
                <w:szCs w:val="22"/>
                <w:lang w:val="fr-FR"/>
              </w:rPr>
              <w:tab/>
            </w:r>
            <w:r w:rsidR="00C56B23" w:rsidRPr="00985670">
              <w:rPr>
                <w:color w:val="000000"/>
                <w:sz w:val="22"/>
                <w:szCs w:val="22"/>
                <w:lang w:val="fr-FR"/>
              </w:rPr>
              <w:t>(Person 2)</w:t>
            </w:r>
          </w:p>
          <w:p w:rsidR="00C56B23" w:rsidRPr="00985670" w:rsidRDefault="00413E15" w:rsidP="00413E15">
            <w:pPr>
              <w:tabs>
                <w:tab w:val="left" w:pos="512"/>
              </w:tabs>
              <w:rPr>
                <w:color w:val="000000"/>
                <w:lang w:val="fr-FR"/>
              </w:rPr>
            </w:pPr>
            <w:r>
              <w:rPr>
                <w:color w:val="000000"/>
                <w:sz w:val="22"/>
                <w:szCs w:val="22"/>
                <w:lang w:val="fr-FR"/>
              </w:rPr>
              <w:t>03</w:t>
            </w:r>
            <w:r>
              <w:rPr>
                <w:color w:val="000000"/>
                <w:sz w:val="22"/>
                <w:szCs w:val="22"/>
                <w:lang w:val="fr-FR"/>
              </w:rPr>
              <w:tab/>
            </w:r>
            <w:r w:rsidR="00C56B23" w:rsidRPr="00985670">
              <w:rPr>
                <w:color w:val="000000"/>
                <w:sz w:val="22"/>
                <w:szCs w:val="22"/>
                <w:lang w:val="fr-FR"/>
              </w:rPr>
              <w:t>(Person 3)</w:t>
            </w:r>
          </w:p>
        </w:tc>
      </w:tr>
    </w:tbl>
    <w:p w:rsidR="006A762C" w:rsidRPr="00413E15" w:rsidRDefault="00CA1E10" w:rsidP="00413E15">
      <w:pPr>
        <w:pStyle w:val="Heading2"/>
      </w:pPr>
      <w:r w:rsidRPr="00985670">
        <w:br w:type="page"/>
      </w:r>
      <w:bookmarkStart w:id="1" w:name="SECTION_A"/>
      <w:r w:rsidR="006A762C" w:rsidRPr="00413E15">
        <w:t>SECTION A</w:t>
      </w:r>
      <w:bookmarkEnd w:id="1"/>
      <w:r w:rsidR="006A762C" w:rsidRPr="00413E15">
        <w:t>.  SCREENING FOR EVER/EVERY</w:t>
      </w:r>
      <w:r w:rsidR="000367A9" w:rsidRPr="00413E15">
        <w:t xml:space="preserve"> </w:t>
      </w:r>
      <w:r w:rsidR="006A762C" w:rsidRPr="00413E15">
        <w:t>DAY/SOMEDAY SMOKING</w:t>
      </w:r>
    </w:p>
    <w:p w:rsidR="006A762C" w:rsidRPr="00985670" w:rsidRDefault="006A762C">
      <w:pPr>
        <w:rPr>
          <w:color w:val="000000"/>
          <w:sz w:val="22"/>
          <w:szCs w:val="22"/>
        </w:rPr>
      </w:pPr>
    </w:p>
    <w:p w:rsidR="006A762C" w:rsidRPr="00985670" w:rsidRDefault="006A762C">
      <w:pPr>
        <w:rPr>
          <w:color w:val="000000"/>
        </w:rPr>
        <w:sectPr w:rsidR="006A762C" w:rsidRPr="00985670">
          <w:headerReference w:type="default" r:id="rId9"/>
          <w:footerReference w:type="default" r:id="rId10"/>
          <w:type w:val="continuous"/>
          <w:pgSz w:w="12240" w:h="15840"/>
          <w:pgMar w:top="1440" w:right="1440" w:bottom="720" w:left="1440" w:header="720" w:footer="720" w:gutter="0"/>
          <w:cols w:space="720"/>
        </w:sectPr>
      </w:pPr>
    </w:p>
    <w:p w:rsidR="006A762C" w:rsidRPr="00985670" w:rsidRDefault="006A762C">
      <w:pPr>
        <w:tabs>
          <w:tab w:val="left" w:pos="720"/>
        </w:tabs>
        <w:ind w:left="720" w:hanging="720"/>
        <w:rPr>
          <w:color w:val="000000"/>
          <w:sz w:val="22"/>
          <w:szCs w:val="22"/>
        </w:rPr>
      </w:pPr>
      <w:r w:rsidRPr="00985670">
        <w:rPr>
          <w:b/>
          <w:bCs/>
          <w:color w:val="000000"/>
        </w:rPr>
        <w:t>A1</w:t>
      </w:r>
      <w:r w:rsidRPr="00985670">
        <w:rPr>
          <w:b/>
          <w:bCs/>
          <w:color w:val="000000"/>
          <w:sz w:val="22"/>
          <w:szCs w:val="22"/>
        </w:rPr>
        <w:tab/>
      </w:r>
      <w:r w:rsidR="00C56B23" w:rsidRPr="00985670">
        <w:rPr>
          <w:b/>
          <w:bCs/>
          <w:color w:val="000000"/>
          <w:sz w:val="22"/>
          <w:szCs w:val="22"/>
        </w:rPr>
        <w:t>(</w:t>
      </w:r>
      <w:r w:rsidR="00E64AD2" w:rsidRPr="00985670">
        <w:rPr>
          <w:b/>
          <w:bCs/>
          <w:color w:val="000000"/>
          <w:sz w:val="22"/>
          <w:szCs w:val="22"/>
        </w:rPr>
        <w:t>Have</w:t>
      </w:r>
      <w:r w:rsidR="00C56B23" w:rsidRPr="00985670">
        <w:rPr>
          <w:b/>
          <w:bCs/>
          <w:color w:val="000000"/>
          <w:sz w:val="22"/>
          <w:szCs w:val="22"/>
        </w:rPr>
        <w:t>/Has) (you/name)</w:t>
      </w:r>
      <w:r w:rsidRPr="00985670">
        <w:rPr>
          <w:b/>
          <w:bCs/>
          <w:color w:val="000000"/>
          <w:sz w:val="22"/>
          <w:szCs w:val="22"/>
        </w:rPr>
        <w:t xml:space="preserve"> smoked at least 100 cigarettes in </w:t>
      </w:r>
      <w:r w:rsidR="00C56B23" w:rsidRPr="00985670">
        <w:rPr>
          <w:b/>
          <w:bCs/>
          <w:color w:val="000000"/>
          <w:sz w:val="22"/>
          <w:szCs w:val="22"/>
        </w:rPr>
        <w:t>(</w:t>
      </w:r>
      <w:r w:rsidRPr="00985670">
        <w:rPr>
          <w:b/>
          <w:bCs/>
          <w:color w:val="000000"/>
          <w:sz w:val="22"/>
          <w:szCs w:val="22"/>
        </w:rPr>
        <w:t>your</w:t>
      </w:r>
      <w:r w:rsidR="00C56B23" w:rsidRPr="00985670">
        <w:rPr>
          <w:b/>
          <w:bCs/>
          <w:color w:val="000000"/>
          <w:sz w:val="22"/>
          <w:szCs w:val="22"/>
        </w:rPr>
        <w:t>/his/her)</w:t>
      </w:r>
      <w:r w:rsidRPr="00985670">
        <w:rPr>
          <w:b/>
          <w:bCs/>
          <w:color w:val="000000"/>
          <w:sz w:val="22"/>
          <w:szCs w:val="22"/>
        </w:rPr>
        <w:t xml:space="preserve"> entire life?</w:t>
      </w:r>
    </w:p>
    <w:p w:rsidR="006A762C" w:rsidRPr="00985670" w:rsidRDefault="006A762C">
      <w:pPr>
        <w:rPr>
          <w:color w:val="000000"/>
          <w:sz w:val="22"/>
          <w:szCs w:val="22"/>
        </w:rPr>
      </w:pPr>
    </w:p>
    <w:p w:rsidR="006A762C" w:rsidRPr="00985670" w:rsidRDefault="006A762C">
      <w:pPr>
        <w:rPr>
          <w:color w:val="000000"/>
          <w:sz w:val="22"/>
          <w:szCs w:val="22"/>
        </w:rPr>
      </w:pPr>
      <w:r w:rsidRPr="00985670">
        <w:rPr>
          <w:color w:val="000000"/>
          <w:sz w:val="22"/>
          <w:szCs w:val="22"/>
        </w:rPr>
        <w:tab/>
      </w:r>
      <w:r w:rsidR="00050A9B" w:rsidRPr="00985670">
        <w:rPr>
          <w:color w:val="000000"/>
          <w:sz w:val="22"/>
          <w:szCs w:val="22"/>
        </w:rPr>
        <w:t>[</w:t>
      </w:r>
      <w:r w:rsidR="00C56B23" w:rsidRPr="00985670">
        <w:rPr>
          <w:color w:val="000000"/>
          <w:sz w:val="22"/>
          <w:szCs w:val="22"/>
        </w:rPr>
        <w:t xml:space="preserve">FR </w:t>
      </w:r>
      <w:r w:rsidR="00E64AD2" w:rsidRPr="00985670">
        <w:rPr>
          <w:color w:val="000000"/>
          <w:sz w:val="22"/>
          <w:szCs w:val="22"/>
        </w:rPr>
        <w:t xml:space="preserve">NOTE: </w:t>
      </w:r>
      <w:r w:rsidRPr="00985670">
        <w:rPr>
          <w:color w:val="000000"/>
          <w:sz w:val="22"/>
          <w:szCs w:val="22"/>
        </w:rPr>
        <w:t xml:space="preserve"> 100 CIG</w:t>
      </w:r>
      <w:r w:rsidR="00E64AD2" w:rsidRPr="00985670">
        <w:rPr>
          <w:color w:val="000000"/>
          <w:sz w:val="22"/>
          <w:szCs w:val="22"/>
        </w:rPr>
        <w:t>ARETTES = APPROXIMATELY 5 PACKS</w:t>
      </w:r>
      <w:r w:rsidR="00050A9B" w:rsidRPr="00985670">
        <w:rPr>
          <w:color w:val="000000"/>
          <w:sz w:val="22"/>
          <w:szCs w:val="22"/>
        </w:rPr>
        <w:t>]</w:t>
      </w:r>
    </w:p>
    <w:p w:rsidR="006A762C" w:rsidRPr="00985670" w:rsidRDefault="006A762C">
      <w:pPr>
        <w:rPr>
          <w:color w:val="000000"/>
          <w:sz w:val="22"/>
          <w:szCs w:val="22"/>
        </w:rPr>
      </w:pPr>
    </w:p>
    <w:p w:rsidR="00E64AD2" w:rsidRPr="00985670" w:rsidRDefault="00C56B23" w:rsidP="00413E15">
      <w:pPr>
        <w:tabs>
          <w:tab w:val="left" w:pos="1620"/>
        </w:tabs>
        <w:ind w:left="720"/>
        <w:rPr>
          <w:b/>
          <w:bCs/>
          <w:color w:val="000000"/>
          <w:sz w:val="28"/>
          <w:szCs w:val="28"/>
        </w:rPr>
      </w:pPr>
      <w:r w:rsidRPr="00985670">
        <w:rPr>
          <w:color w:val="000000"/>
          <w:sz w:val="22"/>
          <w:szCs w:val="22"/>
        </w:rPr>
        <w:t xml:space="preserve">(1) </w:t>
      </w:r>
      <w:r w:rsidR="00050A9B" w:rsidRPr="00985670">
        <w:rPr>
          <w:color w:val="000000"/>
          <w:sz w:val="22"/>
          <w:szCs w:val="22"/>
        </w:rPr>
        <w:t>YES</w:t>
      </w:r>
      <w:r w:rsidR="00413E15">
        <w:rPr>
          <w:color w:val="000000"/>
          <w:sz w:val="22"/>
          <w:szCs w:val="22"/>
        </w:rPr>
        <w:tab/>
      </w:r>
      <w:r w:rsidR="00434D45" w:rsidRPr="00985670">
        <w:rPr>
          <w:color w:val="000000"/>
          <w:sz w:val="22"/>
          <w:szCs w:val="22"/>
        </w:rPr>
        <w:t xml:space="preserve">[GO </w:t>
      </w:r>
      <w:r w:rsidR="00434D45" w:rsidRPr="00F63148">
        <w:rPr>
          <w:color w:val="000000"/>
          <w:sz w:val="22"/>
          <w:szCs w:val="22"/>
        </w:rPr>
        <w:t>TO A</w:t>
      </w:r>
      <w:r w:rsidR="005C0BA9" w:rsidRPr="00F63148">
        <w:rPr>
          <w:color w:val="000000"/>
          <w:sz w:val="22"/>
          <w:szCs w:val="22"/>
        </w:rPr>
        <w:t>3</w:t>
      </w:r>
      <w:r w:rsidR="00434D45" w:rsidRPr="00F63148">
        <w:rPr>
          <w:color w:val="000000"/>
          <w:sz w:val="22"/>
          <w:szCs w:val="22"/>
        </w:rPr>
        <w:t>]</w:t>
      </w:r>
    </w:p>
    <w:p w:rsidR="00E64AD2" w:rsidRPr="00985670" w:rsidRDefault="00434D45" w:rsidP="00413E15">
      <w:pPr>
        <w:tabs>
          <w:tab w:val="left" w:pos="1620"/>
        </w:tabs>
        <w:ind w:left="720"/>
        <w:rPr>
          <w:color w:val="000000"/>
          <w:sz w:val="22"/>
          <w:szCs w:val="22"/>
        </w:rPr>
      </w:pPr>
      <w:r w:rsidRPr="00985670">
        <w:rPr>
          <w:bCs/>
          <w:color w:val="000000"/>
          <w:sz w:val="22"/>
          <w:szCs w:val="22"/>
        </w:rPr>
        <w:t xml:space="preserve">(2) </w:t>
      </w:r>
      <w:r w:rsidR="00050A9B" w:rsidRPr="00985670">
        <w:rPr>
          <w:color w:val="000000"/>
          <w:sz w:val="22"/>
          <w:szCs w:val="22"/>
        </w:rPr>
        <w:t>NO</w:t>
      </w:r>
      <w:r w:rsidR="00413E15">
        <w:rPr>
          <w:color w:val="000000"/>
          <w:sz w:val="22"/>
          <w:szCs w:val="22"/>
        </w:rPr>
        <w:tab/>
      </w:r>
      <w:r w:rsidRPr="00985670">
        <w:rPr>
          <w:color w:val="000000"/>
          <w:sz w:val="28"/>
          <w:szCs w:val="28"/>
        </w:rPr>
        <w:t>[</w:t>
      </w:r>
      <w:r w:rsidRPr="00985670">
        <w:rPr>
          <w:color w:val="000000"/>
        </w:rPr>
        <w:t>GO T</w:t>
      </w:r>
      <w:r w:rsidR="00EA311A" w:rsidRPr="00985670">
        <w:rPr>
          <w:color w:val="000000"/>
        </w:rPr>
        <w:t>O</w:t>
      </w:r>
      <w:r w:rsidR="00093AD8" w:rsidRPr="00985670">
        <w:rPr>
          <w:color w:val="000000"/>
        </w:rPr>
        <w:t xml:space="preserve"> </w:t>
      </w:r>
      <w:r w:rsidR="00E64AD2" w:rsidRPr="00985670">
        <w:rPr>
          <w:bCs/>
          <w:color w:val="000000"/>
        </w:rPr>
        <w:t>SECTION J</w:t>
      </w:r>
      <w:r w:rsidR="00EA311A" w:rsidRPr="00985670">
        <w:rPr>
          <w:bCs/>
          <w:color w:val="000000"/>
        </w:rPr>
        <w:t>]</w:t>
      </w:r>
    </w:p>
    <w:p w:rsidR="00434D45" w:rsidRPr="00985670" w:rsidRDefault="00434D45" w:rsidP="00E64AD2">
      <w:pPr>
        <w:rPr>
          <w:color w:val="000000"/>
          <w:sz w:val="32"/>
          <w:szCs w:val="32"/>
        </w:rPr>
      </w:pPr>
    </w:p>
    <w:p w:rsidR="00E64AD2" w:rsidRPr="00985670" w:rsidRDefault="00434D45" w:rsidP="00434D45">
      <w:pPr>
        <w:ind w:firstLine="720"/>
        <w:rPr>
          <w:bCs/>
          <w:color w:val="000000"/>
        </w:rPr>
      </w:pPr>
      <w:r w:rsidRPr="00985670">
        <w:rPr>
          <w:color w:val="000000"/>
          <w:sz w:val="32"/>
          <w:szCs w:val="32"/>
        </w:rPr>
        <w:t>[</w:t>
      </w:r>
      <w:smartTag w:uri="urn:schemas-microsoft-com:office:smarttags" w:element="stockticker">
        <w:r w:rsidR="00050A9B" w:rsidRPr="00985670">
          <w:rPr>
            <w:color w:val="000000"/>
            <w:sz w:val="22"/>
            <w:szCs w:val="22"/>
          </w:rPr>
          <w:t>DON</w:t>
        </w:r>
      </w:smartTag>
      <w:r w:rsidR="00050A9B" w:rsidRPr="00985670">
        <w:rPr>
          <w:color w:val="000000"/>
          <w:sz w:val="22"/>
          <w:szCs w:val="22"/>
        </w:rPr>
        <w:t>’T</w:t>
      </w:r>
      <w:r w:rsidR="00057253">
        <w:rPr>
          <w:color w:val="000000"/>
          <w:sz w:val="22"/>
          <w:szCs w:val="22"/>
        </w:rPr>
        <w:t xml:space="preserve"> </w:t>
      </w:r>
      <w:r w:rsidR="00050A9B" w:rsidRPr="00985670">
        <w:rPr>
          <w:color w:val="000000"/>
          <w:sz w:val="22"/>
          <w:szCs w:val="22"/>
        </w:rPr>
        <w:t>KNOW</w:t>
      </w:r>
      <w:r w:rsidRPr="00985670">
        <w:rPr>
          <w:color w:val="000000"/>
          <w:sz w:val="22"/>
          <w:szCs w:val="22"/>
        </w:rPr>
        <w:t xml:space="preserve"> OR REFUSED:  GO TO </w:t>
      </w:r>
      <w:r w:rsidR="00EA311A" w:rsidRPr="00985670">
        <w:rPr>
          <w:bCs/>
          <w:color w:val="000000"/>
        </w:rPr>
        <w:t>SECTION J]</w:t>
      </w:r>
    </w:p>
    <w:p w:rsidR="006A762C" w:rsidRPr="00985670" w:rsidRDefault="006A762C">
      <w:pPr>
        <w:rPr>
          <w:color w:val="000000"/>
        </w:rPr>
      </w:pPr>
    </w:p>
    <w:p w:rsidR="00E64AD2" w:rsidRPr="00985670" w:rsidRDefault="00E64AD2">
      <w:pPr>
        <w:rPr>
          <w:color w:val="000000"/>
        </w:rPr>
      </w:pPr>
    </w:p>
    <w:p w:rsidR="00093AD8" w:rsidRPr="00985670" w:rsidRDefault="00093AD8">
      <w:pPr>
        <w:rPr>
          <w:color w:val="000000"/>
        </w:rPr>
        <w:sectPr w:rsidR="00093AD8" w:rsidRPr="00985670">
          <w:type w:val="continuous"/>
          <w:pgSz w:w="12240" w:h="15840"/>
          <w:pgMar w:top="1440" w:right="1440" w:bottom="720" w:left="1440" w:header="720" w:footer="720" w:gutter="0"/>
          <w:cols w:space="720"/>
        </w:sectPr>
      </w:pPr>
    </w:p>
    <w:bookmarkEnd w:id="0"/>
    <w:p w:rsidR="006A762C" w:rsidRPr="00985670" w:rsidRDefault="006A762C">
      <w:pPr>
        <w:tabs>
          <w:tab w:val="left" w:pos="720"/>
        </w:tabs>
        <w:ind w:left="720" w:hanging="720"/>
        <w:rPr>
          <w:b/>
          <w:bCs/>
          <w:color w:val="000000"/>
          <w:sz w:val="22"/>
          <w:szCs w:val="22"/>
        </w:rPr>
      </w:pPr>
      <w:r w:rsidRPr="00985670">
        <w:rPr>
          <w:b/>
          <w:bCs/>
          <w:color w:val="000000"/>
        </w:rPr>
        <w:t>A3</w:t>
      </w:r>
      <w:r w:rsidRPr="00985670">
        <w:rPr>
          <w:b/>
          <w:bCs/>
          <w:color w:val="000000"/>
          <w:sz w:val="22"/>
          <w:szCs w:val="22"/>
        </w:rPr>
        <w:tab/>
      </w:r>
      <w:r w:rsidR="00E447E8" w:rsidRPr="00985670">
        <w:rPr>
          <w:b/>
          <w:bCs/>
          <w:color w:val="000000"/>
          <w:sz w:val="22"/>
          <w:szCs w:val="22"/>
        </w:rPr>
        <w:t>(</w:t>
      </w:r>
      <w:r w:rsidR="00093AD8" w:rsidRPr="00985670">
        <w:rPr>
          <w:b/>
          <w:bCs/>
          <w:color w:val="000000"/>
          <w:sz w:val="22"/>
          <w:szCs w:val="22"/>
        </w:rPr>
        <w:t>Do</w:t>
      </w:r>
      <w:r w:rsidR="00E447E8" w:rsidRPr="00985670">
        <w:rPr>
          <w:b/>
          <w:bCs/>
          <w:color w:val="000000"/>
          <w:sz w:val="22"/>
          <w:szCs w:val="22"/>
        </w:rPr>
        <w:t>/Does) (</w:t>
      </w:r>
      <w:r w:rsidR="00093AD8" w:rsidRPr="00985670">
        <w:rPr>
          <w:b/>
          <w:bCs/>
          <w:color w:val="000000"/>
          <w:sz w:val="22"/>
          <w:szCs w:val="22"/>
        </w:rPr>
        <w:t>you</w:t>
      </w:r>
      <w:r w:rsidR="00E447E8" w:rsidRPr="00985670">
        <w:rPr>
          <w:b/>
          <w:bCs/>
          <w:color w:val="000000"/>
          <w:sz w:val="22"/>
          <w:szCs w:val="22"/>
        </w:rPr>
        <w:t>/name)</w:t>
      </w:r>
      <w:r w:rsidRPr="00985670">
        <w:rPr>
          <w:b/>
          <w:bCs/>
          <w:color w:val="000000"/>
          <w:sz w:val="22"/>
          <w:szCs w:val="22"/>
        </w:rPr>
        <w:t xml:space="preserve"> now smoke cigarettes every day, some days, or not at all?</w:t>
      </w:r>
    </w:p>
    <w:p w:rsidR="006A762C" w:rsidRPr="00985670" w:rsidRDefault="006A762C">
      <w:pPr>
        <w:tabs>
          <w:tab w:val="left" w:pos="720"/>
        </w:tabs>
        <w:ind w:left="720" w:hanging="720"/>
        <w:rPr>
          <w:b/>
          <w:bCs/>
          <w:color w:val="000000"/>
          <w:sz w:val="22"/>
          <w:szCs w:val="22"/>
        </w:rPr>
      </w:pPr>
    </w:p>
    <w:p w:rsidR="0002283E" w:rsidRPr="00985670" w:rsidRDefault="00E447E8" w:rsidP="00093AD8">
      <w:pPr>
        <w:ind w:left="720"/>
        <w:rPr>
          <w:b/>
          <w:bCs/>
          <w:color w:val="000000"/>
          <w:sz w:val="28"/>
          <w:szCs w:val="28"/>
        </w:rPr>
      </w:pPr>
      <w:r w:rsidRPr="00985670">
        <w:rPr>
          <w:color w:val="000000"/>
          <w:szCs w:val="32"/>
        </w:rPr>
        <w:t>(1)</w:t>
      </w:r>
      <w:r w:rsidRPr="00985670">
        <w:rPr>
          <w:color w:val="000000"/>
          <w:sz w:val="32"/>
          <w:szCs w:val="32"/>
        </w:rPr>
        <w:t xml:space="preserve"> </w:t>
      </w:r>
      <w:r w:rsidRPr="00985670">
        <w:rPr>
          <w:color w:val="000000"/>
          <w:sz w:val="22"/>
          <w:szCs w:val="22"/>
        </w:rPr>
        <w:t>Every day</w:t>
      </w:r>
    </w:p>
    <w:p w:rsidR="00E447E8" w:rsidRPr="00985670" w:rsidRDefault="00093AD8" w:rsidP="00093AD8">
      <w:pPr>
        <w:tabs>
          <w:tab w:val="left" w:pos="720"/>
          <w:tab w:val="left" w:pos="1440"/>
          <w:tab w:val="left" w:pos="2160"/>
          <w:tab w:val="left" w:pos="2880"/>
        </w:tabs>
        <w:ind w:left="2880" w:hanging="2880"/>
        <w:rPr>
          <w:color w:val="000000"/>
          <w:sz w:val="22"/>
          <w:szCs w:val="22"/>
        </w:rPr>
      </w:pPr>
      <w:r w:rsidRPr="00985670">
        <w:rPr>
          <w:color w:val="000000"/>
          <w:sz w:val="32"/>
          <w:szCs w:val="32"/>
        </w:rPr>
        <w:tab/>
      </w:r>
      <w:r w:rsidR="00E447E8" w:rsidRPr="00985670">
        <w:rPr>
          <w:color w:val="000000"/>
          <w:szCs w:val="32"/>
        </w:rPr>
        <w:t>(2)</w:t>
      </w:r>
      <w:r w:rsidR="00E447E8" w:rsidRPr="00985670">
        <w:rPr>
          <w:color w:val="000000"/>
          <w:sz w:val="32"/>
          <w:szCs w:val="32"/>
        </w:rPr>
        <w:t xml:space="preserve"> </w:t>
      </w:r>
      <w:r w:rsidR="00050A9B" w:rsidRPr="00985670">
        <w:rPr>
          <w:color w:val="000000"/>
          <w:sz w:val="22"/>
          <w:szCs w:val="22"/>
        </w:rPr>
        <w:t>S</w:t>
      </w:r>
      <w:r w:rsidR="00E447E8" w:rsidRPr="00985670">
        <w:rPr>
          <w:color w:val="000000"/>
          <w:sz w:val="22"/>
          <w:szCs w:val="22"/>
        </w:rPr>
        <w:t>ome days</w:t>
      </w:r>
    </w:p>
    <w:p w:rsidR="00E447E8" w:rsidRPr="00985670" w:rsidRDefault="00E447E8" w:rsidP="00093AD8">
      <w:pPr>
        <w:tabs>
          <w:tab w:val="left" w:pos="720"/>
          <w:tab w:val="left" w:pos="1440"/>
          <w:tab w:val="left" w:pos="2160"/>
          <w:tab w:val="left" w:pos="2880"/>
        </w:tabs>
        <w:ind w:left="2880" w:hanging="2880"/>
        <w:rPr>
          <w:color w:val="000000"/>
          <w:szCs w:val="32"/>
        </w:rPr>
      </w:pPr>
      <w:r w:rsidRPr="00985670">
        <w:rPr>
          <w:color w:val="000000"/>
          <w:szCs w:val="32"/>
        </w:rPr>
        <w:tab/>
        <w:t>(3) Not at all</w:t>
      </w:r>
    </w:p>
    <w:p w:rsidR="00E447E8" w:rsidRPr="00985670" w:rsidRDefault="00E447E8" w:rsidP="00093AD8">
      <w:pPr>
        <w:tabs>
          <w:tab w:val="left" w:pos="720"/>
          <w:tab w:val="left" w:pos="1440"/>
          <w:tab w:val="left" w:pos="2160"/>
          <w:tab w:val="left" w:pos="2880"/>
        </w:tabs>
        <w:ind w:left="2880" w:hanging="2880"/>
        <w:rPr>
          <w:color w:val="000000"/>
          <w:szCs w:val="32"/>
        </w:rPr>
      </w:pPr>
    </w:p>
    <w:p w:rsidR="00E447E8" w:rsidRPr="00985670" w:rsidRDefault="00E447E8" w:rsidP="00093AD8">
      <w:pPr>
        <w:tabs>
          <w:tab w:val="left" w:pos="720"/>
          <w:tab w:val="left" w:pos="1440"/>
          <w:tab w:val="left" w:pos="2160"/>
          <w:tab w:val="left" w:pos="2880"/>
        </w:tabs>
        <w:ind w:left="2880" w:hanging="2880"/>
        <w:rPr>
          <w:color w:val="000000"/>
          <w:sz w:val="22"/>
          <w:szCs w:val="22"/>
        </w:rPr>
      </w:pPr>
      <w:r w:rsidRPr="00985670">
        <w:rPr>
          <w:color w:val="000000"/>
          <w:szCs w:val="32"/>
        </w:rPr>
        <w:tab/>
        <w:t>|__|</w:t>
      </w:r>
    </w:p>
    <w:p w:rsidR="0002283E" w:rsidRPr="00985670" w:rsidRDefault="0002283E" w:rsidP="00093AD8">
      <w:pPr>
        <w:tabs>
          <w:tab w:val="left" w:pos="720"/>
          <w:tab w:val="left" w:pos="1440"/>
          <w:tab w:val="left" w:pos="2160"/>
          <w:tab w:val="left" w:pos="2880"/>
        </w:tabs>
        <w:ind w:left="2880" w:hanging="2880"/>
        <w:rPr>
          <w:b/>
          <w:color w:val="000000"/>
          <w:sz w:val="28"/>
          <w:szCs w:val="28"/>
        </w:rPr>
      </w:pPr>
    </w:p>
    <w:p w:rsidR="006A762C" w:rsidRPr="00985670" w:rsidRDefault="006A762C" w:rsidP="0002283E">
      <w:pPr>
        <w:tabs>
          <w:tab w:val="left" w:pos="720"/>
          <w:tab w:val="left" w:pos="1440"/>
          <w:tab w:val="left" w:pos="2160"/>
          <w:tab w:val="left" w:pos="2880"/>
        </w:tabs>
        <w:ind w:left="2880" w:hanging="2880"/>
        <w:rPr>
          <w:color w:val="000000"/>
          <w:sz w:val="22"/>
          <w:szCs w:val="22"/>
        </w:rPr>
      </w:pP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1</w:t>
        </w:r>
      </w:smartTag>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IF SELF RESPONDENT </w:t>
      </w:r>
      <w:r w:rsidRPr="00985670">
        <w:rPr>
          <w:color w:val="000000"/>
          <w:sz w:val="22"/>
          <w:szCs w:val="22"/>
          <w:u w:val="single"/>
        </w:rPr>
        <w:t>AND</w:t>
      </w:r>
      <w:r w:rsidRPr="00985670">
        <w:rPr>
          <w:color w:val="000000"/>
          <w:sz w:val="22"/>
          <w:szCs w:val="22"/>
        </w:rPr>
        <w:t xml:space="preserve">: </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A3 = (1) EVERY DAY SMOKERS </w:t>
      </w:r>
      <w:r w:rsidRPr="00985670">
        <w:rPr>
          <w:rFonts w:ascii="WP IconicSymbolsA" w:hAnsi="WP IconicSymbolsA" w:cs="WP IconicSymbolsA"/>
          <w:color w:val="000000"/>
          <w:sz w:val="22"/>
          <w:szCs w:val="22"/>
        </w:rPr>
        <w:t></w:t>
      </w:r>
      <w:r w:rsidRPr="00985670">
        <w:rPr>
          <w:color w:val="000000"/>
          <w:sz w:val="22"/>
          <w:szCs w:val="22"/>
        </w:rPr>
        <w:t>GO TO SECTION B</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A3 = (2) SOME-DAY SMOKERS </w:t>
      </w:r>
      <w:r w:rsidRPr="00985670">
        <w:rPr>
          <w:rFonts w:ascii="WP IconicSymbolsA" w:hAnsi="WP IconicSymbolsA" w:cs="WP IconicSymbolsA"/>
          <w:color w:val="000000"/>
          <w:sz w:val="22"/>
          <w:szCs w:val="22"/>
        </w:rPr>
        <w:t></w:t>
      </w:r>
      <w:r w:rsidRPr="00985670">
        <w:rPr>
          <w:color w:val="000000"/>
          <w:sz w:val="22"/>
          <w:szCs w:val="22"/>
        </w:rPr>
        <w:t xml:space="preserve"> GO TO SECTION C</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A3 = (3) NOT-AT-ALL SMOKERS </w:t>
      </w:r>
      <w:r w:rsidRPr="00985670">
        <w:rPr>
          <w:rFonts w:ascii="WP IconicSymbolsA" w:hAnsi="WP IconicSymbolsA" w:cs="WP IconicSymbolsA"/>
          <w:color w:val="000000"/>
          <w:sz w:val="22"/>
          <w:szCs w:val="22"/>
        </w:rPr>
        <w:t></w:t>
      </w:r>
      <w:r w:rsidRPr="00985670">
        <w:rPr>
          <w:color w:val="000000"/>
          <w:sz w:val="22"/>
          <w:szCs w:val="22"/>
        </w:rPr>
        <w:t>GO TO SECTION H</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A3 = D, R </w:t>
      </w:r>
      <w:r w:rsidRPr="00985670">
        <w:rPr>
          <w:rFonts w:ascii="WP IconicSymbolsA" w:hAnsi="WP IconicSymbolsA" w:cs="WP IconicSymbolsA"/>
          <w:color w:val="000000"/>
          <w:sz w:val="22"/>
          <w:szCs w:val="22"/>
        </w:rPr>
        <w:t></w:t>
      </w:r>
      <w:r w:rsidRPr="00985670">
        <w:rPr>
          <w:color w:val="000000"/>
          <w:sz w:val="22"/>
          <w:szCs w:val="22"/>
        </w:rPr>
        <w:t xml:space="preserve"> GO TO SECTION J</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IF PROXY RESPONDENT </w:t>
      </w:r>
      <w:r w:rsidRPr="00985670">
        <w:rPr>
          <w:rFonts w:ascii="WP IconicSymbolsA" w:hAnsi="WP IconicSymbolsA" w:cs="WP IconicSymbolsA"/>
          <w:color w:val="000000"/>
          <w:sz w:val="22"/>
          <w:szCs w:val="22"/>
        </w:rPr>
        <w:t></w:t>
      </w:r>
      <w:r w:rsidRPr="00985670">
        <w:rPr>
          <w:color w:val="000000"/>
          <w:sz w:val="22"/>
          <w:szCs w:val="22"/>
        </w:rPr>
        <w:t xml:space="preserve"> GO TO SECTION J</w:t>
      </w:r>
    </w:p>
    <w:p w:rsidR="00921E2C" w:rsidRPr="00985670" w:rsidRDefault="00921E2C" w:rsidP="00921E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02283E" w:rsidRPr="00985670" w:rsidRDefault="00413E15" w:rsidP="00093AD8">
      <w:pPr>
        <w:rPr>
          <w:color w:val="000000"/>
          <w:sz w:val="22"/>
          <w:szCs w:val="22"/>
        </w:rPr>
      </w:pPr>
      <w:r>
        <w:rPr>
          <w:color w:val="000000"/>
          <w:sz w:val="22"/>
          <w:szCs w:val="22"/>
        </w:rPr>
        <w:br w:type="page"/>
      </w:r>
    </w:p>
    <w:p w:rsidR="006A762C" w:rsidRPr="00985670" w:rsidRDefault="006A762C" w:rsidP="00413E15">
      <w:pPr>
        <w:pStyle w:val="Heading2"/>
      </w:pPr>
      <w:bookmarkStart w:id="2" w:name="SECTION_B"/>
      <w:r w:rsidRPr="00985670">
        <w:t>SECTION B</w:t>
      </w:r>
      <w:bookmarkEnd w:id="2"/>
      <w:r w:rsidRPr="00985670">
        <w:t>.  EVERY-</w:t>
      </w:r>
      <w:smartTag w:uri="urn:schemas-microsoft-com:office:smarttags" w:element="stockticker">
        <w:r w:rsidRPr="00985670">
          <w:t>DAY</w:t>
        </w:r>
      </w:smartTag>
      <w:r w:rsidRPr="00985670">
        <w:t xml:space="preserve"> SMOKER </w:t>
      </w:r>
      <w:r w:rsidRPr="00315990">
        <w:t>HISTORY</w:t>
      </w:r>
      <w:r w:rsidRPr="00985670">
        <w:t>/CONSUMPTION SERIES</w:t>
      </w:r>
    </w:p>
    <w:p w:rsidR="00A33B7F" w:rsidRPr="00985670" w:rsidRDefault="00A33B7F">
      <w:pPr>
        <w:tabs>
          <w:tab w:val="left" w:pos="720"/>
        </w:tabs>
        <w:ind w:left="720" w:hanging="720"/>
        <w:rPr>
          <w:b/>
          <w:bCs/>
          <w:color w:val="000000"/>
        </w:rPr>
      </w:pPr>
    </w:p>
    <w:p w:rsidR="00A33B7F" w:rsidRPr="00985670" w:rsidRDefault="00A33B7F" w:rsidP="00A33B7F">
      <w:pPr>
        <w:tabs>
          <w:tab w:val="left" w:pos="720"/>
        </w:tabs>
        <w:ind w:left="720" w:hanging="720"/>
        <w:rPr>
          <w:b/>
          <w:bCs/>
          <w:color w:val="000000"/>
          <w:sz w:val="22"/>
          <w:szCs w:val="22"/>
        </w:rPr>
      </w:pPr>
      <w:r w:rsidRPr="00985670">
        <w:rPr>
          <w:b/>
          <w:bCs/>
          <w:color w:val="000000"/>
          <w:sz w:val="22"/>
          <w:szCs w:val="22"/>
        </w:rPr>
        <w:t>B1</w:t>
      </w:r>
      <w:r w:rsidRPr="00985670">
        <w:rPr>
          <w:b/>
          <w:bCs/>
          <w:color w:val="000000"/>
          <w:sz w:val="22"/>
          <w:szCs w:val="22"/>
        </w:rPr>
        <w:tab/>
        <w:t>On the average, about how many cigarettes do you now smoke each day?</w:t>
      </w:r>
    </w:p>
    <w:p w:rsidR="00A33B7F" w:rsidRPr="00985670" w:rsidRDefault="00A33B7F" w:rsidP="00A33B7F">
      <w:pPr>
        <w:rPr>
          <w:b/>
          <w:bCs/>
          <w:color w:val="000000"/>
          <w:sz w:val="22"/>
          <w:szCs w:val="22"/>
        </w:rPr>
      </w:pPr>
    </w:p>
    <w:p w:rsidR="00A33B7F" w:rsidRPr="00985670" w:rsidRDefault="00A33B7F" w:rsidP="00A33B7F">
      <w:pPr>
        <w:tabs>
          <w:tab w:val="left" w:pos="720"/>
        </w:tabs>
        <w:ind w:left="720" w:hanging="720"/>
        <w:rPr>
          <w:color w:val="000000"/>
          <w:sz w:val="22"/>
          <w:szCs w:val="22"/>
        </w:rPr>
      </w:pPr>
      <w:r w:rsidRPr="00985670">
        <w:rPr>
          <w:color w:val="000000"/>
          <w:sz w:val="22"/>
          <w:szCs w:val="22"/>
        </w:rPr>
        <w:tab/>
        <w:t>(ONE PACK USUALLY EQUALS 20 CIGARETTES.  IF CONVERTING PACKS TO CIGARETTES, ALWAYS VERIFY CALCULATION WITH RESPONDENT.)</w:t>
      </w:r>
    </w:p>
    <w:p w:rsidR="00A33B7F" w:rsidRPr="00985670" w:rsidRDefault="00A33B7F" w:rsidP="00A33B7F">
      <w:pPr>
        <w:rPr>
          <w:color w:val="000000"/>
          <w:sz w:val="22"/>
          <w:szCs w:val="22"/>
        </w:rPr>
      </w:pPr>
    </w:p>
    <w:p w:rsidR="00A33B7F" w:rsidRPr="00985670" w:rsidRDefault="00A33B7F" w:rsidP="00A33B7F">
      <w:pPr>
        <w:ind w:left="720"/>
        <w:rPr>
          <w:color w:val="000000"/>
          <w:sz w:val="22"/>
          <w:szCs w:val="22"/>
        </w:rPr>
      </w:pPr>
      <w:r w:rsidRPr="00985670">
        <w:rPr>
          <w:color w:val="000000"/>
          <w:sz w:val="22"/>
          <w:szCs w:val="22"/>
        </w:rPr>
        <w:t>ENTER NUMBER OF CIGARETTES PER DAY</w:t>
      </w:r>
    </w:p>
    <w:p w:rsidR="00A33B7F" w:rsidRPr="00985670" w:rsidRDefault="00A33B7F" w:rsidP="00A33B7F">
      <w:pPr>
        <w:ind w:left="720"/>
        <w:rPr>
          <w:color w:val="000000"/>
          <w:sz w:val="22"/>
          <w:szCs w:val="22"/>
        </w:rPr>
      </w:pPr>
      <w:r w:rsidRPr="00F63148">
        <w:rPr>
          <w:color w:val="000000"/>
          <w:sz w:val="22"/>
          <w:szCs w:val="22"/>
        </w:rPr>
        <w:t>(1-9</w:t>
      </w:r>
      <w:r w:rsidR="002113D5" w:rsidRPr="00F63148">
        <w:rPr>
          <w:color w:val="000000"/>
          <w:sz w:val="22"/>
          <w:szCs w:val="22"/>
        </w:rPr>
        <w:t>9</w:t>
      </w:r>
      <w:r w:rsidRPr="00F63148">
        <w:rPr>
          <w:color w:val="000000"/>
          <w:sz w:val="22"/>
          <w:szCs w:val="22"/>
        </w:rPr>
        <w:t>)</w:t>
      </w:r>
    </w:p>
    <w:p w:rsidR="00A33B7F" w:rsidRPr="00985670" w:rsidRDefault="00A33B7F" w:rsidP="00A33B7F">
      <w:pPr>
        <w:rPr>
          <w:color w:val="000000"/>
          <w:sz w:val="22"/>
          <w:szCs w:val="22"/>
        </w:rPr>
      </w:pPr>
    </w:p>
    <w:p w:rsidR="00A33B7F" w:rsidRPr="00985670" w:rsidRDefault="000C280D" w:rsidP="00A33B7F">
      <w:pPr>
        <w:ind w:left="720"/>
        <w:rPr>
          <w:color w:val="000000"/>
          <w:sz w:val="22"/>
          <w:szCs w:val="22"/>
        </w:rPr>
      </w:pPr>
      <w:r>
        <w:rPr>
          <w:color w:val="000000"/>
          <w:sz w:val="22"/>
          <w:szCs w:val="22"/>
        </w:rPr>
        <w:t>|__||__|</w:t>
      </w:r>
    </w:p>
    <w:p w:rsidR="00A33B7F" w:rsidRPr="00985670" w:rsidRDefault="00A33B7F" w:rsidP="00A33B7F">
      <w:pPr>
        <w:ind w:left="720"/>
        <w:rPr>
          <w:color w:val="000000"/>
          <w:sz w:val="22"/>
          <w:szCs w:val="22"/>
        </w:rPr>
      </w:pPr>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2</w:t>
        </w:r>
      </w:smartTag>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IF B1 = D, R </w:t>
      </w:r>
      <w:r w:rsidRPr="00985670">
        <w:rPr>
          <w:rFonts w:ascii="WP IconicSymbolsA" w:hAnsi="WP IconicSymbolsA" w:cs="WP IconicSymbolsA"/>
          <w:color w:val="000000"/>
          <w:sz w:val="22"/>
          <w:szCs w:val="22"/>
        </w:rPr>
        <w:t></w:t>
      </w:r>
      <w:r w:rsidRPr="00985670">
        <w:rPr>
          <w:color w:val="000000"/>
          <w:sz w:val="22"/>
          <w:szCs w:val="22"/>
        </w:rPr>
        <w:t xml:space="preserve"> GO TO B1a</w:t>
      </w:r>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IF B1 &gt; 40 </w:t>
      </w:r>
      <w:r w:rsidRPr="00985670">
        <w:rPr>
          <w:rFonts w:ascii="WP IconicSymbolsA" w:hAnsi="WP IconicSymbolsA" w:cs="WP IconicSymbolsA"/>
          <w:color w:val="000000"/>
          <w:sz w:val="22"/>
          <w:szCs w:val="22"/>
        </w:rPr>
        <w:t></w:t>
      </w:r>
      <w:r w:rsidRPr="00985670">
        <w:rPr>
          <w:color w:val="000000"/>
          <w:sz w:val="22"/>
          <w:szCs w:val="22"/>
        </w:rPr>
        <w:t xml:space="preserve"> GO TO B1v</w:t>
      </w:r>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ELSE </w:t>
      </w:r>
      <w:r w:rsidRPr="00985670">
        <w:rPr>
          <w:rFonts w:ascii="WP IconicSymbolsA" w:hAnsi="WP IconicSymbolsA" w:cs="WP IconicSymbolsA"/>
          <w:color w:val="000000"/>
          <w:sz w:val="22"/>
          <w:szCs w:val="22"/>
        </w:rPr>
        <w:t></w:t>
      </w:r>
      <w:r w:rsidRPr="00985670">
        <w:rPr>
          <w:color w:val="000000"/>
          <w:sz w:val="22"/>
          <w:szCs w:val="22"/>
        </w:rPr>
        <w:t>GO TO B2</w:t>
      </w:r>
    </w:p>
    <w:p w:rsidR="00B35D0E" w:rsidRPr="00985670" w:rsidRDefault="00B35D0E" w:rsidP="00A33B7F">
      <w:pPr>
        <w:rPr>
          <w:color w:val="000000"/>
          <w:sz w:val="22"/>
          <w:szCs w:val="22"/>
        </w:rPr>
      </w:pPr>
    </w:p>
    <w:p w:rsidR="00A33B7F" w:rsidRPr="00985670" w:rsidRDefault="00A33B7F" w:rsidP="000C280D">
      <w:pPr>
        <w:tabs>
          <w:tab w:val="left" w:pos="720"/>
        </w:tabs>
        <w:ind w:left="720" w:hanging="720"/>
        <w:rPr>
          <w:b/>
          <w:bCs/>
          <w:color w:val="000000"/>
          <w:sz w:val="22"/>
          <w:szCs w:val="22"/>
        </w:rPr>
      </w:pPr>
      <w:r w:rsidRPr="00985670">
        <w:rPr>
          <w:b/>
          <w:bCs/>
          <w:color w:val="000000"/>
          <w:sz w:val="22"/>
          <w:szCs w:val="22"/>
        </w:rPr>
        <w:t>B1a</w:t>
      </w:r>
      <w:r w:rsidRPr="00985670">
        <w:rPr>
          <w:b/>
          <w:bCs/>
          <w:color w:val="000000"/>
          <w:sz w:val="22"/>
          <w:szCs w:val="22"/>
        </w:rPr>
        <w:tab/>
        <w:t>Would you say that, on average, you now smoke more or less than 20 cigarettes each day?</w:t>
      </w:r>
    </w:p>
    <w:p w:rsidR="00A33B7F" w:rsidRPr="00985670" w:rsidRDefault="00A33B7F" w:rsidP="00A33B7F">
      <w:pPr>
        <w:rPr>
          <w:color w:val="000000"/>
          <w:sz w:val="22"/>
          <w:szCs w:val="22"/>
        </w:rPr>
      </w:pPr>
    </w:p>
    <w:p w:rsidR="00A33B7F" w:rsidRPr="00985670" w:rsidRDefault="00A33B7F" w:rsidP="00A33B7F">
      <w:pPr>
        <w:rPr>
          <w:color w:val="000000"/>
          <w:sz w:val="22"/>
          <w:szCs w:val="22"/>
        </w:rPr>
      </w:pPr>
      <w:r w:rsidRPr="00985670">
        <w:rPr>
          <w:color w:val="000000"/>
          <w:sz w:val="22"/>
          <w:szCs w:val="22"/>
        </w:rPr>
        <w:tab/>
        <w:t>(1) MORE</w:t>
      </w:r>
    </w:p>
    <w:p w:rsidR="00A33B7F" w:rsidRPr="00985670" w:rsidRDefault="00A33B7F" w:rsidP="00A33B7F">
      <w:pPr>
        <w:rPr>
          <w:color w:val="000000"/>
          <w:sz w:val="22"/>
          <w:szCs w:val="22"/>
        </w:rPr>
      </w:pPr>
      <w:r w:rsidRPr="00985670">
        <w:rPr>
          <w:color w:val="000000"/>
          <w:sz w:val="22"/>
          <w:szCs w:val="22"/>
        </w:rPr>
        <w:tab/>
        <w:t>(2) LESS</w:t>
      </w:r>
    </w:p>
    <w:p w:rsidR="00A33B7F" w:rsidRPr="00985670" w:rsidRDefault="00A33B7F" w:rsidP="00A33B7F">
      <w:pPr>
        <w:rPr>
          <w:color w:val="000000"/>
          <w:sz w:val="22"/>
          <w:szCs w:val="22"/>
        </w:rPr>
      </w:pPr>
      <w:r w:rsidRPr="00985670">
        <w:rPr>
          <w:color w:val="000000"/>
          <w:sz w:val="22"/>
          <w:szCs w:val="22"/>
        </w:rPr>
        <w:tab/>
        <w:t>(3) ABOUT 20 (ONE PACK)</w:t>
      </w:r>
    </w:p>
    <w:p w:rsidR="00A33B7F" w:rsidRPr="00985670" w:rsidRDefault="00A33B7F" w:rsidP="00A33B7F">
      <w:pPr>
        <w:rPr>
          <w:b/>
          <w:bCs/>
          <w:color w:val="000000"/>
          <w:sz w:val="22"/>
          <w:szCs w:val="22"/>
        </w:rPr>
      </w:pPr>
    </w:p>
    <w:p w:rsidR="00A33B7F" w:rsidRPr="00985670" w:rsidRDefault="000C280D" w:rsidP="00A33B7F">
      <w:pPr>
        <w:tabs>
          <w:tab w:val="left" w:pos="720"/>
        </w:tabs>
        <w:ind w:left="720" w:hanging="720"/>
        <w:rPr>
          <w:color w:val="000000"/>
          <w:sz w:val="22"/>
          <w:szCs w:val="22"/>
        </w:rPr>
      </w:pPr>
      <w:r>
        <w:rPr>
          <w:color w:val="000000"/>
          <w:sz w:val="22"/>
          <w:szCs w:val="22"/>
        </w:rPr>
        <w:tab/>
        <w:t>|__|</w:t>
      </w:r>
    </w:p>
    <w:p w:rsidR="00A33B7F" w:rsidRPr="00985670" w:rsidRDefault="00A33B7F" w:rsidP="00A33B7F">
      <w:pPr>
        <w:tabs>
          <w:tab w:val="left" w:pos="720"/>
        </w:tabs>
        <w:ind w:left="720" w:hanging="720"/>
        <w:rPr>
          <w:color w:val="000000"/>
          <w:sz w:val="22"/>
          <w:szCs w:val="22"/>
        </w:rPr>
      </w:pPr>
    </w:p>
    <w:p w:rsidR="00A33B7F" w:rsidRPr="00985670" w:rsidRDefault="00A33B7F" w:rsidP="00A33B7F">
      <w:pPr>
        <w:tabs>
          <w:tab w:val="left" w:pos="720"/>
        </w:tabs>
        <w:ind w:left="720" w:hanging="720"/>
        <w:rPr>
          <w:b/>
          <w:bCs/>
          <w:color w:val="000000"/>
          <w:sz w:val="22"/>
          <w:szCs w:val="22"/>
        </w:rPr>
      </w:pPr>
      <w:r w:rsidRPr="00985670">
        <w:rPr>
          <w:color w:val="000000"/>
          <w:sz w:val="22"/>
          <w:szCs w:val="22"/>
        </w:rPr>
        <w:tab/>
        <w:t>[1, 2, OR 3: GO TO B2]</w:t>
      </w:r>
      <w:r w:rsidRPr="00985670">
        <w:rPr>
          <w:b/>
          <w:bCs/>
          <w:color w:val="000000"/>
          <w:sz w:val="22"/>
          <w:szCs w:val="22"/>
        </w:rPr>
        <w:tab/>
      </w:r>
    </w:p>
    <w:p w:rsidR="00A33B7F" w:rsidRPr="00985670" w:rsidRDefault="00A33B7F" w:rsidP="00A33B7F">
      <w:pPr>
        <w:tabs>
          <w:tab w:val="left" w:pos="720"/>
        </w:tabs>
        <w:ind w:left="720" w:hanging="720"/>
        <w:rPr>
          <w:color w:val="000000"/>
          <w:sz w:val="22"/>
          <w:szCs w:val="22"/>
        </w:rPr>
      </w:pPr>
      <w:r w:rsidRPr="00985670">
        <w:rPr>
          <w:b/>
          <w:bCs/>
          <w:color w:val="000000"/>
          <w:sz w:val="22"/>
          <w:szCs w:val="22"/>
        </w:rPr>
        <w:tab/>
      </w:r>
      <w:r w:rsidRPr="00985670">
        <w:rPr>
          <w:color w:val="000000"/>
          <w:sz w:val="22"/>
          <w:szCs w:val="22"/>
        </w:rPr>
        <w:t>[Don’t Know OR Refused: GO TO B2]</w:t>
      </w:r>
    </w:p>
    <w:p w:rsidR="00A33B7F" w:rsidRPr="00985670" w:rsidRDefault="00A33B7F" w:rsidP="00A33B7F">
      <w:pPr>
        <w:rPr>
          <w:b/>
          <w:bCs/>
          <w:color w:val="000000"/>
          <w:sz w:val="22"/>
          <w:szCs w:val="22"/>
        </w:rPr>
      </w:pPr>
    </w:p>
    <w:p w:rsidR="00A33B7F" w:rsidRPr="00985670" w:rsidRDefault="00A33B7F" w:rsidP="000C280D">
      <w:pPr>
        <w:tabs>
          <w:tab w:val="left" w:pos="720"/>
        </w:tabs>
        <w:ind w:left="720" w:hanging="720"/>
        <w:rPr>
          <w:color w:val="000000"/>
          <w:sz w:val="22"/>
          <w:szCs w:val="22"/>
        </w:rPr>
      </w:pPr>
      <w:r w:rsidRPr="00985670">
        <w:rPr>
          <w:b/>
          <w:bCs/>
          <w:color w:val="000000"/>
          <w:sz w:val="22"/>
          <w:szCs w:val="22"/>
        </w:rPr>
        <w:t>B1v</w:t>
      </w:r>
      <w:r w:rsidRPr="00985670">
        <w:rPr>
          <w:b/>
          <w:bCs/>
          <w:color w:val="000000"/>
          <w:sz w:val="22"/>
          <w:szCs w:val="22"/>
        </w:rPr>
        <w:tab/>
        <w:t>I have recorded that on the average, you now smoke [fill entry B1] cigarettes a day.  Is that correct?</w:t>
      </w:r>
    </w:p>
    <w:p w:rsidR="00A33B7F" w:rsidRPr="00985670" w:rsidRDefault="00A33B7F" w:rsidP="00A33B7F">
      <w:pPr>
        <w:rPr>
          <w:color w:val="000000"/>
          <w:sz w:val="22"/>
          <w:szCs w:val="22"/>
        </w:rPr>
      </w:pPr>
    </w:p>
    <w:p w:rsidR="00A33B7F" w:rsidRPr="00985670" w:rsidRDefault="00A33B7F" w:rsidP="000C280D">
      <w:pPr>
        <w:tabs>
          <w:tab w:val="left" w:pos="720"/>
          <w:tab w:val="left" w:pos="1440"/>
        </w:tabs>
        <w:ind w:left="1440" w:hanging="1440"/>
        <w:rPr>
          <w:color w:val="000000"/>
          <w:sz w:val="22"/>
          <w:szCs w:val="22"/>
        </w:rPr>
      </w:pPr>
      <w:r w:rsidRPr="00985670">
        <w:rPr>
          <w:color w:val="000000"/>
          <w:sz w:val="22"/>
          <w:szCs w:val="22"/>
        </w:rPr>
        <w:tab/>
        <w:t>(1)  Yes</w:t>
      </w:r>
      <w:r w:rsidRPr="00985670">
        <w:rPr>
          <w:color w:val="000000"/>
          <w:sz w:val="22"/>
          <w:szCs w:val="22"/>
        </w:rPr>
        <w:tab/>
        <w:t xml:space="preserve">  [GO TO B2]</w:t>
      </w:r>
    </w:p>
    <w:p w:rsidR="00A33B7F" w:rsidRPr="00985670" w:rsidRDefault="00A33B7F" w:rsidP="00A33B7F">
      <w:pPr>
        <w:tabs>
          <w:tab w:val="left" w:pos="720"/>
        </w:tabs>
        <w:ind w:left="720" w:hanging="720"/>
        <w:rPr>
          <w:b/>
          <w:bCs/>
          <w:color w:val="000000"/>
          <w:sz w:val="22"/>
          <w:szCs w:val="22"/>
        </w:rPr>
      </w:pPr>
      <w:r w:rsidRPr="00985670">
        <w:rPr>
          <w:color w:val="000000"/>
          <w:sz w:val="22"/>
          <w:szCs w:val="22"/>
        </w:rPr>
        <w:tab/>
        <w:t>(2)  No   [GO TO B1]</w:t>
      </w:r>
    </w:p>
    <w:p w:rsidR="00A33B7F" w:rsidRPr="00985670" w:rsidRDefault="00A33B7F" w:rsidP="00A33B7F">
      <w:pPr>
        <w:rPr>
          <w:b/>
          <w:bCs/>
          <w:color w:val="000000"/>
          <w:sz w:val="22"/>
          <w:szCs w:val="22"/>
        </w:rPr>
      </w:pPr>
    </w:p>
    <w:p w:rsidR="00A33B7F" w:rsidRPr="00985670" w:rsidRDefault="00A33B7F" w:rsidP="00A33B7F">
      <w:pPr>
        <w:rPr>
          <w:b/>
          <w:bCs/>
          <w:color w:val="000000"/>
          <w:sz w:val="22"/>
          <w:szCs w:val="22"/>
        </w:rPr>
      </w:pPr>
      <w:r w:rsidRPr="00985670">
        <w:rPr>
          <w:b/>
          <w:bCs/>
          <w:color w:val="000000"/>
          <w:sz w:val="22"/>
          <w:szCs w:val="22"/>
        </w:rPr>
        <w:tab/>
        <w:t>|__|</w:t>
      </w:r>
    </w:p>
    <w:p w:rsidR="00A33B7F" w:rsidRPr="00985670" w:rsidRDefault="00A33B7F" w:rsidP="00A33B7F">
      <w:pPr>
        <w:rPr>
          <w:color w:val="000000"/>
          <w:sz w:val="22"/>
          <w:szCs w:val="22"/>
        </w:rPr>
      </w:pPr>
    </w:p>
    <w:p w:rsidR="00A33B7F" w:rsidRPr="00985670" w:rsidRDefault="00A33B7F" w:rsidP="00A33B7F">
      <w:pPr>
        <w:rPr>
          <w:color w:val="000000"/>
          <w:sz w:val="22"/>
          <w:szCs w:val="22"/>
        </w:rPr>
      </w:pPr>
      <w:r w:rsidRPr="00985670">
        <w:rPr>
          <w:color w:val="000000"/>
          <w:sz w:val="22"/>
          <w:szCs w:val="22"/>
        </w:rPr>
        <w:tab/>
        <w:t>[Don’t Know OR Refused: GO TO B2]</w:t>
      </w:r>
    </w:p>
    <w:p w:rsidR="00A33B7F" w:rsidRPr="00985670" w:rsidRDefault="00A33B7F" w:rsidP="00A33B7F">
      <w:pPr>
        <w:rPr>
          <w:b/>
          <w:bCs/>
          <w:color w:val="000000"/>
          <w:sz w:val="22"/>
          <w:szCs w:val="22"/>
        </w:rPr>
      </w:pPr>
    </w:p>
    <w:p w:rsidR="00A33B7F" w:rsidRPr="00D1021C" w:rsidRDefault="00A33B7F" w:rsidP="000C280D">
      <w:pPr>
        <w:tabs>
          <w:tab w:val="left" w:pos="720"/>
        </w:tabs>
        <w:ind w:left="720" w:hanging="720"/>
        <w:rPr>
          <w:color w:val="000000"/>
          <w:sz w:val="22"/>
          <w:szCs w:val="22"/>
        </w:rPr>
      </w:pPr>
      <w:r w:rsidRPr="00D1021C">
        <w:rPr>
          <w:b/>
          <w:bCs/>
          <w:color w:val="000000"/>
          <w:sz w:val="22"/>
          <w:szCs w:val="22"/>
        </w:rPr>
        <w:t xml:space="preserve">B2 </w:t>
      </w:r>
      <w:r w:rsidRPr="00D1021C">
        <w:rPr>
          <w:b/>
          <w:bCs/>
          <w:color w:val="000000"/>
          <w:sz w:val="22"/>
          <w:szCs w:val="22"/>
        </w:rPr>
        <w:tab/>
      </w:r>
      <w:r w:rsidR="00790575" w:rsidRPr="00D1021C">
        <w:rPr>
          <w:b/>
          <w:bCs/>
          <w:color w:val="000000"/>
          <w:sz w:val="22"/>
          <w:szCs w:val="22"/>
        </w:rPr>
        <w:t>Do you usually smoke menthol or non-menthol cigarettes?</w:t>
      </w:r>
    </w:p>
    <w:p w:rsidR="00A33B7F" w:rsidRPr="00D1021C" w:rsidRDefault="00A33B7F" w:rsidP="00A33B7F">
      <w:pPr>
        <w:rPr>
          <w:color w:val="000000"/>
          <w:sz w:val="22"/>
          <w:szCs w:val="22"/>
        </w:rPr>
      </w:pPr>
    </w:p>
    <w:p w:rsidR="00A33B7F" w:rsidRPr="00D1021C" w:rsidRDefault="00A33B7F" w:rsidP="00A33B7F">
      <w:pPr>
        <w:ind w:left="720"/>
        <w:rPr>
          <w:color w:val="000000"/>
          <w:sz w:val="22"/>
          <w:szCs w:val="22"/>
        </w:rPr>
      </w:pPr>
      <w:r w:rsidRPr="00D1021C">
        <w:rPr>
          <w:color w:val="000000"/>
          <w:sz w:val="22"/>
          <w:szCs w:val="22"/>
        </w:rPr>
        <w:t xml:space="preserve">(1) Menthol </w:t>
      </w:r>
    </w:p>
    <w:p w:rsidR="00A33B7F" w:rsidRPr="00D1021C" w:rsidRDefault="00A33B7F" w:rsidP="00A33B7F">
      <w:pPr>
        <w:ind w:left="720"/>
        <w:rPr>
          <w:color w:val="000000"/>
          <w:sz w:val="22"/>
          <w:szCs w:val="22"/>
        </w:rPr>
      </w:pPr>
      <w:r w:rsidRPr="00D1021C">
        <w:rPr>
          <w:color w:val="000000"/>
          <w:sz w:val="22"/>
          <w:szCs w:val="22"/>
        </w:rPr>
        <w:t xml:space="preserve">(2) Non-menthol </w:t>
      </w:r>
    </w:p>
    <w:p w:rsidR="00A33B7F" w:rsidRPr="00985670" w:rsidRDefault="00A33B7F" w:rsidP="00A33B7F">
      <w:pPr>
        <w:ind w:left="720"/>
        <w:rPr>
          <w:color w:val="000000"/>
          <w:sz w:val="22"/>
          <w:szCs w:val="22"/>
        </w:rPr>
      </w:pPr>
      <w:r w:rsidRPr="00D1021C">
        <w:rPr>
          <w:color w:val="000000"/>
          <w:sz w:val="22"/>
          <w:szCs w:val="22"/>
        </w:rPr>
        <w:t>(3) NO USUAL TYPE</w:t>
      </w:r>
    </w:p>
    <w:p w:rsidR="00A33B7F" w:rsidRPr="00985670" w:rsidRDefault="00A33B7F" w:rsidP="00A33B7F">
      <w:pPr>
        <w:rPr>
          <w:color w:val="000000"/>
          <w:sz w:val="22"/>
          <w:szCs w:val="22"/>
        </w:rPr>
      </w:pPr>
    </w:p>
    <w:p w:rsidR="00A33B7F" w:rsidRPr="00985670" w:rsidRDefault="00A33B7F" w:rsidP="00A33B7F">
      <w:pPr>
        <w:rPr>
          <w:color w:val="000000"/>
          <w:sz w:val="22"/>
          <w:szCs w:val="22"/>
        </w:rPr>
      </w:pPr>
      <w:r w:rsidRPr="00985670">
        <w:rPr>
          <w:color w:val="000000"/>
          <w:sz w:val="22"/>
          <w:szCs w:val="22"/>
        </w:rPr>
        <w:tab/>
        <w:t>|__|</w:t>
      </w:r>
    </w:p>
    <w:p w:rsidR="00A33B7F" w:rsidRPr="00985670" w:rsidRDefault="00A33B7F" w:rsidP="00A33B7F">
      <w:pPr>
        <w:rPr>
          <w:color w:val="000000"/>
          <w:sz w:val="22"/>
          <w:szCs w:val="22"/>
        </w:rPr>
      </w:pPr>
    </w:p>
    <w:p w:rsidR="00A33B7F" w:rsidRPr="00985670" w:rsidRDefault="00A33B7F" w:rsidP="00A33B7F">
      <w:pPr>
        <w:rPr>
          <w:b/>
          <w:color w:val="000000"/>
          <w:sz w:val="22"/>
          <w:szCs w:val="22"/>
        </w:rPr>
      </w:pPr>
      <w:r w:rsidRPr="00985670">
        <w:rPr>
          <w:b/>
          <w:bCs/>
          <w:color w:val="000000"/>
          <w:sz w:val="22"/>
          <w:szCs w:val="22"/>
        </w:rPr>
        <w:tab/>
      </w:r>
      <w:r w:rsidR="00057253">
        <w:rPr>
          <w:b/>
          <w:bCs/>
          <w:color w:val="000000"/>
          <w:sz w:val="22"/>
          <w:szCs w:val="22"/>
        </w:rPr>
        <w:t xml:space="preserve">ALL GO TO </w:t>
      </w:r>
      <w:r w:rsidR="00057253" w:rsidRPr="00224646">
        <w:rPr>
          <w:b/>
          <w:bCs/>
          <w:color w:val="000000"/>
          <w:sz w:val="22"/>
          <w:szCs w:val="22"/>
        </w:rPr>
        <w:t>B5a</w:t>
      </w:r>
    </w:p>
    <w:p w:rsidR="00A33B7F" w:rsidRPr="00985670" w:rsidRDefault="00A33B7F" w:rsidP="000C280D">
      <w:pPr>
        <w:rPr>
          <w:b/>
          <w:bCs/>
          <w:color w:val="000000"/>
          <w:sz w:val="22"/>
          <w:szCs w:val="22"/>
        </w:rPr>
      </w:pPr>
      <w:r w:rsidRPr="00985670">
        <w:rPr>
          <w:color w:val="000000"/>
          <w:sz w:val="22"/>
          <w:szCs w:val="22"/>
        </w:rPr>
        <w:br w:type="page"/>
      </w:r>
      <w:r w:rsidRPr="00985670">
        <w:rPr>
          <w:b/>
          <w:bCs/>
          <w:color w:val="000000"/>
          <w:sz w:val="22"/>
          <w:szCs w:val="22"/>
        </w:rPr>
        <w:t>B5a</w:t>
      </w:r>
      <w:r w:rsidRPr="00985670">
        <w:rPr>
          <w:b/>
          <w:bCs/>
          <w:color w:val="000000"/>
          <w:sz w:val="22"/>
          <w:szCs w:val="22"/>
        </w:rPr>
        <w:tab/>
        <w:t>How soon after you wake up do you typically smoke your first cigarette of the day?</w:t>
      </w:r>
    </w:p>
    <w:p w:rsidR="00A33B7F" w:rsidRPr="00985670" w:rsidRDefault="00A33B7F" w:rsidP="00A33B7F">
      <w:pPr>
        <w:rPr>
          <w:b/>
          <w:bCs/>
          <w:color w:val="000000"/>
          <w:sz w:val="22"/>
          <w:szCs w:val="22"/>
        </w:rPr>
      </w:pPr>
    </w:p>
    <w:p w:rsidR="00A33B7F" w:rsidRPr="00985670" w:rsidRDefault="00A33B7F" w:rsidP="00A33B7F">
      <w:pPr>
        <w:tabs>
          <w:tab w:val="left" w:pos="720"/>
        </w:tabs>
        <w:ind w:left="720" w:hanging="720"/>
        <w:rPr>
          <w:color w:val="000000"/>
          <w:sz w:val="22"/>
          <w:szCs w:val="22"/>
        </w:rPr>
      </w:pPr>
      <w:r w:rsidRPr="00985670">
        <w:rPr>
          <w:color w:val="000000"/>
          <w:sz w:val="22"/>
          <w:szCs w:val="22"/>
        </w:rPr>
        <w:tab/>
        <w:t>(IF NECESSARY, FR ASK FOR BEST ANSWER IN MINUTES OR HOURS)</w:t>
      </w:r>
    </w:p>
    <w:p w:rsidR="00A33B7F" w:rsidRPr="00985670" w:rsidRDefault="00A33B7F" w:rsidP="00A33B7F">
      <w:pPr>
        <w:ind w:left="720"/>
        <w:rPr>
          <w:b/>
          <w:bCs/>
          <w:color w:val="000000"/>
          <w:sz w:val="22"/>
          <w:szCs w:val="22"/>
        </w:rPr>
      </w:pPr>
      <w:r w:rsidRPr="00985670">
        <w:rPr>
          <w:color w:val="000000"/>
          <w:sz w:val="22"/>
          <w:szCs w:val="22"/>
        </w:rPr>
        <w:t>ENTER (</w:t>
      </w:r>
      <w:r w:rsidR="00917C44">
        <w:rPr>
          <w:color w:val="000000"/>
          <w:sz w:val="22"/>
          <w:szCs w:val="22"/>
        </w:rPr>
        <w:t>0</w:t>
      </w:r>
      <w:r w:rsidRPr="00985670">
        <w:rPr>
          <w:color w:val="000000"/>
          <w:sz w:val="22"/>
          <w:szCs w:val="22"/>
        </w:rPr>
        <w:t>) IF RESPONDENT INSISTS IT VARIES</w:t>
      </w:r>
    </w:p>
    <w:p w:rsidR="00A33B7F" w:rsidRPr="00985670" w:rsidRDefault="00A33B7F" w:rsidP="00A33B7F">
      <w:pPr>
        <w:rPr>
          <w:b/>
          <w:bCs/>
          <w:color w:val="000000"/>
          <w:sz w:val="22"/>
          <w:szCs w:val="22"/>
        </w:rPr>
      </w:pPr>
    </w:p>
    <w:p w:rsidR="00A33B7F" w:rsidRPr="00985670" w:rsidRDefault="00A33B7F" w:rsidP="00A33B7F">
      <w:pPr>
        <w:rPr>
          <w:color w:val="000000"/>
          <w:sz w:val="22"/>
          <w:szCs w:val="22"/>
        </w:rPr>
      </w:pPr>
      <w:r w:rsidRPr="00985670">
        <w:rPr>
          <w:b/>
          <w:bCs/>
          <w:color w:val="000000"/>
          <w:sz w:val="22"/>
          <w:szCs w:val="22"/>
        </w:rPr>
        <w:t>B5a</w:t>
      </w:r>
      <w:r w:rsidR="00917C44">
        <w:rPr>
          <w:b/>
          <w:bCs/>
          <w:color w:val="000000"/>
          <w:sz w:val="22"/>
          <w:szCs w:val="22"/>
        </w:rPr>
        <w:t>num</w:t>
      </w:r>
      <w:r w:rsidRPr="00985670">
        <w:rPr>
          <w:b/>
          <w:bCs/>
          <w:color w:val="000000"/>
          <w:sz w:val="22"/>
          <w:szCs w:val="22"/>
        </w:rPr>
        <w:tab/>
      </w:r>
      <w:r w:rsidRPr="00985670">
        <w:rPr>
          <w:color w:val="000000"/>
          <w:sz w:val="22"/>
          <w:szCs w:val="22"/>
        </w:rPr>
        <w:t>ENTER NUMBER (</w:t>
      </w:r>
      <w:r w:rsidR="00917C44">
        <w:rPr>
          <w:color w:val="000000"/>
          <w:sz w:val="22"/>
          <w:szCs w:val="22"/>
        </w:rPr>
        <w:t>0</w:t>
      </w:r>
      <w:r w:rsidRPr="00985670">
        <w:rPr>
          <w:color w:val="000000"/>
          <w:sz w:val="22"/>
          <w:szCs w:val="22"/>
        </w:rPr>
        <w:t xml:space="preserve"> – 90</w:t>
      </w:r>
      <w:r w:rsidR="0062796A">
        <w:rPr>
          <w:color w:val="000000"/>
          <w:sz w:val="22"/>
          <w:szCs w:val="22"/>
        </w:rPr>
        <w:t>)</w:t>
      </w:r>
    </w:p>
    <w:p w:rsidR="00A33B7F" w:rsidRPr="00985670" w:rsidRDefault="000C280D" w:rsidP="00A33B7F">
      <w:pPr>
        <w:ind w:left="1440"/>
        <w:rPr>
          <w:color w:val="000000"/>
          <w:sz w:val="22"/>
          <w:szCs w:val="22"/>
        </w:rPr>
      </w:pPr>
      <w:r>
        <w:rPr>
          <w:color w:val="000000"/>
          <w:sz w:val="22"/>
          <w:szCs w:val="22"/>
        </w:rPr>
        <w:t>|__|__|</w:t>
      </w:r>
    </w:p>
    <w:p w:rsidR="00A33B7F" w:rsidRPr="00985670" w:rsidRDefault="00A33B7F" w:rsidP="00A33B7F">
      <w:pPr>
        <w:rPr>
          <w:color w:val="000000"/>
          <w:sz w:val="22"/>
          <w:szCs w:val="22"/>
        </w:rPr>
      </w:pPr>
    </w:p>
    <w:p w:rsidR="00A33B7F" w:rsidRPr="00985670" w:rsidRDefault="00A33B7F" w:rsidP="00A33B7F">
      <w:pPr>
        <w:tabs>
          <w:tab w:val="left" w:pos="720"/>
          <w:tab w:val="left" w:pos="1440"/>
        </w:tabs>
        <w:ind w:left="1440" w:hanging="1440"/>
        <w:rPr>
          <w:color w:val="000000"/>
          <w:sz w:val="22"/>
          <w:szCs w:val="22"/>
        </w:rPr>
      </w:pPr>
      <w:r w:rsidRPr="00985670">
        <w:rPr>
          <w:b/>
          <w:bCs/>
          <w:color w:val="000000"/>
          <w:sz w:val="22"/>
          <w:szCs w:val="22"/>
        </w:rPr>
        <w:t>B5a</w:t>
      </w:r>
      <w:r w:rsidR="00917C44">
        <w:rPr>
          <w:b/>
          <w:bCs/>
          <w:color w:val="000000"/>
          <w:sz w:val="22"/>
          <w:szCs w:val="22"/>
        </w:rPr>
        <w:t>unt</w:t>
      </w:r>
      <w:r w:rsidR="00917C44">
        <w:rPr>
          <w:b/>
          <w:bCs/>
          <w:color w:val="000000"/>
          <w:sz w:val="22"/>
          <w:szCs w:val="22"/>
        </w:rPr>
        <w:tab/>
      </w:r>
      <w:r w:rsidRPr="00985670">
        <w:rPr>
          <w:color w:val="000000"/>
          <w:sz w:val="22"/>
          <w:szCs w:val="22"/>
        </w:rPr>
        <w:tab/>
        <w:t>ENTER UNIT REPORTED</w:t>
      </w:r>
    </w:p>
    <w:p w:rsidR="00A33B7F" w:rsidRPr="00985670" w:rsidRDefault="00A33B7F" w:rsidP="00A33B7F">
      <w:pPr>
        <w:tabs>
          <w:tab w:val="left" w:pos="720"/>
          <w:tab w:val="left" w:pos="1440"/>
          <w:tab w:val="left" w:pos="2160"/>
          <w:tab w:val="left" w:pos="2880"/>
          <w:tab w:val="left" w:pos="3600"/>
        </w:tabs>
        <w:ind w:left="3600" w:hanging="3600"/>
        <w:rPr>
          <w:color w:val="000000"/>
          <w:sz w:val="22"/>
          <w:szCs w:val="22"/>
        </w:rPr>
      </w:pPr>
      <w:r w:rsidRPr="00985670">
        <w:rPr>
          <w:color w:val="000000"/>
          <w:sz w:val="22"/>
          <w:szCs w:val="22"/>
        </w:rPr>
        <w:tab/>
      </w:r>
      <w:r w:rsidRPr="00985670">
        <w:rPr>
          <w:color w:val="000000"/>
          <w:sz w:val="22"/>
          <w:szCs w:val="22"/>
        </w:rPr>
        <w:tab/>
        <w:t>|__|</w:t>
      </w:r>
      <w:r w:rsidRPr="00985670">
        <w:rPr>
          <w:color w:val="000000"/>
          <w:sz w:val="22"/>
          <w:szCs w:val="22"/>
        </w:rPr>
        <w:tab/>
        <w:t>(1) Minutes</w:t>
      </w:r>
      <w:r w:rsidRPr="00985670">
        <w:rPr>
          <w:color w:val="000000"/>
          <w:sz w:val="22"/>
          <w:szCs w:val="22"/>
        </w:rPr>
        <w:tab/>
        <w:t>(2) Hours</w:t>
      </w:r>
    </w:p>
    <w:p w:rsidR="00A33B7F" w:rsidRPr="00985670" w:rsidRDefault="00A33B7F" w:rsidP="00A33B7F">
      <w:pPr>
        <w:tabs>
          <w:tab w:val="left" w:pos="720"/>
          <w:tab w:val="left" w:pos="1440"/>
          <w:tab w:val="left" w:pos="2160"/>
        </w:tabs>
        <w:ind w:left="2160" w:hanging="720"/>
        <w:rPr>
          <w:b/>
          <w:bCs/>
          <w:color w:val="000000"/>
          <w:sz w:val="22"/>
          <w:szCs w:val="22"/>
        </w:rPr>
      </w:pPr>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5</w:t>
        </w:r>
      </w:smartTag>
    </w:p>
    <w:p w:rsidR="00A33B7F" w:rsidRPr="00985670" w:rsidRDefault="00A33B7F" w:rsidP="00A33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985670">
        <w:rPr>
          <w:color w:val="000000"/>
          <w:sz w:val="22"/>
          <w:szCs w:val="22"/>
        </w:rPr>
        <w:t xml:space="preserve">IF B5a = </w:t>
      </w:r>
      <w:r w:rsidR="00917C44">
        <w:rPr>
          <w:color w:val="000000"/>
          <w:sz w:val="22"/>
          <w:szCs w:val="22"/>
        </w:rPr>
        <w:t>0</w:t>
      </w:r>
      <w:r w:rsidRPr="00985670">
        <w:rPr>
          <w:color w:val="000000"/>
          <w:sz w:val="22"/>
          <w:szCs w:val="22"/>
        </w:rPr>
        <w:t xml:space="preserve">, D, R </w:t>
      </w:r>
      <w:r w:rsidRPr="00985670">
        <w:rPr>
          <w:rFonts w:ascii="WP IconicSymbolsA" w:hAnsi="WP IconicSymbolsA" w:cs="WP IconicSymbolsA"/>
          <w:color w:val="000000"/>
          <w:sz w:val="22"/>
          <w:szCs w:val="22"/>
        </w:rPr>
        <w:t></w:t>
      </w:r>
      <w:r w:rsidRPr="00985670">
        <w:rPr>
          <w:color w:val="000000"/>
          <w:sz w:val="22"/>
          <w:szCs w:val="22"/>
        </w:rPr>
        <w:t xml:space="preserve"> GO TO B5b</w:t>
      </w:r>
    </w:p>
    <w:p w:rsidR="00A33B7F" w:rsidRPr="00324C7A" w:rsidRDefault="00A33B7F" w:rsidP="00A33B7F">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985670">
        <w:rPr>
          <w:color w:val="000000"/>
          <w:sz w:val="22"/>
          <w:szCs w:val="22"/>
        </w:rPr>
        <w:t xml:space="preserve">ELSE GO </w:t>
      </w:r>
      <w:r w:rsidRPr="00324C7A">
        <w:rPr>
          <w:color w:val="000000"/>
          <w:sz w:val="22"/>
          <w:szCs w:val="22"/>
        </w:rPr>
        <w:t xml:space="preserve">TO </w:t>
      </w:r>
      <w:r w:rsidR="00C02C80" w:rsidRPr="00057253">
        <w:rPr>
          <w:bCs/>
          <w:color w:val="000000"/>
          <w:sz w:val="22"/>
          <w:szCs w:val="22"/>
        </w:rPr>
        <w:t>BA6a</w:t>
      </w:r>
    </w:p>
    <w:p w:rsidR="00A33B7F" w:rsidRPr="00324C7A" w:rsidRDefault="00A33B7F" w:rsidP="00A33B7F">
      <w:pPr>
        <w:rPr>
          <w:b/>
          <w:bCs/>
          <w:color w:val="000000"/>
          <w:sz w:val="22"/>
          <w:szCs w:val="22"/>
        </w:rPr>
      </w:pPr>
    </w:p>
    <w:p w:rsidR="00A33B7F" w:rsidRPr="00324C7A" w:rsidRDefault="00A33B7F" w:rsidP="00A33B7F">
      <w:pPr>
        <w:tabs>
          <w:tab w:val="left" w:pos="720"/>
        </w:tabs>
        <w:spacing w:line="192" w:lineRule="exact"/>
        <w:ind w:left="720" w:hanging="720"/>
        <w:rPr>
          <w:b/>
          <w:bCs/>
          <w:color w:val="000000"/>
          <w:sz w:val="22"/>
          <w:szCs w:val="22"/>
        </w:rPr>
      </w:pPr>
      <w:r w:rsidRPr="00324C7A">
        <w:rPr>
          <w:b/>
          <w:bCs/>
          <w:color w:val="000000"/>
          <w:sz w:val="22"/>
          <w:szCs w:val="22"/>
        </w:rPr>
        <w:t>B5b</w:t>
      </w:r>
      <w:r w:rsidRPr="00324C7A">
        <w:rPr>
          <w:b/>
          <w:bCs/>
          <w:color w:val="000000"/>
          <w:sz w:val="22"/>
          <w:szCs w:val="22"/>
        </w:rPr>
        <w:tab/>
        <w:t>Would you say you smoke your first cigarette of the day within the first 30 minutes?</w:t>
      </w:r>
    </w:p>
    <w:p w:rsidR="00A33B7F" w:rsidRPr="00324C7A" w:rsidRDefault="00A33B7F" w:rsidP="00A33B7F">
      <w:pPr>
        <w:tabs>
          <w:tab w:val="left" w:pos="4080"/>
        </w:tabs>
        <w:spacing w:line="192" w:lineRule="exact"/>
        <w:rPr>
          <w:b/>
          <w:bCs/>
          <w:color w:val="000000"/>
          <w:sz w:val="22"/>
          <w:szCs w:val="22"/>
        </w:rPr>
      </w:pPr>
    </w:p>
    <w:p w:rsidR="00A33B7F" w:rsidRPr="00324C7A" w:rsidRDefault="00A33B7F" w:rsidP="00A33B7F">
      <w:pPr>
        <w:spacing w:line="192" w:lineRule="exact"/>
        <w:rPr>
          <w:color w:val="000000"/>
          <w:sz w:val="22"/>
          <w:szCs w:val="22"/>
        </w:rPr>
      </w:pPr>
      <w:r w:rsidRPr="00324C7A">
        <w:rPr>
          <w:color w:val="000000"/>
          <w:sz w:val="22"/>
          <w:szCs w:val="22"/>
        </w:rPr>
        <w:tab/>
        <w:t>(1) Yes</w:t>
      </w:r>
    </w:p>
    <w:p w:rsidR="00A33B7F" w:rsidRPr="00324C7A" w:rsidRDefault="00A33B7F" w:rsidP="00A33B7F">
      <w:pPr>
        <w:tabs>
          <w:tab w:val="left" w:pos="720"/>
        </w:tabs>
        <w:spacing w:line="192" w:lineRule="exact"/>
        <w:ind w:left="720" w:hanging="720"/>
        <w:rPr>
          <w:color w:val="000000"/>
          <w:sz w:val="22"/>
          <w:szCs w:val="22"/>
        </w:rPr>
      </w:pPr>
      <w:r w:rsidRPr="00324C7A">
        <w:rPr>
          <w:color w:val="000000"/>
          <w:sz w:val="22"/>
          <w:szCs w:val="22"/>
        </w:rPr>
        <w:tab/>
        <w:t>(2) No</w:t>
      </w:r>
    </w:p>
    <w:p w:rsidR="00A33B7F" w:rsidRPr="00324C7A" w:rsidRDefault="000C280D" w:rsidP="00A33B7F">
      <w:pPr>
        <w:tabs>
          <w:tab w:val="left" w:pos="720"/>
          <w:tab w:val="left" w:pos="1440"/>
          <w:tab w:val="left" w:pos="2160"/>
          <w:tab w:val="left" w:pos="2880"/>
          <w:tab w:val="left" w:pos="3600"/>
        </w:tabs>
        <w:spacing w:line="192" w:lineRule="exact"/>
        <w:ind w:left="3600" w:hanging="3600"/>
        <w:rPr>
          <w:color w:val="000000"/>
          <w:sz w:val="22"/>
          <w:szCs w:val="22"/>
        </w:rPr>
      </w:pPr>
      <w:r>
        <w:rPr>
          <w:color w:val="000000"/>
          <w:sz w:val="22"/>
          <w:szCs w:val="22"/>
        </w:rPr>
        <w:tab/>
        <w:t>(3) Varies— DO NOT READ</w:t>
      </w:r>
    </w:p>
    <w:p w:rsidR="00A33B7F" w:rsidRPr="00324C7A" w:rsidRDefault="00A33B7F" w:rsidP="00A33B7F">
      <w:pPr>
        <w:spacing w:line="192" w:lineRule="exact"/>
        <w:rPr>
          <w:b/>
          <w:bCs/>
          <w:color w:val="000000"/>
          <w:sz w:val="22"/>
          <w:szCs w:val="22"/>
        </w:rPr>
      </w:pPr>
    </w:p>
    <w:p w:rsidR="00A33B7F" w:rsidRPr="00324C7A" w:rsidRDefault="00A33B7F" w:rsidP="00A33B7F">
      <w:pPr>
        <w:rPr>
          <w:color w:val="000000"/>
          <w:sz w:val="22"/>
          <w:szCs w:val="22"/>
        </w:rPr>
      </w:pPr>
      <w:r w:rsidRPr="00324C7A">
        <w:rPr>
          <w:b/>
          <w:bCs/>
          <w:color w:val="000000"/>
          <w:sz w:val="22"/>
          <w:szCs w:val="22"/>
        </w:rPr>
        <w:tab/>
      </w:r>
      <w:r w:rsidRPr="00324C7A">
        <w:rPr>
          <w:color w:val="000000"/>
          <w:sz w:val="22"/>
          <w:szCs w:val="22"/>
        </w:rPr>
        <w:t>|__|</w:t>
      </w:r>
    </w:p>
    <w:p w:rsidR="00A33B7F" w:rsidRPr="00324C7A" w:rsidRDefault="00A33B7F" w:rsidP="00A33B7F">
      <w:pPr>
        <w:rPr>
          <w:bCs/>
          <w:color w:val="000000"/>
          <w:sz w:val="22"/>
          <w:szCs w:val="22"/>
        </w:rPr>
      </w:pPr>
    </w:p>
    <w:p w:rsidR="00A33B7F" w:rsidRPr="00324C7A" w:rsidRDefault="00A33B7F" w:rsidP="00A33B7F">
      <w:pPr>
        <w:rPr>
          <w:color w:val="000000"/>
          <w:sz w:val="22"/>
          <w:szCs w:val="22"/>
        </w:rPr>
      </w:pPr>
      <w:r w:rsidRPr="00324C7A">
        <w:rPr>
          <w:bCs/>
          <w:color w:val="000000"/>
          <w:sz w:val="22"/>
          <w:szCs w:val="22"/>
        </w:rPr>
        <w:tab/>
      </w:r>
      <w:r w:rsidRPr="00324C7A">
        <w:rPr>
          <w:color w:val="000000"/>
          <w:sz w:val="22"/>
          <w:szCs w:val="22"/>
        </w:rPr>
        <w:t xml:space="preserve">[1, 2, OR 3: GO TO </w:t>
      </w:r>
      <w:r w:rsidR="00C02C80" w:rsidRPr="00057253">
        <w:rPr>
          <w:bCs/>
          <w:color w:val="000000"/>
          <w:sz w:val="22"/>
          <w:szCs w:val="22"/>
        </w:rPr>
        <w:t>BA6a</w:t>
      </w:r>
      <w:r w:rsidRPr="00057253">
        <w:rPr>
          <w:color w:val="000000"/>
          <w:sz w:val="22"/>
          <w:szCs w:val="22"/>
        </w:rPr>
        <w:t>]</w:t>
      </w:r>
    </w:p>
    <w:p w:rsidR="00A33B7F" w:rsidRPr="00324C7A" w:rsidRDefault="00A33B7F" w:rsidP="00A33B7F">
      <w:pPr>
        <w:rPr>
          <w:color w:val="000000"/>
          <w:sz w:val="22"/>
          <w:szCs w:val="22"/>
        </w:rPr>
      </w:pPr>
      <w:r w:rsidRPr="00324C7A">
        <w:rPr>
          <w:color w:val="000000"/>
          <w:sz w:val="22"/>
          <w:szCs w:val="22"/>
        </w:rPr>
        <w:tab/>
        <w:t xml:space="preserve">[Don’t know OR Refused: GO TO </w:t>
      </w:r>
      <w:r w:rsidR="00C02C80" w:rsidRPr="00057253">
        <w:rPr>
          <w:bCs/>
          <w:color w:val="000000"/>
          <w:sz w:val="22"/>
          <w:szCs w:val="22"/>
        </w:rPr>
        <w:t>BA6a</w:t>
      </w:r>
      <w:r w:rsidRPr="00324C7A">
        <w:rPr>
          <w:color w:val="000000"/>
          <w:sz w:val="22"/>
          <w:szCs w:val="22"/>
        </w:rPr>
        <w:t>]</w:t>
      </w:r>
    </w:p>
    <w:p w:rsidR="0005076B" w:rsidRPr="00985670" w:rsidRDefault="0005076B" w:rsidP="00A33B7F">
      <w:pPr>
        <w:tabs>
          <w:tab w:val="left" w:pos="720"/>
          <w:tab w:val="left" w:pos="1440"/>
        </w:tabs>
        <w:ind w:left="1440" w:hanging="1440"/>
        <w:rPr>
          <w:color w:val="000000"/>
          <w:sz w:val="22"/>
          <w:szCs w:val="22"/>
        </w:rPr>
      </w:pPr>
    </w:p>
    <w:p w:rsidR="00DE7353" w:rsidRDefault="00DE7353" w:rsidP="00A33B7F">
      <w:pPr>
        <w:tabs>
          <w:tab w:val="left" w:pos="720"/>
          <w:tab w:val="left" w:pos="1440"/>
        </w:tabs>
        <w:ind w:left="1440" w:hanging="1440"/>
        <w:rPr>
          <w:color w:val="000000"/>
          <w:sz w:val="22"/>
          <w:szCs w:val="22"/>
        </w:rPr>
      </w:pPr>
    </w:p>
    <w:p w:rsidR="00A33B7F" w:rsidRPr="00B46E46" w:rsidRDefault="00A33B7F" w:rsidP="00A33B7F">
      <w:pPr>
        <w:widowControl/>
        <w:spacing w:before="100" w:after="100"/>
        <w:rPr>
          <w:sz w:val="22"/>
          <w:szCs w:val="22"/>
        </w:rPr>
      </w:pPr>
      <w:r w:rsidRPr="00B46E46">
        <w:rPr>
          <w:b/>
          <w:bCs/>
          <w:sz w:val="22"/>
          <w:szCs w:val="22"/>
        </w:rPr>
        <w:t>BA6a</w:t>
      </w:r>
      <w:r w:rsidRPr="00B46E46">
        <w:rPr>
          <w:b/>
          <w:bCs/>
          <w:sz w:val="22"/>
          <w:szCs w:val="22"/>
        </w:rPr>
        <w:tab/>
        <w:t xml:space="preserve"> Do you USUALLY BUY your own cigarettes?</w:t>
      </w:r>
    </w:p>
    <w:p w:rsidR="00A33B7F" w:rsidRPr="00B46E46" w:rsidRDefault="00A33B7F" w:rsidP="00A33B7F">
      <w:pPr>
        <w:widowControl/>
        <w:spacing w:before="100" w:after="100"/>
        <w:ind w:firstLine="720"/>
        <w:rPr>
          <w:bCs/>
          <w:sz w:val="22"/>
          <w:szCs w:val="22"/>
        </w:rPr>
      </w:pPr>
      <w:r w:rsidRPr="00B46E46">
        <w:rPr>
          <w:bCs/>
          <w:sz w:val="22"/>
          <w:szCs w:val="22"/>
        </w:rPr>
        <w:t>(1) Yes [GO TO B6a]</w:t>
      </w:r>
    </w:p>
    <w:p w:rsidR="00A33B7F" w:rsidRPr="00B46E46" w:rsidRDefault="00A33B7F" w:rsidP="00A33B7F">
      <w:pPr>
        <w:widowControl/>
        <w:spacing w:before="100" w:after="100"/>
        <w:ind w:firstLine="720"/>
        <w:rPr>
          <w:bCs/>
          <w:sz w:val="22"/>
          <w:szCs w:val="22"/>
        </w:rPr>
      </w:pPr>
      <w:r w:rsidRPr="00B46E46">
        <w:rPr>
          <w:bCs/>
          <w:sz w:val="22"/>
          <w:szCs w:val="22"/>
        </w:rPr>
        <w:t>(2) No [GO TO B</w:t>
      </w:r>
      <w:r w:rsidR="00E22B56" w:rsidRPr="00B46E46">
        <w:rPr>
          <w:bCs/>
          <w:sz w:val="22"/>
          <w:szCs w:val="22"/>
        </w:rPr>
        <w:t>6e1</w:t>
      </w:r>
      <w:r w:rsidRPr="00B46E46">
        <w:rPr>
          <w:bCs/>
          <w:sz w:val="22"/>
          <w:szCs w:val="22"/>
        </w:rPr>
        <w:t>]</w:t>
      </w:r>
    </w:p>
    <w:p w:rsidR="00A33B7F" w:rsidRPr="00B46E46" w:rsidRDefault="00A33B7F" w:rsidP="00A33B7F">
      <w:pPr>
        <w:widowControl/>
        <w:spacing w:before="100" w:after="100"/>
        <w:ind w:firstLine="720"/>
        <w:rPr>
          <w:sz w:val="22"/>
          <w:szCs w:val="22"/>
        </w:rPr>
      </w:pPr>
      <w:r w:rsidRPr="00B46E46">
        <w:rPr>
          <w:sz w:val="22"/>
          <w:szCs w:val="22"/>
        </w:rPr>
        <w:t>|__|</w:t>
      </w:r>
    </w:p>
    <w:p w:rsidR="00A33B7F" w:rsidRPr="00B46E46" w:rsidRDefault="00A33B7F" w:rsidP="00A33B7F">
      <w:pPr>
        <w:widowControl/>
        <w:spacing w:before="100" w:after="100"/>
        <w:ind w:firstLine="720"/>
        <w:rPr>
          <w:sz w:val="22"/>
          <w:szCs w:val="22"/>
        </w:rPr>
      </w:pPr>
      <w:r w:rsidRPr="00B46E46">
        <w:rPr>
          <w:sz w:val="22"/>
          <w:szCs w:val="22"/>
        </w:rPr>
        <w:t>[Don’t Know OR Refused: GO TO B</w:t>
      </w:r>
      <w:r w:rsidR="003956CA" w:rsidRPr="00B46E46">
        <w:rPr>
          <w:sz w:val="22"/>
          <w:szCs w:val="22"/>
        </w:rPr>
        <w:t>6e1</w:t>
      </w:r>
      <w:r w:rsidRPr="00B46E46">
        <w:rPr>
          <w:sz w:val="22"/>
          <w:szCs w:val="22"/>
        </w:rPr>
        <w:t>]</w:t>
      </w:r>
    </w:p>
    <w:p w:rsidR="00A33B7F" w:rsidRPr="00B46E46" w:rsidRDefault="00A33B7F" w:rsidP="00A33B7F">
      <w:pPr>
        <w:tabs>
          <w:tab w:val="left" w:pos="720"/>
        </w:tabs>
        <w:ind w:left="720" w:hanging="720"/>
        <w:rPr>
          <w:b/>
          <w:bCs/>
          <w:sz w:val="22"/>
          <w:szCs w:val="22"/>
        </w:rPr>
      </w:pPr>
    </w:p>
    <w:p w:rsidR="00A33B7F" w:rsidRPr="00B46E46" w:rsidRDefault="00A33B7F" w:rsidP="00A33B7F">
      <w:pPr>
        <w:widowControl/>
        <w:spacing w:before="100" w:after="100"/>
        <w:ind w:left="720" w:hanging="720"/>
        <w:rPr>
          <w:sz w:val="22"/>
          <w:szCs w:val="22"/>
        </w:rPr>
      </w:pPr>
      <w:r w:rsidRPr="00B46E46">
        <w:rPr>
          <w:b/>
          <w:bCs/>
          <w:sz w:val="22"/>
          <w:szCs w:val="22"/>
        </w:rPr>
        <w:t>B6a</w:t>
      </w:r>
      <w:r w:rsidRPr="00B46E46">
        <w:rPr>
          <w:b/>
          <w:bCs/>
          <w:sz w:val="22"/>
          <w:szCs w:val="22"/>
        </w:rPr>
        <w:tab/>
        <w:t xml:space="preserve">Do you USUALLY buy your cigarettes by the pack or by the carton?  [FR: </w:t>
      </w:r>
      <w:r w:rsidRPr="00B46E46">
        <w:rPr>
          <w:bCs/>
          <w:sz w:val="22"/>
          <w:szCs w:val="22"/>
        </w:rPr>
        <w:t>A CARTON HAS 10 PACKS</w:t>
      </w:r>
      <w:r w:rsidRPr="00B46E46">
        <w:rPr>
          <w:b/>
          <w:bCs/>
          <w:sz w:val="22"/>
          <w:szCs w:val="22"/>
        </w:rPr>
        <w:t>]</w:t>
      </w:r>
    </w:p>
    <w:p w:rsidR="00A33B7F" w:rsidRPr="00B46E46" w:rsidRDefault="00A33B7F" w:rsidP="00A33B7F">
      <w:pPr>
        <w:rPr>
          <w:sz w:val="22"/>
          <w:szCs w:val="22"/>
        </w:rPr>
      </w:pPr>
    </w:p>
    <w:p w:rsidR="00A33B7F" w:rsidRPr="00B46E46" w:rsidRDefault="00A33B7F" w:rsidP="00A33B7F">
      <w:pPr>
        <w:ind w:left="720"/>
        <w:rPr>
          <w:bCs/>
          <w:sz w:val="22"/>
          <w:szCs w:val="22"/>
        </w:rPr>
      </w:pPr>
      <w:r w:rsidRPr="00B46E46">
        <w:rPr>
          <w:b/>
          <w:bCs/>
          <w:sz w:val="22"/>
          <w:szCs w:val="22"/>
        </w:rPr>
        <w:t>(</w:t>
      </w:r>
      <w:r w:rsidRPr="00B46E46">
        <w:rPr>
          <w:bCs/>
          <w:sz w:val="22"/>
          <w:szCs w:val="22"/>
        </w:rPr>
        <w:t xml:space="preserve">1) Pack </w:t>
      </w:r>
    </w:p>
    <w:p w:rsidR="00A33B7F" w:rsidRPr="00B46E46" w:rsidRDefault="00A33B7F" w:rsidP="00A33B7F">
      <w:pPr>
        <w:ind w:left="720"/>
        <w:rPr>
          <w:bCs/>
          <w:sz w:val="22"/>
          <w:szCs w:val="22"/>
        </w:rPr>
      </w:pPr>
      <w:r w:rsidRPr="00B46E46">
        <w:rPr>
          <w:bCs/>
          <w:sz w:val="22"/>
          <w:szCs w:val="22"/>
        </w:rPr>
        <w:t xml:space="preserve">(2) Carton </w:t>
      </w:r>
    </w:p>
    <w:p w:rsidR="00A33B7F" w:rsidRPr="00B46E46" w:rsidRDefault="00A33B7F" w:rsidP="00A33B7F">
      <w:pPr>
        <w:rPr>
          <w:bCs/>
          <w:sz w:val="22"/>
          <w:szCs w:val="22"/>
        </w:rPr>
      </w:pPr>
      <w:r w:rsidRPr="00B46E46">
        <w:rPr>
          <w:bCs/>
          <w:sz w:val="22"/>
          <w:szCs w:val="22"/>
        </w:rPr>
        <w:tab/>
        <w:t>(3) Buy both packs and cartons</w:t>
      </w:r>
    </w:p>
    <w:p w:rsidR="00A33B7F" w:rsidRPr="00B46E46" w:rsidRDefault="00A33B7F" w:rsidP="00A33B7F">
      <w:pPr>
        <w:rPr>
          <w:sz w:val="22"/>
          <w:szCs w:val="22"/>
        </w:rPr>
      </w:pPr>
    </w:p>
    <w:p w:rsidR="00A33B7F" w:rsidRPr="00B46E46" w:rsidRDefault="000C280D" w:rsidP="00A33B7F">
      <w:pPr>
        <w:tabs>
          <w:tab w:val="left" w:pos="720"/>
          <w:tab w:val="left" w:pos="1440"/>
        </w:tabs>
        <w:ind w:left="1440" w:hanging="1440"/>
        <w:rPr>
          <w:sz w:val="22"/>
          <w:szCs w:val="22"/>
        </w:rPr>
      </w:pPr>
      <w:r>
        <w:rPr>
          <w:sz w:val="22"/>
          <w:szCs w:val="22"/>
        </w:rPr>
        <w:tab/>
        <w:t>|__|</w:t>
      </w:r>
    </w:p>
    <w:p w:rsidR="00A33B7F" w:rsidRPr="00AF0AAB" w:rsidRDefault="00A33B7F" w:rsidP="00A33B7F">
      <w:pPr>
        <w:rPr>
          <w:color w:val="0000CC"/>
          <w:sz w:val="22"/>
          <w:szCs w:val="22"/>
        </w:rPr>
      </w:pPr>
    </w:p>
    <w:p w:rsidR="00C02C80" w:rsidRPr="00A62DCF" w:rsidRDefault="00C02C80" w:rsidP="00A33B7F">
      <w:pPr>
        <w:rPr>
          <w:rFonts w:ascii="Times New Roman Bold" w:hAnsi="Times New Roman Bold"/>
          <w:b/>
          <w:strike/>
          <w:color w:val="FF0000"/>
          <w:sz w:val="28"/>
          <w:szCs w:val="28"/>
        </w:rPr>
      </w:pPr>
      <w:r w:rsidRPr="00324C7A">
        <w:rPr>
          <w:color w:val="000000"/>
          <w:sz w:val="22"/>
          <w:szCs w:val="22"/>
        </w:rPr>
        <w:tab/>
      </w:r>
      <w:r w:rsidRPr="00057253">
        <w:rPr>
          <w:b/>
          <w:color w:val="000000"/>
          <w:sz w:val="28"/>
          <w:szCs w:val="28"/>
        </w:rPr>
        <w:t>GO TO B6d</w:t>
      </w:r>
      <w:r w:rsidR="001D50C4">
        <w:rPr>
          <w:b/>
          <w:color w:val="000000"/>
          <w:sz w:val="28"/>
          <w:szCs w:val="28"/>
        </w:rPr>
        <w:t>1</w:t>
      </w:r>
    </w:p>
    <w:p w:rsidR="00A33B7F" w:rsidRPr="00985670" w:rsidRDefault="00A33B7F" w:rsidP="00064C22">
      <w:pPr>
        <w:rPr>
          <w:b/>
          <w:bCs/>
          <w:color w:val="000000"/>
          <w:sz w:val="22"/>
          <w:szCs w:val="22"/>
        </w:rPr>
      </w:pPr>
    </w:p>
    <w:p w:rsidR="00A33B7F" w:rsidRPr="00985670" w:rsidRDefault="00A33B7F" w:rsidP="00A33B7F">
      <w:pPr>
        <w:tabs>
          <w:tab w:val="left" w:pos="720"/>
        </w:tabs>
        <w:ind w:left="720" w:hanging="720"/>
        <w:rPr>
          <w:b/>
          <w:bCs/>
          <w:color w:val="000000"/>
          <w:sz w:val="22"/>
          <w:szCs w:val="22"/>
        </w:rPr>
      </w:pPr>
    </w:p>
    <w:p w:rsidR="00E6705D" w:rsidRPr="00B46E46" w:rsidRDefault="00E6705D" w:rsidP="00057253">
      <w:pPr>
        <w:widowControl/>
        <w:tabs>
          <w:tab w:val="left" w:pos="991"/>
        </w:tabs>
        <w:ind w:left="1440" w:hanging="1440"/>
        <w:rPr>
          <w:b/>
        </w:rPr>
      </w:pPr>
      <w:r w:rsidRPr="00B46E46">
        <w:rPr>
          <w:b/>
        </w:rPr>
        <w:t>B6d</w:t>
      </w:r>
      <w:r w:rsidR="001D50C4">
        <w:rPr>
          <w:b/>
        </w:rPr>
        <w:t>1</w:t>
      </w:r>
      <w:r w:rsidR="001D50C4">
        <w:rPr>
          <w:b/>
        </w:rPr>
        <w:tab/>
      </w:r>
      <w:r w:rsidR="00057253">
        <w:rPr>
          <w:b/>
        </w:rPr>
        <w:tab/>
      </w:r>
      <w:r w:rsidRPr="00B46E46">
        <w:rPr>
          <w:b/>
          <w:bCs/>
        </w:rPr>
        <w:t xml:space="preserve">Did you buy your LAST (fill appropriate term here from B6a responses (=1 or 3 or DK or R fill “pack”; =2 fill “carton”) of cigarettes in </w:t>
      </w:r>
      <w:r w:rsidRPr="00B46E46">
        <w:rPr>
          <w:b/>
        </w:rPr>
        <w:t>(fill respondent’s state of resid</w:t>
      </w:r>
      <w:r w:rsidR="000C280D">
        <w:rPr>
          <w:b/>
        </w:rPr>
        <w:t>ence) or in some other state?</w:t>
      </w:r>
    </w:p>
    <w:p w:rsidR="00E6705D" w:rsidRPr="00B46E46" w:rsidRDefault="00E6705D" w:rsidP="00E6705D">
      <w:pPr>
        <w:widowControl/>
        <w:tabs>
          <w:tab w:val="left" w:pos="991"/>
        </w:tabs>
        <w:rPr>
          <w:sz w:val="22"/>
          <w:szCs w:val="22"/>
        </w:rPr>
      </w:pPr>
    </w:p>
    <w:p w:rsidR="00E6705D" w:rsidRPr="00B46E46" w:rsidRDefault="00E6705D" w:rsidP="00206265">
      <w:pPr>
        <w:widowControl/>
        <w:ind w:left="1440" w:hanging="1440"/>
        <w:rPr>
          <w:sz w:val="22"/>
          <w:szCs w:val="22"/>
        </w:rPr>
      </w:pPr>
      <w:r w:rsidRPr="00B46E46">
        <w:rPr>
          <w:sz w:val="22"/>
          <w:szCs w:val="22"/>
        </w:rPr>
        <w:tab/>
        <w:t>(1) In respondent’s state of residence</w:t>
      </w:r>
    </w:p>
    <w:p w:rsidR="00E6705D" w:rsidRPr="00B46E46" w:rsidRDefault="00E6705D" w:rsidP="00E6705D">
      <w:pPr>
        <w:widowControl/>
        <w:tabs>
          <w:tab w:val="left" w:pos="991"/>
        </w:tabs>
        <w:ind w:left="1440"/>
        <w:rPr>
          <w:sz w:val="22"/>
          <w:szCs w:val="22"/>
        </w:rPr>
      </w:pPr>
      <w:r w:rsidRPr="00B46E46">
        <w:rPr>
          <w:sz w:val="22"/>
          <w:szCs w:val="22"/>
        </w:rPr>
        <w:t>(2) In some other state (including DC)</w:t>
      </w:r>
    </w:p>
    <w:p w:rsidR="00333B09" w:rsidRPr="00B46E46" w:rsidRDefault="00333B09" w:rsidP="00E6705D">
      <w:pPr>
        <w:widowControl/>
        <w:tabs>
          <w:tab w:val="left" w:pos="991"/>
        </w:tabs>
        <w:ind w:left="1440"/>
        <w:rPr>
          <w:sz w:val="22"/>
          <w:szCs w:val="22"/>
        </w:rPr>
      </w:pPr>
    </w:p>
    <w:p w:rsidR="00E6705D" w:rsidRPr="00B46E46" w:rsidRDefault="00333B09" w:rsidP="00E6705D">
      <w:pPr>
        <w:widowControl/>
        <w:tabs>
          <w:tab w:val="left" w:pos="991"/>
        </w:tabs>
        <w:ind w:left="1440"/>
        <w:rPr>
          <w:sz w:val="22"/>
          <w:szCs w:val="22"/>
        </w:rPr>
      </w:pPr>
      <w:r w:rsidRPr="00B46E46">
        <w:rPr>
          <w:sz w:val="22"/>
          <w:szCs w:val="22"/>
        </w:rPr>
        <w:t>(3)</w:t>
      </w:r>
      <w:r w:rsidR="00E6705D" w:rsidRPr="00B46E46">
        <w:rPr>
          <w:sz w:val="22"/>
          <w:szCs w:val="22"/>
        </w:rPr>
        <w:t xml:space="preserve"> BOUGHT SOME OTHER WAY (Internet, other country, </w:t>
      </w:r>
      <w:r w:rsidR="00057253">
        <w:rPr>
          <w:sz w:val="22"/>
          <w:szCs w:val="22"/>
        </w:rPr>
        <w:t xml:space="preserve"> </w:t>
      </w:r>
      <w:r w:rsidR="00E6705D" w:rsidRPr="00B46E46">
        <w:rPr>
          <w:sz w:val="22"/>
          <w:szCs w:val="22"/>
        </w:rPr>
        <w:t>...)</w:t>
      </w:r>
    </w:p>
    <w:p w:rsidR="00E6705D" w:rsidRPr="00B46E46" w:rsidRDefault="00E6705D" w:rsidP="00E6705D">
      <w:pPr>
        <w:widowControl/>
        <w:tabs>
          <w:tab w:val="left" w:pos="991"/>
        </w:tabs>
        <w:rPr>
          <w:sz w:val="22"/>
          <w:szCs w:val="22"/>
        </w:rPr>
      </w:pPr>
    </w:p>
    <w:p w:rsidR="000C280D" w:rsidRPr="00985670" w:rsidRDefault="000C280D" w:rsidP="000C280D">
      <w:pPr>
        <w:tabs>
          <w:tab w:val="left" w:pos="720"/>
          <w:tab w:val="left" w:pos="1440"/>
        </w:tabs>
        <w:ind w:left="1440" w:hanging="720"/>
        <w:rPr>
          <w:color w:val="000000"/>
          <w:sz w:val="22"/>
          <w:szCs w:val="22"/>
        </w:rPr>
      </w:pPr>
      <w:r w:rsidRPr="00985670">
        <w:rPr>
          <w:color w:val="000000"/>
          <w:sz w:val="22"/>
          <w:szCs w:val="22"/>
        </w:rPr>
        <w:tab/>
        <w:t>|__|</w:t>
      </w:r>
    </w:p>
    <w:p w:rsidR="00E6705D" w:rsidRPr="00B46E46" w:rsidRDefault="00E6705D" w:rsidP="00E6705D">
      <w:pPr>
        <w:ind w:left="720"/>
        <w:rPr>
          <w:b/>
          <w:szCs w:val="22"/>
        </w:rPr>
      </w:pPr>
    </w:p>
    <w:p w:rsidR="00E6705D" w:rsidRPr="00B46E46" w:rsidRDefault="00E6705D" w:rsidP="00E6705D">
      <w:pPr>
        <w:pBdr>
          <w:top w:val="single" w:sz="6" w:space="0" w:color="000000"/>
          <w:left w:val="single" w:sz="6" w:space="0" w:color="000000"/>
          <w:bottom w:val="single" w:sz="6" w:space="0" w:color="000000"/>
          <w:right w:val="single" w:sz="6" w:space="0" w:color="000000"/>
        </w:pBdr>
        <w:ind w:left="1080" w:right="1080"/>
        <w:jc w:val="center"/>
        <w:rPr>
          <w:b/>
          <w:szCs w:val="22"/>
        </w:rPr>
      </w:pPr>
      <w:r w:rsidRPr="00B46E46">
        <w:rPr>
          <w:b/>
          <w:szCs w:val="22"/>
        </w:rPr>
        <w:t>BOX 7</w:t>
      </w:r>
    </w:p>
    <w:p w:rsidR="00E6705D" w:rsidRPr="00B46E46" w:rsidRDefault="00E6705D" w:rsidP="00E6705D">
      <w:pPr>
        <w:pBdr>
          <w:top w:val="single" w:sz="6" w:space="0" w:color="000000"/>
          <w:left w:val="single" w:sz="6" w:space="0" w:color="000000"/>
          <w:bottom w:val="single" w:sz="6" w:space="0" w:color="000000"/>
          <w:right w:val="single" w:sz="6" w:space="0" w:color="000000"/>
        </w:pBdr>
        <w:ind w:left="1080" w:right="1080"/>
        <w:rPr>
          <w:rFonts w:ascii="Times New Roman Bold" w:hAnsi="Times New Roman Bold"/>
          <w:b/>
          <w:szCs w:val="22"/>
        </w:rPr>
      </w:pPr>
      <w:r w:rsidRPr="00B46E46">
        <w:rPr>
          <w:b/>
          <w:szCs w:val="22"/>
        </w:rPr>
        <w:t>IF B6d</w:t>
      </w:r>
      <w:r w:rsidR="001D50C4">
        <w:rPr>
          <w:b/>
          <w:szCs w:val="22"/>
        </w:rPr>
        <w:t>1</w:t>
      </w:r>
      <w:r w:rsidRPr="00B46E46">
        <w:rPr>
          <w:b/>
          <w:szCs w:val="22"/>
        </w:rPr>
        <w:t xml:space="preserve"> =1 ENTER AUTOMATICALLY RESPONDENT’S STATE OF RESIDENCE IN B6d2</w:t>
      </w:r>
      <w:r w:rsidR="00903697">
        <w:rPr>
          <w:b/>
          <w:szCs w:val="22"/>
        </w:rPr>
        <w:t xml:space="preserve"> </w:t>
      </w:r>
      <w:r w:rsidR="00903697" w:rsidRPr="00903697">
        <w:rPr>
          <w:b/>
          <w:szCs w:val="22"/>
        </w:rPr>
        <w:sym w:font="Wingdings" w:char="F0E0"/>
      </w:r>
      <w:r w:rsidRPr="00B46E46">
        <w:rPr>
          <w:b/>
          <w:szCs w:val="22"/>
        </w:rPr>
        <w:t xml:space="preserve"> </w:t>
      </w:r>
      <w:r w:rsidRPr="00B46E46">
        <w:rPr>
          <w:rFonts w:ascii="Times New Roman Bold" w:hAnsi="Times New Roman Bold"/>
          <w:b/>
          <w:szCs w:val="22"/>
        </w:rPr>
        <w:t xml:space="preserve">GO TO </w:t>
      </w:r>
      <w:r w:rsidRPr="00B46E46">
        <w:rPr>
          <w:rFonts w:ascii="Times New Roman Bold" w:hAnsi="Times New Roman Bold"/>
          <w:b/>
          <w:bCs/>
          <w:szCs w:val="22"/>
        </w:rPr>
        <w:t>B6d3</w:t>
      </w:r>
    </w:p>
    <w:p w:rsidR="00E6705D" w:rsidRDefault="00E6705D" w:rsidP="00E6705D">
      <w:pPr>
        <w:pBdr>
          <w:top w:val="single" w:sz="6" w:space="0" w:color="000000"/>
          <w:left w:val="single" w:sz="6" w:space="0" w:color="000000"/>
          <w:bottom w:val="single" w:sz="6" w:space="0" w:color="000000"/>
          <w:right w:val="single" w:sz="6" w:space="0" w:color="000000"/>
        </w:pBdr>
        <w:ind w:left="1080" w:right="1080"/>
        <w:rPr>
          <w:b/>
          <w:szCs w:val="22"/>
        </w:rPr>
      </w:pPr>
      <w:r w:rsidRPr="00B46E46">
        <w:rPr>
          <w:b/>
          <w:szCs w:val="22"/>
        </w:rPr>
        <w:t>ELSE IF B6d</w:t>
      </w:r>
      <w:r w:rsidR="001D50C4">
        <w:rPr>
          <w:b/>
          <w:szCs w:val="22"/>
        </w:rPr>
        <w:t>1</w:t>
      </w:r>
      <w:r w:rsidRPr="00B46E46">
        <w:rPr>
          <w:b/>
          <w:szCs w:val="22"/>
        </w:rPr>
        <w:t xml:space="preserve"> = 2 </w:t>
      </w:r>
      <w:r w:rsidR="00903697" w:rsidRPr="00903697">
        <w:rPr>
          <w:b/>
          <w:szCs w:val="22"/>
        </w:rPr>
        <w:sym w:font="Wingdings" w:char="F0E0"/>
      </w:r>
      <w:r w:rsidR="00903697">
        <w:rPr>
          <w:rFonts w:ascii="WP IconicSymbolsA" w:hAnsi="WP IconicSymbolsA" w:cs="WP IconicSymbolsA"/>
          <w:b/>
          <w:szCs w:val="22"/>
        </w:rPr>
        <w:t></w:t>
      </w:r>
      <w:r w:rsidRPr="00B46E46">
        <w:rPr>
          <w:b/>
          <w:szCs w:val="22"/>
        </w:rPr>
        <w:t xml:space="preserve"> GO TO B6d2</w:t>
      </w:r>
    </w:p>
    <w:p w:rsidR="00903697" w:rsidRPr="00B46E46" w:rsidRDefault="00903697" w:rsidP="00E6705D">
      <w:pPr>
        <w:pBdr>
          <w:top w:val="single" w:sz="6" w:space="0" w:color="000000"/>
          <w:left w:val="single" w:sz="6" w:space="0" w:color="000000"/>
          <w:bottom w:val="single" w:sz="6" w:space="0" w:color="000000"/>
          <w:right w:val="single" w:sz="6" w:space="0" w:color="000000"/>
        </w:pBdr>
        <w:ind w:left="1080" w:right="1080"/>
        <w:rPr>
          <w:b/>
          <w:szCs w:val="22"/>
        </w:rPr>
      </w:pPr>
      <w:r w:rsidRPr="00224646">
        <w:rPr>
          <w:b/>
          <w:szCs w:val="22"/>
        </w:rPr>
        <w:t>ELSE IF B6d</w:t>
      </w:r>
      <w:r w:rsidR="001D50C4">
        <w:rPr>
          <w:b/>
          <w:szCs w:val="22"/>
        </w:rPr>
        <w:t>1</w:t>
      </w:r>
      <w:r w:rsidRPr="00224646">
        <w:rPr>
          <w:b/>
          <w:szCs w:val="22"/>
        </w:rPr>
        <w:t xml:space="preserve"> = 3 </w:t>
      </w:r>
      <w:r w:rsidRPr="00224646">
        <w:rPr>
          <w:b/>
          <w:szCs w:val="22"/>
        </w:rPr>
        <w:sym w:font="Wingdings" w:char="F0E0"/>
      </w:r>
      <w:r w:rsidRPr="00224646">
        <w:rPr>
          <w:b/>
          <w:szCs w:val="22"/>
        </w:rPr>
        <w:t xml:space="preserve"> GO TO B6d3</w:t>
      </w:r>
    </w:p>
    <w:p w:rsidR="00E6705D" w:rsidRPr="00B46E46" w:rsidRDefault="00E6705D" w:rsidP="00E6705D">
      <w:pPr>
        <w:pBdr>
          <w:top w:val="single" w:sz="6" w:space="0" w:color="000000"/>
          <w:left w:val="single" w:sz="6" w:space="0" w:color="000000"/>
          <w:bottom w:val="single" w:sz="6" w:space="0" w:color="000000"/>
          <w:right w:val="single" w:sz="6" w:space="0" w:color="000000"/>
        </w:pBdr>
        <w:ind w:left="1080" w:right="1080"/>
        <w:rPr>
          <w:b/>
          <w:szCs w:val="22"/>
        </w:rPr>
      </w:pPr>
      <w:r w:rsidRPr="00B46E46">
        <w:rPr>
          <w:b/>
          <w:szCs w:val="22"/>
        </w:rPr>
        <w:t>ELSE</w:t>
      </w:r>
      <w:r w:rsidR="00903697">
        <w:rPr>
          <w:b/>
          <w:szCs w:val="22"/>
        </w:rPr>
        <w:t xml:space="preserve"> </w:t>
      </w:r>
      <w:r w:rsidRPr="00B46E46">
        <w:rPr>
          <w:b/>
          <w:szCs w:val="22"/>
        </w:rPr>
        <w:t xml:space="preserve">GO TO </w:t>
      </w:r>
      <w:r w:rsidRPr="00B46E46">
        <w:rPr>
          <w:b/>
          <w:bCs/>
          <w:szCs w:val="22"/>
        </w:rPr>
        <w:t>B6e1</w:t>
      </w:r>
    </w:p>
    <w:p w:rsidR="00E6705D" w:rsidRPr="00C230ED" w:rsidRDefault="00E6705D" w:rsidP="00E6705D">
      <w:pPr>
        <w:rPr>
          <w:b/>
          <w:bCs/>
          <w:i/>
          <w:iCs/>
          <w:color w:val="0000CC"/>
          <w:szCs w:val="22"/>
        </w:rPr>
      </w:pPr>
    </w:p>
    <w:p w:rsidR="00E6705D" w:rsidRPr="00C230ED" w:rsidRDefault="00E6705D" w:rsidP="00E6705D">
      <w:pPr>
        <w:tabs>
          <w:tab w:val="left" w:pos="720"/>
          <w:tab w:val="left" w:pos="1440"/>
        </w:tabs>
        <w:ind w:left="1440" w:hanging="1440"/>
        <w:rPr>
          <w:b/>
          <w:bCs/>
          <w:color w:val="0000CC"/>
          <w:sz w:val="22"/>
          <w:szCs w:val="22"/>
        </w:rPr>
      </w:pPr>
    </w:p>
    <w:p w:rsidR="00E6705D" w:rsidRPr="00B46E46" w:rsidRDefault="00E6705D" w:rsidP="000C280D">
      <w:pPr>
        <w:tabs>
          <w:tab w:val="left" w:pos="720"/>
          <w:tab w:val="left" w:pos="1440"/>
        </w:tabs>
        <w:ind w:left="1440" w:hanging="1440"/>
        <w:rPr>
          <w:b/>
          <w:bCs/>
          <w:sz w:val="22"/>
          <w:szCs w:val="22"/>
        </w:rPr>
      </w:pPr>
      <w:r w:rsidRPr="00B46E46">
        <w:rPr>
          <w:b/>
          <w:bCs/>
          <w:sz w:val="22"/>
          <w:szCs w:val="22"/>
        </w:rPr>
        <w:t>B6d2</w:t>
      </w:r>
      <w:r w:rsidRPr="00B46E46">
        <w:rPr>
          <w:b/>
          <w:bCs/>
          <w:sz w:val="22"/>
          <w:szCs w:val="22"/>
        </w:rPr>
        <w:tab/>
        <w:t>In what other state did you buy your LAST (fill appropriate term here from B6a responses (=1, 3, DK or R fill “pack”; =2  fill “carton”) of cigarettes?</w:t>
      </w:r>
    </w:p>
    <w:p w:rsidR="00E6705D" w:rsidRPr="00B46E46" w:rsidRDefault="00E6705D" w:rsidP="00E6705D">
      <w:pPr>
        <w:tabs>
          <w:tab w:val="left" w:pos="720"/>
          <w:tab w:val="left" w:pos="1440"/>
        </w:tabs>
        <w:ind w:left="1440" w:hanging="1440"/>
        <w:rPr>
          <w:b/>
          <w:sz w:val="22"/>
          <w:szCs w:val="22"/>
        </w:rPr>
      </w:pPr>
    </w:p>
    <w:p w:rsidR="00E6705D" w:rsidRPr="00B46E46" w:rsidRDefault="00E6705D" w:rsidP="00E6705D">
      <w:pPr>
        <w:tabs>
          <w:tab w:val="left" w:pos="720"/>
          <w:tab w:val="left" w:pos="1440"/>
        </w:tabs>
        <w:ind w:left="1440" w:hanging="1440"/>
        <w:rPr>
          <w:b/>
          <w:sz w:val="22"/>
          <w:szCs w:val="22"/>
        </w:rPr>
      </w:pPr>
    </w:p>
    <w:p w:rsidR="007B5164" w:rsidRDefault="00E6705D" w:rsidP="00206265">
      <w:pPr>
        <w:ind w:left="1440"/>
        <w:rPr>
          <w:b/>
          <w:sz w:val="22"/>
          <w:szCs w:val="22"/>
        </w:rPr>
      </w:pPr>
      <w:r w:rsidRPr="00B46E46">
        <w:rPr>
          <w:b/>
          <w:sz w:val="22"/>
          <w:szCs w:val="22"/>
        </w:rPr>
        <w:t>|__|__|</w:t>
      </w:r>
      <w:r w:rsidRPr="00B46E46">
        <w:rPr>
          <w:b/>
          <w:sz w:val="22"/>
          <w:szCs w:val="22"/>
        </w:rPr>
        <w:tab/>
      </w:r>
      <w:r w:rsidRPr="00B46E46">
        <w:rPr>
          <w:sz w:val="22"/>
          <w:szCs w:val="22"/>
        </w:rPr>
        <w:t>ENTER STATE ABBREVIATION</w:t>
      </w:r>
      <w:r w:rsidR="003B074F" w:rsidRPr="00B46E46">
        <w:rPr>
          <w:sz w:val="22"/>
          <w:szCs w:val="22"/>
        </w:rPr>
        <w:t xml:space="preserve"> –TEXT OF AT MOST 2 CHARACTERS -</w:t>
      </w:r>
    </w:p>
    <w:p w:rsidR="007B5164" w:rsidRDefault="007B5164" w:rsidP="00E6705D">
      <w:pPr>
        <w:ind w:left="1440"/>
        <w:rPr>
          <w:b/>
          <w:sz w:val="22"/>
          <w:szCs w:val="22"/>
        </w:rPr>
      </w:pPr>
    </w:p>
    <w:p w:rsidR="00E6705D" w:rsidRPr="00B46E46" w:rsidRDefault="003B074F" w:rsidP="000C280D">
      <w:pPr>
        <w:tabs>
          <w:tab w:val="left" w:pos="2880"/>
        </w:tabs>
        <w:ind w:left="1440"/>
        <w:rPr>
          <w:rFonts w:ascii="Times New Roman Bold" w:hAnsi="Times New Roman Bold"/>
          <w:b/>
          <w:bCs/>
          <w:sz w:val="28"/>
          <w:szCs w:val="28"/>
        </w:rPr>
      </w:pPr>
      <w:r w:rsidRPr="00B46E46">
        <w:rPr>
          <w:b/>
          <w:sz w:val="22"/>
          <w:szCs w:val="22"/>
        </w:rPr>
        <w:tab/>
      </w:r>
      <w:r w:rsidR="00E6705D" w:rsidRPr="00B46E46">
        <w:rPr>
          <w:b/>
          <w:bCs/>
          <w:sz w:val="22"/>
          <w:szCs w:val="22"/>
        </w:rPr>
        <w:t xml:space="preserve">GO TO </w:t>
      </w:r>
      <w:r w:rsidR="00E6705D" w:rsidRPr="007B5164">
        <w:rPr>
          <w:rFonts w:ascii="Times New Roman Bold" w:hAnsi="Times New Roman Bold"/>
          <w:b/>
          <w:bCs/>
        </w:rPr>
        <w:t>B6d3</w:t>
      </w:r>
    </w:p>
    <w:p w:rsidR="00E6705D" w:rsidRPr="00C230ED" w:rsidRDefault="00E6705D" w:rsidP="00E6705D">
      <w:pPr>
        <w:rPr>
          <w:b/>
          <w:bCs/>
          <w:color w:val="0000CC"/>
          <w:sz w:val="22"/>
          <w:szCs w:val="22"/>
        </w:rPr>
      </w:pPr>
    </w:p>
    <w:p w:rsidR="00457266" w:rsidRPr="006F776D" w:rsidRDefault="00457266" w:rsidP="00457266">
      <w:pPr>
        <w:rPr>
          <w:rFonts w:ascii="Times New Roman Bold" w:hAnsi="Times New Roman Bold"/>
          <w:b/>
          <w:bCs/>
          <w:color w:val="000000"/>
        </w:rPr>
      </w:pPr>
      <w:r w:rsidRPr="006F776D">
        <w:rPr>
          <w:rFonts w:ascii="Times New Roman Bold" w:hAnsi="Times New Roman Bold"/>
          <w:b/>
          <w:bCs/>
          <w:color w:val="000000"/>
        </w:rPr>
        <w:t>B6d3</w:t>
      </w:r>
      <w:r w:rsidRPr="006F776D">
        <w:rPr>
          <w:rFonts w:ascii="Times New Roman Bold" w:hAnsi="Times New Roman Bold"/>
          <w:b/>
          <w:bCs/>
          <w:color w:val="000000"/>
        </w:rPr>
        <w:tab/>
      </w:r>
      <w:r w:rsidRPr="006F776D">
        <w:rPr>
          <w:rFonts w:ascii="Times New Roman Bold" w:hAnsi="Times New Roman Bold"/>
          <w:b/>
          <w:bCs/>
          <w:color w:val="000000"/>
        </w:rPr>
        <w:tab/>
        <w:t xml:space="preserve">Did you buy your LAST (fill appropriate term here from B6a responses (=1, </w:t>
      </w:r>
    </w:p>
    <w:p w:rsidR="00457266" w:rsidRPr="006F776D" w:rsidRDefault="00457266" w:rsidP="00457266">
      <w:pPr>
        <w:ind w:left="720" w:firstLine="720"/>
        <w:rPr>
          <w:rFonts w:ascii="Times New Roman Bold" w:hAnsi="Times New Roman Bold"/>
          <w:b/>
          <w:bCs/>
          <w:color w:val="000000"/>
        </w:rPr>
      </w:pPr>
      <w:r w:rsidRPr="006F776D">
        <w:rPr>
          <w:rFonts w:ascii="Times New Roman Bold" w:hAnsi="Times New Roman Bold"/>
          <w:b/>
          <w:bCs/>
          <w:color w:val="000000"/>
        </w:rPr>
        <w:t>3, DK or R fill “pack”; =2  fill “carton”) of cigarettes</w:t>
      </w:r>
      <w:r w:rsidR="00671F5C" w:rsidRPr="006F776D">
        <w:rPr>
          <w:rFonts w:ascii="Times New Roman Bold" w:hAnsi="Times New Roman Bold"/>
          <w:b/>
          <w:bCs/>
          <w:color w:val="000000"/>
        </w:rPr>
        <w:t xml:space="preserve"> </w:t>
      </w:r>
      <w:r w:rsidR="00823C7F" w:rsidRPr="006F776D">
        <w:rPr>
          <w:rFonts w:ascii="Times New Roman Bold" w:hAnsi="Times New Roman Bold"/>
          <w:b/>
          <w:bCs/>
          <w:color w:val="000000"/>
        </w:rPr>
        <w:t xml:space="preserve">from </w:t>
      </w:r>
      <w:r w:rsidRPr="006F776D">
        <w:rPr>
          <w:rFonts w:ascii="Times New Roman Bold" w:hAnsi="Times New Roman Bold"/>
          <w:b/>
          <w:bCs/>
          <w:color w:val="000000"/>
        </w:rPr>
        <w:t>an Indian</w:t>
      </w:r>
      <w:r w:rsidR="00671F5C" w:rsidRPr="006F776D">
        <w:rPr>
          <w:rFonts w:ascii="Times New Roman Bold" w:hAnsi="Times New Roman Bold"/>
          <w:b/>
          <w:bCs/>
          <w:color w:val="000000"/>
        </w:rPr>
        <w:t xml:space="preserve"> </w:t>
      </w:r>
    </w:p>
    <w:p w:rsidR="00457266" w:rsidRPr="006F776D" w:rsidRDefault="00457266" w:rsidP="00457266">
      <w:pPr>
        <w:ind w:left="720" w:firstLine="720"/>
        <w:rPr>
          <w:rFonts w:ascii="Times New Roman Bold" w:hAnsi="Times New Roman Bold"/>
          <w:b/>
          <w:bCs/>
          <w:color w:val="000000"/>
        </w:rPr>
      </w:pPr>
      <w:r w:rsidRPr="006F776D">
        <w:rPr>
          <w:rFonts w:ascii="Times New Roman Bold" w:hAnsi="Times New Roman Bold"/>
          <w:b/>
          <w:bCs/>
          <w:color w:val="000000"/>
        </w:rPr>
        <w:t>reservation?</w:t>
      </w:r>
    </w:p>
    <w:p w:rsidR="00457266" w:rsidRPr="006F776D" w:rsidRDefault="00457266" w:rsidP="00457266">
      <w:pPr>
        <w:rPr>
          <w:rFonts w:ascii="Times New Roman Bold" w:hAnsi="Times New Roman Bold"/>
          <w:b/>
          <w:bCs/>
          <w:color w:val="000000"/>
        </w:rPr>
      </w:pPr>
    </w:p>
    <w:p w:rsidR="00457266" w:rsidRPr="006F776D" w:rsidRDefault="00457266" w:rsidP="000C280D">
      <w:pPr>
        <w:numPr>
          <w:ilvl w:val="0"/>
          <w:numId w:val="6"/>
        </w:numPr>
        <w:tabs>
          <w:tab w:val="left" w:pos="2520"/>
          <w:tab w:val="left" w:pos="3240"/>
        </w:tabs>
        <w:rPr>
          <w:bCs/>
          <w:color w:val="000000"/>
        </w:rPr>
      </w:pPr>
      <w:r w:rsidRPr="006F776D">
        <w:rPr>
          <w:bCs/>
          <w:color w:val="000000"/>
        </w:rPr>
        <w:t>YES-</w:t>
      </w:r>
      <w:r w:rsidR="000C280D">
        <w:rPr>
          <w:bCs/>
          <w:color w:val="000000"/>
        </w:rPr>
        <w:tab/>
      </w:r>
      <w:r w:rsidRPr="006F776D">
        <w:rPr>
          <w:bCs/>
          <w:color w:val="000000"/>
        </w:rPr>
        <w:t>GO TO B6</w:t>
      </w:r>
      <w:r w:rsidR="00823C7F" w:rsidRPr="006F776D">
        <w:rPr>
          <w:bCs/>
          <w:color w:val="000000"/>
        </w:rPr>
        <w:t>e1</w:t>
      </w:r>
    </w:p>
    <w:p w:rsidR="00457266" w:rsidRPr="006F776D" w:rsidRDefault="00457266" w:rsidP="000C280D">
      <w:pPr>
        <w:numPr>
          <w:ilvl w:val="0"/>
          <w:numId w:val="6"/>
        </w:numPr>
        <w:tabs>
          <w:tab w:val="left" w:pos="2520"/>
          <w:tab w:val="left" w:pos="3240"/>
        </w:tabs>
        <w:rPr>
          <w:bCs/>
          <w:color w:val="000000"/>
        </w:rPr>
      </w:pPr>
      <w:r w:rsidRPr="006F776D">
        <w:rPr>
          <w:bCs/>
          <w:color w:val="000000"/>
        </w:rPr>
        <w:t>NO</w:t>
      </w:r>
      <w:r w:rsidR="000C280D">
        <w:rPr>
          <w:bCs/>
          <w:color w:val="000000"/>
        </w:rPr>
        <w:tab/>
      </w:r>
      <w:r w:rsidRPr="006F776D">
        <w:rPr>
          <w:bCs/>
          <w:color w:val="000000"/>
        </w:rPr>
        <w:t>GO TO B6e1</w:t>
      </w:r>
    </w:p>
    <w:p w:rsidR="00457266" w:rsidRPr="006F776D" w:rsidRDefault="00457266" w:rsidP="00457266">
      <w:pPr>
        <w:rPr>
          <w:rFonts w:ascii="Times New Roman Bold" w:hAnsi="Times New Roman Bold"/>
          <w:b/>
          <w:bCs/>
          <w:color w:val="000000"/>
        </w:rPr>
      </w:pPr>
    </w:p>
    <w:p w:rsidR="00457266" w:rsidRPr="006F776D" w:rsidRDefault="00457266" w:rsidP="00457266">
      <w:pPr>
        <w:ind w:left="1440"/>
        <w:rPr>
          <w:bCs/>
          <w:color w:val="000000"/>
        </w:rPr>
      </w:pPr>
      <w:r w:rsidRPr="006F776D">
        <w:rPr>
          <w:bCs/>
          <w:color w:val="000000"/>
        </w:rPr>
        <w:t>[DON’T KNOW OR REFUSED, GO TO B6e1]</w:t>
      </w:r>
    </w:p>
    <w:p w:rsidR="00457266" w:rsidRPr="00C230ED" w:rsidRDefault="00457266" w:rsidP="00457266">
      <w:pPr>
        <w:rPr>
          <w:rFonts w:ascii="Times New Roman Bold" w:hAnsi="Times New Roman Bold"/>
          <w:b/>
          <w:bCs/>
          <w:color w:val="0000CC"/>
        </w:rPr>
      </w:pPr>
    </w:p>
    <w:p w:rsidR="00272826" w:rsidRPr="00C230ED" w:rsidRDefault="00272826" w:rsidP="00272826">
      <w:pPr>
        <w:tabs>
          <w:tab w:val="left" w:pos="720"/>
        </w:tabs>
        <w:ind w:left="720" w:hanging="720"/>
        <w:rPr>
          <w:b/>
          <w:bCs/>
          <w:color w:val="0000CC"/>
          <w:sz w:val="22"/>
          <w:szCs w:val="22"/>
        </w:rPr>
      </w:pPr>
    </w:p>
    <w:p w:rsidR="002744E1" w:rsidRPr="008549D8" w:rsidRDefault="00272826" w:rsidP="00272826">
      <w:pPr>
        <w:tabs>
          <w:tab w:val="left" w:pos="720"/>
        </w:tabs>
        <w:ind w:left="720" w:hanging="720"/>
        <w:rPr>
          <w:b/>
          <w:bCs/>
          <w:sz w:val="22"/>
          <w:szCs w:val="22"/>
        </w:rPr>
      </w:pPr>
      <w:r w:rsidRPr="008549D8">
        <w:rPr>
          <w:b/>
          <w:bCs/>
          <w:sz w:val="22"/>
          <w:szCs w:val="22"/>
        </w:rPr>
        <w:t>B6e1</w:t>
      </w:r>
      <w:r w:rsidRPr="008549D8">
        <w:rPr>
          <w:b/>
          <w:bCs/>
          <w:sz w:val="22"/>
          <w:szCs w:val="22"/>
        </w:rPr>
        <w:tab/>
        <w:t xml:space="preserve">In the LAST 2 months, have you bought </w:t>
      </w:r>
      <w:r w:rsidR="00156AB3" w:rsidRPr="008549D8">
        <w:rPr>
          <w:rFonts w:ascii="Times New Roman Bold" w:hAnsi="Times New Roman Bold"/>
          <w:b/>
          <w:bCs/>
        </w:rPr>
        <w:t>or traded for</w:t>
      </w:r>
      <w:r w:rsidR="00156AB3" w:rsidRPr="008549D8">
        <w:rPr>
          <w:b/>
          <w:bCs/>
          <w:sz w:val="22"/>
          <w:szCs w:val="22"/>
        </w:rPr>
        <w:t xml:space="preserve"> </w:t>
      </w:r>
      <w:r w:rsidRPr="008549D8">
        <w:rPr>
          <w:b/>
          <w:bCs/>
          <w:sz w:val="22"/>
          <w:szCs w:val="22"/>
        </w:rPr>
        <w:t>any SINGLE or INDIVIDUAL cigarettes?</w:t>
      </w:r>
    </w:p>
    <w:p w:rsidR="002744E1" w:rsidRPr="008549D8" w:rsidRDefault="002744E1" w:rsidP="00272826">
      <w:pPr>
        <w:tabs>
          <w:tab w:val="left" w:pos="720"/>
        </w:tabs>
        <w:ind w:left="720" w:hanging="720"/>
        <w:rPr>
          <w:b/>
          <w:bCs/>
          <w:sz w:val="22"/>
          <w:szCs w:val="22"/>
        </w:rPr>
      </w:pPr>
    </w:p>
    <w:p w:rsidR="00272826" w:rsidRPr="008549D8" w:rsidRDefault="00272826" w:rsidP="00272826">
      <w:pPr>
        <w:tabs>
          <w:tab w:val="left" w:pos="720"/>
        </w:tabs>
        <w:ind w:left="720" w:hanging="720"/>
        <w:rPr>
          <w:b/>
          <w:bCs/>
          <w:sz w:val="22"/>
          <w:szCs w:val="22"/>
        </w:rPr>
      </w:pPr>
      <w:r w:rsidRPr="008549D8">
        <w:rPr>
          <w:b/>
          <w:bCs/>
          <w:sz w:val="22"/>
          <w:szCs w:val="22"/>
        </w:rPr>
        <w:t xml:space="preserve">[FR:  </w:t>
      </w:r>
      <w:r w:rsidR="002744E1" w:rsidRPr="008549D8">
        <w:rPr>
          <w:bCs/>
          <w:sz w:val="22"/>
          <w:szCs w:val="22"/>
        </w:rPr>
        <w:t>RESPONDENT MAY REFER TO IT AS A “LOOSIE” OR “LOOSE OUT OF THE PACK;”  “TRADED” INCLUDES BARTER OR EXCHANGE OF SOMETHING OTHER THAN MONEY FOR CIGARETTES</w:t>
      </w:r>
      <w:r w:rsidR="00644A8F" w:rsidRPr="008549D8">
        <w:rPr>
          <w:bCs/>
          <w:sz w:val="22"/>
          <w:szCs w:val="22"/>
        </w:rPr>
        <w:t>.</w:t>
      </w:r>
      <w:r w:rsidRPr="008549D8">
        <w:rPr>
          <w:bCs/>
          <w:sz w:val="22"/>
          <w:szCs w:val="22"/>
        </w:rPr>
        <w:t>]</w:t>
      </w:r>
    </w:p>
    <w:p w:rsidR="00272826" w:rsidRPr="008549D8" w:rsidRDefault="00272826" w:rsidP="00272826">
      <w:pPr>
        <w:tabs>
          <w:tab w:val="left" w:pos="720"/>
        </w:tabs>
        <w:ind w:left="720" w:hanging="720"/>
        <w:rPr>
          <w:b/>
          <w:bCs/>
          <w:sz w:val="22"/>
          <w:szCs w:val="22"/>
        </w:rPr>
      </w:pPr>
    </w:p>
    <w:p w:rsidR="00064C22" w:rsidRPr="00064C22" w:rsidRDefault="00903697" w:rsidP="000C280D">
      <w:pPr>
        <w:ind w:left="1095"/>
        <w:rPr>
          <w:bCs/>
          <w:strike/>
          <w:color w:val="FF0000"/>
          <w:sz w:val="22"/>
          <w:szCs w:val="22"/>
        </w:rPr>
      </w:pPr>
      <w:r>
        <w:rPr>
          <w:bCs/>
          <w:sz w:val="22"/>
          <w:szCs w:val="22"/>
        </w:rPr>
        <w:t xml:space="preserve">( 1 )  </w:t>
      </w:r>
      <w:r w:rsidR="00272826" w:rsidRPr="00064C22">
        <w:rPr>
          <w:bCs/>
          <w:sz w:val="22"/>
          <w:szCs w:val="22"/>
        </w:rPr>
        <w:t>Yes</w:t>
      </w:r>
      <w:r w:rsidR="00AE28DA" w:rsidRPr="00064C22">
        <w:rPr>
          <w:bCs/>
          <w:sz w:val="22"/>
          <w:szCs w:val="22"/>
        </w:rPr>
        <w:t>, bought</w:t>
      </w:r>
      <w:r w:rsidR="002744E1" w:rsidRPr="00064C22">
        <w:rPr>
          <w:bCs/>
          <w:sz w:val="22"/>
          <w:szCs w:val="22"/>
        </w:rPr>
        <w:t xml:space="preserve"> </w:t>
      </w:r>
    </w:p>
    <w:p w:rsidR="00272826" w:rsidRDefault="00903697" w:rsidP="000C280D">
      <w:pPr>
        <w:ind w:left="1095"/>
        <w:rPr>
          <w:bCs/>
          <w:sz w:val="22"/>
          <w:szCs w:val="22"/>
        </w:rPr>
      </w:pPr>
      <w:r>
        <w:rPr>
          <w:bCs/>
          <w:sz w:val="22"/>
          <w:szCs w:val="22"/>
        </w:rPr>
        <w:t xml:space="preserve">( 2 )  </w:t>
      </w:r>
      <w:r w:rsidR="00272826" w:rsidRPr="00064C22">
        <w:rPr>
          <w:bCs/>
          <w:sz w:val="22"/>
          <w:szCs w:val="22"/>
        </w:rPr>
        <w:t xml:space="preserve">No </w:t>
      </w:r>
      <w:r w:rsidR="00AE28DA" w:rsidRPr="00064C22">
        <w:rPr>
          <w:bCs/>
          <w:sz w:val="22"/>
          <w:szCs w:val="22"/>
        </w:rPr>
        <w:t>, did not buy</w:t>
      </w:r>
    </w:p>
    <w:p w:rsidR="00903697" w:rsidRDefault="00903697" w:rsidP="000C280D">
      <w:pPr>
        <w:ind w:left="1095"/>
        <w:rPr>
          <w:bCs/>
          <w:sz w:val="22"/>
          <w:szCs w:val="22"/>
        </w:rPr>
      </w:pPr>
      <w:r>
        <w:rPr>
          <w:bCs/>
          <w:sz w:val="22"/>
          <w:szCs w:val="22"/>
        </w:rPr>
        <w:t>( 3 )  Traded</w:t>
      </w:r>
    </w:p>
    <w:p w:rsidR="00903697" w:rsidRPr="008549D8" w:rsidRDefault="00903697" w:rsidP="00903697">
      <w:pPr>
        <w:tabs>
          <w:tab w:val="left" w:pos="720"/>
        </w:tabs>
        <w:ind w:left="810"/>
        <w:rPr>
          <w:b/>
          <w:bCs/>
          <w:sz w:val="22"/>
          <w:szCs w:val="22"/>
        </w:rPr>
      </w:pPr>
    </w:p>
    <w:p w:rsidR="00272826" w:rsidRPr="008549D8" w:rsidRDefault="00272826" w:rsidP="00272826">
      <w:pPr>
        <w:tabs>
          <w:tab w:val="left" w:pos="720"/>
        </w:tabs>
        <w:rPr>
          <w:b/>
          <w:bCs/>
          <w:sz w:val="22"/>
          <w:szCs w:val="22"/>
        </w:rPr>
      </w:pPr>
      <w:r w:rsidRPr="008549D8">
        <w:rPr>
          <w:b/>
          <w:bCs/>
          <w:sz w:val="22"/>
          <w:szCs w:val="22"/>
        </w:rPr>
        <w:tab/>
      </w:r>
      <w:r w:rsidRPr="008549D8">
        <w:rPr>
          <w:sz w:val="22"/>
          <w:szCs w:val="22"/>
        </w:rPr>
        <w:t>|__|</w:t>
      </w:r>
    </w:p>
    <w:p w:rsidR="00272826" w:rsidRPr="008549D8" w:rsidRDefault="00272826" w:rsidP="00272826">
      <w:pPr>
        <w:tabs>
          <w:tab w:val="left" w:pos="720"/>
        </w:tabs>
        <w:rPr>
          <w:b/>
          <w:bCs/>
          <w:sz w:val="22"/>
          <w:szCs w:val="22"/>
        </w:rPr>
      </w:pPr>
    </w:p>
    <w:p w:rsidR="00757760" w:rsidRPr="00324C7A" w:rsidRDefault="00757760" w:rsidP="00757760">
      <w:pPr>
        <w:rPr>
          <w:rFonts w:ascii="Times New Roman Bold" w:hAnsi="Times New Roman Bold"/>
          <w:b/>
          <w:bCs/>
          <w:color w:val="000000"/>
        </w:rPr>
      </w:pPr>
      <w:r w:rsidRPr="006011CC">
        <w:rPr>
          <w:rFonts w:ascii="Times New Roman Bold" w:hAnsi="Times New Roman Bold"/>
          <w:b/>
          <w:bCs/>
          <w:color w:val="000000"/>
        </w:rPr>
        <w:t xml:space="preserve">IF B2 = 1, GO TO </w:t>
      </w:r>
      <w:r w:rsidR="00786A79" w:rsidRPr="00F3765D">
        <w:rPr>
          <w:rFonts w:ascii="Times New Roman Bold" w:hAnsi="Times New Roman Bold"/>
          <w:b/>
          <w:bCs/>
          <w:color w:val="000000"/>
        </w:rPr>
        <w:t>B8</w:t>
      </w:r>
      <w:r w:rsidRPr="00324C7A">
        <w:rPr>
          <w:rFonts w:ascii="Times New Roman Bold" w:hAnsi="Times New Roman Bold"/>
          <w:b/>
          <w:bCs/>
          <w:color w:val="000000"/>
        </w:rPr>
        <w:t xml:space="preserve">; ELSE IF B2 =2, 3, R, OR DK, GO TO </w:t>
      </w:r>
      <w:r w:rsidRPr="00F3765D">
        <w:rPr>
          <w:rFonts w:ascii="Times New Roman Bold" w:hAnsi="Times New Roman Bold"/>
          <w:b/>
          <w:bCs/>
          <w:color w:val="000000"/>
        </w:rPr>
        <w:t>B7c2</w:t>
      </w:r>
      <w:r w:rsidR="00775D64" w:rsidRPr="00F3765D">
        <w:rPr>
          <w:rFonts w:ascii="Times New Roman Bold" w:hAnsi="Times New Roman Bold"/>
          <w:b/>
          <w:bCs/>
          <w:color w:val="000000"/>
        </w:rPr>
        <w:t>MD</w:t>
      </w:r>
    </w:p>
    <w:p w:rsidR="00757760" w:rsidRPr="000C280D" w:rsidRDefault="00757760" w:rsidP="00757760">
      <w:pPr>
        <w:rPr>
          <w:b/>
          <w:bCs/>
          <w:color w:val="000000"/>
        </w:rPr>
      </w:pPr>
    </w:p>
    <w:p w:rsidR="00757760" w:rsidRPr="00775D64" w:rsidRDefault="000C280D" w:rsidP="000C280D">
      <w:pPr>
        <w:ind w:left="1440" w:hanging="1440"/>
        <w:rPr>
          <w:rFonts w:ascii="Times New Roman Bold" w:hAnsi="Times New Roman Bold"/>
          <w:b/>
          <w:bCs/>
          <w:color w:val="000000"/>
        </w:rPr>
      </w:pPr>
      <w:r>
        <w:rPr>
          <w:rFonts w:ascii="Times New Roman Bold" w:hAnsi="Times New Roman Bold"/>
          <w:b/>
          <w:bCs/>
          <w:color w:val="000000"/>
        </w:rPr>
        <w:br w:type="page"/>
      </w:r>
      <w:r w:rsidR="00757760" w:rsidRPr="00F3765D">
        <w:rPr>
          <w:rFonts w:ascii="Times New Roman Bold" w:hAnsi="Times New Roman Bold"/>
          <w:b/>
          <w:bCs/>
          <w:color w:val="000000"/>
        </w:rPr>
        <w:t xml:space="preserve">B7c2 </w:t>
      </w:r>
      <w:r w:rsidR="00B11210" w:rsidRPr="00F3765D">
        <w:rPr>
          <w:rFonts w:ascii="Times New Roman Bold" w:hAnsi="Times New Roman Bold"/>
          <w:b/>
          <w:bCs/>
          <w:color w:val="000000"/>
        </w:rPr>
        <w:t>MD</w:t>
      </w:r>
      <w:r w:rsidR="00F3765D">
        <w:rPr>
          <w:rFonts w:ascii="Times New Roman Bold" w:hAnsi="Times New Roman Bold"/>
          <w:b/>
          <w:bCs/>
          <w:color w:val="000000"/>
        </w:rPr>
        <w:tab/>
      </w:r>
      <w:r w:rsidR="00B11210" w:rsidRPr="00F3765D">
        <w:rPr>
          <w:rFonts w:ascii="Times New Roman Bold" w:hAnsi="Times New Roman Bold"/>
          <w:b/>
          <w:bCs/>
          <w:color w:val="000000"/>
        </w:rPr>
        <w:t>During the</w:t>
      </w:r>
      <w:r w:rsidR="00B11210" w:rsidRPr="00F3765D">
        <w:rPr>
          <w:rFonts w:ascii="Times New Roman Bold" w:hAnsi="Times New Roman Bold"/>
          <w:b/>
          <w:bCs/>
          <w:color w:val="00B050"/>
        </w:rPr>
        <w:t xml:space="preserve"> </w:t>
      </w:r>
      <w:r w:rsidR="00B11210" w:rsidRPr="00F3765D">
        <w:rPr>
          <w:rFonts w:ascii="Times New Roman Bold" w:hAnsi="Times New Roman Bold"/>
          <w:b/>
          <w:bCs/>
          <w:color w:val="000000"/>
        </w:rPr>
        <w:t>PAST 12 months have</w:t>
      </w:r>
      <w:r w:rsidR="00757760" w:rsidRPr="00F3765D">
        <w:rPr>
          <w:rFonts w:ascii="Times New Roman Bold" w:hAnsi="Times New Roman Bold"/>
          <w:b/>
          <w:bCs/>
          <w:color w:val="000000"/>
        </w:rPr>
        <w:t xml:space="preserve"> you smoked MENTHOL</w:t>
      </w:r>
      <w:r w:rsidR="00F3765D">
        <w:rPr>
          <w:rFonts w:ascii="Times New Roman Bold" w:hAnsi="Times New Roman Bold"/>
          <w:b/>
          <w:bCs/>
          <w:color w:val="000000"/>
        </w:rPr>
        <w:t xml:space="preserve"> </w:t>
      </w:r>
      <w:r w:rsidR="00757760" w:rsidRPr="00F3765D">
        <w:rPr>
          <w:rFonts w:ascii="Times New Roman Bold" w:hAnsi="Times New Roman Bold"/>
          <w:b/>
          <w:bCs/>
          <w:color w:val="000000"/>
        </w:rPr>
        <w:t>cigarettes for 6 months or more?</w:t>
      </w:r>
    </w:p>
    <w:p w:rsidR="00757760" w:rsidRPr="00775D64" w:rsidRDefault="00757760" w:rsidP="00757760">
      <w:pPr>
        <w:rPr>
          <w:rFonts w:ascii="Times New Roman Bold" w:hAnsi="Times New Roman Bold"/>
          <w:b/>
          <w:bCs/>
          <w:color w:val="000000"/>
        </w:rPr>
      </w:pPr>
    </w:p>
    <w:p w:rsidR="00757760" w:rsidRPr="00F3765D" w:rsidRDefault="00757760" w:rsidP="00757760">
      <w:pPr>
        <w:tabs>
          <w:tab w:val="left" w:pos="991"/>
        </w:tabs>
        <w:ind w:left="720"/>
        <w:rPr>
          <w:color w:val="000000"/>
          <w:sz w:val="22"/>
          <w:szCs w:val="22"/>
        </w:rPr>
      </w:pPr>
      <w:r w:rsidRPr="00F3765D">
        <w:rPr>
          <w:color w:val="000000"/>
          <w:sz w:val="22"/>
          <w:szCs w:val="22"/>
        </w:rPr>
        <w:t>(1) Yes</w:t>
      </w:r>
    </w:p>
    <w:p w:rsidR="00757760" w:rsidRPr="00775D64" w:rsidRDefault="00757760" w:rsidP="00757760">
      <w:pPr>
        <w:tabs>
          <w:tab w:val="left" w:pos="741"/>
        </w:tabs>
        <w:rPr>
          <w:b/>
          <w:color w:val="000000"/>
          <w:sz w:val="22"/>
          <w:szCs w:val="22"/>
        </w:rPr>
      </w:pPr>
      <w:r w:rsidRPr="00F3765D">
        <w:rPr>
          <w:color w:val="000000"/>
          <w:sz w:val="22"/>
          <w:szCs w:val="22"/>
        </w:rPr>
        <w:tab/>
        <w:t>(2)  No</w:t>
      </w:r>
    </w:p>
    <w:p w:rsidR="006C24AF" w:rsidRPr="00775D64" w:rsidRDefault="006C24AF" w:rsidP="00757760">
      <w:pPr>
        <w:tabs>
          <w:tab w:val="left" w:pos="741"/>
        </w:tabs>
        <w:rPr>
          <w:b/>
          <w:color w:val="000000"/>
          <w:sz w:val="22"/>
          <w:szCs w:val="22"/>
        </w:rPr>
      </w:pPr>
    </w:p>
    <w:p w:rsidR="006C24AF" w:rsidRPr="000C280D" w:rsidRDefault="006C24AF" w:rsidP="006C24AF">
      <w:pPr>
        <w:ind w:left="720"/>
        <w:rPr>
          <w:b/>
          <w:bCs/>
          <w:color w:val="000000"/>
        </w:rPr>
      </w:pPr>
      <w:r w:rsidRPr="00775D64">
        <w:rPr>
          <w:rFonts w:ascii="Comic Sans MS" w:hAnsi="Comic Sans MS"/>
          <w:b/>
          <w:bCs/>
          <w:color w:val="000000"/>
        </w:rPr>
        <w:t>|__|</w:t>
      </w:r>
    </w:p>
    <w:p w:rsidR="00757760" w:rsidRPr="00B11210" w:rsidRDefault="00757760" w:rsidP="00757760">
      <w:pPr>
        <w:rPr>
          <w:rFonts w:ascii="Times New Roman Bold" w:hAnsi="Times New Roman Bold"/>
          <w:b/>
          <w:bCs/>
          <w:color w:val="0000CC"/>
        </w:rPr>
      </w:pPr>
    </w:p>
    <w:p w:rsidR="00757760" w:rsidRPr="00324C7A" w:rsidRDefault="00786A79" w:rsidP="0075776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rPr>
      </w:pPr>
      <w:r w:rsidRPr="00F3765D">
        <w:rPr>
          <w:rFonts w:ascii="Times New Roman Bold" w:hAnsi="Times New Roman Bold"/>
          <w:b/>
          <w:color w:val="000000"/>
        </w:rPr>
        <w:t>GO TO B8</w:t>
      </w:r>
    </w:p>
    <w:p w:rsidR="00757760" w:rsidRPr="009C1C6E" w:rsidRDefault="00757760" w:rsidP="00757760">
      <w:pPr>
        <w:rPr>
          <w:rFonts w:asciiTheme="majorBidi" w:hAnsiTheme="majorBidi" w:cstheme="majorBidi"/>
          <w:b/>
          <w:bCs/>
          <w:color w:val="000000"/>
        </w:rPr>
      </w:pPr>
    </w:p>
    <w:p w:rsidR="002E2AA8" w:rsidRPr="009C1C6E" w:rsidRDefault="002E2AA8" w:rsidP="00757760">
      <w:pPr>
        <w:rPr>
          <w:rFonts w:asciiTheme="majorBidi" w:hAnsiTheme="majorBidi" w:cstheme="majorBidi"/>
          <w:b/>
          <w:bCs/>
          <w:strike/>
          <w:color w:val="FF0000"/>
        </w:rPr>
      </w:pPr>
    </w:p>
    <w:p w:rsidR="009B712E" w:rsidRPr="0059434C" w:rsidRDefault="009B712E" w:rsidP="009B712E">
      <w:pPr>
        <w:tabs>
          <w:tab w:val="left" w:pos="720"/>
        </w:tabs>
        <w:ind w:left="720" w:hanging="720"/>
        <w:rPr>
          <w:i/>
          <w:iCs/>
          <w:color w:val="000000"/>
          <w:sz w:val="22"/>
          <w:szCs w:val="22"/>
        </w:rPr>
      </w:pPr>
      <w:r w:rsidRPr="0059434C">
        <w:rPr>
          <w:b/>
          <w:bCs/>
          <w:color w:val="000000"/>
        </w:rPr>
        <w:t>B8</w:t>
      </w:r>
      <w:r w:rsidRPr="0059434C">
        <w:rPr>
          <w:b/>
          <w:bCs/>
          <w:color w:val="000000"/>
          <w:sz w:val="22"/>
          <w:szCs w:val="22"/>
        </w:rPr>
        <w:tab/>
        <w:t>Around this time 12 MONTHS AGO, were you smoking cigarettes every day, some days, or not at all?</w:t>
      </w:r>
    </w:p>
    <w:p w:rsidR="009B712E" w:rsidRPr="0059434C" w:rsidRDefault="009B712E" w:rsidP="009B712E">
      <w:pPr>
        <w:ind w:left="720"/>
        <w:rPr>
          <w:color w:val="000000"/>
          <w:sz w:val="22"/>
          <w:szCs w:val="22"/>
        </w:rPr>
      </w:pPr>
    </w:p>
    <w:p w:rsidR="009B712E" w:rsidRPr="0059434C" w:rsidRDefault="00206265" w:rsidP="009B712E">
      <w:pPr>
        <w:ind w:left="720"/>
        <w:rPr>
          <w:color w:val="000000"/>
          <w:sz w:val="22"/>
          <w:szCs w:val="22"/>
        </w:rPr>
      </w:pPr>
      <w:r>
        <w:rPr>
          <w:color w:val="000000"/>
          <w:sz w:val="22"/>
          <w:szCs w:val="22"/>
        </w:rPr>
        <w:t>(1) Every day</w:t>
      </w:r>
      <w:r w:rsidR="009B712E" w:rsidRPr="0059434C">
        <w:rPr>
          <w:color w:val="000000"/>
          <w:sz w:val="22"/>
          <w:szCs w:val="22"/>
        </w:rPr>
        <w:tab/>
        <w:t xml:space="preserve">IF B8=1 </w:t>
      </w:r>
      <w:r w:rsidR="009B712E" w:rsidRPr="00F3765D">
        <w:rPr>
          <w:b/>
          <w:color w:val="000000"/>
          <w:sz w:val="22"/>
          <w:szCs w:val="22"/>
        </w:rPr>
        <w:t>GO TO B9</w:t>
      </w:r>
      <w:r w:rsidR="009B712E" w:rsidRPr="0059434C">
        <w:rPr>
          <w:color w:val="000000"/>
          <w:sz w:val="22"/>
          <w:szCs w:val="22"/>
        </w:rPr>
        <w:tab/>
      </w:r>
    </w:p>
    <w:p w:rsidR="009B712E" w:rsidRPr="0059434C" w:rsidRDefault="00206265" w:rsidP="009B712E">
      <w:pPr>
        <w:ind w:left="720"/>
        <w:rPr>
          <w:color w:val="000000"/>
          <w:sz w:val="22"/>
          <w:szCs w:val="22"/>
        </w:rPr>
      </w:pPr>
      <w:r>
        <w:rPr>
          <w:color w:val="000000"/>
          <w:sz w:val="22"/>
          <w:szCs w:val="22"/>
        </w:rPr>
        <w:t>(2) Some days</w:t>
      </w:r>
      <w:r w:rsidR="009B712E" w:rsidRPr="0059434C">
        <w:rPr>
          <w:color w:val="000000"/>
          <w:sz w:val="22"/>
          <w:szCs w:val="22"/>
        </w:rPr>
        <w:tab/>
        <w:t xml:space="preserve">IF B8=2 </w:t>
      </w:r>
      <w:r w:rsidR="009B712E" w:rsidRPr="00F3765D">
        <w:rPr>
          <w:b/>
          <w:color w:val="000000"/>
          <w:sz w:val="22"/>
          <w:szCs w:val="22"/>
        </w:rPr>
        <w:t>GO TO B10a</w:t>
      </w:r>
      <w:r w:rsidR="009B712E" w:rsidRPr="0059434C">
        <w:rPr>
          <w:color w:val="000000"/>
          <w:sz w:val="22"/>
          <w:szCs w:val="22"/>
        </w:rPr>
        <w:t xml:space="preserve"> </w:t>
      </w:r>
    </w:p>
    <w:p w:rsidR="009B712E" w:rsidRPr="00324C7A" w:rsidRDefault="009B712E" w:rsidP="00206265">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ind w:right="-540"/>
        <w:rPr>
          <w:color w:val="000000"/>
        </w:rPr>
      </w:pPr>
      <w:r w:rsidRPr="0059434C">
        <w:rPr>
          <w:color w:val="000000"/>
        </w:rPr>
        <w:t>(3) Not at all</w:t>
      </w:r>
      <w:r w:rsidR="00206265">
        <w:rPr>
          <w:color w:val="000000"/>
        </w:rPr>
        <w:tab/>
      </w:r>
      <w:r w:rsidR="00CB1D9A" w:rsidRPr="0059434C">
        <w:rPr>
          <w:color w:val="000000"/>
        </w:rPr>
        <w:t>IF B8 =3</w:t>
      </w:r>
      <w:r w:rsidR="00CB1D9A" w:rsidRPr="0059434C">
        <w:rPr>
          <w:b/>
          <w:bCs/>
          <w:color w:val="000000"/>
        </w:rPr>
        <w:t xml:space="preserve"> GO TO</w:t>
      </w:r>
      <w:r w:rsidR="00CB1D9A" w:rsidRPr="0059434C">
        <w:rPr>
          <w:b/>
          <w:bCs/>
          <w:color w:val="000000"/>
          <w:sz w:val="26"/>
          <w:szCs w:val="26"/>
        </w:rPr>
        <w:t xml:space="preserve"> </w:t>
      </w:r>
      <w:r w:rsidR="00CB1D9A" w:rsidRPr="007B5164">
        <w:rPr>
          <w:b/>
          <w:bCs/>
          <w:color w:val="000000"/>
          <w:sz w:val="24"/>
          <w:szCs w:val="24"/>
          <w:u w:val="single"/>
        </w:rPr>
        <w:t>D1R</w:t>
      </w:r>
      <w:r w:rsidR="00CB1D9A" w:rsidRPr="007B5164">
        <w:rPr>
          <w:b/>
          <w:bCs/>
          <w:color w:val="000000"/>
          <w:sz w:val="24"/>
          <w:szCs w:val="24"/>
        </w:rPr>
        <w:t xml:space="preserve"> </w:t>
      </w:r>
      <w:r w:rsidR="00CB1D9A" w:rsidRPr="00324C7A">
        <w:rPr>
          <w:b/>
          <w:bCs/>
          <w:color w:val="000000"/>
        </w:rPr>
        <w:t>(</w:t>
      </w:r>
      <w:r w:rsidR="00A56461" w:rsidRPr="00F3765D">
        <w:rPr>
          <w:b/>
          <w:bCs/>
          <w:color w:val="000000"/>
          <w:sz w:val="28"/>
          <w:szCs w:val="28"/>
        </w:rPr>
        <w:t>2nd</w:t>
      </w:r>
      <w:r w:rsidR="00CB1D9A" w:rsidRPr="00324C7A">
        <w:rPr>
          <w:b/>
          <w:bCs/>
          <w:color w:val="000000"/>
        </w:rPr>
        <w:t xml:space="preserve"> QUESTION IN SECTION</w:t>
      </w:r>
      <w:r w:rsidR="007B5164">
        <w:rPr>
          <w:b/>
          <w:bCs/>
          <w:color w:val="000000"/>
        </w:rPr>
        <w:t xml:space="preserve"> D</w:t>
      </w:r>
      <w:r w:rsidR="00F3765D">
        <w:rPr>
          <w:b/>
          <w:bCs/>
          <w:color w:val="000000"/>
        </w:rPr>
        <w:t>)</w:t>
      </w:r>
    </w:p>
    <w:p w:rsidR="009B712E" w:rsidRPr="0059434C" w:rsidRDefault="009B712E" w:rsidP="009B712E">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9B712E" w:rsidRPr="0059434C" w:rsidRDefault="009B712E" w:rsidP="009C1C6E">
      <w:pPr>
        <w:rPr>
          <w:b/>
          <w:bCs/>
          <w:color w:val="000000"/>
          <w:sz w:val="22"/>
          <w:szCs w:val="22"/>
        </w:rPr>
      </w:pPr>
      <w:r w:rsidRPr="0059434C">
        <w:rPr>
          <w:b/>
          <w:bCs/>
          <w:color w:val="000000"/>
          <w:sz w:val="22"/>
          <w:szCs w:val="22"/>
        </w:rPr>
        <w:tab/>
        <w:t>|__|</w:t>
      </w:r>
    </w:p>
    <w:p w:rsidR="009B712E" w:rsidRPr="0059434C" w:rsidRDefault="009B712E" w:rsidP="009B712E">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6B6C37" w:rsidRPr="0059434C" w:rsidRDefault="009B712E" w:rsidP="009B712E">
      <w:pPr>
        <w:tabs>
          <w:tab w:val="left" w:pos="720"/>
        </w:tabs>
        <w:ind w:left="720" w:hanging="720"/>
        <w:rPr>
          <w:b/>
          <w:bCs/>
          <w:color w:val="000000"/>
          <w:sz w:val="22"/>
          <w:szCs w:val="22"/>
        </w:rPr>
      </w:pPr>
      <w:r w:rsidRPr="0059434C">
        <w:rPr>
          <w:b/>
          <w:bCs/>
          <w:color w:val="000000"/>
          <w:sz w:val="22"/>
          <w:szCs w:val="22"/>
        </w:rPr>
        <w:tab/>
        <w:t xml:space="preserve">IF </w:t>
      </w:r>
      <w:r w:rsidR="00CB1D9A" w:rsidRPr="0059434C">
        <w:rPr>
          <w:b/>
          <w:bCs/>
          <w:color w:val="000000"/>
          <w:sz w:val="22"/>
          <w:szCs w:val="22"/>
        </w:rPr>
        <w:t>B8=</w:t>
      </w:r>
      <w:r w:rsidRPr="0059434C">
        <w:rPr>
          <w:b/>
          <w:bCs/>
          <w:color w:val="000000"/>
          <w:sz w:val="22"/>
          <w:szCs w:val="22"/>
        </w:rPr>
        <w:t xml:space="preserve">DK, R GO TO </w:t>
      </w:r>
      <w:r w:rsidR="001C4280" w:rsidRPr="0059434C">
        <w:rPr>
          <w:b/>
          <w:bCs/>
          <w:color w:val="000000"/>
          <w:sz w:val="28"/>
          <w:szCs w:val="28"/>
        </w:rPr>
        <w:t>B11</w:t>
      </w:r>
    </w:p>
    <w:p w:rsidR="006B6C37" w:rsidRPr="009C1C6E" w:rsidRDefault="006B6C37" w:rsidP="0052380C">
      <w:pPr>
        <w:rPr>
          <w:rFonts w:asciiTheme="majorBidi" w:hAnsiTheme="majorBidi" w:cstheme="majorBidi"/>
          <w:b/>
          <w:bCs/>
          <w:color w:val="000000"/>
        </w:rPr>
      </w:pPr>
    </w:p>
    <w:p w:rsidR="002E2AA8" w:rsidRPr="009C1C6E" w:rsidRDefault="002E2AA8" w:rsidP="0052380C">
      <w:pPr>
        <w:rPr>
          <w:rFonts w:asciiTheme="majorBidi" w:hAnsiTheme="majorBidi" w:cstheme="majorBidi"/>
          <w:b/>
          <w:bCs/>
          <w:color w:val="000000"/>
        </w:rPr>
      </w:pPr>
    </w:p>
    <w:p w:rsidR="009B712E" w:rsidRPr="0059434C" w:rsidRDefault="009B712E" w:rsidP="009B712E">
      <w:pPr>
        <w:pStyle w:val="BodyText2"/>
      </w:pPr>
      <w:r w:rsidRPr="0059434C">
        <w:t>B9</w:t>
      </w:r>
      <w:r w:rsidRPr="0059434C">
        <w:tab/>
        <w:t>Around this time 12 MONTHS AGO, on the average</w:t>
      </w:r>
      <w:r w:rsidR="00F3765D">
        <w:t>, about how many cigarettes did</w:t>
      </w:r>
      <w:r w:rsidR="007B5164">
        <w:t xml:space="preserve"> </w:t>
      </w:r>
      <w:r w:rsidRPr="0059434C">
        <w:t>you  smoke each day?</w:t>
      </w:r>
    </w:p>
    <w:p w:rsidR="009B712E" w:rsidRPr="0059434C" w:rsidRDefault="009B712E" w:rsidP="009B712E">
      <w:pPr>
        <w:rPr>
          <w:b/>
          <w:bCs/>
          <w:color w:val="000000"/>
          <w:sz w:val="22"/>
          <w:szCs w:val="22"/>
        </w:rPr>
      </w:pPr>
    </w:p>
    <w:p w:rsidR="009B712E" w:rsidRPr="0059434C" w:rsidRDefault="009B712E" w:rsidP="009B712E">
      <w:pPr>
        <w:tabs>
          <w:tab w:val="left" w:pos="720"/>
        </w:tabs>
        <w:ind w:left="720" w:hanging="720"/>
        <w:rPr>
          <w:color w:val="000000"/>
          <w:sz w:val="22"/>
          <w:szCs w:val="22"/>
        </w:rPr>
      </w:pPr>
      <w:r w:rsidRPr="0059434C">
        <w:rPr>
          <w:color w:val="000000"/>
          <w:sz w:val="22"/>
          <w:szCs w:val="22"/>
        </w:rPr>
        <w:tab/>
        <w:t>(ONE PACK USUALLY EQUALS 20 CIGARETTES.  IF CONVERTING PACKS TO CIGARETTES, ALWAYS VERIFY CALCULATION WITH RESPONDENT.)</w:t>
      </w:r>
    </w:p>
    <w:p w:rsidR="009B712E" w:rsidRPr="0059434C" w:rsidRDefault="009B712E" w:rsidP="009B712E">
      <w:pPr>
        <w:rPr>
          <w:color w:val="000000"/>
          <w:sz w:val="22"/>
          <w:szCs w:val="22"/>
        </w:rPr>
      </w:pPr>
    </w:p>
    <w:p w:rsidR="009B712E" w:rsidRPr="0059434C" w:rsidRDefault="009B712E" w:rsidP="009B712E">
      <w:pPr>
        <w:ind w:left="720"/>
        <w:rPr>
          <w:color w:val="000000"/>
          <w:sz w:val="22"/>
          <w:szCs w:val="22"/>
        </w:rPr>
      </w:pPr>
      <w:r w:rsidRPr="0059434C">
        <w:rPr>
          <w:color w:val="000000"/>
          <w:sz w:val="22"/>
          <w:szCs w:val="22"/>
        </w:rPr>
        <w:t>ENTER NUMBER OF CIGARETTES PER DAY</w:t>
      </w:r>
    </w:p>
    <w:p w:rsidR="009B712E" w:rsidRPr="0059434C" w:rsidRDefault="009B712E" w:rsidP="009B712E">
      <w:pPr>
        <w:ind w:left="720"/>
        <w:rPr>
          <w:color w:val="000000"/>
          <w:sz w:val="22"/>
          <w:szCs w:val="22"/>
        </w:rPr>
      </w:pPr>
      <w:r w:rsidRPr="0059434C">
        <w:rPr>
          <w:color w:val="000000"/>
          <w:sz w:val="22"/>
          <w:szCs w:val="22"/>
        </w:rPr>
        <w:t>(</w:t>
      </w:r>
      <w:r w:rsidRPr="00F3765D">
        <w:rPr>
          <w:color w:val="000000"/>
          <w:sz w:val="22"/>
          <w:szCs w:val="22"/>
        </w:rPr>
        <w:t>1-</w:t>
      </w:r>
      <w:r w:rsidR="006C24AF" w:rsidRPr="00F3765D">
        <w:rPr>
          <w:color w:val="000000"/>
          <w:sz w:val="22"/>
          <w:szCs w:val="22"/>
        </w:rPr>
        <w:t>9</w:t>
      </w:r>
      <w:r w:rsidR="009749B2" w:rsidRPr="00F3765D">
        <w:rPr>
          <w:color w:val="000000"/>
          <w:sz w:val="22"/>
          <w:szCs w:val="22"/>
        </w:rPr>
        <w:t>9</w:t>
      </w:r>
      <w:r w:rsidRPr="0059434C">
        <w:rPr>
          <w:color w:val="000000"/>
          <w:sz w:val="22"/>
          <w:szCs w:val="22"/>
        </w:rPr>
        <w:t>)</w:t>
      </w:r>
    </w:p>
    <w:p w:rsidR="009B712E" w:rsidRPr="0059434C" w:rsidRDefault="009B712E" w:rsidP="009B712E">
      <w:pPr>
        <w:rPr>
          <w:color w:val="000000"/>
          <w:sz w:val="22"/>
          <w:szCs w:val="22"/>
        </w:rPr>
      </w:pPr>
    </w:p>
    <w:p w:rsidR="009B712E" w:rsidRPr="0059434C" w:rsidRDefault="009B712E" w:rsidP="009B712E">
      <w:pPr>
        <w:ind w:left="720"/>
        <w:rPr>
          <w:color w:val="000000"/>
          <w:sz w:val="22"/>
          <w:szCs w:val="22"/>
        </w:rPr>
      </w:pPr>
      <w:r w:rsidRPr="0059434C">
        <w:rPr>
          <w:color w:val="000000"/>
          <w:sz w:val="22"/>
          <w:szCs w:val="22"/>
        </w:rPr>
        <w:t>|__||__|</w:t>
      </w:r>
    </w:p>
    <w:p w:rsidR="002E2AA8" w:rsidRPr="0059434C" w:rsidRDefault="002E2AA8" w:rsidP="009B712E">
      <w:pPr>
        <w:ind w:left="720"/>
        <w:rPr>
          <w:color w:val="000000"/>
          <w:sz w:val="22"/>
          <w:szCs w:val="22"/>
        </w:rPr>
      </w:pPr>
    </w:p>
    <w:p w:rsidR="009B712E" w:rsidRPr="0059434C" w:rsidRDefault="009B712E" w:rsidP="009B712E">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59434C">
        <w:rPr>
          <w:color w:val="000000"/>
          <w:sz w:val="22"/>
          <w:szCs w:val="22"/>
        </w:rPr>
        <w:t>BOX 7C</w:t>
      </w:r>
    </w:p>
    <w:p w:rsidR="009B712E" w:rsidRPr="0059434C"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59434C">
        <w:rPr>
          <w:color w:val="000000"/>
          <w:sz w:val="22"/>
          <w:szCs w:val="22"/>
        </w:rPr>
        <w:t>IF B9 = D, R</w:t>
      </w:r>
      <w:r w:rsidR="007B5164">
        <w:rPr>
          <w:color w:val="000000"/>
          <w:sz w:val="22"/>
          <w:szCs w:val="22"/>
        </w:rPr>
        <w:t>,</w:t>
      </w:r>
      <w:r w:rsidRPr="0059434C">
        <w:rPr>
          <w:color w:val="000000"/>
          <w:sz w:val="22"/>
          <w:szCs w:val="22"/>
        </w:rPr>
        <w:t xml:space="preserve">  GO TO </w:t>
      </w:r>
      <w:r w:rsidR="001C4280" w:rsidRPr="0059434C">
        <w:rPr>
          <w:b/>
          <w:color w:val="000000"/>
          <w:sz w:val="28"/>
          <w:szCs w:val="28"/>
        </w:rPr>
        <w:t>B11</w:t>
      </w:r>
    </w:p>
    <w:p w:rsidR="009B712E" w:rsidRPr="0059434C"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59434C">
        <w:rPr>
          <w:color w:val="000000"/>
          <w:sz w:val="22"/>
          <w:szCs w:val="22"/>
        </w:rPr>
        <w:t>IF B9 &gt; 40</w:t>
      </w:r>
      <w:r w:rsidR="007B5164">
        <w:rPr>
          <w:color w:val="000000"/>
          <w:sz w:val="22"/>
          <w:szCs w:val="22"/>
        </w:rPr>
        <w:t>,</w:t>
      </w:r>
      <w:r w:rsidRPr="0059434C">
        <w:rPr>
          <w:color w:val="000000"/>
          <w:sz w:val="22"/>
          <w:szCs w:val="22"/>
        </w:rPr>
        <w:t xml:space="preserve"> GO TO B9v</w:t>
      </w:r>
    </w:p>
    <w:p w:rsidR="009B712E" w:rsidRPr="0059434C" w:rsidRDefault="009B712E" w:rsidP="009B712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59434C">
        <w:rPr>
          <w:color w:val="000000"/>
          <w:sz w:val="22"/>
          <w:szCs w:val="22"/>
        </w:rPr>
        <w:t xml:space="preserve">ELSE GO TO </w:t>
      </w:r>
      <w:r w:rsidR="001C4280" w:rsidRPr="0059434C">
        <w:rPr>
          <w:b/>
          <w:color w:val="000000"/>
          <w:sz w:val="28"/>
          <w:szCs w:val="28"/>
        </w:rPr>
        <w:t>B11</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9B712E" w:rsidRPr="0059434C" w:rsidRDefault="009B712E" w:rsidP="009B712E">
      <w:pPr>
        <w:tabs>
          <w:tab w:val="left" w:pos="720"/>
        </w:tabs>
        <w:ind w:left="720" w:hanging="720"/>
        <w:rPr>
          <w:color w:val="000000"/>
          <w:sz w:val="22"/>
          <w:szCs w:val="22"/>
        </w:rPr>
      </w:pPr>
      <w:r w:rsidRPr="0059434C">
        <w:rPr>
          <w:b/>
          <w:bCs/>
          <w:color w:val="000000"/>
          <w:sz w:val="22"/>
          <w:szCs w:val="22"/>
        </w:rPr>
        <w:t xml:space="preserve">B9v </w:t>
      </w:r>
      <w:r w:rsidRPr="0059434C">
        <w:rPr>
          <w:b/>
          <w:bCs/>
          <w:color w:val="000000"/>
          <w:sz w:val="22"/>
          <w:szCs w:val="22"/>
        </w:rPr>
        <w:tab/>
        <w:t>I have recorded that on the average, you smoked [fill entry B9] cigarettes a day 12 months ago.  Is that correct?</w:t>
      </w:r>
    </w:p>
    <w:p w:rsidR="009B712E" w:rsidRPr="0059434C" w:rsidRDefault="009B712E" w:rsidP="009B712E">
      <w:pPr>
        <w:rPr>
          <w:color w:val="000000"/>
          <w:sz w:val="22"/>
          <w:szCs w:val="22"/>
        </w:rPr>
      </w:pPr>
    </w:p>
    <w:p w:rsidR="009B712E" w:rsidRPr="0059434C" w:rsidRDefault="009B712E" w:rsidP="009B712E">
      <w:pPr>
        <w:tabs>
          <w:tab w:val="left" w:pos="720"/>
          <w:tab w:val="left" w:pos="1440"/>
        </w:tabs>
        <w:ind w:left="1440" w:hanging="1440"/>
        <w:rPr>
          <w:color w:val="000000"/>
          <w:sz w:val="22"/>
          <w:szCs w:val="22"/>
        </w:rPr>
      </w:pPr>
      <w:r w:rsidRPr="0059434C">
        <w:rPr>
          <w:color w:val="000000"/>
          <w:sz w:val="22"/>
          <w:szCs w:val="22"/>
        </w:rPr>
        <w:tab/>
        <w:t>(1)  Yes</w:t>
      </w:r>
      <w:r w:rsidRPr="0059434C">
        <w:rPr>
          <w:color w:val="000000"/>
          <w:sz w:val="22"/>
          <w:szCs w:val="22"/>
        </w:rPr>
        <w:tab/>
      </w:r>
    </w:p>
    <w:p w:rsidR="009B712E" w:rsidRPr="0059434C" w:rsidRDefault="009B712E" w:rsidP="009C1C6E">
      <w:pPr>
        <w:tabs>
          <w:tab w:val="left" w:pos="720"/>
          <w:tab w:val="left" w:pos="1620"/>
        </w:tabs>
        <w:ind w:left="720" w:hanging="720"/>
        <w:rPr>
          <w:b/>
          <w:bCs/>
          <w:color w:val="000000"/>
          <w:sz w:val="22"/>
          <w:szCs w:val="22"/>
        </w:rPr>
      </w:pPr>
      <w:r w:rsidRPr="0059434C">
        <w:rPr>
          <w:color w:val="000000"/>
          <w:sz w:val="22"/>
          <w:szCs w:val="22"/>
        </w:rPr>
        <w:tab/>
        <w:t>(2)  No</w:t>
      </w:r>
      <w:r w:rsidR="009C1C6E">
        <w:rPr>
          <w:color w:val="000000"/>
          <w:sz w:val="22"/>
          <w:szCs w:val="22"/>
        </w:rPr>
        <w:tab/>
      </w:r>
      <w:r w:rsidRPr="0059434C">
        <w:rPr>
          <w:color w:val="000000"/>
          <w:sz w:val="22"/>
          <w:szCs w:val="22"/>
        </w:rPr>
        <w:t>GO TO B9</w:t>
      </w:r>
    </w:p>
    <w:p w:rsidR="009B712E" w:rsidRPr="0059434C" w:rsidRDefault="009B712E" w:rsidP="009B712E">
      <w:pPr>
        <w:rPr>
          <w:b/>
          <w:bCs/>
          <w:color w:val="000000"/>
          <w:sz w:val="22"/>
          <w:szCs w:val="22"/>
        </w:rPr>
      </w:pPr>
    </w:p>
    <w:p w:rsidR="009B712E" w:rsidRPr="0059434C" w:rsidRDefault="009B712E" w:rsidP="009B712E">
      <w:pPr>
        <w:ind w:left="1440" w:hanging="720"/>
        <w:rPr>
          <w:b/>
          <w:bCs/>
          <w:color w:val="000000"/>
          <w:sz w:val="22"/>
          <w:szCs w:val="22"/>
        </w:rPr>
      </w:pPr>
      <w:r w:rsidRPr="0059434C">
        <w:rPr>
          <w:b/>
          <w:bCs/>
          <w:color w:val="000000"/>
          <w:sz w:val="22"/>
          <w:szCs w:val="22"/>
        </w:rPr>
        <w:t>|__|</w:t>
      </w:r>
      <w:r w:rsidRPr="0059434C">
        <w:rPr>
          <w:b/>
          <w:bCs/>
          <w:color w:val="000000"/>
          <w:sz w:val="22"/>
          <w:szCs w:val="22"/>
        </w:rPr>
        <w:tab/>
        <w:t xml:space="preserve">IF B9v =1 OR B9v = D, R </w:t>
      </w:r>
      <w:r w:rsidRPr="0059434C">
        <w:rPr>
          <w:b/>
          <w:bCs/>
          <w:color w:val="000000"/>
          <w:sz w:val="22"/>
          <w:szCs w:val="22"/>
        </w:rPr>
        <w:sym w:font="Wingdings" w:char="F0E8"/>
      </w:r>
      <w:r w:rsidRPr="0059434C">
        <w:rPr>
          <w:b/>
          <w:bCs/>
          <w:color w:val="000000"/>
          <w:sz w:val="22"/>
          <w:szCs w:val="22"/>
        </w:rPr>
        <w:t xml:space="preserve"> GO TO </w:t>
      </w:r>
      <w:r w:rsidR="001C4280" w:rsidRPr="0059434C">
        <w:rPr>
          <w:b/>
          <w:bCs/>
          <w:color w:val="000000"/>
          <w:sz w:val="22"/>
          <w:szCs w:val="22"/>
        </w:rPr>
        <w:t>B11</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59434C">
        <w:rPr>
          <w:b/>
          <w:bCs/>
          <w:color w:val="000000"/>
          <w:sz w:val="22"/>
          <w:szCs w:val="22"/>
        </w:rPr>
        <w:t xml:space="preserve">B10a </w:t>
      </w:r>
      <w:r w:rsidRPr="0059434C">
        <w:rPr>
          <w:color w:val="000000"/>
          <w:sz w:val="22"/>
          <w:szCs w:val="22"/>
        </w:rPr>
        <w:tab/>
      </w:r>
      <w:r w:rsidRPr="0059434C">
        <w:rPr>
          <w:b/>
          <w:bCs/>
          <w:color w:val="000000"/>
          <w:sz w:val="22"/>
          <w:szCs w:val="22"/>
        </w:rPr>
        <w:t xml:space="preserve">Around this time 12 MONTHS AGO, on how many of </w:t>
      </w:r>
      <w:r w:rsidR="009749B2" w:rsidRPr="0059434C">
        <w:rPr>
          <w:b/>
          <w:bCs/>
          <w:color w:val="000000"/>
          <w:sz w:val="22"/>
          <w:szCs w:val="22"/>
        </w:rPr>
        <w:t xml:space="preserve">the </w:t>
      </w:r>
      <w:r w:rsidRPr="0059434C">
        <w:rPr>
          <w:b/>
          <w:bCs/>
          <w:color w:val="000000"/>
          <w:sz w:val="22"/>
          <w:szCs w:val="22"/>
        </w:rPr>
        <w:t>30 days in the month did you smoke cigarettes?</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59434C">
        <w:rPr>
          <w:color w:val="000000"/>
          <w:sz w:val="22"/>
          <w:szCs w:val="22"/>
        </w:rPr>
        <w:t>ENTER (</w:t>
      </w:r>
      <w:r w:rsidR="009749B2" w:rsidRPr="0059434C">
        <w:rPr>
          <w:color w:val="000000"/>
          <w:sz w:val="22"/>
          <w:szCs w:val="22"/>
        </w:rPr>
        <w:t>0</w:t>
      </w:r>
      <w:r w:rsidRPr="0059434C">
        <w:rPr>
          <w:color w:val="000000"/>
          <w:sz w:val="22"/>
          <w:szCs w:val="22"/>
        </w:rPr>
        <w:t>) FOR NONE</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59434C">
        <w:rPr>
          <w:color w:val="000000"/>
          <w:sz w:val="22"/>
          <w:szCs w:val="22"/>
        </w:rPr>
        <w:t xml:space="preserve">|__|__|  Range </w:t>
      </w:r>
      <w:r w:rsidR="009749B2" w:rsidRPr="0059434C">
        <w:rPr>
          <w:color w:val="000000"/>
          <w:sz w:val="22"/>
          <w:szCs w:val="22"/>
        </w:rPr>
        <w:t>0</w:t>
      </w:r>
      <w:r w:rsidRPr="0059434C">
        <w:rPr>
          <w:color w:val="000000"/>
          <w:sz w:val="22"/>
          <w:szCs w:val="22"/>
        </w:rPr>
        <w:t>-30</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59434C">
        <w:rPr>
          <w:color w:val="000000"/>
          <w:sz w:val="22"/>
          <w:szCs w:val="22"/>
        </w:rPr>
        <w:t>BOX  7D</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59434C">
        <w:rPr>
          <w:color w:val="000000"/>
          <w:sz w:val="22"/>
          <w:szCs w:val="22"/>
        </w:rPr>
        <w:t xml:space="preserve">IF B10a = </w:t>
      </w:r>
      <w:r w:rsidR="009749B2" w:rsidRPr="0059434C">
        <w:rPr>
          <w:color w:val="000000"/>
          <w:sz w:val="22"/>
          <w:szCs w:val="22"/>
        </w:rPr>
        <w:t>0</w:t>
      </w:r>
      <w:r w:rsidRPr="0059434C">
        <w:rPr>
          <w:color w:val="000000"/>
          <w:sz w:val="22"/>
          <w:szCs w:val="22"/>
        </w:rPr>
        <w:t xml:space="preserve"> OR 30  </w:t>
      </w:r>
      <w:r w:rsidRPr="0059434C">
        <w:rPr>
          <w:rFonts w:ascii="WP IconicSymbolsA" w:hAnsi="WP IconicSymbolsA" w:cs="WP IconicSymbolsA"/>
          <w:color w:val="000000"/>
          <w:sz w:val="22"/>
          <w:szCs w:val="22"/>
        </w:rPr>
        <w:t></w:t>
      </w:r>
      <w:r w:rsidRPr="0059434C">
        <w:rPr>
          <w:color w:val="000000"/>
          <w:sz w:val="22"/>
          <w:szCs w:val="22"/>
        </w:rPr>
        <w:t xml:space="preserve"> GO TO B10a</w:t>
      </w:r>
      <w:r w:rsidR="009749B2" w:rsidRPr="0059434C">
        <w:rPr>
          <w:color w:val="000000"/>
          <w:sz w:val="22"/>
          <w:szCs w:val="22"/>
        </w:rPr>
        <w:t>v</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59434C">
        <w:rPr>
          <w:color w:val="000000"/>
          <w:sz w:val="22"/>
          <w:szCs w:val="22"/>
        </w:rPr>
        <w:t>ELSE GO TO B10b</w:t>
      </w:r>
    </w:p>
    <w:p w:rsidR="00485827" w:rsidRPr="0059434C" w:rsidRDefault="00485827"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59434C" w:rsidRDefault="009B712E"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59434C">
        <w:rPr>
          <w:b/>
          <w:bCs/>
          <w:color w:val="000000"/>
          <w:sz w:val="22"/>
          <w:szCs w:val="22"/>
        </w:rPr>
        <w:t>B10a</w:t>
      </w:r>
      <w:r w:rsidR="00947E5D" w:rsidRPr="0059434C">
        <w:rPr>
          <w:b/>
          <w:bCs/>
          <w:color w:val="000000"/>
          <w:sz w:val="22"/>
          <w:szCs w:val="22"/>
        </w:rPr>
        <w:t>v</w:t>
      </w:r>
      <w:r w:rsidRPr="0059434C">
        <w:rPr>
          <w:b/>
          <w:bCs/>
          <w:color w:val="000000"/>
          <w:sz w:val="22"/>
          <w:szCs w:val="22"/>
        </w:rPr>
        <w:tab/>
        <w:t>You said that you smoked cigarettes some days.  Is that correct?</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59434C" w:rsidRDefault="009C1C6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r>
        <w:rPr>
          <w:color w:val="000000"/>
          <w:sz w:val="22"/>
          <w:szCs w:val="22"/>
        </w:rPr>
        <w:tab/>
      </w:r>
    </w:p>
    <w:p w:rsidR="009B712E" w:rsidRPr="0059434C" w:rsidRDefault="009C1C6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59434C">
        <w:rPr>
          <w:color w:val="000000"/>
          <w:sz w:val="22"/>
          <w:szCs w:val="22"/>
        </w:rPr>
        <w:tab/>
        <w:t>|__|</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59434C">
        <w:rPr>
          <w:color w:val="000000"/>
          <w:sz w:val="22"/>
          <w:szCs w:val="22"/>
        </w:rPr>
        <w:t>BOX  7E</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59434C">
        <w:rPr>
          <w:color w:val="000000"/>
          <w:sz w:val="22"/>
          <w:szCs w:val="22"/>
        </w:rPr>
        <w:t>IF (B10a</w:t>
      </w:r>
      <w:r w:rsidR="00947E5D" w:rsidRPr="0059434C">
        <w:rPr>
          <w:color w:val="000000"/>
          <w:sz w:val="22"/>
          <w:szCs w:val="22"/>
        </w:rPr>
        <w:t>v</w:t>
      </w:r>
      <w:r w:rsidRPr="0059434C">
        <w:rPr>
          <w:color w:val="000000"/>
          <w:sz w:val="22"/>
          <w:szCs w:val="22"/>
        </w:rPr>
        <w:t xml:space="preserve"> = 1 </w:t>
      </w:r>
      <w:r w:rsidRPr="0059434C">
        <w:rPr>
          <w:color w:val="000000"/>
          <w:sz w:val="22"/>
          <w:szCs w:val="22"/>
          <w:u w:val="single"/>
        </w:rPr>
        <w:t>AND</w:t>
      </w:r>
      <w:r w:rsidRPr="0059434C">
        <w:rPr>
          <w:color w:val="000000"/>
          <w:sz w:val="22"/>
          <w:szCs w:val="22"/>
        </w:rPr>
        <w:t xml:space="preserve"> B10a= 30 ), OR B10</w:t>
      </w:r>
      <w:r w:rsidR="00623ED0" w:rsidRPr="0059434C">
        <w:rPr>
          <w:color w:val="000000"/>
          <w:sz w:val="22"/>
          <w:szCs w:val="22"/>
        </w:rPr>
        <w:t>a</w:t>
      </w:r>
      <w:r w:rsidR="00947E5D" w:rsidRPr="0059434C">
        <w:rPr>
          <w:color w:val="000000"/>
          <w:sz w:val="22"/>
          <w:szCs w:val="22"/>
        </w:rPr>
        <w:t>v</w:t>
      </w:r>
      <w:r w:rsidRPr="0059434C">
        <w:rPr>
          <w:color w:val="000000"/>
          <w:sz w:val="22"/>
          <w:szCs w:val="22"/>
        </w:rPr>
        <w:t xml:space="preserve"> = DK, R  </w:t>
      </w:r>
      <w:r w:rsidRPr="0059434C">
        <w:rPr>
          <w:rFonts w:ascii="WP IconicSymbolsA" w:hAnsi="WP IconicSymbolsA" w:cs="WP IconicSymbolsA"/>
          <w:color w:val="000000"/>
          <w:sz w:val="22"/>
          <w:szCs w:val="22"/>
        </w:rPr>
        <w:t></w:t>
      </w:r>
      <w:r w:rsidRPr="0059434C">
        <w:rPr>
          <w:color w:val="000000"/>
          <w:sz w:val="22"/>
          <w:szCs w:val="22"/>
        </w:rPr>
        <w:t xml:space="preserve">GO TO B10b </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59434C">
        <w:rPr>
          <w:color w:val="000000"/>
          <w:sz w:val="22"/>
          <w:szCs w:val="22"/>
        </w:rPr>
        <w:t>IF B10a</w:t>
      </w:r>
      <w:r w:rsidR="00947E5D" w:rsidRPr="0059434C">
        <w:rPr>
          <w:color w:val="000000"/>
          <w:sz w:val="22"/>
          <w:szCs w:val="22"/>
        </w:rPr>
        <w:t>v</w:t>
      </w:r>
      <w:r w:rsidRPr="0059434C">
        <w:rPr>
          <w:color w:val="000000"/>
          <w:sz w:val="22"/>
          <w:szCs w:val="22"/>
        </w:rPr>
        <w:t xml:space="preserve"> = 1 </w:t>
      </w:r>
      <w:r w:rsidRPr="0059434C">
        <w:rPr>
          <w:color w:val="000000"/>
          <w:sz w:val="22"/>
          <w:szCs w:val="22"/>
          <w:u w:val="single"/>
        </w:rPr>
        <w:t>AND</w:t>
      </w:r>
      <w:r w:rsidRPr="0059434C">
        <w:rPr>
          <w:color w:val="000000"/>
          <w:sz w:val="22"/>
          <w:szCs w:val="22"/>
        </w:rPr>
        <w:t xml:space="preserve"> B10a= </w:t>
      </w:r>
      <w:r w:rsidR="00612B47" w:rsidRPr="0059434C">
        <w:rPr>
          <w:color w:val="000000"/>
          <w:sz w:val="22"/>
          <w:szCs w:val="22"/>
        </w:rPr>
        <w:t>0</w:t>
      </w:r>
      <w:r w:rsidRPr="0059434C">
        <w:rPr>
          <w:color w:val="000000"/>
          <w:sz w:val="22"/>
          <w:szCs w:val="22"/>
        </w:rPr>
        <w:t xml:space="preserve">  </w:t>
      </w:r>
      <w:r w:rsidRPr="0059434C">
        <w:rPr>
          <w:rFonts w:ascii="WP IconicSymbolsA" w:hAnsi="WP IconicSymbolsA" w:cs="WP IconicSymbolsA"/>
          <w:color w:val="000000"/>
          <w:sz w:val="22"/>
          <w:szCs w:val="22"/>
        </w:rPr>
        <w:t></w:t>
      </w:r>
      <w:r w:rsidRPr="0059434C">
        <w:rPr>
          <w:color w:val="000000"/>
          <w:sz w:val="22"/>
          <w:szCs w:val="22"/>
        </w:rPr>
        <w:t xml:space="preserve">GO TO </w:t>
      </w:r>
      <w:r w:rsidR="00786A79" w:rsidRPr="00F3765D">
        <w:rPr>
          <w:color w:val="000000"/>
          <w:sz w:val="28"/>
          <w:szCs w:val="28"/>
        </w:rPr>
        <w:t>D1R</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59434C">
        <w:rPr>
          <w:color w:val="000000"/>
          <w:sz w:val="22"/>
          <w:szCs w:val="22"/>
        </w:rPr>
        <w:t>IF B10a</w:t>
      </w:r>
      <w:r w:rsidR="00947E5D" w:rsidRPr="0059434C">
        <w:rPr>
          <w:color w:val="000000"/>
          <w:sz w:val="22"/>
          <w:szCs w:val="22"/>
        </w:rPr>
        <w:t>v</w:t>
      </w:r>
      <w:r w:rsidRPr="0059434C">
        <w:rPr>
          <w:color w:val="000000"/>
          <w:sz w:val="22"/>
          <w:szCs w:val="22"/>
        </w:rPr>
        <w:t xml:space="preserve"> = 2  </w:t>
      </w:r>
      <w:r w:rsidRPr="0059434C">
        <w:rPr>
          <w:rFonts w:ascii="WP IconicSymbolsA" w:hAnsi="WP IconicSymbolsA" w:cs="WP IconicSymbolsA"/>
          <w:color w:val="000000"/>
          <w:sz w:val="22"/>
          <w:szCs w:val="22"/>
        </w:rPr>
        <w:t></w:t>
      </w:r>
      <w:r w:rsidRPr="0059434C">
        <w:rPr>
          <w:color w:val="000000"/>
          <w:sz w:val="22"/>
          <w:szCs w:val="22"/>
        </w:rPr>
        <w:t>GO TO B8</w:t>
      </w:r>
    </w:p>
    <w:p w:rsidR="009B712E" w:rsidRPr="0059434C" w:rsidRDefault="009B712E" w:rsidP="009B712E">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9B712E" w:rsidRPr="0059434C">
          <w:footerReference w:type="default" r:id="rId11"/>
          <w:type w:val="continuous"/>
          <w:pgSz w:w="12240" w:h="15840"/>
          <w:pgMar w:top="1440" w:right="1440" w:bottom="720" w:left="1440" w:header="720" w:footer="720" w:gutter="0"/>
          <w:cols w:space="720"/>
        </w:sect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485827" w:rsidRPr="0059434C" w:rsidRDefault="00485827"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59434C">
        <w:rPr>
          <w:b/>
          <w:bCs/>
          <w:color w:val="000000"/>
          <w:sz w:val="22"/>
          <w:szCs w:val="22"/>
        </w:rPr>
        <w:t>B10b</w:t>
      </w:r>
      <w:r w:rsidRPr="0059434C">
        <w:rPr>
          <w:b/>
          <w:bCs/>
          <w:color w:val="000000"/>
          <w:sz w:val="22"/>
          <w:szCs w:val="22"/>
        </w:rPr>
        <w:tab/>
        <w:t>On the average, on those [If B10a = 1-30 (Fill entry B10a days) If B10a=D, R (Fill days you smoked)], how many cigarettes did you usually smoke each day?</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rFonts w:ascii="Times New Roman Bold" w:hAnsi="Times New Roman Bold"/>
          <w:b/>
          <w:color w:val="000000"/>
          <w:sz w:val="22"/>
          <w:szCs w:val="22"/>
        </w:rPr>
      </w:pPr>
      <w:r w:rsidRPr="0059434C">
        <w:rPr>
          <w:color w:val="000000"/>
          <w:sz w:val="22"/>
          <w:szCs w:val="22"/>
        </w:rPr>
        <w:tab/>
      </w:r>
      <w:r w:rsidRPr="0059434C">
        <w:rPr>
          <w:rFonts w:ascii="Times New Roman Bold" w:hAnsi="Times New Roman Bold"/>
          <w:b/>
          <w:color w:val="000000"/>
          <w:sz w:val="22"/>
          <w:szCs w:val="22"/>
        </w:rPr>
        <w:t>WE ARE STILL TALKING ABOUT “AROUND THIS TIME 12 MONTHS AGO”</w:t>
      </w:r>
    </w:p>
    <w:p w:rsidR="00623ED0" w:rsidRPr="0059434C" w:rsidRDefault="00623ED0"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rFonts w:ascii="Times New Roman Bold" w:hAnsi="Times New Roman Bold"/>
          <w:b/>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59434C">
        <w:rPr>
          <w:color w:val="000000"/>
          <w:sz w:val="22"/>
          <w:szCs w:val="22"/>
        </w:rPr>
        <w:t xml:space="preserve">|__|__|  </w:t>
      </w:r>
      <w:r w:rsidR="0062796A" w:rsidRPr="0059434C">
        <w:rPr>
          <w:color w:val="000000"/>
          <w:sz w:val="22"/>
          <w:szCs w:val="22"/>
        </w:rPr>
        <w:t>(</w:t>
      </w:r>
      <w:r w:rsidRPr="0059434C">
        <w:rPr>
          <w:color w:val="000000"/>
          <w:sz w:val="22"/>
          <w:szCs w:val="22"/>
        </w:rPr>
        <w:t xml:space="preserve"> </w:t>
      </w:r>
      <w:r w:rsidRPr="00AA6416">
        <w:rPr>
          <w:color w:val="000000"/>
          <w:sz w:val="22"/>
          <w:szCs w:val="22"/>
        </w:rPr>
        <w:t>1-9</w:t>
      </w:r>
      <w:r w:rsidR="00612B47" w:rsidRPr="00AA6416">
        <w:rPr>
          <w:color w:val="000000"/>
          <w:sz w:val="22"/>
          <w:szCs w:val="22"/>
        </w:rPr>
        <w:t>9</w:t>
      </w:r>
      <w:r w:rsidRPr="0059434C">
        <w:rPr>
          <w:color w:val="000000"/>
          <w:sz w:val="22"/>
          <w:szCs w:val="22"/>
        </w:rPr>
        <w:t xml:space="preserve">  </w:t>
      </w:r>
      <w:r w:rsidR="0062796A" w:rsidRPr="0059434C">
        <w:rPr>
          <w:color w:val="000000"/>
          <w:sz w:val="22"/>
          <w:szCs w:val="22"/>
        </w:rPr>
        <w:t>)</w:t>
      </w:r>
      <w:r w:rsidRPr="0059434C">
        <w:rPr>
          <w:color w:val="000000"/>
          <w:sz w:val="22"/>
          <w:szCs w:val="22"/>
        </w:rPr>
        <w:t xml:space="preserve"> IF </w:t>
      </w:r>
      <w:r w:rsidRPr="0059434C">
        <w:rPr>
          <w:rFonts w:ascii="WP MathA" w:hAnsi="WP MathA" w:cs="WP MathA"/>
          <w:color w:val="000000"/>
          <w:sz w:val="34"/>
          <w:szCs w:val="34"/>
        </w:rPr>
        <w:t></w:t>
      </w:r>
      <w:r w:rsidRPr="0059434C">
        <w:rPr>
          <w:color w:val="000000"/>
          <w:sz w:val="22"/>
          <w:szCs w:val="22"/>
        </w:rPr>
        <w:t xml:space="preserve"> 40 </w:t>
      </w:r>
      <w:r w:rsidRPr="0059434C">
        <w:rPr>
          <w:rFonts w:ascii="WP IconicSymbolsA" w:hAnsi="WP IconicSymbolsA" w:cs="WP IconicSymbolsA"/>
          <w:color w:val="000000"/>
          <w:sz w:val="22"/>
          <w:szCs w:val="22"/>
        </w:rPr>
        <w:t></w:t>
      </w:r>
      <w:r w:rsidRPr="0059434C">
        <w:rPr>
          <w:color w:val="000000"/>
          <w:sz w:val="22"/>
          <w:szCs w:val="22"/>
        </w:rPr>
        <w:t xml:space="preserve"> GO TO </w:t>
      </w:r>
      <w:r w:rsidR="001C4280" w:rsidRPr="0059434C">
        <w:rPr>
          <w:b/>
          <w:color w:val="000000"/>
          <w:sz w:val="28"/>
          <w:szCs w:val="28"/>
        </w:rPr>
        <w:t>B11</w:t>
      </w:r>
      <w:r w:rsidR="0025703B" w:rsidRPr="0059434C">
        <w:rPr>
          <w:b/>
          <w:color w:val="000000"/>
          <w:sz w:val="28"/>
          <w:szCs w:val="28"/>
        </w:rPr>
        <w:t>; ELSE IF B10b = D, R</w:t>
      </w:r>
      <w:r w:rsidR="0025703B" w:rsidRPr="0059434C">
        <w:rPr>
          <w:b/>
          <w:color w:val="000000"/>
          <w:sz w:val="28"/>
          <w:szCs w:val="28"/>
        </w:rPr>
        <w:sym w:font="Wingdings" w:char="F0E0"/>
      </w:r>
      <w:r w:rsidR="00623ED0" w:rsidRPr="0059434C">
        <w:rPr>
          <w:b/>
          <w:color w:val="000000"/>
          <w:sz w:val="28"/>
          <w:szCs w:val="28"/>
        </w:rPr>
        <w:t>B</w:t>
      </w:r>
      <w:r w:rsidR="0025703B" w:rsidRPr="0059434C">
        <w:rPr>
          <w:b/>
          <w:color w:val="000000"/>
          <w:sz w:val="28"/>
          <w:szCs w:val="28"/>
        </w:rPr>
        <w:t>11</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59434C">
        <w:rPr>
          <w:b/>
          <w:bCs/>
          <w:color w:val="000000"/>
          <w:sz w:val="22"/>
          <w:szCs w:val="22"/>
        </w:rPr>
        <w:t>B10b</w:t>
      </w:r>
      <w:r w:rsidR="00947E5D" w:rsidRPr="0059434C">
        <w:rPr>
          <w:b/>
          <w:bCs/>
          <w:color w:val="000000"/>
          <w:sz w:val="22"/>
          <w:szCs w:val="22"/>
        </w:rPr>
        <w:t>v</w:t>
      </w:r>
      <w:r w:rsidRPr="0059434C">
        <w:rPr>
          <w:b/>
          <w:bCs/>
          <w:color w:val="000000"/>
          <w:sz w:val="22"/>
          <w:szCs w:val="22"/>
        </w:rPr>
        <w:t xml:space="preserve">  I have recorded that on the average, when you smoked on those [fill entry B10a] days, you smoked [fill entry B10b] cigarettes a day.  Is that correct?</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59434C">
        <w:rPr>
          <w:color w:val="000000"/>
          <w:sz w:val="22"/>
          <w:szCs w:val="22"/>
        </w:rPr>
        <w:tab/>
        <w:t>(1)  Yes</w:t>
      </w:r>
    </w:p>
    <w:p w:rsidR="009B712E" w:rsidRPr="00A56461"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59434C">
        <w:rPr>
          <w:color w:val="000000"/>
          <w:sz w:val="22"/>
          <w:szCs w:val="22"/>
        </w:rPr>
        <w:tab/>
      </w:r>
      <w:r w:rsidRPr="00A56461">
        <w:rPr>
          <w:color w:val="000000"/>
          <w:sz w:val="22"/>
          <w:szCs w:val="22"/>
        </w:rPr>
        <w:t>(2)  No</w:t>
      </w:r>
      <w:r w:rsidRPr="00A56461">
        <w:rPr>
          <w:color w:val="000000"/>
          <w:sz w:val="22"/>
          <w:szCs w:val="22"/>
        </w:rPr>
        <w:tab/>
      </w:r>
      <w:r w:rsidRPr="00A56461">
        <w:rPr>
          <w:rFonts w:ascii="WP IconicSymbolsA" w:hAnsi="WP IconicSymbolsA" w:cs="WP IconicSymbolsA"/>
          <w:color w:val="000000"/>
          <w:sz w:val="22"/>
          <w:szCs w:val="22"/>
        </w:rPr>
        <w:t></w:t>
      </w:r>
      <w:r w:rsidRPr="00A56461">
        <w:rPr>
          <w:color w:val="000000"/>
          <w:sz w:val="22"/>
          <w:szCs w:val="22"/>
        </w:rPr>
        <w:t xml:space="preserve"> GO TO B10b</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59434C">
        <w:rPr>
          <w:b/>
          <w:bCs/>
          <w:color w:val="000000"/>
          <w:sz w:val="22"/>
          <w:szCs w:val="22"/>
        </w:rPr>
        <w:tab/>
        <w:t>|__|</w:t>
      </w:r>
    </w:p>
    <w:p w:rsidR="009B712E" w:rsidRPr="0059434C" w:rsidRDefault="009B712E" w:rsidP="009B71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015106" w:rsidRPr="0059434C" w:rsidRDefault="00015106" w:rsidP="00015106">
      <w:pPr>
        <w:tabs>
          <w:tab w:val="left" w:pos="720"/>
        </w:tabs>
        <w:ind w:left="720" w:hanging="720"/>
        <w:rPr>
          <w:i/>
          <w:iCs/>
          <w:color w:val="000000"/>
          <w:sz w:val="22"/>
          <w:szCs w:val="22"/>
        </w:rPr>
      </w:pPr>
      <w:r w:rsidRPr="0059434C">
        <w:rPr>
          <w:b/>
          <w:bCs/>
          <w:color w:val="000000"/>
        </w:rPr>
        <w:t>B11</w:t>
      </w:r>
      <w:r w:rsidRPr="0059434C">
        <w:rPr>
          <w:b/>
          <w:bCs/>
          <w:color w:val="000000"/>
          <w:sz w:val="22"/>
          <w:szCs w:val="22"/>
        </w:rPr>
        <w:tab/>
        <w:t xml:space="preserve">Around this time 12 MONTHS AGO, were you usually </w:t>
      </w:r>
      <w:r w:rsidR="001C4280" w:rsidRPr="0059434C">
        <w:rPr>
          <w:b/>
          <w:bCs/>
          <w:color w:val="000000"/>
          <w:sz w:val="22"/>
          <w:szCs w:val="22"/>
        </w:rPr>
        <w:t>smoking</w:t>
      </w:r>
      <w:r w:rsidRPr="0059434C">
        <w:rPr>
          <w:b/>
          <w:bCs/>
          <w:color w:val="000000"/>
          <w:sz w:val="22"/>
          <w:szCs w:val="22"/>
        </w:rPr>
        <w:t xml:space="preserve"> menthol or non-menthol cigarettes?</w:t>
      </w:r>
    </w:p>
    <w:p w:rsidR="00015106" w:rsidRPr="0059434C" w:rsidRDefault="00015106" w:rsidP="00015106">
      <w:pPr>
        <w:ind w:left="720"/>
        <w:rPr>
          <w:color w:val="000000"/>
          <w:sz w:val="22"/>
          <w:szCs w:val="22"/>
        </w:rPr>
      </w:pPr>
    </w:p>
    <w:p w:rsidR="00015106" w:rsidRPr="0059434C" w:rsidRDefault="009C1C6E" w:rsidP="00015106">
      <w:pPr>
        <w:ind w:left="720"/>
        <w:rPr>
          <w:color w:val="000000"/>
          <w:sz w:val="22"/>
          <w:szCs w:val="22"/>
        </w:rPr>
      </w:pPr>
      <w:r>
        <w:rPr>
          <w:color w:val="000000"/>
          <w:sz w:val="22"/>
          <w:szCs w:val="22"/>
        </w:rPr>
        <w:t>(1) Menthol</w:t>
      </w:r>
    </w:p>
    <w:p w:rsidR="00015106" w:rsidRPr="0059434C" w:rsidRDefault="009C1C6E" w:rsidP="00015106">
      <w:pPr>
        <w:ind w:firstLine="720"/>
        <w:rPr>
          <w:color w:val="000000"/>
          <w:sz w:val="22"/>
          <w:szCs w:val="22"/>
        </w:rPr>
      </w:pPr>
      <w:r>
        <w:rPr>
          <w:color w:val="000000"/>
          <w:sz w:val="22"/>
          <w:szCs w:val="22"/>
        </w:rPr>
        <w:t>(2) Non-menthol</w:t>
      </w:r>
    </w:p>
    <w:p w:rsidR="00015106" w:rsidRPr="0059434C" w:rsidRDefault="009C1C6E" w:rsidP="001C4280">
      <w:pPr>
        <w:ind w:firstLine="720"/>
        <w:rPr>
          <w:color w:val="000000"/>
        </w:rPr>
      </w:pPr>
      <w:r>
        <w:rPr>
          <w:color w:val="000000"/>
        </w:rPr>
        <w:t>(3) NO USUAL TYPE</w:t>
      </w:r>
    </w:p>
    <w:p w:rsidR="00015106" w:rsidRPr="0059434C" w:rsidRDefault="00015106" w:rsidP="00015106">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015106" w:rsidRPr="0059434C" w:rsidRDefault="009C1C6E" w:rsidP="00015106">
      <w:pPr>
        <w:rPr>
          <w:b/>
          <w:bCs/>
          <w:color w:val="000000"/>
          <w:sz w:val="22"/>
          <w:szCs w:val="22"/>
        </w:rPr>
      </w:pPr>
      <w:r>
        <w:rPr>
          <w:b/>
          <w:bCs/>
          <w:color w:val="000000"/>
          <w:sz w:val="22"/>
          <w:szCs w:val="22"/>
        </w:rPr>
        <w:tab/>
        <w:t>|__|</w:t>
      </w:r>
    </w:p>
    <w:p w:rsidR="008E482E" w:rsidRDefault="008E482E" w:rsidP="008E482E">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9B712E" w:rsidRPr="00985670" w:rsidRDefault="008E482E" w:rsidP="008E482E">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r>
        <w:rPr>
          <w:b/>
          <w:bCs/>
          <w:color w:val="000000"/>
        </w:rPr>
        <w:tab/>
        <w:t>EVERY-DAY SMOKERS</w:t>
      </w:r>
      <w:r w:rsidR="009B712E" w:rsidRPr="00985670">
        <w:rPr>
          <w:b/>
          <w:bCs/>
          <w:color w:val="000000"/>
        </w:rPr>
        <w:t xml:space="preserve"> (A3=1) GO TO</w:t>
      </w:r>
      <w:r w:rsidR="009B712E" w:rsidRPr="00985670">
        <w:rPr>
          <w:b/>
          <w:bCs/>
          <w:color w:val="000000"/>
          <w:sz w:val="26"/>
          <w:szCs w:val="26"/>
        </w:rPr>
        <w:t xml:space="preserve"> </w:t>
      </w:r>
      <w:r w:rsidR="009B712E" w:rsidRPr="008E482E">
        <w:rPr>
          <w:b/>
          <w:bCs/>
          <w:color w:val="000000"/>
          <w:sz w:val="24"/>
          <w:szCs w:val="24"/>
          <w:u w:val="single"/>
        </w:rPr>
        <w:t>D1R</w:t>
      </w:r>
      <w:r w:rsidR="009B712E" w:rsidRPr="00324C7A">
        <w:rPr>
          <w:b/>
          <w:bCs/>
          <w:color w:val="000000"/>
        </w:rPr>
        <w:t xml:space="preserve"> (</w:t>
      </w:r>
      <w:r w:rsidR="00A56461" w:rsidRPr="008E482E">
        <w:rPr>
          <w:b/>
          <w:bCs/>
          <w:color w:val="000000"/>
          <w:sz w:val="28"/>
          <w:szCs w:val="28"/>
        </w:rPr>
        <w:t>2nd</w:t>
      </w:r>
      <w:r w:rsidR="009B712E" w:rsidRPr="00985670">
        <w:rPr>
          <w:b/>
          <w:bCs/>
          <w:color w:val="000000"/>
        </w:rPr>
        <w:t xml:space="preserve"> QUESTION IN SECTION</w:t>
      </w:r>
      <w:r>
        <w:rPr>
          <w:b/>
          <w:bCs/>
          <w:color w:val="000000"/>
        </w:rPr>
        <w:t xml:space="preserve"> D)</w:t>
      </w:r>
    </w:p>
    <w:p w:rsidR="006A762C" w:rsidRPr="00985670" w:rsidRDefault="00AB5D91" w:rsidP="00AB5D91">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Cs/>
          <w:color w:val="000000"/>
        </w:rPr>
      </w:pPr>
      <w:r w:rsidRPr="00985670">
        <w:rPr>
          <w:color w:val="000000"/>
        </w:rPr>
        <w:br w:type="page"/>
      </w:r>
    </w:p>
    <w:p w:rsidR="006A762C" w:rsidRPr="00985670" w:rsidRDefault="006A762C" w:rsidP="00413E15">
      <w:pPr>
        <w:pStyle w:val="Heading2"/>
      </w:pPr>
      <w:r w:rsidRPr="00985670">
        <w:t>SECTION C.  SOME-</w:t>
      </w:r>
      <w:smartTag w:uri="urn:schemas-microsoft-com:office:smarttags" w:element="stockticker">
        <w:r w:rsidRPr="00985670">
          <w:t>DAY</w:t>
        </w:r>
      </w:smartTag>
      <w:r w:rsidRPr="00985670">
        <w:t xml:space="preserve"> SMOKER SERIES</w:t>
      </w:r>
    </w:p>
    <w:p w:rsidR="006A762C" w:rsidRPr="00985670" w:rsidRDefault="006A762C"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985670">
        <w:rPr>
          <w:b/>
          <w:bCs/>
          <w:color w:val="000000"/>
          <w:sz w:val="22"/>
          <w:szCs w:val="22"/>
        </w:rPr>
        <w:t>C1</w:t>
      </w:r>
      <w:r w:rsidRPr="00985670">
        <w:rPr>
          <w:color w:val="000000"/>
          <w:sz w:val="22"/>
          <w:szCs w:val="22"/>
        </w:rPr>
        <w:tab/>
      </w:r>
      <w:r w:rsidRPr="00985670">
        <w:rPr>
          <w:b/>
          <w:bCs/>
          <w:color w:val="000000"/>
          <w:sz w:val="22"/>
          <w:szCs w:val="22"/>
        </w:rPr>
        <w:t>On how many of the past 30 days did you smoke cigarettes?</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r>
    </w:p>
    <w:p w:rsidR="002F6E4D" w:rsidRPr="00E017DD"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E017DD">
        <w:rPr>
          <w:color w:val="000000"/>
          <w:sz w:val="22"/>
          <w:szCs w:val="22"/>
        </w:rPr>
        <w:t>ENTER (</w:t>
      </w:r>
      <w:r w:rsidR="00CC3AC6" w:rsidRPr="00E017DD">
        <w:rPr>
          <w:color w:val="000000"/>
          <w:sz w:val="22"/>
          <w:szCs w:val="22"/>
        </w:rPr>
        <w:t>0</w:t>
      </w:r>
      <w:r w:rsidRPr="00E017DD">
        <w:rPr>
          <w:color w:val="000000"/>
          <w:sz w:val="22"/>
          <w:szCs w:val="22"/>
        </w:rPr>
        <w:t>) FOR NONE</w:t>
      </w:r>
    </w:p>
    <w:p w:rsidR="002F6E4D" w:rsidRPr="00E017DD" w:rsidRDefault="002F6E4D" w:rsidP="00A36A47">
      <w:pPr>
        <w:tabs>
          <w:tab w:val="left" w:pos="-1080"/>
          <w:tab w:val="left" w:pos="-720"/>
          <w:tab w:val="left" w:pos="0"/>
          <w:tab w:val="left" w:pos="720"/>
        </w:tabs>
        <w:ind w:left="720"/>
        <w:rPr>
          <w:color w:val="000000"/>
          <w:sz w:val="22"/>
          <w:szCs w:val="22"/>
        </w:rPr>
      </w:pPr>
    </w:p>
    <w:p w:rsidR="002F6E4D" w:rsidRPr="00E017DD"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E017DD">
        <w:rPr>
          <w:color w:val="000000"/>
          <w:sz w:val="22"/>
          <w:szCs w:val="22"/>
        </w:rPr>
        <w:t xml:space="preserve">|__|__|  </w:t>
      </w:r>
      <w:r w:rsidR="00CC3AC6" w:rsidRPr="00E017DD">
        <w:rPr>
          <w:color w:val="000000"/>
          <w:sz w:val="22"/>
          <w:szCs w:val="22"/>
        </w:rPr>
        <w:t>(0-30)</w:t>
      </w:r>
    </w:p>
    <w:p w:rsidR="002F6E4D" w:rsidRPr="00E017DD"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2F6E4D" w:rsidRPr="00E017DD"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E017DD">
            <w:rPr>
              <w:color w:val="000000"/>
              <w:sz w:val="22"/>
              <w:szCs w:val="22"/>
            </w:rPr>
            <w:t>BOX</w:t>
          </w:r>
        </w:smartTag>
        <w:r w:rsidRPr="00E017DD">
          <w:rPr>
            <w:color w:val="000000"/>
            <w:sz w:val="22"/>
            <w:szCs w:val="22"/>
          </w:rPr>
          <w:t xml:space="preserve"> 9</w:t>
        </w:r>
      </w:smartTag>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C1 = </w:t>
      </w:r>
      <w:r w:rsidR="00CC3AC6">
        <w:rPr>
          <w:color w:val="000000"/>
          <w:sz w:val="22"/>
          <w:szCs w:val="22"/>
        </w:rPr>
        <w:t>0</w:t>
      </w:r>
      <w:r w:rsidRPr="00985670">
        <w:rPr>
          <w:color w:val="000000"/>
          <w:sz w:val="22"/>
          <w:szCs w:val="22"/>
        </w:rPr>
        <w:t xml:space="preserve"> OR 30  </w:t>
      </w:r>
      <w:r w:rsidRPr="00985670">
        <w:rPr>
          <w:rFonts w:ascii="WP IconicSymbolsA" w:hAnsi="WP IconicSymbolsA" w:cs="WP IconicSymbolsA"/>
          <w:color w:val="000000"/>
          <w:sz w:val="22"/>
          <w:szCs w:val="22"/>
        </w:rPr>
        <w:t></w:t>
      </w:r>
      <w:r w:rsidRPr="00985670">
        <w:rPr>
          <w:color w:val="000000"/>
          <w:sz w:val="22"/>
          <w:szCs w:val="22"/>
        </w:rPr>
        <w:t xml:space="preserve"> GO TO</w:t>
      </w:r>
      <w:r w:rsidRPr="00985670">
        <w:rPr>
          <w:i/>
          <w:iCs/>
          <w:color w:val="000000"/>
          <w:sz w:val="22"/>
          <w:szCs w:val="22"/>
        </w:rPr>
        <w:t xml:space="preserve"> </w:t>
      </w:r>
      <w:r w:rsidRPr="00985670">
        <w:rPr>
          <w:color w:val="000000"/>
          <w:sz w:val="22"/>
          <w:szCs w:val="22"/>
        </w:rPr>
        <w:t>C1v</w:t>
      </w: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ELSE IF C1=DK, R </w:t>
      </w:r>
      <w:r w:rsidRPr="00985670">
        <w:rPr>
          <w:rFonts w:ascii="WP IconicSymbolsA" w:hAnsi="WP IconicSymbolsA" w:cs="WP IconicSymbolsA"/>
          <w:color w:val="000000"/>
          <w:sz w:val="22"/>
          <w:szCs w:val="22"/>
        </w:rPr>
        <w:t></w:t>
      </w:r>
      <w:r w:rsidRPr="00985670">
        <w:rPr>
          <w:rFonts w:ascii="WP IconicSymbolsA" w:hAnsi="WP IconicSymbolsA" w:cs="WP IconicSymbolsA"/>
          <w:color w:val="000000"/>
          <w:sz w:val="22"/>
          <w:szCs w:val="22"/>
        </w:rPr>
        <w:t></w:t>
      </w:r>
      <w:r w:rsidRPr="00985670">
        <w:rPr>
          <w:color w:val="000000"/>
          <w:sz w:val="22"/>
          <w:szCs w:val="22"/>
        </w:rPr>
        <w:t>GO TO C1i</w:t>
      </w: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ELSE GO TO C1a</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b/>
          <w:bCs/>
          <w:color w:val="000000"/>
          <w:sz w:val="22"/>
          <w:szCs w:val="22"/>
        </w:rPr>
        <w:t>C1v</w:t>
      </w:r>
      <w:r w:rsidRPr="00985670">
        <w:rPr>
          <w:b/>
          <w:bCs/>
          <w:color w:val="000000"/>
          <w:sz w:val="22"/>
          <w:szCs w:val="22"/>
        </w:rPr>
        <w:tab/>
        <w:t>You said that you smoked cigarettes some days.  Is that correct?</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9C1C6E"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r>
        <w:rPr>
          <w:color w:val="000000"/>
          <w:sz w:val="22"/>
          <w:szCs w:val="22"/>
        </w:rPr>
        <w:tab/>
      </w:r>
    </w:p>
    <w:p w:rsidR="002F6E4D" w:rsidRPr="00985670" w:rsidRDefault="002F6E4D"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985670">
        <w:rPr>
          <w:color w:val="000000"/>
          <w:sz w:val="22"/>
          <w:szCs w:val="22"/>
        </w:rPr>
        <w:tab/>
        <w:t>(2)  No</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10</w:t>
        </w:r>
      </w:smartTag>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C1v = 1 </w:t>
      </w:r>
      <w:r w:rsidRPr="00985670">
        <w:rPr>
          <w:color w:val="000000"/>
          <w:sz w:val="22"/>
          <w:szCs w:val="22"/>
          <w:u w:val="single"/>
        </w:rPr>
        <w:t>AND</w:t>
      </w:r>
      <w:r w:rsidRPr="00985670">
        <w:rPr>
          <w:color w:val="000000"/>
          <w:sz w:val="22"/>
          <w:szCs w:val="22"/>
        </w:rPr>
        <w:t xml:space="preserve"> C1 = 30  </w:t>
      </w:r>
      <w:r w:rsidRPr="00985670">
        <w:rPr>
          <w:rFonts w:ascii="WP IconicSymbolsA" w:hAnsi="WP IconicSymbolsA" w:cs="WP IconicSymbolsA"/>
          <w:color w:val="000000"/>
          <w:sz w:val="22"/>
          <w:szCs w:val="22"/>
        </w:rPr>
        <w:t></w:t>
      </w:r>
      <w:r w:rsidRPr="00985670">
        <w:rPr>
          <w:color w:val="000000"/>
          <w:sz w:val="22"/>
          <w:szCs w:val="22"/>
        </w:rPr>
        <w:t xml:space="preserve">GO TO C1a </w:t>
      </w: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C1v = 1 </w:t>
      </w:r>
      <w:r w:rsidRPr="00985670">
        <w:rPr>
          <w:color w:val="000000"/>
          <w:sz w:val="22"/>
          <w:szCs w:val="22"/>
          <w:u w:val="single"/>
        </w:rPr>
        <w:t>AND</w:t>
      </w:r>
      <w:r w:rsidRPr="00985670">
        <w:rPr>
          <w:color w:val="000000"/>
          <w:sz w:val="22"/>
          <w:szCs w:val="22"/>
        </w:rPr>
        <w:t xml:space="preserve"> C1 = </w:t>
      </w:r>
      <w:r w:rsidR="00CC3AC6">
        <w:rPr>
          <w:color w:val="000000"/>
          <w:sz w:val="22"/>
          <w:szCs w:val="22"/>
        </w:rPr>
        <w:t>0</w:t>
      </w:r>
      <w:r w:rsidRPr="00985670">
        <w:rPr>
          <w:color w:val="000000"/>
          <w:sz w:val="22"/>
          <w:szCs w:val="22"/>
        </w:rPr>
        <w:t xml:space="preserve">  </w:t>
      </w:r>
      <w:r w:rsidRPr="00985670">
        <w:rPr>
          <w:rFonts w:ascii="WP IconicSymbolsA" w:hAnsi="WP IconicSymbolsA" w:cs="WP IconicSymbolsA"/>
          <w:color w:val="000000"/>
          <w:sz w:val="22"/>
          <w:szCs w:val="22"/>
        </w:rPr>
        <w:t></w:t>
      </w:r>
      <w:r w:rsidRPr="00985670">
        <w:rPr>
          <w:color w:val="000000"/>
          <w:sz w:val="22"/>
          <w:szCs w:val="22"/>
        </w:rPr>
        <w:t>GO TO C2</w:t>
      </w: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C1v = 2  </w:t>
      </w:r>
      <w:r w:rsidRPr="00985670">
        <w:rPr>
          <w:rFonts w:ascii="WP IconicSymbolsA" w:hAnsi="WP IconicSymbolsA" w:cs="WP IconicSymbolsA"/>
          <w:color w:val="000000"/>
          <w:sz w:val="22"/>
          <w:szCs w:val="22"/>
        </w:rPr>
        <w:t></w:t>
      </w:r>
      <w:r w:rsidRPr="00985670">
        <w:rPr>
          <w:color w:val="000000"/>
          <w:sz w:val="22"/>
          <w:szCs w:val="22"/>
        </w:rPr>
        <w:t>GO TO A3</w:t>
      </w: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sectPr w:rsidR="002F6E4D" w:rsidRPr="00985670">
          <w:type w:val="continuous"/>
          <w:pgSz w:w="12240" w:h="15840"/>
          <w:pgMar w:top="1440" w:right="1440" w:bottom="720" w:left="1440" w:header="720" w:footer="720" w:gutter="0"/>
          <w:cols w:space="720"/>
        </w:sectPr>
      </w:pPr>
      <w:r w:rsidRPr="00985670">
        <w:rPr>
          <w:color w:val="000000"/>
          <w:sz w:val="22"/>
          <w:szCs w:val="22"/>
        </w:rPr>
        <w:t xml:space="preserve">IF C1v = DK, R </w:t>
      </w:r>
      <w:r w:rsidRPr="00985670">
        <w:rPr>
          <w:rFonts w:ascii="WP IconicSymbolsA" w:hAnsi="WP IconicSymbolsA" w:cs="WP IconicSymbolsA"/>
          <w:color w:val="000000"/>
          <w:sz w:val="22"/>
          <w:szCs w:val="22"/>
        </w:rPr>
        <w:t></w:t>
      </w:r>
      <w:r w:rsidRPr="00985670">
        <w:rPr>
          <w:rFonts w:ascii="WP IconicSymbolsA" w:hAnsi="WP IconicSymbolsA" w:cs="WP IconicSymbolsA"/>
          <w:color w:val="000000"/>
          <w:sz w:val="22"/>
          <w:szCs w:val="22"/>
        </w:rPr>
        <w:t></w:t>
      </w:r>
      <w:r w:rsidRPr="00985670">
        <w:rPr>
          <w:color w:val="000000"/>
          <w:sz w:val="22"/>
          <w:szCs w:val="22"/>
        </w:rPr>
        <w:t xml:space="preserve"> GO TO  C1a</w:t>
      </w:r>
      <w:r w:rsidRPr="00985670">
        <w:rPr>
          <w:rFonts w:ascii="WP IconicSymbolsA" w:hAnsi="WP IconicSymbolsA" w:cs="WP IconicSymbolsA"/>
          <w:color w:val="000000"/>
          <w:sz w:val="22"/>
          <w:szCs w:val="22"/>
        </w:rPr>
        <w:t></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C1i</w:t>
      </w:r>
      <w:r w:rsidRPr="00985670">
        <w:rPr>
          <w:b/>
          <w:bCs/>
          <w:color w:val="000000"/>
          <w:sz w:val="22"/>
          <w:szCs w:val="22"/>
        </w:rPr>
        <w:tab/>
        <w:t>Would you say you smoked on AT LEAST 12 DAYS in the past 30 days?</w:t>
      </w:r>
    </w:p>
    <w:p w:rsidR="0005076B" w:rsidRPr="00985670" w:rsidRDefault="0005076B"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854186" w:rsidRDefault="002F6E4D" w:rsidP="009C1C6E">
      <w:pPr>
        <w:numPr>
          <w:ilvl w:val="0"/>
          <w:numId w:val="30"/>
        </w:numPr>
        <w:tabs>
          <w:tab w:val="clear" w:pos="1170"/>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hanging="450"/>
        <w:rPr>
          <w:bCs/>
          <w:color w:val="000000"/>
          <w:sz w:val="22"/>
          <w:szCs w:val="22"/>
        </w:rPr>
      </w:pPr>
      <w:r w:rsidRPr="00854186">
        <w:rPr>
          <w:bCs/>
          <w:color w:val="000000"/>
          <w:sz w:val="22"/>
          <w:szCs w:val="22"/>
        </w:rPr>
        <w:t>Yes</w:t>
      </w:r>
    </w:p>
    <w:p w:rsidR="002F6E4D" w:rsidRPr="00985670" w:rsidRDefault="002F6E4D"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170" w:hanging="450"/>
        <w:rPr>
          <w:b/>
          <w:bCs/>
          <w:color w:val="000000"/>
          <w:sz w:val="22"/>
          <w:szCs w:val="22"/>
        </w:rPr>
      </w:pPr>
      <w:r w:rsidRPr="00854186">
        <w:rPr>
          <w:bCs/>
          <w:color w:val="000000"/>
          <w:sz w:val="22"/>
          <w:szCs w:val="22"/>
        </w:rPr>
        <w:t>(2)  No</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ab/>
      </w:r>
      <w:r w:rsidRPr="00985670">
        <w:rPr>
          <w:color w:val="000000"/>
          <w:sz w:val="22"/>
          <w:szCs w:val="22"/>
        </w:rPr>
        <w:t>|__|</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b/>
          <w:bCs/>
          <w:color w:val="000000"/>
          <w:sz w:val="22"/>
          <w:szCs w:val="22"/>
        </w:rPr>
        <w:t>C1a</w:t>
      </w:r>
      <w:r w:rsidRPr="00985670">
        <w:rPr>
          <w:b/>
          <w:bCs/>
          <w:color w:val="000000"/>
          <w:sz w:val="22"/>
          <w:szCs w:val="22"/>
        </w:rPr>
        <w:tab/>
        <w:t xml:space="preserve">On the average, on those </w:t>
      </w:r>
      <w:r w:rsidRPr="008E482E">
        <w:rPr>
          <w:b/>
          <w:bCs/>
          <w:color w:val="000000"/>
          <w:sz w:val="22"/>
          <w:szCs w:val="22"/>
        </w:rPr>
        <w:t>[C1</w:t>
      </w:r>
      <w:r w:rsidR="00854186" w:rsidRPr="008E482E">
        <w:rPr>
          <w:b/>
          <w:bCs/>
          <w:color w:val="000000"/>
          <w:sz w:val="22"/>
          <w:szCs w:val="22"/>
        </w:rPr>
        <w:t xml:space="preserve"> days IF entry for C1 NE D/R. OR “AT LEAST 12 days”</w:t>
      </w:r>
      <w:r w:rsidR="00ED77C7" w:rsidRPr="008E482E">
        <w:rPr>
          <w:b/>
          <w:bCs/>
          <w:color w:val="000000"/>
          <w:sz w:val="22"/>
          <w:szCs w:val="22"/>
        </w:rPr>
        <w:t xml:space="preserve"> IF C1i = 1 YES</w:t>
      </w:r>
      <w:r w:rsidRPr="00985670">
        <w:rPr>
          <w:b/>
          <w:bCs/>
          <w:color w:val="000000"/>
          <w:sz w:val="22"/>
          <w:szCs w:val="22"/>
        </w:rPr>
        <w:t>] days, how many cigarettes did you usually smoke each day?</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 xml:space="preserve">|__|__|  IF </w:t>
      </w:r>
      <w:r w:rsidRPr="00985670">
        <w:rPr>
          <w:rFonts w:ascii="WP MathA" w:hAnsi="WP MathA" w:cs="WP MathA"/>
          <w:color w:val="000000"/>
          <w:sz w:val="34"/>
          <w:szCs w:val="34"/>
        </w:rPr>
        <w:t></w:t>
      </w:r>
      <w:r w:rsidRPr="00985670">
        <w:rPr>
          <w:color w:val="000000"/>
          <w:sz w:val="22"/>
          <w:szCs w:val="22"/>
        </w:rPr>
        <w:t xml:space="preserve"> 40 </w:t>
      </w:r>
      <w:r w:rsidRPr="00985670">
        <w:rPr>
          <w:rFonts w:ascii="WP IconicSymbolsA" w:hAnsi="WP IconicSymbolsA" w:cs="WP IconicSymbolsA"/>
          <w:color w:val="000000"/>
          <w:sz w:val="22"/>
          <w:szCs w:val="22"/>
        </w:rPr>
        <w:t></w:t>
      </w:r>
      <w:r w:rsidRPr="00985670">
        <w:rPr>
          <w:color w:val="000000"/>
          <w:sz w:val="22"/>
          <w:szCs w:val="22"/>
        </w:rPr>
        <w:t xml:space="preserve"> GO TO C2</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[IF &gt;40, GO TO C1a</w:t>
      </w:r>
      <w:r w:rsidR="00947E5D">
        <w:rPr>
          <w:color w:val="000000"/>
          <w:sz w:val="22"/>
          <w:szCs w:val="22"/>
        </w:rPr>
        <w:t>v</w:t>
      </w:r>
      <w:r w:rsidRPr="00985670">
        <w:rPr>
          <w:color w:val="000000"/>
          <w:sz w:val="22"/>
          <w:szCs w:val="22"/>
        </w:rPr>
        <w:t>]</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[Don’t Know OR Refused: GO TO C2]</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9C1C6E" w:rsidRDefault="009C1C6E">
      <w:pPr>
        <w:widowControl/>
        <w:autoSpaceDE/>
        <w:autoSpaceDN/>
        <w:adjustRightInd/>
        <w:rPr>
          <w:b/>
          <w:bCs/>
          <w:color w:val="000000"/>
          <w:sz w:val="22"/>
          <w:szCs w:val="22"/>
        </w:rPr>
      </w:pPr>
      <w:r>
        <w:rPr>
          <w:b/>
          <w:bCs/>
          <w:color w:val="000000"/>
          <w:sz w:val="22"/>
          <w:szCs w:val="22"/>
        </w:rPr>
        <w:br w:type="page"/>
      </w:r>
    </w:p>
    <w:p w:rsidR="002F6E4D" w:rsidRPr="00985670" w:rsidRDefault="002F6E4D"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000"/>
          <w:tab w:val="left" w:pos="9360"/>
          <w:tab w:val="left" w:pos="10080"/>
          <w:tab w:val="left" w:pos="10800"/>
          <w:tab w:val="left" w:pos="11520"/>
        </w:tabs>
        <w:ind w:left="720" w:hanging="720"/>
        <w:rPr>
          <w:color w:val="000000"/>
          <w:sz w:val="22"/>
          <w:szCs w:val="22"/>
        </w:rPr>
      </w:pPr>
      <w:r w:rsidRPr="00985670">
        <w:rPr>
          <w:b/>
          <w:bCs/>
          <w:color w:val="000000"/>
          <w:sz w:val="22"/>
          <w:szCs w:val="22"/>
        </w:rPr>
        <w:t>C1a</w:t>
      </w:r>
      <w:r w:rsidR="00947E5D">
        <w:rPr>
          <w:b/>
          <w:bCs/>
          <w:color w:val="000000"/>
          <w:sz w:val="22"/>
          <w:szCs w:val="22"/>
        </w:rPr>
        <w:t>v</w:t>
      </w:r>
      <w:r w:rsidRPr="00985670">
        <w:rPr>
          <w:b/>
          <w:bCs/>
          <w:color w:val="000000"/>
          <w:sz w:val="22"/>
          <w:szCs w:val="22"/>
        </w:rPr>
        <w:tab/>
        <w:t>I have recorded that on the average, when you smoked on those [</w:t>
      </w:r>
      <w:r w:rsidRPr="008E482E">
        <w:rPr>
          <w:b/>
          <w:bCs/>
          <w:color w:val="000000"/>
          <w:sz w:val="22"/>
          <w:szCs w:val="22"/>
        </w:rPr>
        <w:t>C1</w:t>
      </w:r>
      <w:r w:rsidR="00ED77C7" w:rsidRPr="008E482E">
        <w:rPr>
          <w:b/>
          <w:bCs/>
          <w:color w:val="000000"/>
          <w:sz w:val="22"/>
          <w:szCs w:val="22"/>
        </w:rPr>
        <w:t xml:space="preserve"> / AT LEAST 12</w:t>
      </w:r>
      <w:r w:rsidRPr="00985670">
        <w:rPr>
          <w:b/>
          <w:bCs/>
          <w:color w:val="000000"/>
          <w:sz w:val="22"/>
          <w:szCs w:val="22"/>
        </w:rPr>
        <w:t>] days, you smoked [C1a] cigarettes a day.  Is that correct?</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9C1C6E">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color w:val="000000"/>
          <w:sz w:val="22"/>
          <w:szCs w:val="22"/>
        </w:rPr>
        <w:tab/>
        <w:t>(1)  Yes</w:t>
      </w:r>
      <w:r w:rsidR="009C1C6E">
        <w:rPr>
          <w:color w:val="000000"/>
          <w:sz w:val="22"/>
          <w:szCs w:val="22"/>
        </w:rPr>
        <w:tab/>
      </w:r>
      <w:r w:rsidRPr="00985670">
        <w:rPr>
          <w:color w:val="000000"/>
          <w:sz w:val="22"/>
          <w:szCs w:val="22"/>
        </w:rPr>
        <w:t>[GO TO C2]</w:t>
      </w:r>
    </w:p>
    <w:p w:rsidR="002F6E4D" w:rsidRPr="00985670" w:rsidRDefault="002F6E4D" w:rsidP="009C1C6E">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(2)  No</w:t>
      </w:r>
      <w:r w:rsidR="009C1C6E">
        <w:rPr>
          <w:color w:val="000000"/>
          <w:sz w:val="22"/>
          <w:szCs w:val="22"/>
        </w:rPr>
        <w:tab/>
      </w:r>
      <w:r w:rsidRPr="00985670">
        <w:rPr>
          <w:color w:val="000000"/>
          <w:sz w:val="22"/>
          <w:szCs w:val="22"/>
        </w:rPr>
        <w:t>[GO TO C1a]</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985670">
        <w:rPr>
          <w:b/>
          <w:bCs/>
          <w:color w:val="000000"/>
          <w:sz w:val="22"/>
          <w:szCs w:val="22"/>
        </w:rPr>
        <w:tab/>
        <w:t>|__|</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b/>
          <w:bCs/>
          <w:color w:val="000000"/>
          <w:sz w:val="22"/>
          <w:szCs w:val="22"/>
        </w:rPr>
        <w:tab/>
      </w:r>
      <w:r w:rsidRPr="00985670">
        <w:rPr>
          <w:color w:val="000000"/>
          <w:sz w:val="22"/>
          <w:szCs w:val="22"/>
        </w:rPr>
        <w:t>[Don’t Know OR Refused: GO TO C2]</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ED77C7" w:rsidRDefault="009C1C6E"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C2</w:t>
      </w:r>
      <w:r w:rsidR="002F6E4D" w:rsidRPr="00ED77C7">
        <w:rPr>
          <w:b/>
          <w:bCs/>
          <w:color w:val="000000"/>
          <w:sz w:val="22"/>
          <w:szCs w:val="22"/>
        </w:rPr>
        <w:tab/>
      </w:r>
      <w:r w:rsidR="00931151" w:rsidRPr="00ED77C7">
        <w:rPr>
          <w:b/>
          <w:bCs/>
          <w:color w:val="000000"/>
          <w:sz w:val="22"/>
          <w:szCs w:val="22"/>
        </w:rPr>
        <w:t xml:space="preserve">Do you usually smoke </w:t>
      </w:r>
      <w:r w:rsidR="002F6E4D" w:rsidRPr="00ED77C7">
        <w:rPr>
          <w:b/>
          <w:bCs/>
          <w:color w:val="000000"/>
          <w:sz w:val="22"/>
          <w:szCs w:val="22"/>
        </w:rPr>
        <w:t>menthol or non-menthol</w:t>
      </w:r>
      <w:r w:rsidR="00931151" w:rsidRPr="00ED77C7">
        <w:rPr>
          <w:b/>
          <w:bCs/>
          <w:color w:val="000000"/>
          <w:sz w:val="22"/>
          <w:szCs w:val="22"/>
        </w:rPr>
        <w:t xml:space="preserve"> cigarettes</w:t>
      </w:r>
      <w:r w:rsidR="002F6E4D" w:rsidRPr="00ED77C7">
        <w:rPr>
          <w:b/>
          <w:bCs/>
          <w:color w:val="000000"/>
          <w:sz w:val="22"/>
          <w:szCs w:val="22"/>
        </w:rPr>
        <w:t>?</w:t>
      </w:r>
    </w:p>
    <w:p w:rsidR="002F6E4D" w:rsidRPr="00ED77C7"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ED77C7"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ED77C7">
        <w:rPr>
          <w:color w:val="000000"/>
          <w:sz w:val="22"/>
          <w:szCs w:val="22"/>
        </w:rPr>
        <w:t xml:space="preserve">(1) Menthol </w:t>
      </w:r>
    </w:p>
    <w:p w:rsidR="002F6E4D" w:rsidRPr="00ED77C7"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ED77C7">
        <w:rPr>
          <w:color w:val="000000"/>
          <w:sz w:val="22"/>
          <w:szCs w:val="22"/>
        </w:rPr>
        <w:t xml:space="preserve">(2) Non-menthol </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ED77C7">
        <w:rPr>
          <w:color w:val="000000"/>
          <w:sz w:val="22"/>
          <w:szCs w:val="22"/>
        </w:rPr>
        <w:t>(3) NO USUAL TYPE</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052E0E" w:rsidRPr="00985670" w:rsidRDefault="00052E0E" w:rsidP="00751043">
      <w:pPr>
        <w:rPr>
          <w:color w:val="000000"/>
          <w:sz w:val="22"/>
          <w:szCs w:val="22"/>
        </w:rPr>
      </w:pPr>
    </w:p>
    <w:p w:rsidR="00751043" w:rsidRPr="00985670" w:rsidRDefault="00751043" w:rsidP="00751043">
      <w:pPr>
        <w:rPr>
          <w:b/>
          <w:color w:val="000000"/>
          <w:sz w:val="22"/>
          <w:szCs w:val="22"/>
        </w:rPr>
      </w:pPr>
      <w:r w:rsidRPr="00985670">
        <w:rPr>
          <w:b/>
          <w:color w:val="000000"/>
          <w:sz w:val="22"/>
          <w:szCs w:val="22"/>
        </w:rPr>
        <w:tab/>
      </w:r>
      <w:r w:rsidR="008E482E">
        <w:rPr>
          <w:b/>
          <w:color w:val="000000"/>
          <w:sz w:val="22"/>
          <w:szCs w:val="22"/>
        </w:rPr>
        <w:t>ALL</w:t>
      </w:r>
      <w:r w:rsidRPr="00985670">
        <w:rPr>
          <w:b/>
          <w:color w:val="000000"/>
          <w:sz w:val="22"/>
          <w:szCs w:val="22"/>
        </w:rPr>
        <w:t xml:space="preserve"> GO TO </w:t>
      </w:r>
      <w:r w:rsidRPr="00224646">
        <w:rPr>
          <w:b/>
          <w:color w:val="000000"/>
          <w:sz w:val="22"/>
          <w:szCs w:val="22"/>
        </w:rPr>
        <w:t>C</w:t>
      </w:r>
      <w:r w:rsidR="008C721C" w:rsidRPr="00224646">
        <w:rPr>
          <w:b/>
          <w:color w:val="000000"/>
          <w:sz w:val="22"/>
          <w:szCs w:val="22"/>
        </w:rPr>
        <w:t>5a</w:t>
      </w:r>
      <w:r w:rsidR="008E482E" w:rsidRPr="00224646">
        <w:rPr>
          <w:b/>
          <w:color w:val="000000"/>
          <w:sz w:val="22"/>
          <w:szCs w:val="22"/>
        </w:rPr>
        <w:t>num/unt</w:t>
      </w:r>
    </w:p>
    <w:p w:rsidR="00751043" w:rsidRPr="00985670" w:rsidRDefault="00751043" w:rsidP="00751043">
      <w:pPr>
        <w:rPr>
          <w:b/>
          <w:color w:val="000000"/>
          <w:sz w:val="22"/>
          <w:szCs w:val="22"/>
        </w:rPr>
      </w:pPr>
    </w:p>
    <w:p w:rsidR="00F76D46" w:rsidRDefault="00F76D46"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8E482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r w:rsidRPr="00985670">
        <w:rPr>
          <w:b/>
          <w:bCs/>
          <w:color w:val="000000"/>
          <w:sz w:val="22"/>
          <w:szCs w:val="22"/>
        </w:rPr>
        <w:t>C5a</w:t>
      </w:r>
      <w:r w:rsidR="00F478D6">
        <w:rPr>
          <w:b/>
          <w:bCs/>
          <w:color w:val="000000"/>
          <w:sz w:val="22"/>
          <w:szCs w:val="22"/>
        </w:rPr>
        <w:t>num/unt</w:t>
      </w:r>
      <w:r w:rsidRPr="00985670">
        <w:rPr>
          <w:b/>
          <w:bCs/>
          <w:color w:val="000000"/>
          <w:sz w:val="22"/>
          <w:szCs w:val="22"/>
        </w:rPr>
        <w:tab/>
        <w:t>On the days that you smoke, how soon after you wake up do you typically smoke your first cigarette of the day?</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color w:val="000000"/>
          <w:sz w:val="22"/>
          <w:szCs w:val="22"/>
        </w:rPr>
        <w:tab/>
        <w:t>(IF NECESSARY, FR ASK FOR BEST ANSWER IN MINUTES OR HOURS)</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985670">
        <w:rPr>
          <w:color w:val="000000"/>
          <w:sz w:val="22"/>
          <w:szCs w:val="22"/>
        </w:rPr>
        <w:t>ENTER (</w:t>
      </w:r>
      <w:r w:rsidR="00F478D6">
        <w:rPr>
          <w:color w:val="000000"/>
          <w:sz w:val="22"/>
          <w:szCs w:val="22"/>
        </w:rPr>
        <w:t>0</w:t>
      </w:r>
      <w:r w:rsidRPr="00985670">
        <w:rPr>
          <w:color w:val="000000"/>
          <w:sz w:val="22"/>
          <w:szCs w:val="22"/>
        </w:rPr>
        <w:t>) IF RESPONDENT INSISTS IT VARIES</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b/>
          <w:bCs/>
          <w:color w:val="000000"/>
          <w:sz w:val="22"/>
          <w:szCs w:val="22"/>
        </w:rPr>
        <w:t>C5a</w:t>
      </w:r>
      <w:r w:rsidR="00947E5D">
        <w:rPr>
          <w:b/>
          <w:bCs/>
          <w:color w:val="000000"/>
          <w:sz w:val="22"/>
          <w:szCs w:val="22"/>
        </w:rPr>
        <w:t>num</w:t>
      </w:r>
      <w:r w:rsidRPr="00985670">
        <w:rPr>
          <w:b/>
          <w:bCs/>
          <w:color w:val="000000"/>
          <w:sz w:val="22"/>
          <w:szCs w:val="22"/>
        </w:rPr>
        <w:tab/>
      </w:r>
      <w:r w:rsidRPr="00985670">
        <w:rPr>
          <w:color w:val="000000"/>
          <w:sz w:val="22"/>
          <w:szCs w:val="22"/>
        </w:rPr>
        <w:t>ENTER NUMBER (</w:t>
      </w:r>
      <w:r w:rsidR="00F478D6">
        <w:rPr>
          <w:color w:val="000000"/>
          <w:sz w:val="22"/>
          <w:szCs w:val="22"/>
        </w:rPr>
        <w:t>0</w:t>
      </w:r>
      <w:r w:rsidRPr="00985670">
        <w:rPr>
          <w:color w:val="000000"/>
          <w:sz w:val="22"/>
          <w:szCs w:val="22"/>
        </w:rPr>
        <w:t xml:space="preserve"> – 90)</w:t>
      </w:r>
    </w:p>
    <w:p w:rsidR="002F6E4D" w:rsidRPr="00985670" w:rsidRDefault="009C1C6E"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r>
        <w:rPr>
          <w:color w:val="000000"/>
          <w:sz w:val="22"/>
          <w:szCs w:val="22"/>
        </w:rPr>
        <w:t>|__|__|</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985670">
        <w:rPr>
          <w:b/>
          <w:bCs/>
          <w:color w:val="000000"/>
          <w:sz w:val="22"/>
          <w:szCs w:val="22"/>
        </w:rPr>
        <w:t>C5a</w:t>
      </w:r>
      <w:r w:rsidR="00947E5D">
        <w:rPr>
          <w:b/>
          <w:bCs/>
          <w:color w:val="000000"/>
          <w:sz w:val="22"/>
          <w:szCs w:val="22"/>
        </w:rPr>
        <w:t>unt</w:t>
      </w:r>
      <w:r w:rsidRPr="00985670">
        <w:rPr>
          <w:color w:val="000000"/>
          <w:sz w:val="22"/>
          <w:szCs w:val="22"/>
        </w:rPr>
        <w:tab/>
      </w:r>
      <w:r w:rsidR="00F478D6">
        <w:rPr>
          <w:color w:val="000000"/>
          <w:sz w:val="22"/>
          <w:szCs w:val="22"/>
        </w:rPr>
        <w:tab/>
      </w:r>
      <w:r w:rsidRPr="00985670">
        <w:rPr>
          <w:color w:val="000000"/>
          <w:sz w:val="22"/>
          <w:szCs w:val="22"/>
        </w:rPr>
        <w:t>ENTER UNIT REPORTED</w:t>
      </w:r>
    </w:p>
    <w:p w:rsidR="002F6E4D" w:rsidRPr="00985670" w:rsidRDefault="002F6E4D" w:rsidP="009C1C6E">
      <w:pPr>
        <w:tabs>
          <w:tab w:val="left" w:pos="-1080"/>
          <w:tab w:val="left" w:pos="-720"/>
          <w:tab w:val="left" w:pos="0"/>
          <w:tab w:val="left" w:pos="1440"/>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4320"/>
        <w:rPr>
          <w:color w:val="000000"/>
          <w:sz w:val="22"/>
          <w:szCs w:val="22"/>
        </w:rPr>
      </w:pPr>
      <w:r w:rsidRPr="00985670">
        <w:rPr>
          <w:color w:val="000000"/>
          <w:sz w:val="22"/>
          <w:szCs w:val="22"/>
        </w:rPr>
        <w:tab/>
        <w:t>|__|</w:t>
      </w:r>
      <w:r w:rsidRPr="00985670">
        <w:rPr>
          <w:color w:val="000000"/>
          <w:sz w:val="22"/>
          <w:szCs w:val="22"/>
        </w:rPr>
        <w:tab/>
        <w:t>(1) Minutes</w:t>
      </w:r>
      <w:r w:rsidRPr="00985670">
        <w:rPr>
          <w:color w:val="000000"/>
          <w:sz w:val="22"/>
          <w:szCs w:val="22"/>
        </w:rPr>
        <w:tab/>
        <w:t>(2) Hours</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13</w:t>
        </w:r>
      </w:smartTag>
    </w:p>
    <w:p w:rsidR="002F6E4D" w:rsidRPr="00985670"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C5a = </w:t>
      </w:r>
      <w:r w:rsidR="00F478D6">
        <w:rPr>
          <w:color w:val="000000"/>
          <w:sz w:val="22"/>
          <w:szCs w:val="22"/>
        </w:rPr>
        <w:t>0</w:t>
      </w:r>
      <w:r w:rsidRPr="00985670">
        <w:rPr>
          <w:color w:val="000000"/>
          <w:sz w:val="22"/>
          <w:szCs w:val="22"/>
        </w:rPr>
        <w:t>, D, R   GO TO C5b</w:t>
      </w:r>
    </w:p>
    <w:p w:rsidR="002F6E4D" w:rsidRPr="00A36A47" w:rsidRDefault="002F6E4D" w:rsidP="002F6E4D">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bCs/>
          <w:color w:val="00B050"/>
          <w:sz w:val="22"/>
          <w:szCs w:val="22"/>
        </w:rPr>
      </w:pPr>
      <w:r w:rsidRPr="00985670">
        <w:rPr>
          <w:color w:val="000000"/>
          <w:sz w:val="22"/>
          <w:szCs w:val="22"/>
        </w:rPr>
        <w:t>ELSE GO TO</w:t>
      </w:r>
      <w:r w:rsidRPr="00324C7A">
        <w:rPr>
          <w:color w:val="000000"/>
          <w:sz w:val="22"/>
          <w:szCs w:val="22"/>
        </w:rPr>
        <w:t xml:space="preserve"> </w:t>
      </w:r>
      <w:r w:rsidR="00A36A47" w:rsidRPr="008E482E">
        <w:rPr>
          <w:bCs/>
          <w:color w:val="000000"/>
          <w:sz w:val="22"/>
          <w:szCs w:val="22"/>
        </w:rPr>
        <w:t>CA6a</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C5b</w:t>
      </w:r>
      <w:r w:rsidRPr="00985670">
        <w:rPr>
          <w:b/>
          <w:bCs/>
          <w:color w:val="000000"/>
          <w:sz w:val="22"/>
          <w:szCs w:val="22"/>
        </w:rPr>
        <w:tab/>
        <w:t xml:space="preserve">On the days that you </w:t>
      </w:r>
      <w:r w:rsidRPr="00324C7A">
        <w:rPr>
          <w:bCs/>
          <w:color w:val="000000"/>
          <w:sz w:val="22"/>
          <w:szCs w:val="22"/>
        </w:rPr>
        <w:t>smoke</w:t>
      </w:r>
      <w:r w:rsidRPr="00985670">
        <w:rPr>
          <w:b/>
          <w:bCs/>
          <w:color w:val="000000"/>
          <w:sz w:val="22"/>
          <w:szCs w:val="22"/>
        </w:rPr>
        <w:t>, would you say you smoke your first cigarette of the day within the first 30 minutes?</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(1) Yes</w:t>
      </w:r>
    </w:p>
    <w:p w:rsidR="002F6E4D" w:rsidRPr="00985670" w:rsidRDefault="002F6E4D" w:rsidP="009C1C6E">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color w:val="000000"/>
          <w:sz w:val="22"/>
          <w:szCs w:val="22"/>
        </w:rPr>
        <w:tab/>
        <w:t>(2) No</w:t>
      </w:r>
    </w:p>
    <w:p w:rsidR="002F6E4D" w:rsidRPr="00985670" w:rsidRDefault="009C1C6E"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Pr>
          <w:color w:val="000000"/>
          <w:sz w:val="22"/>
          <w:szCs w:val="22"/>
        </w:rPr>
        <w:tab/>
        <w:t>(3) Varies— DO NOT READ</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sidRPr="00985670">
        <w:rPr>
          <w:color w:val="000000"/>
          <w:sz w:val="22"/>
          <w:szCs w:val="22"/>
        </w:rPr>
        <w:tab/>
        <w:t>|__|</w:t>
      </w:r>
    </w:p>
    <w:p w:rsidR="002F6E4D" w:rsidRPr="00985670"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i/>
          <w:iCs/>
          <w:color w:val="000000"/>
          <w:sz w:val="22"/>
          <w:szCs w:val="22"/>
        </w:rPr>
      </w:pPr>
    </w:p>
    <w:p w:rsidR="002F6E4D" w:rsidRPr="00985670" w:rsidRDefault="002F6E4D"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r w:rsidRPr="00985670">
        <w:rPr>
          <w:color w:val="000000"/>
        </w:rPr>
        <w:tab/>
        <w:t>[</w:t>
      </w:r>
      <w:r w:rsidRPr="00224646">
        <w:rPr>
          <w:color w:val="000000"/>
        </w:rPr>
        <w:t xml:space="preserve">GO TO </w:t>
      </w:r>
      <w:r w:rsidR="00D85BC6" w:rsidRPr="00224646">
        <w:rPr>
          <w:color w:val="000000"/>
        </w:rPr>
        <w:t>CA6a]</w:t>
      </w:r>
    </w:p>
    <w:p w:rsidR="002F6E4D" w:rsidRPr="00985670" w:rsidRDefault="002F6E4D" w:rsidP="002F6E4D">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9C1C6E" w:rsidRDefault="009C1C6E">
      <w:pPr>
        <w:widowControl/>
        <w:autoSpaceDE/>
        <w:autoSpaceDN/>
        <w:adjustRightInd/>
        <w:rPr>
          <w:color w:val="000000"/>
          <w:sz w:val="22"/>
          <w:szCs w:val="22"/>
        </w:rPr>
      </w:pPr>
      <w:r>
        <w:rPr>
          <w:color w:val="000000"/>
        </w:rPr>
        <w:br w:type="page"/>
      </w:r>
    </w:p>
    <w:p w:rsidR="002F6E4D" w:rsidRPr="00290E62" w:rsidRDefault="002F6E4D" w:rsidP="002F6E4D">
      <w:pPr>
        <w:widowControl/>
        <w:spacing w:before="100" w:after="100"/>
        <w:rPr>
          <w:sz w:val="22"/>
          <w:szCs w:val="22"/>
        </w:rPr>
      </w:pPr>
      <w:r w:rsidRPr="00290E62">
        <w:rPr>
          <w:b/>
          <w:bCs/>
          <w:sz w:val="22"/>
          <w:szCs w:val="22"/>
        </w:rPr>
        <w:t>CA6a</w:t>
      </w:r>
      <w:r w:rsidRPr="00290E62">
        <w:rPr>
          <w:b/>
          <w:bCs/>
          <w:sz w:val="22"/>
          <w:szCs w:val="22"/>
        </w:rPr>
        <w:tab/>
        <w:t xml:space="preserve"> Do you USUALLY BUY your own cigarettes?</w:t>
      </w:r>
    </w:p>
    <w:p w:rsidR="002F6E4D" w:rsidRPr="00290E62" w:rsidRDefault="002F6E4D" w:rsidP="009C1C6E">
      <w:pPr>
        <w:widowControl/>
        <w:tabs>
          <w:tab w:val="left" w:pos="1080"/>
        </w:tabs>
        <w:spacing w:before="100" w:after="100"/>
        <w:ind w:left="720"/>
        <w:rPr>
          <w:bCs/>
          <w:sz w:val="22"/>
          <w:szCs w:val="22"/>
        </w:rPr>
      </w:pPr>
      <w:r w:rsidRPr="00290E62">
        <w:rPr>
          <w:bCs/>
          <w:sz w:val="22"/>
          <w:szCs w:val="22"/>
        </w:rPr>
        <w:t>(1)</w:t>
      </w:r>
      <w:r w:rsidR="009C1C6E">
        <w:rPr>
          <w:bCs/>
          <w:sz w:val="22"/>
          <w:szCs w:val="22"/>
        </w:rPr>
        <w:tab/>
      </w:r>
      <w:r w:rsidRPr="00290E62">
        <w:rPr>
          <w:bCs/>
          <w:sz w:val="22"/>
          <w:szCs w:val="22"/>
        </w:rPr>
        <w:t>Yes (</w:t>
      </w:r>
      <w:r w:rsidRPr="00D85BC6">
        <w:rPr>
          <w:b/>
          <w:bCs/>
          <w:sz w:val="22"/>
          <w:szCs w:val="22"/>
        </w:rPr>
        <w:t>GO TO C6a</w:t>
      </w:r>
      <w:r w:rsidRPr="00290E62">
        <w:rPr>
          <w:bCs/>
          <w:sz w:val="22"/>
          <w:szCs w:val="22"/>
        </w:rPr>
        <w:t>)</w:t>
      </w:r>
    </w:p>
    <w:p w:rsidR="002F6E4D" w:rsidRPr="00290E62" w:rsidRDefault="002F6E4D" w:rsidP="009C1C6E">
      <w:pPr>
        <w:widowControl/>
        <w:numPr>
          <w:ilvl w:val="0"/>
          <w:numId w:val="30"/>
        </w:numPr>
        <w:tabs>
          <w:tab w:val="left" w:pos="1080"/>
        </w:tabs>
        <w:spacing w:before="100" w:after="100"/>
        <w:ind w:left="720" w:firstLine="0"/>
        <w:rPr>
          <w:bCs/>
          <w:sz w:val="22"/>
          <w:szCs w:val="22"/>
        </w:rPr>
      </w:pPr>
      <w:r w:rsidRPr="00290E62">
        <w:rPr>
          <w:bCs/>
          <w:sz w:val="22"/>
          <w:szCs w:val="22"/>
        </w:rPr>
        <w:t>No (</w:t>
      </w:r>
      <w:r w:rsidRPr="00D85BC6">
        <w:rPr>
          <w:b/>
          <w:bCs/>
          <w:sz w:val="22"/>
          <w:szCs w:val="22"/>
        </w:rPr>
        <w:t xml:space="preserve">GO TO </w:t>
      </w:r>
      <w:r w:rsidR="006E6064" w:rsidRPr="00D85BC6">
        <w:rPr>
          <w:b/>
          <w:bCs/>
          <w:sz w:val="22"/>
          <w:szCs w:val="22"/>
        </w:rPr>
        <w:t>C6e1</w:t>
      </w:r>
      <w:r w:rsidRPr="00290E62">
        <w:rPr>
          <w:bCs/>
          <w:sz w:val="22"/>
          <w:szCs w:val="22"/>
        </w:rPr>
        <w:t>)</w:t>
      </w:r>
    </w:p>
    <w:p w:rsidR="002F6E4D" w:rsidRPr="00290E62" w:rsidRDefault="002F6E4D" w:rsidP="002F6E4D">
      <w:pPr>
        <w:widowControl/>
        <w:spacing w:before="100" w:after="100"/>
        <w:ind w:left="720"/>
        <w:rPr>
          <w:b/>
          <w:bCs/>
          <w:sz w:val="22"/>
          <w:szCs w:val="22"/>
        </w:rPr>
      </w:pPr>
      <w:r w:rsidRPr="00290E62">
        <w:rPr>
          <w:sz w:val="22"/>
          <w:szCs w:val="22"/>
        </w:rPr>
        <w:t>|__|</w:t>
      </w:r>
    </w:p>
    <w:p w:rsidR="002F6E4D" w:rsidRPr="00290E62" w:rsidRDefault="002F6E4D" w:rsidP="002F6E4D">
      <w:pPr>
        <w:widowControl/>
        <w:spacing w:before="100" w:after="100"/>
        <w:rPr>
          <w:sz w:val="22"/>
          <w:szCs w:val="22"/>
        </w:rPr>
      </w:pPr>
      <w:r w:rsidRPr="00290E62">
        <w:rPr>
          <w:sz w:val="22"/>
          <w:szCs w:val="22"/>
        </w:rPr>
        <w:tab/>
        <w:t xml:space="preserve">[Don’t Know OR Refused: </w:t>
      </w:r>
      <w:r w:rsidRPr="00290E62">
        <w:rPr>
          <w:b/>
          <w:sz w:val="22"/>
          <w:szCs w:val="22"/>
        </w:rPr>
        <w:t>GO TO C</w:t>
      </w:r>
      <w:r w:rsidR="006E6064" w:rsidRPr="00290E62">
        <w:rPr>
          <w:b/>
          <w:sz w:val="22"/>
          <w:szCs w:val="22"/>
        </w:rPr>
        <w:t>6e1</w:t>
      </w:r>
      <w:r w:rsidRPr="00290E62">
        <w:rPr>
          <w:sz w:val="22"/>
          <w:szCs w:val="22"/>
        </w:rPr>
        <w:t>]</w:t>
      </w:r>
    </w:p>
    <w:p w:rsidR="00F76D46" w:rsidRPr="00290E62" w:rsidRDefault="00F76D46" w:rsidP="002F6E4D">
      <w:pPr>
        <w:widowControl/>
        <w:spacing w:before="100" w:after="100"/>
        <w:rPr>
          <w:b/>
          <w:bCs/>
          <w:sz w:val="22"/>
          <w:szCs w:val="22"/>
        </w:rPr>
      </w:pPr>
    </w:p>
    <w:p w:rsidR="002F6E4D" w:rsidRPr="00290E62" w:rsidRDefault="002F6E4D" w:rsidP="009C1C6E">
      <w:pPr>
        <w:widowControl/>
        <w:spacing w:before="100" w:after="100"/>
        <w:ind w:left="720" w:hanging="720"/>
        <w:rPr>
          <w:sz w:val="22"/>
          <w:szCs w:val="22"/>
        </w:rPr>
      </w:pPr>
      <w:r w:rsidRPr="00290E62">
        <w:rPr>
          <w:b/>
          <w:bCs/>
          <w:sz w:val="22"/>
          <w:szCs w:val="22"/>
        </w:rPr>
        <w:t>C6a</w:t>
      </w:r>
      <w:r w:rsidRPr="00290E62">
        <w:rPr>
          <w:b/>
          <w:bCs/>
          <w:sz w:val="22"/>
          <w:szCs w:val="22"/>
        </w:rPr>
        <w:tab/>
        <w:t>Do you USUALLY buy your cigarettes by the pack or by the carton?  [FR: A CARTON HAS 10 PACKS]</w:t>
      </w:r>
    </w:p>
    <w:p w:rsidR="002F6E4D" w:rsidRPr="00290E62" w:rsidRDefault="002F6E4D" w:rsidP="002F6E4D">
      <w:pPr>
        <w:rPr>
          <w:sz w:val="22"/>
          <w:szCs w:val="22"/>
        </w:rPr>
      </w:pPr>
    </w:p>
    <w:p w:rsidR="002F6E4D" w:rsidRPr="00290E62" w:rsidRDefault="002F6E4D" w:rsidP="002F6E4D">
      <w:pPr>
        <w:ind w:left="720"/>
        <w:rPr>
          <w:bCs/>
          <w:sz w:val="22"/>
          <w:szCs w:val="22"/>
        </w:rPr>
      </w:pPr>
      <w:r w:rsidRPr="00290E62">
        <w:rPr>
          <w:b/>
          <w:bCs/>
          <w:sz w:val="22"/>
          <w:szCs w:val="22"/>
        </w:rPr>
        <w:t xml:space="preserve">(1) </w:t>
      </w:r>
      <w:r w:rsidRPr="00290E62">
        <w:rPr>
          <w:bCs/>
          <w:sz w:val="22"/>
          <w:szCs w:val="22"/>
        </w:rPr>
        <w:t xml:space="preserve">Pack </w:t>
      </w:r>
    </w:p>
    <w:p w:rsidR="002F6E4D" w:rsidRPr="00290E62" w:rsidRDefault="002F6E4D" w:rsidP="002F6E4D">
      <w:pPr>
        <w:ind w:left="720"/>
        <w:rPr>
          <w:bCs/>
          <w:sz w:val="22"/>
          <w:szCs w:val="22"/>
        </w:rPr>
      </w:pPr>
      <w:r w:rsidRPr="00290E62">
        <w:rPr>
          <w:bCs/>
          <w:sz w:val="22"/>
          <w:szCs w:val="22"/>
        </w:rPr>
        <w:t xml:space="preserve">(2) Carton </w:t>
      </w:r>
    </w:p>
    <w:p w:rsidR="002F6E4D" w:rsidRPr="00290E62" w:rsidRDefault="002F6E4D" w:rsidP="009C1C6E">
      <w:pPr>
        <w:ind w:left="720"/>
        <w:rPr>
          <w:bCs/>
          <w:sz w:val="22"/>
          <w:szCs w:val="22"/>
        </w:rPr>
      </w:pPr>
      <w:r w:rsidRPr="00290E62">
        <w:rPr>
          <w:bCs/>
          <w:sz w:val="22"/>
          <w:szCs w:val="22"/>
        </w:rPr>
        <w:t>(3) Buy both packs and cartons</w:t>
      </w:r>
    </w:p>
    <w:p w:rsidR="002F6E4D" w:rsidRPr="00290E62" w:rsidRDefault="002F6E4D" w:rsidP="002F6E4D">
      <w:pPr>
        <w:rPr>
          <w:sz w:val="22"/>
          <w:szCs w:val="22"/>
        </w:rPr>
      </w:pPr>
    </w:p>
    <w:p w:rsidR="002F6E4D" w:rsidRPr="003B2CD8" w:rsidRDefault="002F6E4D" w:rsidP="002F6E4D">
      <w:pPr>
        <w:tabs>
          <w:tab w:val="left" w:pos="720"/>
          <w:tab w:val="left" w:pos="1440"/>
        </w:tabs>
        <w:ind w:left="1440" w:hanging="1440"/>
        <w:rPr>
          <w:color w:val="00B050"/>
          <w:sz w:val="22"/>
          <w:szCs w:val="22"/>
        </w:rPr>
      </w:pPr>
      <w:r w:rsidRPr="00290E62">
        <w:rPr>
          <w:sz w:val="22"/>
          <w:szCs w:val="22"/>
        </w:rPr>
        <w:tab/>
        <w:t>|__|</w:t>
      </w:r>
      <w:r w:rsidRPr="00290E62">
        <w:rPr>
          <w:sz w:val="22"/>
          <w:szCs w:val="22"/>
        </w:rPr>
        <w:tab/>
      </w:r>
      <w:r w:rsidR="003B2CD8" w:rsidRPr="00D85BC6">
        <w:rPr>
          <w:b/>
          <w:color w:val="000000"/>
          <w:sz w:val="22"/>
          <w:szCs w:val="22"/>
        </w:rPr>
        <w:t>GO TO C6d1</w:t>
      </w:r>
    </w:p>
    <w:p w:rsidR="008B22C0" w:rsidRPr="00290E62" w:rsidRDefault="008B22C0" w:rsidP="003B2CD8">
      <w:pPr>
        <w:tabs>
          <w:tab w:val="left" w:pos="3630"/>
        </w:tabs>
        <w:ind w:left="1440" w:hanging="1440"/>
        <w:rPr>
          <w:sz w:val="22"/>
          <w:szCs w:val="22"/>
        </w:rPr>
      </w:pPr>
    </w:p>
    <w:p w:rsidR="002F6E4D" w:rsidRPr="00985670" w:rsidRDefault="002F6E4D" w:rsidP="002F6E4D">
      <w:pPr>
        <w:tabs>
          <w:tab w:val="left" w:pos="720"/>
        </w:tabs>
        <w:ind w:left="720" w:hanging="720"/>
        <w:rPr>
          <w:color w:val="000000"/>
          <w:sz w:val="22"/>
          <w:szCs w:val="22"/>
        </w:rPr>
      </w:pPr>
    </w:p>
    <w:p w:rsidR="002F6E4D" w:rsidRPr="00290E62" w:rsidRDefault="002F6E4D" w:rsidP="002F6E4D">
      <w:pPr>
        <w:tabs>
          <w:tab w:val="left" w:pos="720"/>
        </w:tabs>
        <w:ind w:left="720" w:hanging="720"/>
        <w:rPr>
          <w:b/>
          <w:bCs/>
          <w:sz w:val="22"/>
          <w:szCs w:val="22"/>
        </w:rPr>
      </w:pPr>
      <w:r w:rsidRPr="00290E62">
        <w:rPr>
          <w:b/>
          <w:bCs/>
          <w:sz w:val="22"/>
          <w:szCs w:val="22"/>
        </w:rPr>
        <w:t>C6d</w:t>
      </w:r>
      <w:r w:rsidR="00DF261B" w:rsidRPr="00290E62">
        <w:rPr>
          <w:b/>
          <w:bCs/>
          <w:sz w:val="22"/>
          <w:szCs w:val="22"/>
        </w:rPr>
        <w:t>1</w:t>
      </w:r>
      <w:r w:rsidRPr="00290E62">
        <w:rPr>
          <w:b/>
          <w:bCs/>
          <w:sz w:val="22"/>
          <w:szCs w:val="22"/>
        </w:rPr>
        <w:tab/>
        <w:t>Did you buy your LAST (</w:t>
      </w:r>
      <w:r w:rsidRPr="00290E62">
        <w:rPr>
          <w:bCs/>
          <w:sz w:val="22"/>
          <w:szCs w:val="22"/>
        </w:rPr>
        <w:t>fill appropriate term here from C6a responses (=1, 3, DK or R fill “pack”; =2  fill “carton</w:t>
      </w:r>
      <w:r w:rsidRPr="00290E62">
        <w:rPr>
          <w:b/>
          <w:bCs/>
          <w:sz w:val="22"/>
          <w:szCs w:val="22"/>
        </w:rPr>
        <w:t>”) of cigarettes in [</w:t>
      </w:r>
      <w:r w:rsidRPr="00290E62">
        <w:rPr>
          <w:bCs/>
          <w:sz w:val="22"/>
          <w:szCs w:val="22"/>
        </w:rPr>
        <w:t>fill respondent’s state of residence</w:t>
      </w:r>
      <w:r w:rsidR="009C1C6E">
        <w:rPr>
          <w:b/>
          <w:bCs/>
          <w:sz w:val="22"/>
          <w:szCs w:val="22"/>
        </w:rPr>
        <w:t>] or in some other state?</w:t>
      </w:r>
    </w:p>
    <w:p w:rsidR="002F6E4D" w:rsidRPr="00290E62" w:rsidRDefault="002F6E4D" w:rsidP="002F6E4D">
      <w:pPr>
        <w:rPr>
          <w:b/>
          <w:bCs/>
          <w:sz w:val="22"/>
          <w:szCs w:val="22"/>
        </w:rPr>
      </w:pPr>
    </w:p>
    <w:p w:rsidR="002F6E4D" w:rsidRPr="00290E62" w:rsidRDefault="002F6E4D" w:rsidP="000A4544">
      <w:pPr>
        <w:tabs>
          <w:tab w:val="left" w:pos="1440"/>
        </w:tabs>
        <w:ind w:left="1440" w:hanging="1440"/>
        <w:rPr>
          <w:sz w:val="22"/>
          <w:szCs w:val="22"/>
        </w:rPr>
      </w:pPr>
      <w:r w:rsidRPr="00290E62">
        <w:rPr>
          <w:b/>
          <w:bCs/>
          <w:sz w:val="22"/>
          <w:szCs w:val="22"/>
        </w:rPr>
        <w:tab/>
      </w:r>
      <w:r w:rsidRPr="00290E62">
        <w:rPr>
          <w:sz w:val="22"/>
          <w:szCs w:val="22"/>
        </w:rPr>
        <w:t>(1) In respondent’s state of residence</w:t>
      </w:r>
    </w:p>
    <w:p w:rsidR="002F6E4D" w:rsidRPr="00290E62" w:rsidRDefault="002F6E4D" w:rsidP="002F6E4D">
      <w:pPr>
        <w:ind w:left="1440"/>
        <w:rPr>
          <w:sz w:val="22"/>
          <w:szCs w:val="22"/>
        </w:rPr>
      </w:pPr>
      <w:r w:rsidRPr="00290E62">
        <w:rPr>
          <w:sz w:val="22"/>
          <w:szCs w:val="22"/>
        </w:rPr>
        <w:t>(2) In some other state (including DC)</w:t>
      </w:r>
    </w:p>
    <w:p w:rsidR="002F6E4D" w:rsidRPr="00290E62" w:rsidRDefault="00C75E40" w:rsidP="002F6E4D">
      <w:pPr>
        <w:ind w:left="1440"/>
        <w:rPr>
          <w:b/>
          <w:bCs/>
          <w:sz w:val="22"/>
          <w:szCs w:val="22"/>
        </w:rPr>
      </w:pPr>
      <w:r w:rsidRPr="00290E62">
        <w:rPr>
          <w:sz w:val="22"/>
          <w:szCs w:val="22"/>
        </w:rPr>
        <w:t>(3)</w:t>
      </w:r>
      <w:r w:rsidR="002F6E4D" w:rsidRPr="00290E62">
        <w:rPr>
          <w:sz w:val="22"/>
          <w:szCs w:val="22"/>
        </w:rPr>
        <w:t xml:space="preserve"> BOUGHT SOME OTHER WAY (Internet, other country,</w:t>
      </w:r>
      <w:r w:rsidR="007B5164">
        <w:rPr>
          <w:sz w:val="22"/>
          <w:szCs w:val="22"/>
        </w:rPr>
        <w:t xml:space="preserve"> </w:t>
      </w:r>
      <w:r w:rsidR="002F6E4D" w:rsidRPr="00290E62">
        <w:rPr>
          <w:sz w:val="22"/>
          <w:szCs w:val="22"/>
        </w:rPr>
        <w:t xml:space="preserve"> ...)</w:t>
      </w:r>
    </w:p>
    <w:p w:rsidR="002F6E4D" w:rsidRPr="00290E62" w:rsidRDefault="002F6E4D" w:rsidP="002F6E4D">
      <w:pPr>
        <w:rPr>
          <w:b/>
          <w:bCs/>
          <w:sz w:val="22"/>
          <w:szCs w:val="22"/>
        </w:rPr>
      </w:pPr>
    </w:p>
    <w:p w:rsidR="002F6E4D" w:rsidRPr="00290E62" w:rsidRDefault="002F6E4D" w:rsidP="002F6E4D">
      <w:pPr>
        <w:ind w:left="720"/>
        <w:rPr>
          <w:b/>
          <w:bCs/>
          <w:sz w:val="22"/>
          <w:szCs w:val="22"/>
        </w:rPr>
      </w:pPr>
      <w:r w:rsidRPr="00290E62">
        <w:rPr>
          <w:b/>
          <w:bCs/>
          <w:sz w:val="22"/>
          <w:szCs w:val="22"/>
        </w:rPr>
        <w:tab/>
      </w:r>
      <w:r w:rsidRPr="00290E62">
        <w:rPr>
          <w:sz w:val="22"/>
          <w:szCs w:val="22"/>
        </w:rPr>
        <w:t>|__|</w:t>
      </w:r>
    </w:p>
    <w:p w:rsidR="002F6E4D" w:rsidRPr="00DD55C9" w:rsidRDefault="002F6E4D" w:rsidP="002F6E4D">
      <w:pPr>
        <w:ind w:left="720"/>
        <w:rPr>
          <w:b/>
          <w:bCs/>
          <w:color w:val="0000CC"/>
          <w:sz w:val="22"/>
          <w:szCs w:val="22"/>
        </w:rPr>
      </w:pPr>
    </w:p>
    <w:p w:rsidR="002F6E4D" w:rsidRPr="00DD55C9" w:rsidRDefault="002F6E4D" w:rsidP="002F6E4D">
      <w:pPr>
        <w:ind w:left="720"/>
        <w:rPr>
          <w:color w:val="0000CC"/>
          <w:sz w:val="22"/>
          <w:szCs w:val="22"/>
        </w:rPr>
      </w:pPr>
    </w:p>
    <w:p w:rsidR="002F6E4D" w:rsidRPr="00B24D8A" w:rsidRDefault="002F6E4D" w:rsidP="002F6E4D">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B24D8A">
        <w:rPr>
          <w:color w:val="000000"/>
          <w:sz w:val="22"/>
          <w:szCs w:val="22"/>
        </w:rPr>
        <w:t>BOX 15</w:t>
      </w:r>
    </w:p>
    <w:p w:rsidR="002F6E4D" w:rsidRPr="00B24D8A" w:rsidRDefault="002F6E4D" w:rsidP="002F6E4D">
      <w:pPr>
        <w:pBdr>
          <w:top w:val="single" w:sz="6" w:space="0" w:color="000000"/>
          <w:left w:val="single" w:sz="6" w:space="0" w:color="000000"/>
          <w:bottom w:val="single" w:sz="6" w:space="0" w:color="000000"/>
          <w:right w:val="single" w:sz="6" w:space="0" w:color="000000"/>
        </w:pBdr>
        <w:ind w:left="1080" w:right="1080"/>
        <w:rPr>
          <w:b/>
          <w:color w:val="000000"/>
          <w:sz w:val="28"/>
          <w:szCs w:val="28"/>
        </w:rPr>
      </w:pPr>
      <w:r w:rsidRPr="00B24D8A">
        <w:rPr>
          <w:color w:val="000000"/>
          <w:sz w:val="22"/>
          <w:szCs w:val="22"/>
        </w:rPr>
        <w:t xml:space="preserve">IF C6d1 =1, ENTER AUTOMATICALLY RESPONDENT’S STATE OF </w:t>
      </w:r>
      <w:r w:rsidRPr="00B24D8A">
        <w:rPr>
          <w:color w:val="000000"/>
          <w:sz w:val="22"/>
          <w:szCs w:val="22"/>
        </w:rPr>
        <w:tab/>
        <w:t>RESIDENCE IN C6d2</w:t>
      </w:r>
      <w:r w:rsidR="00D85BC6">
        <w:rPr>
          <w:color w:val="000000"/>
          <w:sz w:val="22"/>
          <w:szCs w:val="22"/>
        </w:rPr>
        <w:t xml:space="preserve"> AND</w:t>
      </w:r>
      <w:r w:rsidRPr="00B24D8A">
        <w:rPr>
          <w:color w:val="000000"/>
          <w:sz w:val="22"/>
          <w:szCs w:val="22"/>
        </w:rPr>
        <w:t xml:space="preserve"> </w:t>
      </w:r>
      <w:r w:rsidRPr="00D85BC6">
        <w:rPr>
          <w:b/>
          <w:color w:val="000000"/>
        </w:rPr>
        <w:t xml:space="preserve">GO TO </w:t>
      </w:r>
      <w:r w:rsidRPr="00D85BC6">
        <w:rPr>
          <w:b/>
          <w:bCs/>
          <w:color w:val="000000"/>
        </w:rPr>
        <w:t>C6d3</w:t>
      </w:r>
    </w:p>
    <w:p w:rsidR="002F6E4D" w:rsidRPr="00224646" w:rsidRDefault="002F6E4D" w:rsidP="002F6E4D">
      <w:pPr>
        <w:pBdr>
          <w:top w:val="single" w:sz="6" w:space="0" w:color="000000"/>
          <w:left w:val="single" w:sz="6" w:space="0" w:color="000000"/>
          <w:bottom w:val="single" w:sz="6" w:space="0" w:color="000000"/>
          <w:right w:val="single" w:sz="6" w:space="0" w:color="000000"/>
        </w:pBdr>
        <w:ind w:left="1080" w:right="1080"/>
        <w:rPr>
          <w:b/>
          <w:color w:val="000000"/>
          <w:sz w:val="22"/>
          <w:szCs w:val="22"/>
        </w:rPr>
      </w:pPr>
      <w:r w:rsidRPr="00B24D8A">
        <w:rPr>
          <w:color w:val="000000"/>
          <w:sz w:val="22"/>
          <w:szCs w:val="22"/>
        </w:rPr>
        <w:t>ELSE IF C6d1 = 2</w:t>
      </w:r>
      <w:r w:rsidR="00D85BC6" w:rsidRPr="00224646">
        <w:rPr>
          <w:color w:val="000000"/>
          <w:sz w:val="22"/>
          <w:szCs w:val="22"/>
        </w:rPr>
        <w:t>,</w:t>
      </w:r>
      <w:r w:rsidRPr="00224646">
        <w:rPr>
          <w:b/>
          <w:bCs/>
          <w:color w:val="000000"/>
          <w:sz w:val="22"/>
          <w:szCs w:val="22"/>
        </w:rPr>
        <w:t xml:space="preserve"> </w:t>
      </w:r>
      <w:r w:rsidRPr="00224646">
        <w:rPr>
          <w:b/>
          <w:color w:val="000000"/>
          <w:sz w:val="22"/>
          <w:szCs w:val="22"/>
        </w:rPr>
        <w:t>GO TO C6d2</w:t>
      </w:r>
    </w:p>
    <w:p w:rsidR="00D85BC6" w:rsidRPr="00224646" w:rsidRDefault="00D85BC6" w:rsidP="002F6E4D">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sidRPr="00224646">
        <w:rPr>
          <w:color w:val="000000"/>
          <w:sz w:val="22"/>
          <w:szCs w:val="22"/>
        </w:rPr>
        <w:t xml:space="preserve">ELSE IF C6d1 = 3, </w:t>
      </w:r>
      <w:r w:rsidRPr="00224646">
        <w:rPr>
          <w:b/>
          <w:color w:val="000000"/>
          <w:sz w:val="22"/>
          <w:szCs w:val="22"/>
        </w:rPr>
        <w:t>GO TO C6d3</w:t>
      </w:r>
    </w:p>
    <w:p w:rsidR="002F6E4D" w:rsidRPr="009C1C6E" w:rsidRDefault="002F6E4D" w:rsidP="009C1C6E">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224646">
        <w:rPr>
          <w:color w:val="000000"/>
          <w:sz w:val="22"/>
          <w:szCs w:val="22"/>
        </w:rPr>
        <w:t>ELSE</w:t>
      </w:r>
      <w:r w:rsidR="00D85BC6" w:rsidRPr="00224646">
        <w:rPr>
          <w:color w:val="000000"/>
          <w:sz w:val="22"/>
          <w:szCs w:val="22"/>
        </w:rPr>
        <w:t xml:space="preserve"> </w:t>
      </w:r>
      <w:r w:rsidRPr="00224646">
        <w:rPr>
          <w:color w:val="000000"/>
          <w:sz w:val="22"/>
          <w:szCs w:val="22"/>
        </w:rPr>
        <w:t xml:space="preserve">GO TO </w:t>
      </w:r>
      <w:r w:rsidRPr="00224646">
        <w:rPr>
          <w:b/>
          <w:bCs/>
          <w:color w:val="000000"/>
          <w:sz w:val="22"/>
          <w:szCs w:val="22"/>
        </w:rPr>
        <w:t>C6e1</w:t>
      </w:r>
    </w:p>
    <w:p w:rsidR="00F76D46" w:rsidRPr="00DD55C9" w:rsidRDefault="00F76D46" w:rsidP="002F6E4D">
      <w:pPr>
        <w:tabs>
          <w:tab w:val="left" w:pos="720"/>
          <w:tab w:val="left" w:pos="1440"/>
        </w:tabs>
        <w:ind w:left="1440" w:hanging="1440"/>
        <w:rPr>
          <w:b/>
          <w:bCs/>
          <w:color w:val="0000CC"/>
          <w:sz w:val="22"/>
          <w:szCs w:val="22"/>
        </w:rPr>
      </w:pPr>
    </w:p>
    <w:p w:rsidR="00F76D46" w:rsidRPr="00DD55C9" w:rsidRDefault="00F76D46" w:rsidP="002F6E4D">
      <w:pPr>
        <w:tabs>
          <w:tab w:val="left" w:pos="720"/>
          <w:tab w:val="left" w:pos="1440"/>
        </w:tabs>
        <w:ind w:left="1440" w:hanging="1440"/>
        <w:rPr>
          <w:b/>
          <w:bCs/>
          <w:color w:val="0000CC"/>
          <w:sz w:val="22"/>
          <w:szCs w:val="22"/>
        </w:rPr>
      </w:pPr>
    </w:p>
    <w:p w:rsidR="002F6E4D" w:rsidRPr="00290E62" w:rsidRDefault="002F6E4D" w:rsidP="009C1C6E">
      <w:pPr>
        <w:tabs>
          <w:tab w:val="left" w:pos="720"/>
          <w:tab w:val="left" w:pos="1440"/>
        </w:tabs>
        <w:ind w:left="1440" w:hanging="1440"/>
        <w:rPr>
          <w:b/>
          <w:bCs/>
          <w:sz w:val="22"/>
          <w:szCs w:val="22"/>
        </w:rPr>
      </w:pPr>
      <w:r w:rsidRPr="00290E62">
        <w:rPr>
          <w:b/>
          <w:bCs/>
          <w:sz w:val="22"/>
          <w:szCs w:val="22"/>
        </w:rPr>
        <w:t>C6d2</w:t>
      </w:r>
      <w:r w:rsidRPr="00290E62">
        <w:rPr>
          <w:b/>
          <w:bCs/>
          <w:sz w:val="22"/>
          <w:szCs w:val="22"/>
        </w:rPr>
        <w:tab/>
        <w:t>In what other state did you buy your LAST (</w:t>
      </w:r>
      <w:r w:rsidRPr="00290E62">
        <w:rPr>
          <w:bCs/>
          <w:sz w:val="22"/>
          <w:szCs w:val="22"/>
        </w:rPr>
        <w:t xml:space="preserve">fill appropriate term here: </w:t>
      </w:r>
      <w:r w:rsidRPr="00290E62">
        <w:rPr>
          <w:b/>
          <w:bCs/>
          <w:sz w:val="22"/>
          <w:szCs w:val="22"/>
        </w:rPr>
        <w:t>pack/carton</w:t>
      </w:r>
      <w:r w:rsidR="00107D2A" w:rsidRPr="00290E62">
        <w:rPr>
          <w:bCs/>
          <w:sz w:val="22"/>
          <w:szCs w:val="22"/>
        </w:rPr>
        <w:t xml:space="preserve"> from C6a responses (=1, 3, DK or R fill “pack”; =2  fill “carton</w:t>
      </w:r>
      <w:r w:rsidR="00107D2A" w:rsidRPr="00290E62">
        <w:rPr>
          <w:b/>
          <w:bCs/>
          <w:sz w:val="22"/>
          <w:szCs w:val="22"/>
        </w:rPr>
        <w:t>”)</w:t>
      </w:r>
      <w:r w:rsidRPr="00290E62">
        <w:rPr>
          <w:b/>
          <w:bCs/>
          <w:sz w:val="22"/>
          <w:szCs w:val="22"/>
        </w:rPr>
        <w:t xml:space="preserve"> of cigarettes?</w:t>
      </w:r>
    </w:p>
    <w:p w:rsidR="002F6E4D" w:rsidRPr="00290E62" w:rsidRDefault="002F6E4D" w:rsidP="002F6E4D">
      <w:pPr>
        <w:tabs>
          <w:tab w:val="left" w:pos="720"/>
          <w:tab w:val="left" w:pos="1440"/>
        </w:tabs>
        <w:ind w:left="1440" w:hanging="1440"/>
        <w:rPr>
          <w:b/>
          <w:bCs/>
          <w:sz w:val="22"/>
          <w:szCs w:val="22"/>
        </w:rPr>
      </w:pPr>
    </w:p>
    <w:p w:rsidR="002F6E4D" w:rsidRPr="00290E62" w:rsidRDefault="002F6E4D" w:rsidP="009C1C6E">
      <w:pPr>
        <w:tabs>
          <w:tab w:val="left" w:pos="1440"/>
        </w:tabs>
        <w:ind w:left="1440" w:hanging="1440"/>
        <w:rPr>
          <w:b/>
          <w:bCs/>
          <w:sz w:val="22"/>
          <w:szCs w:val="22"/>
        </w:rPr>
      </w:pPr>
      <w:r w:rsidRPr="00290E62">
        <w:rPr>
          <w:b/>
          <w:bCs/>
          <w:sz w:val="22"/>
          <w:szCs w:val="22"/>
        </w:rPr>
        <w:tab/>
      </w:r>
      <w:r w:rsidRPr="00290E62">
        <w:rPr>
          <w:sz w:val="22"/>
          <w:szCs w:val="22"/>
        </w:rPr>
        <w:t>|__|__|</w:t>
      </w:r>
      <w:r w:rsidRPr="00290E62">
        <w:rPr>
          <w:sz w:val="22"/>
          <w:szCs w:val="22"/>
        </w:rPr>
        <w:tab/>
        <w:t xml:space="preserve">ENTER </w:t>
      </w:r>
      <w:r w:rsidR="00107D2A" w:rsidRPr="00290E62">
        <w:rPr>
          <w:sz w:val="22"/>
          <w:szCs w:val="22"/>
        </w:rPr>
        <w:t xml:space="preserve">2 CHARACTER </w:t>
      </w:r>
      <w:r w:rsidRPr="00290E62">
        <w:rPr>
          <w:sz w:val="22"/>
          <w:szCs w:val="22"/>
        </w:rPr>
        <w:t>STATE ABBREVIATION</w:t>
      </w:r>
      <w:r w:rsidRPr="00290E62">
        <w:rPr>
          <w:sz w:val="22"/>
          <w:szCs w:val="22"/>
        </w:rPr>
        <w:tab/>
      </w:r>
      <w:r w:rsidRPr="00D85BC6">
        <w:rPr>
          <w:b/>
          <w:bCs/>
        </w:rPr>
        <w:t>GO TO C6d3</w:t>
      </w:r>
    </w:p>
    <w:p w:rsidR="002F6E4D" w:rsidRPr="00B24D8A" w:rsidRDefault="002F6E4D" w:rsidP="002F6E4D">
      <w:pPr>
        <w:tabs>
          <w:tab w:val="left" w:pos="720"/>
          <w:tab w:val="left" w:pos="1440"/>
          <w:tab w:val="left" w:pos="2160"/>
        </w:tabs>
        <w:ind w:left="2160" w:hanging="1440"/>
        <w:rPr>
          <w:color w:val="000000"/>
          <w:sz w:val="22"/>
          <w:szCs w:val="22"/>
        </w:rPr>
      </w:pPr>
    </w:p>
    <w:p w:rsidR="00AA1F69" w:rsidRPr="00B24D8A" w:rsidRDefault="00AA1F69" w:rsidP="00FC7398">
      <w:pPr>
        <w:ind w:left="1440" w:hanging="1440"/>
        <w:rPr>
          <w:b/>
          <w:bCs/>
          <w:color w:val="000000"/>
        </w:rPr>
      </w:pPr>
      <w:r w:rsidRPr="00B24D8A">
        <w:rPr>
          <w:b/>
          <w:bCs/>
          <w:color w:val="000000"/>
        </w:rPr>
        <w:t>C6d3</w:t>
      </w:r>
      <w:r w:rsidRPr="00B24D8A">
        <w:rPr>
          <w:b/>
          <w:bCs/>
          <w:color w:val="000000"/>
        </w:rPr>
        <w:tab/>
        <w:t xml:space="preserve">Did you buy your LAST (fill appropriate term here from </w:t>
      </w:r>
      <w:r w:rsidR="006E6064" w:rsidRPr="00B24D8A">
        <w:rPr>
          <w:b/>
          <w:bCs/>
          <w:color w:val="000000"/>
        </w:rPr>
        <w:t>C6a</w:t>
      </w:r>
      <w:r w:rsidRPr="00B24D8A">
        <w:rPr>
          <w:b/>
          <w:bCs/>
          <w:color w:val="000000"/>
        </w:rPr>
        <w:t xml:space="preserve"> responses (=1, </w:t>
      </w:r>
    </w:p>
    <w:p w:rsidR="00AA1F69" w:rsidRPr="00B24D8A" w:rsidRDefault="00AA1F69" w:rsidP="001C1FF1">
      <w:pPr>
        <w:ind w:left="1440"/>
        <w:rPr>
          <w:b/>
          <w:bCs/>
          <w:color w:val="000000"/>
        </w:rPr>
      </w:pPr>
      <w:r w:rsidRPr="00B24D8A">
        <w:rPr>
          <w:b/>
          <w:bCs/>
          <w:color w:val="000000"/>
        </w:rPr>
        <w:t>3, DK or R fill “pack”; =</w:t>
      </w:r>
      <w:r w:rsidR="00FC4B73" w:rsidRPr="00B24D8A">
        <w:rPr>
          <w:b/>
          <w:bCs/>
          <w:color w:val="000000"/>
        </w:rPr>
        <w:t xml:space="preserve"> </w:t>
      </w:r>
      <w:r w:rsidRPr="00B24D8A">
        <w:rPr>
          <w:b/>
          <w:bCs/>
          <w:color w:val="000000"/>
        </w:rPr>
        <w:t xml:space="preserve">2 fill “carton”) of cigarettes </w:t>
      </w:r>
      <w:r w:rsidR="001C1FF1" w:rsidRPr="00B24D8A">
        <w:rPr>
          <w:b/>
          <w:bCs/>
          <w:color w:val="000000"/>
        </w:rPr>
        <w:t xml:space="preserve">from </w:t>
      </w:r>
      <w:r w:rsidRPr="00B24D8A">
        <w:rPr>
          <w:b/>
          <w:bCs/>
          <w:color w:val="000000"/>
        </w:rPr>
        <w:t>an Indian</w:t>
      </w:r>
      <w:r w:rsidR="001C1FF1" w:rsidRPr="00B24D8A">
        <w:rPr>
          <w:b/>
          <w:bCs/>
          <w:color w:val="000000"/>
        </w:rPr>
        <w:t xml:space="preserve"> </w:t>
      </w:r>
      <w:r w:rsidRPr="00B24D8A">
        <w:rPr>
          <w:b/>
          <w:bCs/>
          <w:color w:val="000000"/>
        </w:rPr>
        <w:t>reservation?</w:t>
      </w:r>
    </w:p>
    <w:p w:rsidR="00AA1F69" w:rsidRPr="00B24D8A" w:rsidRDefault="00AA1F69" w:rsidP="00AA1F69">
      <w:pPr>
        <w:rPr>
          <w:b/>
          <w:bCs/>
          <w:color w:val="000000"/>
        </w:rPr>
      </w:pPr>
    </w:p>
    <w:p w:rsidR="00AA1F69" w:rsidRPr="00B24D8A" w:rsidRDefault="00FC7398" w:rsidP="00AA1F69">
      <w:pPr>
        <w:ind w:left="2160"/>
        <w:rPr>
          <w:bCs/>
          <w:color w:val="000000"/>
        </w:rPr>
      </w:pPr>
      <w:r>
        <w:rPr>
          <w:bCs/>
          <w:color w:val="000000"/>
        </w:rPr>
        <w:t>(1)YES</w:t>
      </w:r>
    </w:p>
    <w:p w:rsidR="00AA1F69" w:rsidRPr="00B24D8A" w:rsidRDefault="00FC7398" w:rsidP="00AA1F69">
      <w:pPr>
        <w:ind w:left="2160"/>
        <w:rPr>
          <w:bCs/>
          <w:color w:val="000000"/>
        </w:rPr>
      </w:pPr>
      <w:r>
        <w:rPr>
          <w:bCs/>
          <w:color w:val="000000"/>
        </w:rPr>
        <w:t>(2)NO</w:t>
      </w:r>
    </w:p>
    <w:p w:rsidR="00AA1F69" w:rsidRPr="00DD55C9" w:rsidRDefault="00AA1F69" w:rsidP="00AA1F69">
      <w:pPr>
        <w:rPr>
          <w:b/>
          <w:bCs/>
          <w:color w:val="0000CC"/>
        </w:rPr>
      </w:pPr>
    </w:p>
    <w:p w:rsidR="00FC7398" w:rsidRPr="00985670" w:rsidRDefault="00FC7398" w:rsidP="00FC7398">
      <w:pPr>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FC7398" w:rsidRPr="00985670" w:rsidRDefault="00FC7398" w:rsidP="00FC7398">
      <w:pPr>
        <w:rPr>
          <w:color w:val="000000"/>
          <w:sz w:val="22"/>
          <w:szCs w:val="22"/>
        </w:rPr>
      </w:pPr>
    </w:p>
    <w:p w:rsidR="00AA1F69" w:rsidRPr="00584E9D" w:rsidRDefault="00AA1F69" w:rsidP="00AA1F69">
      <w:pPr>
        <w:ind w:left="2160"/>
        <w:rPr>
          <w:b/>
          <w:bCs/>
          <w:color w:val="000000"/>
          <w:sz w:val="28"/>
          <w:szCs w:val="28"/>
        </w:rPr>
      </w:pPr>
      <w:r w:rsidRPr="00584E9D">
        <w:rPr>
          <w:b/>
          <w:bCs/>
          <w:color w:val="000000"/>
          <w:sz w:val="28"/>
          <w:szCs w:val="28"/>
        </w:rPr>
        <w:t>ALL GO TO C6e1</w:t>
      </w:r>
    </w:p>
    <w:p w:rsidR="00AA1F69" w:rsidRPr="00DD55C9" w:rsidRDefault="00AA1F69" w:rsidP="00AA1F69">
      <w:pPr>
        <w:rPr>
          <w:b/>
          <w:bCs/>
          <w:color w:val="0000CC"/>
          <w:sz w:val="28"/>
          <w:szCs w:val="28"/>
        </w:rPr>
      </w:pPr>
    </w:p>
    <w:p w:rsidR="002F6E4D" w:rsidRPr="00DD55C9" w:rsidRDefault="002F6E4D" w:rsidP="002F6E4D">
      <w:pPr>
        <w:rPr>
          <w:b/>
          <w:bCs/>
          <w:color w:val="0000CC"/>
          <w:sz w:val="22"/>
          <w:szCs w:val="22"/>
        </w:rPr>
      </w:pPr>
    </w:p>
    <w:p w:rsidR="00F36F47" w:rsidRPr="00290E62" w:rsidRDefault="002F6E4D" w:rsidP="002F6E4D">
      <w:pPr>
        <w:tabs>
          <w:tab w:val="left" w:pos="720"/>
        </w:tabs>
        <w:ind w:left="720" w:hanging="720"/>
        <w:rPr>
          <w:b/>
          <w:bCs/>
          <w:sz w:val="22"/>
          <w:szCs w:val="22"/>
        </w:rPr>
      </w:pPr>
      <w:r w:rsidRPr="00290E62">
        <w:rPr>
          <w:b/>
          <w:bCs/>
          <w:sz w:val="22"/>
          <w:szCs w:val="22"/>
        </w:rPr>
        <w:t>C6e1</w:t>
      </w:r>
      <w:r w:rsidRPr="00290E62">
        <w:rPr>
          <w:b/>
          <w:bCs/>
          <w:sz w:val="22"/>
          <w:szCs w:val="22"/>
        </w:rPr>
        <w:tab/>
        <w:t>In the LAST 2 months, have you bough</w:t>
      </w:r>
      <w:r w:rsidR="00861A58" w:rsidRPr="00290E62">
        <w:rPr>
          <w:b/>
          <w:bCs/>
          <w:sz w:val="22"/>
          <w:szCs w:val="22"/>
        </w:rPr>
        <w:t>t</w:t>
      </w:r>
      <w:r w:rsidR="00156AB3" w:rsidRPr="00290E62">
        <w:rPr>
          <w:b/>
          <w:bCs/>
          <w:sz w:val="22"/>
          <w:szCs w:val="22"/>
        </w:rPr>
        <w:t xml:space="preserve"> </w:t>
      </w:r>
      <w:r w:rsidR="00156AB3" w:rsidRPr="00290E62">
        <w:rPr>
          <w:b/>
          <w:bCs/>
        </w:rPr>
        <w:t>or traded for</w:t>
      </w:r>
      <w:r w:rsidR="00156AB3" w:rsidRPr="00290E62">
        <w:rPr>
          <w:b/>
          <w:bCs/>
          <w:sz w:val="22"/>
          <w:szCs w:val="22"/>
        </w:rPr>
        <w:t xml:space="preserve"> </w:t>
      </w:r>
      <w:r w:rsidRPr="00290E62">
        <w:rPr>
          <w:b/>
          <w:bCs/>
          <w:sz w:val="22"/>
          <w:szCs w:val="22"/>
        </w:rPr>
        <w:t>any SINGLE or INDIVIDUAL cigarettes?</w:t>
      </w:r>
    </w:p>
    <w:p w:rsidR="00F36F47" w:rsidRPr="00290E62" w:rsidRDefault="00F36F47" w:rsidP="002F6E4D">
      <w:pPr>
        <w:tabs>
          <w:tab w:val="left" w:pos="720"/>
        </w:tabs>
        <w:ind w:left="720" w:hanging="720"/>
        <w:rPr>
          <w:b/>
          <w:bCs/>
          <w:sz w:val="22"/>
          <w:szCs w:val="22"/>
        </w:rPr>
      </w:pPr>
    </w:p>
    <w:p w:rsidR="002F6E4D" w:rsidRPr="00290E62" w:rsidRDefault="002F6E4D" w:rsidP="002F6E4D">
      <w:pPr>
        <w:tabs>
          <w:tab w:val="left" w:pos="720"/>
        </w:tabs>
        <w:ind w:left="720" w:hanging="720"/>
        <w:rPr>
          <w:b/>
          <w:bCs/>
          <w:sz w:val="22"/>
          <w:szCs w:val="22"/>
        </w:rPr>
      </w:pPr>
      <w:r w:rsidRPr="00290E62">
        <w:rPr>
          <w:b/>
          <w:bCs/>
          <w:sz w:val="22"/>
          <w:szCs w:val="22"/>
        </w:rPr>
        <w:t xml:space="preserve">[FR:  </w:t>
      </w:r>
      <w:r w:rsidR="00F36F47" w:rsidRPr="00290E62">
        <w:rPr>
          <w:bCs/>
          <w:sz w:val="22"/>
          <w:szCs w:val="22"/>
        </w:rPr>
        <w:t>RESPONDENT MAY REFER TO IT AS A “LOOSIE” OR “LOOSE OUT OF THE PACK.”  TRADED INCLUDES BARTER OR EXCHANGE OF SOMETHING OTHER THAN MONEY FOR CIGARETTES</w:t>
      </w:r>
      <w:r w:rsidR="00F36F47" w:rsidRPr="00290E62">
        <w:rPr>
          <w:b/>
          <w:bCs/>
          <w:sz w:val="22"/>
          <w:szCs w:val="22"/>
        </w:rPr>
        <w:t>.</w:t>
      </w:r>
      <w:r w:rsidRPr="00290E62">
        <w:rPr>
          <w:b/>
          <w:bCs/>
          <w:sz w:val="22"/>
          <w:szCs w:val="22"/>
        </w:rPr>
        <w:t>]</w:t>
      </w:r>
    </w:p>
    <w:p w:rsidR="002F6E4D" w:rsidRPr="00290E62" w:rsidRDefault="002F6E4D" w:rsidP="002F6E4D">
      <w:pPr>
        <w:tabs>
          <w:tab w:val="left" w:pos="720"/>
        </w:tabs>
        <w:ind w:left="720" w:hanging="720"/>
        <w:rPr>
          <w:b/>
          <w:bCs/>
          <w:sz w:val="22"/>
          <w:szCs w:val="22"/>
        </w:rPr>
      </w:pPr>
    </w:p>
    <w:p w:rsidR="002F6E4D" w:rsidRPr="00324C7A" w:rsidRDefault="002F6E4D" w:rsidP="00FC7398">
      <w:pPr>
        <w:numPr>
          <w:ilvl w:val="0"/>
          <w:numId w:val="3"/>
        </w:numPr>
        <w:tabs>
          <w:tab w:val="clear" w:pos="1980"/>
          <w:tab w:val="left" w:pos="1800"/>
        </w:tabs>
        <w:ind w:left="1800"/>
        <w:rPr>
          <w:bCs/>
          <w:color w:val="000000"/>
          <w:sz w:val="22"/>
          <w:szCs w:val="22"/>
        </w:rPr>
      </w:pPr>
      <w:r w:rsidRPr="00290E62">
        <w:rPr>
          <w:bCs/>
          <w:sz w:val="22"/>
          <w:szCs w:val="22"/>
        </w:rPr>
        <w:t>Yes</w:t>
      </w:r>
      <w:r w:rsidR="00AE28DA" w:rsidRPr="00290E62">
        <w:rPr>
          <w:bCs/>
          <w:sz w:val="22"/>
          <w:szCs w:val="22"/>
        </w:rPr>
        <w:t>,  bought</w:t>
      </w:r>
      <w:r w:rsidR="003C3360" w:rsidRPr="00290E62">
        <w:rPr>
          <w:bCs/>
          <w:sz w:val="22"/>
          <w:szCs w:val="22"/>
        </w:rPr>
        <w:t xml:space="preserve"> </w:t>
      </w:r>
    </w:p>
    <w:p w:rsidR="002F6E4D" w:rsidRPr="00324C7A" w:rsidRDefault="00FC7398" w:rsidP="00FC7398">
      <w:pPr>
        <w:tabs>
          <w:tab w:val="num" w:pos="1815"/>
          <w:tab w:val="left" w:pos="6630"/>
        </w:tabs>
        <w:ind w:left="1980" w:hanging="540"/>
        <w:rPr>
          <w:bCs/>
          <w:color w:val="000000"/>
          <w:sz w:val="22"/>
          <w:szCs w:val="22"/>
        </w:rPr>
      </w:pPr>
      <w:r>
        <w:rPr>
          <w:bCs/>
          <w:color w:val="000000"/>
          <w:sz w:val="22"/>
          <w:szCs w:val="22"/>
        </w:rPr>
        <w:t>(2)</w:t>
      </w:r>
      <w:r>
        <w:rPr>
          <w:bCs/>
          <w:color w:val="000000"/>
          <w:sz w:val="22"/>
          <w:szCs w:val="22"/>
        </w:rPr>
        <w:tab/>
      </w:r>
      <w:r w:rsidR="002F6E4D" w:rsidRPr="00324C7A">
        <w:rPr>
          <w:bCs/>
          <w:color w:val="000000"/>
          <w:sz w:val="22"/>
          <w:szCs w:val="22"/>
        </w:rPr>
        <w:t>No</w:t>
      </w:r>
      <w:r w:rsidR="00AE28DA" w:rsidRPr="00324C7A">
        <w:rPr>
          <w:bCs/>
          <w:color w:val="000000"/>
          <w:sz w:val="22"/>
          <w:szCs w:val="22"/>
        </w:rPr>
        <w:t>, did not buy</w:t>
      </w:r>
    </w:p>
    <w:p w:rsidR="00AE28DA" w:rsidRPr="00324C7A" w:rsidRDefault="00FC7398" w:rsidP="00FC7398">
      <w:pPr>
        <w:tabs>
          <w:tab w:val="num" w:pos="1815"/>
        </w:tabs>
        <w:ind w:left="1980" w:hanging="540"/>
        <w:rPr>
          <w:bCs/>
          <w:color w:val="000000"/>
          <w:sz w:val="22"/>
          <w:szCs w:val="22"/>
        </w:rPr>
      </w:pPr>
      <w:r>
        <w:rPr>
          <w:bCs/>
          <w:color w:val="000000"/>
          <w:sz w:val="22"/>
          <w:szCs w:val="22"/>
        </w:rPr>
        <w:t>(3)</w:t>
      </w:r>
      <w:r>
        <w:rPr>
          <w:bCs/>
          <w:color w:val="000000"/>
          <w:sz w:val="22"/>
          <w:szCs w:val="22"/>
        </w:rPr>
        <w:tab/>
        <w:t>Traded</w:t>
      </w:r>
    </w:p>
    <w:p w:rsidR="002F6E4D" w:rsidRPr="00324C7A" w:rsidRDefault="002F6E4D" w:rsidP="002F6E4D">
      <w:pPr>
        <w:rPr>
          <w:color w:val="000000"/>
          <w:sz w:val="22"/>
          <w:szCs w:val="22"/>
        </w:rPr>
      </w:pPr>
    </w:p>
    <w:p w:rsidR="00F76D46" w:rsidRPr="00224646" w:rsidRDefault="002C2F8B" w:rsidP="002F6E4D">
      <w:pPr>
        <w:rPr>
          <w:b/>
          <w:color w:val="000000"/>
          <w:sz w:val="22"/>
          <w:szCs w:val="22"/>
        </w:rPr>
      </w:pPr>
      <w:r>
        <w:rPr>
          <w:color w:val="000000"/>
          <w:sz w:val="22"/>
          <w:szCs w:val="22"/>
        </w:rPr>
        <w:tab/>
      </w:r>
      <w:r w:rsidRPr="002C2F8B">
        <w:rPr>
          <w:b/>
          <w:color w:val="000000"/>
          <w:sz w:val="22"/>
          <w:szCs w:val="22"/>
        </w:rPr>
        <w:t xml:space="preserve">ALL GO TO </w:t>
      </w:r>
      <w:r w:rsidR="00FC7398">
        <w:rPr>
          <w:b/>
          <w:color w:val="000000"/>
          <w:sz w:val="22"/>
          <w:szCs w:val="22"/>
        </w:rPr>
        <w:t>C7amod</w:t>
      </w:r>
    </w:p>
    <w:p w:rsidR="00F76D46" w:rsidRPr="00224646" w:rsidRDefault="00F76D46" w:rsidP="002F6E4D">
      <w:pPr>
        <w:rPr>
          <w:color w:val="000000"/>
          <w:sz w:val="22"/>
          <w:szCs w:val="22"/>
        </w:rPr>
      </w:pPr>
    </w:p>
    <w:p w:rsidR="000538F5" w:rsidRPr="00224646" w:rsidRDefault="000538F5"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u w:val="single"/>
        </w:rPr>
      </w:pPr>
    </w:p>
    <w:p w:rsidR="002F6E4D" w:rsidRPr="00224646"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224646">
        <w:rPr>
          <w:b/>
          <w:bCs/>
          <w:color w:val="000000"/>
          <w:sz w:val="22"/>
          <w:szCs w:val="22"/>
          <w:u w:val="single"/>
        </w:rPr>
        <w:t>Past Smoking Behavior for Some-Day Smokers</w:t>
      </w:r>
    </w:p>
    <w:p w:rsidR="002F6E4D" w:rsidRPr="00224646"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CC"/>
          <w:sz w:val="22"/>
          <w:szCs w:val="22"/>
        </w:rPr>
      </w:pPr>
    </w:p>
    <w:p w:rsidR="002F6E4D" w:rsidRPr="00224646"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224646">
        <w:rPr>
          <w:b/>
          <w:bCs/>
          <w:color w:val="000000"/>
          <w:sz w:val="22"/>
          <w:szCs w:val="22"/>
        </w:rPr>
        <w:t>C7a</w:t>
      </w:r>
      <w:r w:rsidR="002C2F8B" w:rsidRPr="00224646">
        <w:rPr>
          <w:b/>
          <w:bCs/>
          <w:color w:val="000000"/>
          <w:sz w:val="22"/>
          <w:szCs w:val="22"/>
        </w:rPr>
        <w:t>mod</w:t>
      </w:r>
      <w:r w:rsidR="00816F26" w:rsidRPr="00224646">
        <w:rPr>
          <w:b/>
          <w:bCs/>
          <w:color w:val="000000"/>
          <w:sz w:val="22"/>
          <w:szCs w:val="22"/>
        </w:rPr>
        <w:t xml:space="preserve"> </w:t>
      </w:r>
      <w:r w:rsidR="0055783C" w:rsidRPr="00224646">
        <w:rPr>
          <w:b/>
          <w:bCs/>
          <w:color w:val="000000"/>
          <w:sz w:val="22"/>
          <w:szCs w:val="22"/>
        </w:rPr>
        <w:t>During the PAST 12 months h</w:t>
      </w:r>
      <w:r w:rsidRPr="00224646">
        <w:rPr>
          <w:b/>
          <w:bCs/>
          <w:color w:val="000000"/>
          <w:sz w:val="22"/>
          <w:szCs w:val="22"/>
        </w:rPr>
        <w:t>ave you smoked cigarettes EVERY DAY for at least 6 months?</w:t>
      </w:r>
    </w:p>
    <w:p w:rsidR="002F6E4D" w:rsidRPr="00224646" w:rsidRDefault="002F6E4D" w:rsidP="002F6E4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2F6E4D" w:rsidRPr="00224646" w:rsidRDefault="002F6E4D"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224646">
        <w:rPr>
          <w:color w:val="000000"/>
          <w:sz w:val="22"/>
          <w:szCs w:val="22"/>
        </w:rPr>
        <w:t>(1) Yes</w:t>
      </w:r>
    </w:p>
    <w:p w:rsidR="002F6E4D" w:rsidRPr="00224646" w:rsidRDefault="002F6E4D"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b/>
          <w:bCs/>
          <w:color w:val="000000"/>
          <w:sz w:val="22"/>
          <w:szCs w:val="22"/>
        </w:rPr>
      </w:pPr>
      <w:r w:rsidRPr="00224646">
        <w:rPr>
          <w:color w:val="000000"/>
          <w:sz w:val="22"/>
          <w:szCs w:val="22"/>
        </w:rPr>
        <w:t>(2) No</w:t>
      </w:r>
    </w:p>
    <w:p w:rsidR="002C2F8B" w:rsidRPr="00224646" w:rsidRDefault="002C2F8B" w:rsidP="009A572A">
      <w:pPr>
        <w:tabs>
          <w:tab w:val="left" w:pos="720"/>
        </w:tabs>
        <w:ind w:left="720" w:hanging="720"/>
        <w:rPr>
          <w:b/>
          <w:bCs/>
          <w:color w:val="000000"/>
        </w:rPr>
      </w:pPr>
    </w:p>
    <w:p w:rsidR="00BF75A2" w:rsidRPr="00224646" w:rsidRDefault="00816F26" w:rsidP="009A572A">
      <w:pPr>
        <w:tabs>
          <w:tab w:val="left" w:pos="720"/>
        </w:tabs>
        <w:ind w:left="720" w:hanging="720"/>
        <w:rPr>
          <w:b/>
          <w:bCs/>
          <w:color w:val="000000"/>
        </w:rPr>
      </w:pPr>
      <w:r w:rsidRPr="00224646">
        <w:rPr>
          <w:b/>
          <w:bCs/>
          <w:color w:val="000000"/>
        </w:rPr>
        <w:t>GO TO IF statement ahead of C7d2</w:t>
      </w:r>
      <w:r w:rsidR="002C2F8B" w:rsidRPr="00224646">
        <w:rPr>
          <w:b/>
          <w:bCs/>
          <w:color w:val="000000"/>
        </w:rPr>
        <w:t>md</w:t>
      </w:r>
    </w:p>
    <w:p w:rsidR="00645063" w:rsidRPr="00FC7398" w:rsidRDefault="00645063" w:rsidP="00A7288B">
      <w:pPr>
        <w:rPr>
          <w:rFonts w:asciiTheme="majorBidi" w:hAnsiTheme="majorBidi" w:cstheme="majorBidi"/>
          <w:b/>
          <w:bCs/>
          <w:color w:val="000000"/>
        </w:rPr>
      </w:pPr>
    </w:p>
    <w:p w:rsidR="00645063" w:rsidRPr="00224646" w:rsidRDefault="00645063" w:rsidP="00A7288B">
      <w:pPr>
        <w:rPr>
          <w:b/>
          <w:bCs/>
          <w:color w:val="000000"/>
        </w:rPr>
      </w:pPr>
      <w:r w:rsidRPr="00224646">
        <w:rPr>
          <w:b/>
          <w:bCs/>
          <w:color w:val="000000"/>
        </w:rPr>
        <w:t>IF C2 =1 GO TO C8; ELSE IF C2=2, 3, D, R, GO TO C7d2</w:t>
      </w:r>
      <w:r w:rsidR="002C2F8B" w:rsidRPr="00224646">
        <w:rPr>
          <w:b/>
          <w:bCs/>
          <w:color w:val="000000"/>
        </w:rPr>
        <w:t>md</w:t>
      </w:r>
    </w:p>
    <w:p w:rsidR="00645063" w:rsidRPr="00224646" w:rsidRDefault="00645063" w:rsidP="00A7288B">
      <w:pPr>
        <w:rPr>
          <w:b/>
          <w:bCs/>
          <w:color w:val="000000"/>
        </w:rPr>
      </w:pPr>
    </w:p>
    <w:p w:rsidR="00A7288B" w:rsidRPr="002C2F8B" w:rsidRDefault="00815F83" w:rsidP="002C2F8B">
      <w:pPr>
        <w:ind w:left="1440" w:hanging="1440"/>
        <w:rPr>
          <w:rFonts w:ascii="Times New Roman Bold" w:hAnsi="Times New Roman Bold"/>
          <w:b/>
          <w:bCs/>
          <w:color w:val="000000"/>
        </w:rPr>
      </w:pPr>
      <w:r w:rsidRPr="00224646">
        <w:rPr>
          <w:rFonts w:ascii="Times New Roman Bold" w:hAnsi="Times New Roman Bold"/>
          <w:b/>
          <w:bCs/>
          <w:color w:val="000000"/>
        </w:rPr>
        <w:t>C</w:t>
      </w:r>
      <w:r w:rsidR="00A7288B" w:rsidRPr="00224646">
        <w:rPr>
          <w:rFonts w:ascii="Times New Roman Bold" w:hAnsi="Times New Roman Bold"/>
          <w:b/>
          <w:bCs/>
          <w:color w:val="000000"/>
        </w:rPr>
        <w:t>7</w:t>
      </w:r>
      <w:r w:rsidR="003E5590" w:rsidRPr="00224646">
        <w:rPr>
          <w:rFonts w:ascii="Times New Roman Bold" w:hAnsi="Times New Roman Bold"/>
          <w:b/>
          <w:bCs/>
          <w:color w:val="000000"/>
        </w:rPr>
        <w:t>d</w:t>
      </w:r>
      <w:r w:rsidR="00A7288B" w:rsidRPr="00224646">
        <w:rPr>
          <w:rFonts w:ascii="Times New Roman Bold" w:hAnsi="Times New Roman Bold"/>
          <w:b/>
          <w:bCs/>
          <w:color w:val="000000"/>
        </w:rPr>
        <w:t>2</w:t>
      </w:r>
      <w:r w:rsidR="002C2F8B" w:rsidRPr="00224646">
        <w:rPr>
          <w:rFonts w:ascii="Times New Roman Bold" w:hAnsi="Times New Roman Bold"/>
          <w:b/>
          <w:bCs/>
          <w:color w:val="000000"/>
        </w:rPr>
        <w:t>md</w:t>
      </w:r>
      <w:r w:rsidR="002C2F8B" w:rsidRPr="00224646">
        <w:rPr>
          <w:rFonts w:ascii="Times New Roman Bold" w:hAnsi="Times New Roman Bold"/>
          <w:b/>
          <w:bCs/>
          <w:color w:val="000000"/>
        </w:rPr>
        <w:tab/>
      </w:r>
      <w:r w:rsidR="00B921C2" w:rsidRPr="00224646">
        <w:rPr>
          <w:rFonts w:ascii="Times New Roman Bold" w:hAnsi="Times New Roman Bold"/>
          <w:b/>
          <w:bCs/>
          <w:color w:val="000000"/>
        </w:rPr>
        <w:t>During the PAST 12 months</w:t>
      </w:r>
      <w:r w:rsidR="00B921C2" w:rsidRPr="002C2F8B">
        <w:rPr>
          <w:rFonts w:ascii="Times New Roman Bold" w:hAnsi="Times New Roman Bold"/>
          <w:b/>
          <w:bCs/>
          <w:color w:val="000000"/>
        </w:rPr>
        <w:t>, h</w:t>
      </w:r>
      <w:r w:rsidR="00A7288B" w:rsidRPr="002C2F8B">
        <w:rPr>
          <w:rFonts w:ascii="Times New Roman Bold" w:hAnsi="Times New Roman Bold"/>
          <w:b/>
          <w:bCs/>
          <w:color w:val="000000"/>
        </w:rPr>
        <w:t>ave you smoked MENTHOL</w:t>
      </w:r>
      <w:r w:rsidR="00B921C2" w:rsidRPr="002C2F8B">
        <w:rPr>
          <w:rFonts w:ascii="Times New Roman Bold" w:hAnsi="Times New Roman Bold"/>
          <w:b/>
          <w:bCs/>
          <w:color w:val="000000"/>
        </w:rPr>
        <w:t xml:space="preserve"> </w:t>
      </w:r>
      <w:r w:rsidR="00A7288B" w:rsidRPr="002C2F8B">
        <w:rPr>
          <w:rFonts w:ascii="Times New Roman Bold" w:hAnsi="Times New Roman Bold"/>
          <w:b/>
          <w:bCs/>
          <w:color w:val="000000"/>
        </w:rPr>
        <w:t>cigarettes for 6 months or more?</w:t>
      </w:r>
    </w:p>
    <w:p w:rsidR="00A7288B" w:rsidRPr="002C2F8B" w:rsidRDefault="00A7288B" w:rsidP="00A7288B">
      <w:pPr>
        <w:rPr>
          <w:rFonts w:ascii="Times New Roman Bold" w:hAnsi="Times New Roman Bold"/>
          <w:bCs/>
          <w:color w:val="000000"/>
        </w:rPr>
      </w:pPr>
    </w:p>
    <w:p w:rsidR="00A7288B" w:rsidRPr="002C2F8B" w:rsidRDefault="00A7288B" w:rsidP="00FC7398">
      <w:pPr>
        <w:ind w:left="720"/>
        <w:rPr>
          <w:color w:val="000000"/>
          <w:sz w:val="22"/>
          <w:szCs w:val="22"/>
        </w:rPr>
      </w:pPr>
      <w:r w:rsidRPr="002C2F8B">
        <w:rPr>
          <w:color w:val="000000"/>
          <w:sz w:val="22"/>
          <w:szCs w:val="22"/>
        </w:rPr>
        <w:t>(1) Yes</w:t>
      </w:r>
    </w:p>
    <w:p w:rsidR="00A7288B" w:rsidRPr="002C2F8B" w:rsidRDefault="00A7288B" w:rsidP="00FC7398">
      <w:pPr>
        <w:tabs>
          <w:tab w:val="left" w:pos="741"/>
        </w:tabs>
        <w:ind w:left="720"/>
        <w:rPr>
          <w:color w:val="000000"/>
          <w:sz w:val="22"/>
          <w:szCs w:val="22"/>
        </w:rPr>
      </w:pPr>
      <w:r w:rsidRPr="002C2F8B">
        <w:rPr>
          <w:color w:val="000000"/>
          <w:sz w:val="22"/>
          <w:szCs w:val="22"/>
        </w:rPr>
        <w:t>(2)  No</w:t>
      </w:r>
    </w:p>
    <w:p w:rsidR="00A7288B" w:rsidRPr="002C2F8B" w:rsidRDefault="00A7288B" w:rsidP="00A7288B">
      <w:pPr>
        <w:rPr>
          <w:rFonts w:ascii="Times New Roman Bold" w:hAnsi="Times New Roman Bold"/>
          <w:b/>
          <w:bCs/>
          <w:color w:val="000000"/>
        </w:rPr>
      </w:pPr>
    </w:p>
    <w:p w:rsidR="00C6447D" w:rsidRPr="002C2F8B" w:rsidRDefault="002C2F8B" w:rsidP="00064C22">
      <w:pPr>
        <w:tabs>
          <w:tab w:val="left" w:pos="720"/>
        </w:tabs>
        <w:ind w:left="720" w:hanging="720"/>
        <w:rPr>
          <w:b/>
          <w:bCs/>
          <w:color w:val="000000"/>
        </w:rPr>
      </w:pPr>
      <w:r>
        <w:rPr>
          <w:b/>
          <w:bCs/>
          <w:color w:val="000000"/>
        </w:rPr>
        <w:tab/>
      </w:r>
      <w:r w:rsidR="00645063" w:rsidRPr="002C2F8B">
        <w:rPr>
          <w:b/>
          <w:bCs/>
          <w:color w:val="000000"/>
        </w:rPr>
        <w:t>ALL GO TO C8</w:t>
      </w:r>
    </w:p>
    <w:p w:rsidR="0022559F" w:rsidRPr="00985670" w:rsidRDefault="0022559F" w:rsidP="00C6447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E77BFA" w:rsidRPr="00985670" w:rsidRDefault="00E77BFA">
      <w:pPr>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r w:rsidRPr="00645063">
        <w:rPr>
          <w:b/>
          <w:bCs/>
          <w:color w:val="000000"/>
          <w:sz w:val="22"/>
          <w:szCs w:val="22"/>
        </w:rPr>
        <w:t>C8</w:t>
      </w:r>
      <w:r w:rsidRPr="00645063">
        <w:rPr>
          <w:b/>
          <w:bCs/>
          <w:color w:val="000000"/>
          <w:sz w:val="22"/>
          <w:szCs w:val="22"/>
        </w:rPr>
        <w:tab/>
        <w:t>Around this time 12 MONTHS AGO, were you smoking cigarettes every day, some days, or not at all?</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sidRPr="00645063">
        <w:rPr>
          <w:i/>
          <w:iCs/>
          <w:color w:val="000000"/>
          <w:sz w:val="22"/>
          <w:szCs w:val="22"/>
        </w:rPr>
        <w:tab/>
      </w:r>
      <w:r w:rsidRPr="00645063">
        <w:rPr>
          <w:color w:val="000000"/>
          <w:sz w:val="22"/>
          <w:szCs w:val="22"/>
        </w:rPr>
        <w:t>(1) Every day</w:t>
      </w:r>
      <w:r w:rsidRPr="00645063">
        <w:rPr>
          <w:color w:val="000000"/>
          <w:sz w:val="22"/>
          <w:szCs w:val="22"/>
        </w:rPr>
        <w:tab/>
        <w:t xml:space="preserve">IF C8 = 1 </w:t>
      </w:r>
      <w:r w:rsidRPr="00645063">
        <w:rPr>
          <w:color w:val="000000"/>
          <w:sz w:val="22"/>
          <w:szCs w:val="22"/>
        </w:rPr>
        <w:sym w:font="Wingdings" w:char="F0E8"/>
      </w:r>
      <w:r w:rsidRPr="00645063">
        <w:rPr>
          <w:color w:val="000000"/>
          <w:sz w:val="22"/>
          <w:szCs w:val="22"/>
        </w:rPr>
        <w:t xml:space="preserve"> GO TO C9</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645063">
        <w:rPr>
          <w:color w:val="000000"/>
          <w:sz w:val="22"/>
          <w:szCs w:val="22"/>
        </w:rPr>
        <w:t>(2) Some days</w:t>
      </w:r>
      <w:r w:rsidRPr="00645063">
        <w:rPr>
          <w:color w:val="000000"/>
          <w:sz w:val="22"/>
          <w:szCs w:val="22"/>
        </w:rPr>
        <w:tab/>
        <w:t xml:space="preserve">IF C8 = 2 </w:t>
      </w:r>
      <w:r w:rsidRPr="00645063">
        <w:rPr>
          <w:color w:val="000000"/>
          <w:sz w:val="22"/>
          <w:szCs w:val="22"/>
        </w:rPr>
        <w:sym w:font="Wingdings" w:char="F0E8"/>
      </w:r>
      <w:r w:rsidRPr="00645063">
        <w:rPr>
          <w:color w:val="000000"/>
          <w:sz w:val="22"/>
          <w:szCs w:val="22"/>
        </w:rPr>
        <w:t xml:space="preserve"> GO TO C10a</w:t>
      </w:r>
    </w:p>
    <w:p w:rsidR="00CB1D9A" w:rsidRPr="00645063" w:rsidRDefault="00CD5B7F" w:rsidP="00CB1D9A">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ind w:right="-540"/>
        <w:rPr>
          <w:color w:val="000000"/>
        </w:rPr>
      </w:pPr>
      <w:r w:rsidRPr="00645063">
        <w:rPr>
          <w:color w:val="000000"/>
        </w:rPr>
        <w:t>(3) Not at all</w:t>
      </w:r>
      <w:r w:rsidR="00CB1D9A" w:rsidRPr="00645063">
        <w:rPr>
          <w:color w:val="000000"/>
        </w:rPr>
        <w:tab/>
      </w:r>
      <w:r w:rsidR="007423EA" w:rsidRPr="00645063">
        <w:rPr>
          <w:color w:val="000000"/>
        </w:rPr>
        <w:tab/>
      </w:r>
      <w:r w:rsidR="00CB1D9A" w:rsidRPr="00645063">
        <w:rPr>
          <w:color w:val="000000"/>
        </w:rPr>
        <w:t xml:space="preserve">IF C8 =3 </w:t>
      </w:r>
      <w:r w:rsidR="002C2F8B" w:rsidRPr="002C2F8B">
        <w:rPr>
          <w:b/>
          <w:color w:val="000000"/>
        </w:rPr>
        <w:sym w:font="Wingdings" w:char="F0E0"/>
      </w:r>
      <w:r w:rsidR="002C2F8B">
        <w:rPr>
          <w:color w:val="000000"/>
        </w:rPr>
        <w:t xml:space="preserve"> </w:t>
      </w:r>
      <w:r w:rsidR="00CB1D9A" w:rsidRPr="00645063">
        <w:rPr>
          <w:b/>
          <w:bCs/>
          <w:color w:val="000000"/>
        </w:rPr>
        <w:t xml:space="preserve"> </w:t>
      </w:r>
      <w:r w:rsidR="002C2F8B">
        <w:rPr>
          <w:b/>
          <w:bCs/>
          <w:color w:val="000000"/>
        </w:rPr>
        <w:t xml:space="preserve">GO TO </w:t>
      </w:r>
      <w:r w:rsidR="00CB1D9A" w:rsidRPr="00645063">
        <w:rPr>
          <w:b/>
          <w:bCs/>
          <w:color w:val="000000"/>
        </w:rPr>
        <w:t>BOX 18</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sidRPr="00645063">
        <w:rPr>
          <w:color w:val="000000"/>
          <w:sz w:val="22"/>
          <w:szCs w:val="22"/>
        </w:rPr>
        <w:t>|__|</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CD5B7F" w:rsidRPr="00645063" w:rsidRDefault="00FD0202" w:rsidP="00CD5B7F">
      <w:pPr>
        <w:ind w:firstLine="720"/>
        <w:rPr>
          <w:b/>
          <w:bCs/>
          <w:color w:val="000000"/>
          <w:sz w:val="22"/>
          <w:szCs w:val="22"/>
        </w:rPr>
      </w:pPr>
      <w:r w:rsidRPr="00645063">
        <w:rPr>
          <w:b/>
          <w:bCs/>
          <w:color w:val="000000"/>
          <w:sz w:val="22"/>
          <w:szCs w:val="22"/>
        </w:rPr>
        <w:t>IF C8 =</w:t>
      </w:r>
      <w:r w:rsidR="00CD5B7F" w:rsidRPr="00645063">
        <w:rPr>
          <w:b/>
          <w:bCs/>
          <w:color w:val="000000"/>
          <w:sz w:val="22"/>
          <w:szCs w:val="22"/>
        </w:rPr>
        <w:t xml:space="preserve"> DK, R  </w:t>
      </w:r>
      <w:r w:rsidR="00CD5B7F" w:rsidRPr="00645063">
        <w:rPr>
          <w:b/>
          <w:bCs/>
          <w:color w:val="000000"/>
          <w:sz w:val="22"/>
          <w:szCs w:val="22"/>
        </w:rPr>
        <w:sym w:font="Wingdings" w:char="F0E8"/>
      </w:r>
      <w:r w:rsidR="00CD5B7F" w:rsidRPr="00645063">
        <w:rPr>
          <w:b/>
          <w:bCs/>
          <w:color w:val="000000"/>
          <w:sz w:val="22"/>
          <w:szCs w:val="22"/>
        </w:rPr>
        <w:t xml:space="preserve">GO TO </w:t>
      </w:r>
      <w:r w:rsidR="00D10686" w:rsidRPr="00645063">
        <w:rPr>
          <w:b/>
          <w:bCs/>
          <w:color w:val="000000"/>
          <w:sz w:val="22"/>
          <w:szCs w:val="22"/>
        </w:rPr>
        <w:t>C11</w:t>
      </w:r>
    </w:p>
    <w:p w:rsidR="00CD5B7F" w:rsidRPr="00645063" w:rsidRDefault="00CD5B7F" w:rsidP="00CD5B7F">
      <w:pPr>
        <w:rPr>
          <w:b/>
          <w:bCs/>
          <w:color w:val="000000"/>
          <w:sz w:val="22"/>
          <w:szCs w:val="22"/>
        </w:rPr>
      </w:pPr>
    </w:p>
    <w:p w:rsidR="00F76D46" w:rsidRPr="00645063" w:rsidRDefault="00F76D46" w:rsidP="00CD5B7F">
      <w:pPr>
        <w:rPr>
          <w:b/>
          <w:bCs/>
          <w:color w:val="000000"/>
          <w:sz w:val="22"/>
          <w:szCs w:val="22"/>
        </w:rPr>
      </w:pPr>
    </w:p>
    <w:p w:rsidR="00CD5B7F" w:rsidRPr="00645063" w:rsidRDefault="00CD5B7F" w:rsidP="00FC7398">
      <w:pPr>
        <w:pStyle w:val="BodyText2"/>
      </w:pPr>
      <w:r w:rsidRPr="00645063">
        <w:t>C9</w:t>
      </w:r>
      <w:r w:rsidRPr="00645063">
        <w:tab/>
        <w:t>Around this time 12 MONTHS AGO, on the average, about how many cigarettes did you smoke each day?</w:t>
      </w:r>
    </w:p>
    <w:p w:rsidR="00CD5B7F" w:rsidRPr="00645063" w:rsidRDefault="00CD5B7F" w:rsidP="00CD5B7F">
      <w:pPr>
        <w:rPr>
          <w:b/>
          <w:bCs/>
          <w:color w:val="000000"/>
          <w:sz w:val="22"/>
          <w:szCs w:val="22"/>
        </w:rPr>
      </w:pPr>
    </w:p>
    <w:p w:rsidR="00CD5B7F" w:rsidRPr="00645063" w:rsidRDefault="00CD5B7F" w:rsidP="00CD5B7F">
      <w:pPr>
        <w:tabs>
          <w:tab w:val="left" w:pos="720"/>
        </w:tabs>
        <w:ind w:left="720" w:hanging="720"/>
        <w:rPr>
          <w:color w:val="000000"/>
          <w:sz w:val="22"/>
          <w:szCs w:val="22"/>
        </w:rPr>
      </w:pPr>
      <w:r w:rsidRPr="00645063">
        <w:rPr>
          <w:color w:val="000000"/>
          <w:sz w:val="22"/>
          <w:szCs w:val="22"/>
        </w:rPr>
        <w:tab/>
        <w:t>(ONE PACK USUALLY EQUALS 20 CIGARETTES.  IF CONVERTING PACKS TO CIGARETTES, ALWAYS VERIFY CALCULATION WITH RESPONDENT.)</w:t>
      </w:r>
    </w:p>
    <w:p w:rsidR="00CD5B7F" w:rsidRPr="00645063" w:rsidRDefault="00CD5B7F" w:rsidP="00CD5B7F">
      <w:pPr>
        <w:rPr>
          <w:color w:val="000000"/>
          <w:sz w:val="22"/>
          <w:szCs w:val="22"/>
        </w:rPr>
      </w:pPr>
    </w:p>
    <w:p w:rsidR="00CD5B7F" w:rsidRPr="00645063" w:rsidRDefault="00CD5B7F" w:rsidP="00CD5B7F">
      <w:pPr>
        <w:ind w:left="720"/>
        <w:rPr>
          <w:color w:val="000000"/>
          <w:sz w:val="22"/>
          <w:szCs w:val="22"/>
        </w:rPr>
      </w:pPr>
      <w:r w:rsidRPr="00645063">
        <w:rPr>
          <w:color w:val="000000"/>
          <w:sz w:val="22"/>
          <w:szCs w:val="22"/>
        </w:rPr>
        <w:t>ENTER NUMBER OF CIGARETTES PER DAY</w:t>
      </w:r>
    </w:p>
    <w:p w:rsidR="00CD5B7F" w:rsidRPr="00645063" w:rsidRDefault="00CD5B7F" w:rsidP="00CD5B7F">
      <w:pPr>
        <w:ind w:left="720"/>
        <w:rPr>
          <w:color w:val="000000"/>
          <w:sz w:val="22"/>
          <w:szCs w:val="22"/>
        </w:rPr>
      </w:pPr>
      <w:r w:rsidRPr="00645063">
        <w:rPr>
          <w:color w:val="000000"/>
          <w:sz w:val="22"/>
          <w:szCs w:val="22"/>
        </w:rPr>
        <w:t>(1-</w:t>
      </w:r>
      <w:r w:rsidR="003E0521" w:rsidRPr="00C13DED">
        <w:rPr>
          <w:color w:val="000000"/>
          <w:sz w:val="22"/>
          <w:szCs w:val="22"/>
        </w:rPr>
        <w:t>99)</w:t>
      </w:r>
    </w:p>
    <w:p w:rsidR="00CD5B7F" w:rsidRPr="00645063" w:rsidRDefault="00CD5B7F" w:rsidP="00CD5B7F">
      <w:pPr>
        <w:rPr>
          <w:color w:val="000000"/>
          <w:sz w:val="22"/>
          <w:szCs w:val="22"/>
        </w:rPr>
      </w:pPr>
    </w:p>
    <w:p w:rsidR="00CD5B7F" w:rsidRPr="00645063" w:rsidRDefault="00FC7398" w:rsidP="00CD5B7F">
      <w:pPr>
        <w:ind w:left="720"/>
        <w:rPr>
          <w:color w:val="000000"/>
          <w:sz w:val="22"/>
          <w:szCs w:val="22"/>
        </w:rPr>
      </w:pPr>
      <w:r>
        <w:rPr>
          <w:color w:val="000000"/>
          <w:sz w:val="22"/>
          <w:szCs w:val="22"/>
        </w:rPr>
        <w:t>|__||__|</w:t>
      </w:r>
    </w:p>
    <w:p w:rsidR="00CD5B7F" w:rsidRPr="00645063" w:rsidRDefault="00CD5B7F" w:rsidP="00CD5B7F">
      <w:pPr>
        <w:ind w:left="720"/>
        <w:rPr>
          <w:color w:val="000000"/>
          <w:sz w:val="22"/>
          <w:szCs w:val="22"/>
        </w:rPr>
      </w:pPr>
    </w:p>
    <w:p w:rsidR="00CD5B7F" w:rsidRPr="00645063" w:rsidRDefault="00CD5B7F" w:rsidP="00CD5B7F">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645063">
        <w:rPr>
          <w:color w:val="000000"/>
          <w:sz w:val="22"/>
          <w:szCs w:val="22"/>
        </w:rPr>
        <w:t>BOX16B</w:t>
      </w:r>
    </w:p>
    <w:p w:rsidR="00CD5B7F" w:rsidRPr="00645063"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645063">
        <w:rPr>
          <w:color w:val="000000"/>
          <w:sz w:val="22"/>
          <w:szCs w:val="22"/>
        </w:rPr>
        <w:t>IF C9 = D, R</w:t>
      </w:r>
      <w:r w:rsidR="00C13DED">
        <w:rPr>
          <w:color w:val="000000"/>
          <w:sz w:val="22"/>
          <w:szCs w:val="22"/>
        </w:rPr>
        <w:t>,</w:t>
      </w:r>
      <w:r w:rsidRPr="00645063">
        <w:rPr>
          <w:color w:val="000000"/>
          <w:sz w:val="22"/>
          <w:szCs w:val="22"/>
        </w:rPr>
        <w:t xml:space="preserve"> GO </w:t>
      </w:r>
      <w:r w:rsidR="00D10686" w:rsidRPr="00645063">
        <w:rPr>
          <w:color w:val="000000"/>
          <w:sz w:val="22"/>
          <w:szCs w:val="22"/>
        </w:rPr>
        <w:t>TO C11</w:t>
      </w:r>
    </w:p>
    <w:p w:rsidR="00CD5B7F" w:rsidRPr="00645063"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645063">
        <w:rPr>
          <w:color w:val="000000"/>
          <w:sz w:val="22"/>
          <w:szCs w:val="22"/>
        </w:rPr>
        <w:t>IF C9 &gt; 40</w:t>
      </w:r>
      <w:r w:rsidR="00C13DED">
        <w:rPr>
          <w:color w:val="000000"/>
          <w:sz w:val="22"/>
          <w:szCs w:val="22"/>
        </w:rPr>
        <w:t>,</w:t>
      </w:r>
      <w:r w:rsidRPr="00645063">
        <w:rPr>
          <w:color w:val="000000"/>
          <w:sz w:val="22"/>
          <w:szCs w:val="22"/>
        </w:rPr>
        <w:t xml:space="preserve"> GO TO C9v</w:t>
      </w:r>
    </w:p>
    <w:p w:rsidR="00CD5B7F" w:rsidRPr="00645063" w:rsidRDefault="00CD5B7F" w:rsidP="00CD5B7F">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645063">
        <w:rPr>
          <w:color w:val="000000"/>
          <w:sz w:val="22"/>
          <w:szCs w:val="22"/>
        </w:rPr>
        <w:t>ELSE</w:t>
      </w:r>
      <w:r w:rsidR="00C13DED">
        <w:rPr>
          <w:color w:val="000000"/>
          <w:sz w:val="22"/>
          <w:szCs w:val="22"/>
        </w:rPr>
        <w:t xml:space="preserve"> </w:t>
      </w:r>
      <w:r w:rsidRPr="00645063">
        <w:rPr>
          <w:color w:val="000000"/>
          <w:sz w:val="22"/>
          <w:szCs w:val="22"/>
        </w:rPr>
        <w:t xml:space="preserve">GO </w:t>
      </w:r>
      <w:r w:rsidR="00D10686" w:rsidRPr="00645063">
        <w:rPr>
          <w:color w:val="000000"/>
          <w:sz w:val="22"/>
          <w:szCs w:val="22"/>
        </w:rPr>
        <w:t>TO C11</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645063" w:rsidRDefault="00FC7398" w:rsidP="00CD5B7F">
      <w:pPr>
        <w:tabs>
          <w:tab w:val="left" w:pos="720"/>
        </w:tabs>
        <w:ind w:left="720" w:hanging="720"/>
        <w:rPr>
          <w:color w:val="000000"/>
          <w:sz w:val="22"/>
          <w:szCs w:val="22"/>
        </w:rPr>
      </w:pPr>
      <w:r>
        <w:rPr>
          <w:b/>
          <w:bCs/>
          <w:color w:val="000000"/>
          <w:sz w:val="22"/>
          <w:szCs w:val="22"/>
        </w:rPr>
        <w:t>C9v</w:t>
      </w:r>
      <w:r w:rsidR="00CD5B7F" w:rsidRPr="00645063">
        <w:rPr>
          <w:b/>
          <w:bCs/>
          <w:color w:val="000000"/>
          <w:sz w:val="22"/>
          <w:szCs w:val="22"/>
        </w:rPr>
        <w:tab/>
        <w:t>I have recorded that on the average, you smoked [fill entry C9] cigarettes a day 12 months ago.  Is that correct?</w:t>
      </w:r>
    </w:p>
    <w:p w:rsidR="00CD5B7F" w:rsidRPr="00645063" w:rsidRDefault="00CD5B7F" w:rsidP="00CD5B7F">
      <w:pPr>
        <w:rPr>
          <w:color w:val="000000"/>
          <w:sz w:val="22"/>
          <w:szCs w:val="22"/>
        </w:rPr>
      </w:pPr>
    </w:p>
    <w:p w:rsidR="00CD5B7F" w:rsidRPr="00645063" w:rsidRDefault="00CD5B7F" w:rsidP="00CD5B7F">
      <w:pPr>
        <w:tabs>
          <w:tab w:val="left" w:pos="720"/>
          <w:tab w:val="left" w:pos="1440"/>
        </w:tabs>
        <w:ind w:left="1440" w:hanging="1440"/>
        <w:rPr>
          <w:color w:val="000000"/>
          <w:sz w:val="22"/>
          <w:szCs w:val="22"/>
        </w:rPr>
      </w:pPr>
      <w:r w:rsidRPr="00645063">
        <w:rPr>
          <w:color w:val="000000"/>
          <w:sz w:val="22"/>
          <w:szCs w:val="22"/>
        </w:rPr>
        <w:tab/>
        <w:t xml:space="preserve">(1)  Yes </w:t>
      </w:r>
      <w:r w:rsidRPr="00645063">
        <w:rPr>
          <w:color w:val="000000"/>
          <w:sz w:val="22"/>
          <w:szCs w:val="22"/>
        </w:rPr>
        <w:sym w:font="Wingdings" w:char="F0E8"/>
      </w:r>
      <w:r w:rsidRPr="00645063">
        <w:rPr>
          <w:color w:val="000000"/>
          <w:sz w:val="22"/>
          <w:szCs w:val="22"/>
        </w:rPr>
        <w:t xml:space="preserve"> GO TO </w:t>
      </w:r>
      <w:r w:rsidR="00AA1984" w:rsidRPr="00645063">
        <w:rPr>
          <w:color w:val="000000"/>
          <w:sz w:val="22"/>
          <w:szCs w:val="22"/>
        </w:rPr>
        <w:t>C11</w:t>
      </w:r>
    </w:p>
    <w:p w:rsidR="00CD5B7F" w:rsidRPr="00645063" w:rsidRDefault="00CD5B7F" w:rsidP="00CD5B7F">
      <w:pPr>
        <w:tabs>
          <w:tab w:val="left" w:pos="720"/>
        </w:tabs>
        <w:ind w:left="720" w:hanging="720"/>
        <w:rPr>
          <w:b/>
          <w:bCs/>
          <w:color w:val="000000"/>
          <w:sz w:val="22"/>
          <w:szCs w:val="22"/>
        </w:rPr>
      </w:pPr>
      <w:r w:rsidRPr="00645063">
        <w:rPr>
          <w:color w:val="000000"/>
          <w:sz w:val="22"/>
          <w:szCs w:val="22"/>
        </w:rPr>
        <w:tab/>
        <w:t xml:space="preserve">(2)  No </w:t>
      </w:r>
      <w:r w:rsidR="00C13DED" w:rsidRPr="00C13DED">
        <w:rPr>
          <w:b/>
          <w:color w:val="000000"/>
          <w:sz w:val="22"/>
          <w:szCs w:val="22"/>
        </w:rPr>
        <w:sym w:font="Wingdings" w:char="F0E0"/>
      </w:r>
      <w:r w:rsidR="00C13DED">
        <w:rPr>
          <w:color w:val="000000"/>
          <w:sz w:val="22"/>
          <w:szCs w:val="22"/>
        </w:rPr>
        <w:t xml:space="preserve">  </w:t>
      </w:r>
      <w:r w:rsidRPr="00645063">
        <w:rPr>
          <w:color w:val="000000"/>
          <w:sz w:val="22"/>
          <w:szCs w:val="22"/>
        </w:rPr>
        <w:t>GO TO C9</w:t>
      </w:r>
    </w:p>
    <w:p w:rsidR="00CD5B7F" w:rsidRPr="00645063" w:rsidRDefault="00CD5B7F" w:rsidP="00CD5B7F">
      <w:pPr>
        <w:rPr>
          <w:b/>
          <w:bCs/>
          <w:color w:val="000000"/>
          <w:sz w:val="22"/>
          <w:szCs w:val="22"/>
        </w:rPr>
      </w:pPr>
    </w:p>
    <w:p w:rsidR="00CD5B7F" w:rsidRPr="00645063" w:rsidRDefault="00CD5B7F" w:rsidP="00CD5B7F">
      <w:pPr>
        <w:rPr>
          <w:b/>
          <w:bCs/>
          <w:color w:val="000000"/>
          <w:sz w:val="22"/>
          <w:szCs w:val="22"/>
        </w:rPr>
      </w:pPr>
      <w:r w:rsidRPr="00645063">
        <w:rPr>
          <w:b/>
          <w:bCs/>
          <w:color w:val="000000"/>
          <w:sz w:val="22"/>
          <w:szCs w:val="22"/>
        </w:rPr>
        <w:tab/>
        <w:t>|__|</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645063" w:rsidRDefault="003E0521"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645063">
        <w:rPr>
          <w:rFonts w:ascii="Times New Roman Bold" w:hAnsi="Times New Roman Bold"/>
          <w:b/>
          <w:bCs/>
          <w:color w:val="000000"/>
          <w:sz w:val="22"/>
          <w:szCs w:val="22"/>
        </w:rPr>
        <w:tab/>
      </w:r>
      <w:r w:rsidRPr="00C13DED">
        <w:rPr>
          <w:rFonts w:ascii="Times New Roman Bold" w:hAnsi="Times New Roman Bold"/>
          <w:b/>
          <w:bCs/>
          <w:color w:val="000000"/>
          <w:sz w:val="22"/>
          <w:szCs w:val="22"/>
        </w:rPr>
        <w:t xml:space="preserve">DK, R </w:t>
      </w:r>
      <w:r w:rsidRPr="00C13DED">
        <w:rPr>
          <w:rFonts w:ascii="Times New Roman Bold" w:hAnsi="Times New Roman Bold"/>
          <w:b/>
          <w:bCs/>
          <w:color w:val="000000"/>
          <w:sz w:val="22"/>
          <w:szCs w:val="22"/>
        </w:rPr>
        <w:sym w:font="Wingdings" w:char="F0E0"/>
      </w:r>
      <w:r w:rsidRPr="00C13DED">
        <w:rPr>
          <w:rFonts w:ascii="Times New Roman Bold" w:hAnsi="Times New Roman Bold"/>
          <w:b/>
          <w:bCs/>
          <w:color w:val="000000"/>
          <w:sz w:val="22"/>
          <w:szCs w:val="22"/>
        </w:rPr>
        <w:t xml:space="preserve"> GO TO C11</w:t>
      </w:r>
    </w:p>
    <w:p w:rsidR="003E0521" w:rsidRPr="00645063" w:rsidRDefault="003E0521"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645063">
        <w:rPr>
          <w:rFonts w:ascii="Times New Roman Bold" w:hAnsi="Times New Roman Bold"/>
          <w:b/>
          <w:bCs/>
          <w:color w:val="000000"/>
          <w:sz w:val="22"/>
          <w:szCs w:val="22"/>
        </w:rPr>
        <w:t xml:space="preserve">C10a </w:t>
      </w:r>
      <w:r w:rsidRPr="00645063">
        <w:rPr>
          <w:color w:val="000000"/>
          <w:sz w:val="22"/>
          <w:szCs w:val="22"/>
        </w:rPr>
        <w:tab/>
      </w:r>
      <w:r w:rsidRPr="00645063">
        <w:rPr>
          <w:b/>
          <w:bCs/>
          <w:color w:val="000000"/>
          <w:sz w:val="22"/>
          <w:szCs w:val="22"/>
        </w:rPr>
        <w:t xml:space="preserve">Around this time 12 MONTHS AGO, on how many of </w:t>
      </w:r>
      <w:r w:rsidR="003E0521" w:rsidRPr="00645063">
        <w:rPr>
          <w:b/>
          <w:bCs/>
          <w:color w:val="000000"/>
          <w:sz w:val="22"/>
          <w:szCs w:val="22"/>
        </w:rPr>
        <w:t xml:space="preserve">the </w:t>
      </w:r>
      <w:r w:rsidRPr="00645063">
        <w:rPr>
          <w:b/>
          <w:bCs/>
          <w:color w:val="000000"/>
          <w:sz w:val="22"/>
          <w:szCs w:val="22"/>
        </w:rPr>
        <w:t>30 days in the month did you smoke cigarettes?</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645063">
        <w:rPr>
          <w:color w:val="000000"/>
          <w:sz w:val="22"/>
          <w:szCs w:val="22"/>
          <w:lang w:val="da-DK"/>
        </w:rPr>
        <w:t xml:space="preserve">ENTER </w:t>
      </w:r>
      <w:r w:rsidRPr="00C13DED">
        <w:rPr>
          <w:color w:val="000000"/>
          <w:sz w:val="22"/>
          <w:szCs w:val="22"/>
          <w:lang w:val="da-DK"/>
        </w:rPr>
        <w:t>(</w:t>
      </w:r>
      <w:r w:rsidR="003E0521" w:rsidRPr="00C13DED">
        <w:rPr>
          <w:color w:val="000000"/>
          <w:sz w:val="22"/>
          <w:szCs w:val="22"/>
          <w:lang w:val="da-DK"/>
        </w:rPr>
        <w:t>0</w:t>
      </w:r>
      <w:r w:rsidRPr="00645063">
        <w:rPr>
          <w:color w:val="000000"/>
          <w:sz w:val="22"/>
          <w:szCs w:val="22"/>
          <w:lang w:val="da-DK"/>
        </w:rPr>
        <w:t>) FOR NONE</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645063">
        <w:rPr>
          <w:color w:val="000000"/>
          <w:sz w:val="22"/>
          <w:szCs w:val="22"/>
          <w:lang w:val="da-DK"/>
        </w:rPr>
        <w:t xml:space="preserve">|__|__|  </w:t>
      </w:r>
      <w:r w:rsidR="003E0521" w:rsidRPr="00C13DED">
        <w:rPr>
          <w:color w:val="000000"/>
          <w:sz w:val="22"/>
          <w:szCs w:val="22"/>
          <w:lang w:val="da-DK"/>
        </w:rPr>
        <w:t>(0 – 30</w:t>
      </w:r>
      <w:r w:rsidR="003E0521" w:rsidRPr="00645063">
        <w:rPr>
          <w:color w:val="000000"/>
          <w:sz w:val="22"/>
          <w:szCs w:val="22"/>
          <w:lang w:val="da-DK"/>
        </w:rPr>
        <w:t>)</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CD5B7F" w:rsidRPr="00645063" w:rsidRDefault="00CD5B7F" w:rsidP="00FC7398">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lang w:val="da-DK"/>
        </w:rPr>
      </w:pPr>
      <w:r w:rsidRPr="00645063">
        <w:rPr>
          <w:color w:val="000000"/>
          <w:sz w:val="22"/>
          <w:szCs w:val="22"/>
          <w:lang w:val="da-DK"/>
        </w:rPr>
        <w:t>BOX 16C</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 xml:space="preserve">IF C10a = </w:t>
      </w:r>
      <w:r w:rsidR="003E0521" w:rsidRPr="00C13DED">
        <w:rPr>
          <w:color w:val="000000"/>
          <w:sz w:val="22"/>
          <w:szCs w:val="22"/>
        </w:rPr>
        <w:t>0</w:t>
      </w:r>
      <w:r w:rsidRPr="00645063">
        <w:rPr>
          <w:color w:val="000000"/>
          <w:sz w:val="22"/>
          <w:szCs w:val="22"/>
        </w:rPr>
        <w:t xml:space="preserve"> OR 30 </w:t>
      </w:r>
      <w:r w:rsidR="00C13DED" w:rsidRPr="00C13DED">
        <w:rPr>
          <w:color w:val="000000"/>
          <w:sz w:val="22"/>
          <w:szCs w:val="22"/>
        </w:rPr>
        <w:sym w:font="Wingdings" w:char="F0E0"/>
      </w:r>
      <w:r w:rsidRPr="00645063">
        <w:rPr>
          <w:color w:val="000000"/>
          <w:sz w:val="22"/>
          <w:szCs w:val="22"/>
        </w:rPr>
        <w:t xml:space="preserve">  GO TO C10a</w:t>
      </w:r>
      <w:r w:rsidR="004F2D3F" w:rsidRPr="00645063">
        <w:rPr>
          <w:color w:val="000000"/>
          <w:sz w:val="22"/>
          <w:szCs w:val="22"/>
        </w:rPr>
        <w:t>v</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If C10a=D, R</w:t>
      </w:r>
      <w:r w:rsidR="00C13DED">
        <w:rPr>
          <w:color w:val="000000"/>
          <w:sz w:val="22"/>
          <w:szCs w:val="22"/>
        </w:rPr>
        <w:t>,</w:t>
      </w:r>
      <w:r w:rsidRPr="00645063">
        <w:rPr>
          <w:color w:val="000000"/>
          <w:sz w:val="22"/>
          <w:szCs w:val="22"/>
        </w:rPr>
        <w:t xml:space="preserve"> GO</w:t>
      </w:r>
      <w:r w:rsidR="00E7082E" w:rsidRPr="00645063">
        <w:rPr>
          <w:color w:val="000000"/>
          <w:sz w:val="22"/>
          <w:szCs w:val="22"/>
        </w:rPr>
        <w:t xml:space="preserve"> TO </w:t>
      </w:r>
      <w:r w:rsidR="0027272E" w:rsidRPr="00645063">
        <w:rPr>
          <w:color w:val="000000"/>
          <w:sz w:val="22"/>
          <w:szCs w:val="22"/>
        </w:rPr>
        <w:t>C10b</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ELSE GO TO C10b</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645063">
        <w:rPr>
          <w:b/>
          <w:bCs/>
          <w:color w:val="000000"/>
          <w:sz w:val="22"/>
          <w:szCs w:val="22"/>
        </w:rPr>
        <w:t>C10a</w:t>
      </w:r>
      <w:r w:rsidR="004F2D3F" w:rsidRPr="00645063">
        <w:rPr>
          <w:b/>
          <w:bCs/>
          <w:color w:val="000000"/>
          <w:sz w:val="22"/>
          <w:szCs w:val="22"/>
        </w:rPr>
        <w:t>v</w:t>
      </w:r>
      <w:r w:rsidRPr="00645063">
        <w:rPr>
          <w:b/>
          <w:bCs/>
          <w:color w:val="000000"/>
          <w:sz w:val="22"/>
          <w:szCs w:val="22"/>
        </w:rPr>
        <w:tab/>
        <w:t>You said that you smoked cigarettes some days.  Is that correct?</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645063" w:rsidRDefault="00CD5B7F"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645063">
        <w:rPr>
          <w:color w:val="000000"/>
          <w:sz w:val="22"/>
          <w:szCs w:val="22"/>
        </w:rPr>
        <w:tab/>
        <w:t>(1)  Yes</w:t>
      </w:r>
      <w:r w:rsidRPr="00645063">
        <w:rPr>
          <w:color w:val="000000"/>
          <w:sz w:val="22"/>
          <w:szCs w:val="22"/>
        </w:rPr>
        <w:tab/>
      </w:r>
    </w:p>
    <w:p w:rsidR="00CD5B7F" w:rsidRPr="00645063" w:rsidRDefault="00CD5B7F"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645063">
        <w:rPr>
          <w:color w:val="000000"/>
          <w:sz w:val="22"/>
          <w:szCs w:val="22"/>
        </w:rPr>
        <w:tab/>
        <w:t>(2)  No</w:t>
      </w:r>
    </w:p>
    <w:p w:rsidR="009916CD" w:rsidRPr="00645063" w:rsidRDefault="009916CD"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645063">
        <w:rPr>
          <w:color w:val="000000"/>
          <w:sz w:val="22"/>
          <w:szCs w:val="22"/>
        </w:rPr>
        <w:tab/>
        <w:t>|__|</w:t>
      </w:r>
    </w:p>
    <w:p w:rsidR="00CD5B7F" w:rsidRPr="00645063" w:rsidRDefault="00CD5B7F" w:rsidP="00FC7398">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645063">
        <w:rPr>
          <w:color w:val="000000"/>
          <w:sz w:val="22"/>
          <w:szCs w:val="22"/>
        </w:rPr>
        <w:t>BOX 16D</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IF (C10a</w:t>
      </w:r>
      <w:r w:rsidR="004F2D3F" w:rsidRPr="00645063">
        <w:rPr>
          <w:color w:val="000000"/>
          <w:sz w:val="22"/>
          <w:szCs w:val="22"/>
        </w:rPr>
        <w:t>v</w:t>
      </w:r>
      <w:r w:rsidRPr="00645063">
        <w:rPr>
          <w:color w:val="000000"/>
          <w:sz w:val="22"/>
          <w:szCs w:val="22"/>
        </w:rPr>
        <w:t xml:space="preserve"> = 1 </w:t>
      </w:r>
      <w:r w:rsidRPr="00645063">
        <w:rPr>
          <w:color w:val="000000"/>
          <w:sz w:val="22"/>
          <w:szCs w:val="22"/>
          <w:u w:val="single"/>
        </w:rPr>
        <w:t>AND</w:t>
      </w:r>
      <w:r w:rsidRPr="00645063">
        <w:rPr>
          <w:color w:val="000000"/>
          <w:sz w:val="22"/>
          <w:szCs w:val="22"/>
        </w:rPr>
        <w:t xml:space="preserve"> C10a= 30), OR C10a</w:t>
      </w:r>
      <w:r w:rsidR="00E7082E" w:rsidRPr="00645063">
        <w:rPr>
          <w:color w:val="000000"/>
          <w:sz w:val="22"/>
          <w:szCs w:val="22"/>
        </w:rPr>
        <w:t>v</w:t>
      </w:r>
      <w:r w:rsidRPr="00645063">
        <w:rPr>
          <w:color w:val="000000"/>
          <w:sz w:val="22"/>
          <w:szCs w:val="22"/>
        </w:rPr>
        <w:t xml:space="preserve"> = DK, R</w:t>
      </w:r>
      <w:r w:rsidR="00C13DED">
        <w:rPr>
          <w:color w:val="000000"/>
          <w:sz w:val="22"/>
          <w:szCs w:val="22"/>
        </w:rPr>
        <w:t xml:space="preserve">, </w:t>
      </w:r>
      <w:r w:rsidRPr="00645063">
        <w:rPr>
          <w:color w:val="000000"/>
          <w:sz w:val="22"/>
          <w:szCs w:val="22"/>
        </w:rPr>
        <w:t xml:space="preserve">GO TO C10b </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ELSE IF C10a</w:t>
      </w:r>
      <w:r w:rsidR="004F2D3F" w:rsidRPr="00645063">
        <w:rPr>
          <w:color w:val="000000"/>
          <w:sz w:val="22"/>
          <w:szCs w:val="22"/>
        </w:rPr>
        <w:t>v</w:t>
      </w:r>
      <w:r w:rsidRPr="00645063">
        <w:rPr>
          <w:color w:val="000000"/>
          <w:sz w:val="22"/>
          <w:szCs w:val="22"/>
        </w:rPr>
        <w:t xml:space="preserve"> = 1 </w:t>
      </w:r>
      <w:r w:rsidRPr="00645063">
        <w:rPr>
          <w:color w:val="000000"/>
          <w:sz w:val="22"/>
          <w:szCs w:val="22"/>
          <w:u w:val="single"/>
        </w:rPr>
        <w:t>AND</w:t>
      </w:r>
      <w:r w:rsidRPr="00645063">
        <w:rPr>
          <w:color w:val="000000"/>
          <w:sz w:val="22"/>
          <w:szCs w:val="22"/>
        </w:rPr>
        <w:t xml:space="preserve"> C10a= </w:t>
      </w:r>
      <w:r w:rsidR="00E7082E" w:rsidRPr="00645063">
        <w:rPr>
          <w:color w:val="000000"/>
          <w:sz w:val="22"/>
          <w:szCs w:val="22"/>
        </w:rPr>
        <w:t>0</w:t>
      </w:r>
      <w:r w:rsidR="00C13DED">
        <w:rPr>
          <w:color w:val="000000"/>
          <w:sz w:val="22"/>
          <w:szCs w:val="22"/>
        </w:rPr>
        <w:t xml:space="preserve">, </w:t>
      </w:r>
      <w:r w:rsidRPr="00645063">
        <w:rPr>
          <w:color w:val="000000"/>
          <w:sz w:val="22"/>
          <w:szCs w:val="22"/>
        </w:rPr>
        <w:t xml:space="preserve">GO TO </w:t>
      </w:r>
      <w:r w:rsidR="007A6B4F" w:rsidRPr="00645063">
        <w:rPr>
          <w:color w:val="000000"/>
          <w:sz w:val="22"/>
          <w:szCs w:val="22"/>
        </w:rPr>
        <w:t>C11</w:t>
      </w:r>
    </w:p>
    <w:p w:rsidR="00CD5B7F" w:rsidRPr="00645063"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645063">
        <w:rPr>
          <w:color w:val="000000"/>
          <w:sz w:val="22"/>
          <w:szCs w:val="22"/>
        </w:rPr>
        <w:t>ELSE IF C10a</w:t>
      </w:r>
      <w:r w:rsidR="004F2D3F" w:rsidRPr="00645063">
        <w:rPr>
          <w:color w:val="000000"/>
          <w:sz w:val="22"/>
          <w:szCs w:val="22"/>
        </w:rPr>
        <w:t>v</w:t>
      </w:r>
      <w:r w:rsidRPr="00645063">
        <w:rPr>
          <w:color w:val="000000"/>
          <w:sz w:val="22"/>
          <w:szCs w:val="22"/>
        </w:rPr>
        <w:t xml:space="preserve"> = 2</w:t>
      </w:r>
      <w:r w:rsidR="00C13DED">
        <w:rPr>
          <w:color w:val="000000"/>
          <w:sz w:val="22"/>
          <w:szCs w:val="22"/>
        </w:rPr>
        <w:t xml:space="preserve">, </w:t>
      </w:r>
      <w:r w:rsidRPr="00645063">
        <w:rPr>
          <w:color w:val="000000"/>
          <w:sz w:val="22"/>
          <w:szCs w:val="22"/>
        </w:rPr>
        <w:t>GO TO C8</w:t>
      </w:r>
      <w:r w:rsidR="00E7082E" w:rsidRPr="00645063">
        <w:rPr>
          <w:color w:val="000000"/>
          <w:sz w:val="22"/>
          <w:szCs w:val="22"/>
        </w:rPr>
        <w:t xml:space="preserve"> AND CORRECT</w:t>
      </w:r>
    </w:p>
    <w:p w:rsidR="00E7082E" w:rsidRPr="00645063" w:rsidRDefault="00E7082E"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E7082E" w:rsidRPr="00645063">
          <w:footerReference w:type="default" r:id="rId12"/>
          <w:type w:val="continuous"/>
          <w:pgSz w:w="12240" w:h="15840"/>
          <w:pgMar w:top="1440" w:right="1440" w:bottom="720" w:left="1440" w:header="720" w:footer="720" w:gutter="0"/>
          <w:cols w:space="720"/>
        </w:sectPr>
      </w:pPr>
      <w:r w:rsidRPr="00C13DED">
        <w:rPr>
          <w:color w:val="000000"/>
        </w:rPr>
        <w:t>ELSE GO TO C10b</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645063">
        <w:rPr>
          <w:b/>
          <w:bCs/>
          <w:color w:val="000000"/>
          <w:sz w:val="22"/>
          <w:szCs w:val="22"/>
        </w:rPr>
        <w:t>C10b</w:t>
      </w:r>
      <w:r w:rsidRPr="00645063">
        <w:rPr>
          <w:b/>
          <w:bCs/>
          <w:color w:val="000000"/>
          <w:sz w:val="22"/>
          <w:szCs w:val="22"/>
        </w:rPr>
        <w:tab/>
        <w:t>On the average, on those [fill entry C10a</w:t>
      </w:r>
      <w:r w:rsidR="009916CD" w:rsidRPr="00645063">
        <w:rPr>
          <w:b/>
          <w:bCs/>
          <w:color w:val="000000"/>
          <w:sz w:val="22"/>
          <w:szCs w:val="22"/>
        </w:rPr>
        <w:t xml:space="preserve"> </w:t>
      </w:r>
      <w:r w:rsidR="009916CD" w:rsidRPr="00C13DED">
        <w:rPr>
          <w:b/>
          <w:bCs/>
          <w:color w:val="000000"/>
          <w:sz w:val="22"/>
          <w:szCs w:val="22"/>
        </w:rPr>
        <w:t>days</w:t>
      </w:r>
      <w:r w:rsidR="0027272E" w:rsidRPr="00C13DED">
        <w:rPr>
          <w:b/>
          <w:bCs/>
          <w:color w:val="000000"/>
          <w:sz w:val="22"/>
          <w:szCs w:val="22"/>
        </w:rPr>
        <w:t>;</w:t>
      </w:r>
      <w:r w:rsidR="0027272E" w:rsidRPr="00645063">
        <w:rPr>
          <w:b/>
          <w:bCs/>
          <w:color w:val="000000"/>
          <w:sz w:val="22"/>
          <w:szCs w:val="22"/>
        </w:rPr>
        <w:t xml:space="preserve"> If C10a=D, R</w:t>
      </w:r>
      <w:r w:rsidR="009916CD" w:rsidRPr="00645063">
        <w:rPr>
          <w:b/>
          <w:bCs/>
          <w:color w:val="000000"/>
          <w:sz w:val="22"/>
          <w:szCs w:val="22"/>
        </w:rPr>
        <w:t xml:space="preserve">, </w:t>
      </w:r>
      <w:r w:rsidR="001637A1" w:rsidRPr="00645063">
        <w:rPr>
          <w:b/>
          <w:bCs/>
          <w:color w:val="000000"/>
          <w:sz w:val="22"/>
          <w:szCs w:val="22"/>
        </w:rPr>
        <w:t>then</w:t>
      </w:r>
      <w:r w:rsidR="009916CD" w:rsidRPr="00645063">
        <w:rPr>
          <w:b/>
          <w:bCs/>
          <w:color w:val="000000"/>
          <w:sz w:val="22"/>
          <w:szCs w:val="22"/>
        </w:rPr>
        <w:t xml:space="preserve"> </w:t>
      </w:r>
      <w:r w:rsidR="001637A1" w:rsidRPr="00645063">
        <w:rPr>
          <w:b/>
          <w:bCs/>
          <w:color w:val="000000"/>
          <w:sz w:val="22"/>
          <w:szCs w:val="22"/>
        </w:rPr>
        <w:t>f</w:t>
      </w:r>
      <w:r w:rsidR="0027272E" w:rsidRPr="00645063">
        <w:rPr>
          <w:b/>
          <w:bCs/>
          <w:color w:val="000000"/>
          <w:sz w:val="22"/>
          <w:szCs w:val="22"/>
        </w:rPr>
        <w:t>ill</w:t>
      </w:r>
      <w:r w:rsidR="001637A1" w:rsidRPr="00645063">
        <w:rPr>
          <w:b/>
          <w:bCs/>
          <w:color w:val="000000"/>
          <w:sz w:val="22"/>
          <w:szCs w:val="22"/>
        </w:rPr>
        <w:t xml:space="preserve"> with</w:t>
      </w:r>
      <w:r w:rsidR="0027272E" w:rsidRPr="00645063">
        <w:rPr>
          <w:b/>
          <w:bCs/>
          <w:color w:val="000000"/>
          <w:sz w:val="22"/>
          <w:szCs w:val="22"/>
        </w:rPr>
        <w:t xml:space="preserve"> “days you smoked</w:t>
      </w:r>
      <w:r w:rsidR="001637A1" w:rsidRPr="00645063">
        <w:rPr>
          <w:b/>
          <w:bCs/>
          <w:color w:val="000000"/>
          <w:sz w:val="22"/>
          <w:szCs w:val="22"/>
        </w:rPr>
        <w:t>”</w:t>
      </w:r>
      <w:r w:rsidRPr="00645063">
        <w:rPr>
          <w:b/>
          <w:bCs/>
          <w:color w:val="000000"/>
          <w:sz w:val="22"/>
          <w:szCs w:val="22"/>
        </w:rPr>
        <w:t>], how many cigarettes did you usually smoke each day?</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645063">
        <w:rPr>
          <w:color w:val="000000"/>
          <w:sz w:val="22"/>
          <w:szCs w:val="22"/>
        </w:rPr>
        <w:tab/>
      </w:r>
      <w:r w:rsidR="009916CD" w:rsidRPr="00645063">
        <w:rPr>
          <w:color w:val="000000"/>
          <w:sz w:val="22"/>
          <w:szCs w:val="22"/>
        </w:rPr>
        <w:t>We are</w:t>
      </w:r>
      <w:r w:rsidRPr="00645063">
        <w:rPr>
          <w:color w:val="000000"/>
          <w:sz w:val="22"/>
          <w:szCs w:val="22"/>
        </w:rPr>
        <w:t xml:space="preserve"> </w:t>
      </w:r>
      <w:r w:rsidR="009916CD" w:rsidRPr="00645063">
        <w:rPr>
          <w:color w:val="000000"/>
          <w:sz w:val="22"/>
          <w:szCs w:val="22"/>
        </w:rPr>
        <w:t>still talking about “around this time 12 months ago.</w:t>
      </w:r>
      <w:r w:rsidRPr="00645063">
        <w:rPr>
          <w:color w:val="000000"/>
          <w:sz w:val="22"/>
          <w:szCs w:val="22"/>
        </w:rPr>
        <w:t>”</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13DED"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645063">
        <w:rPr>
          <w:color w:val="000000"/>
          <w:sz w:val="22"/>
          <w:szCs w:val="22"/>
        </w:rPr>
        <w:tab/>
        <w:t xml:space="preserve">|__|__|  </w:t>
      </w:r>
      <w:r w:rsidR="009916CD" w:rsidRPr="00645063">
        <w:rPr>
          <w:color w:val="000000"/>
          <w:sz w:val="22"/>
          <w:szCs w:val="22"/>
        </w:rPr>
        <w:t>(1-</w:t>
      </w:r>
      <w:r w:rsidR="009916CD" w:rsidRPr="00C13DED">
        <w:rPr>
          <w:color w:val="000000"/>
          <w:sz w:val="22"/>
          <w:szCs w:val="22"/>
        </w:rPr>
        <w:t>99</w:t>
      </w:r>
      <w:r w:rsidR="009916CD" w:rsidRPr="00645063">
        <w:rPr>
          <w:color w:val="000000"/>
          <w:sz w:val="22"/>
          <w:szCs w:val="22"/>
        </w:rPr>
        <w:t>)</w:t>
      </w:r>
    </w:p>
    <w:p w:rsidR="00C13DED" w:rsidRDefault="00C13DED"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C13DED"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C13DED">
        <w:rPr>
          <w:color w:val="000000"/>
          <w:sz w:val="22"/>
          <w:szCs w:val="22"/>
        </w:rPr>
        <w:t xml:space="preserve">IF </w:t>
      </w:r>
      <w:r w:rsidR="00C13DED" w:rsidRPr="00C13DED">
        <w:rPr>
          <w:color w:val="000000"/>
          <w:sz w:val="22"/>
          <w:szCs w:val="22"/>
        </w:rPr>
        <w:t xml:space="preserve">C10b </w:t>
      </w:r>
      <w:r w:rsidR="00EC5E6A">
        <w:rPr>
          <w:rFonts w:ascii="WP MathA" w:hAnsi="WP MathA" w:cs="WP MathA"/>
          <w:color w:val="000000"/>
          <w:sz w:val="34"/>
          <w:szCs w:val="34"/>
        </w:rPr>
        <w:t></w:t>
      </w:r>
      <w:r w:rsidR="00EC5E6A">
        <w:rPr>
          <w:rFonts w:ascii="WP MathA" w:hAnsi="WP MathA" w:cs="WP MathA"/>
          <w:color w:val="000000"/>
          <w:sz w:val="34"/>
          <w:szCs w:val="34"/>
        </w:rPr>
        <w:t></w:t>
      </w:r>
      <w:r w:rsidR="00EC5E6A">
        <w:rPr>
          <w:rFonts w:ascii="WP MathA" w:hAnsi="WP MathA" w:cs="WP MathA"/>
          <w:color w:val="000000"/>
          <w:sz w:val="34"/>
          <w:szCs w:val="34"/>
        </w:rPr>
        <w:t></w:t>
      </w:r>
      <w:r w:rsidR="00EC5E6A">
        <w:rPr>
          <w:color w:val="000000"/>
          <w:sz w:val="34"/>
          <w:szCs w:val="34"/>
        </w:rPr>
        <w:t>than or  =</w:t>
      </w:r>
      <w:r w:rsidR="00EC5E6A">
        <w:rPr>
          <w:rFonts w:ascii="WP MathA" w:hAnsi="WP MathA" w:cs="WP MathA"/>
          <w:color w:val="000000"/>
          <w:sz w:val="34"/>
          <w:szCs w:val="34"/>
        </w:rPr>
        <w:t></w:t>
      </w:r>
      <w:r w:rsidRPr="00C13DED">
        <w:rPr>
          <w:color w:val="000000"/>
          <w:sz w:val="22"/>
          <w:szCs w:val="22"/>
        </w:rPr>
        <w:t xml:space="preserve"> 40</w:t>
      </w:r>
      <w:r w:rsidR="00C13DED" w:rsidRPr="00C13DED">
        <w:rPr>
          <w:color w:val="000000"/>
          <w:sz w:val="22"/>
          <w:szCs w:val="22"/>
        </w:rPr>
        <w:t>,</w:t>
      </w:r>
      <w:r w:rsidRPr="00C13DED">
        <w:rPr>
          <w:color w:val="000000"/>
          <w:sz w:val="22"/>
          <w:szCs w:val="22"/>
        </w:rPr>
        <w:t xml:space="preserve"> GO TO </w:t>
      </w:r>
      <w:r w:rsidR="007A6B4F" w:rsidRPr="00C13DED">
        <w:rPr>
          <w:color w:val="000000"/>
          <w:sz w:val="22"/>
          <w:szCs w:val="22"/>
        </w:rPr>
        <w:t>C11</w:t>
      </w:r>
      <w:r w:rsidRPr="00C13DED">
        <w:rPr>
          <w:color w:val="000000"/>
          <w:sz w:val="22"/>
          <w:szCs w:val="22"/>
        </w:rPr>
        <w:t xml:space="preserve">; ELSE IF C10b = D, R </w:t>
      </w:r>
      <w:r w:rsidRPr="00C13DED">
        <w:rPr>
          <w:color w:val="000000"/>
          <w:sz w:val="22"/>
          <w:szCs w:val="22"/>
        </w:rPr>
        <w:sym w:font="Wingdings" w:char="F0E8"/>
      </w:r>
      <w:r w:rsidRPr="00C13DED">
        <w:rPr>
          <w:color w:val="000000"/>
          <w:sz w:val="22"/>
          <w:szCs w:val="22"/>
        </w:rPr>
        <w:t xml:space="preserve"> GO TO </w:t>
      </w:r>
      <w:r w:rsidR="0025703B" w:rsidRPr="00C13DED">
        <w:rPr>
          <w:color w:val="000000"/>
          <w:sz w:val="22"/>
          <w:szCs w:val="22"/>
        </w:rPr>
        <w:t>C11</w:t>
      </w:r>
      <w:r w:rsidR="009916CD" w:rsidRPr="00C13DED">
        <w:rPr>
          <w:color w:val="000000"/>
          <w:sz w:val="22"/>
          <w:szCs w:val="22"/>
        </w:rPr>
        <w:t>; IF C10b &gt; 40, GO TO C10bv</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645063">
        <w:rPr>
          <w:b/>
          <w:bCs/>
          <w:color w:val="000000"/>
          <w:sz w:val="22"/>
          <w:szCs w:val="22"/>
        </w:rPr>
        <w:t>C10b</w:t>
      </w:r>
      <w:r w:rsidR="004F2D3F" w:rsidRPr="00645063">
        <w:rPr>
          <w:b/>
          <w:bCs/>
          <w:color w:val="000000"/>
          <w:sz w:val="22"/>
          <w:szCs w:val="22"/>
        </w:rPr>
        <w:t>v</w:t>
      </w:r>
      <w:r w:rsidRPr="00645063">
        <w:rPr>
          <w:b/>
          <w:bCs/>
          <w:color w:val="000000"/>
          <w:sz w:val="22"/>
          <w:szCs w:val="22"/>
        </w:rPr>
        <w:t xml:space="preserve">  I have recorded that on the average, when you smoked on those [fill entry C10a</w:t>
      </w:r>
      <w:r w:rsidR="009916CD" w:rsidRPr="00645063">
        <w:rPr>
          <w:b/>
          <w:bCs/>
          <w:color w:val="000000"/>
          <w:sz w:val="22"/>
          <w:szCs w:val="22"/>
        </w:rPr>
        <w:t xml:space="preserve"> </w:t>
      </w:r>
      <w:r w:rsidR="009916CD" w:rsidRPr="00C13DED">
        <w:rPr>
          <w:b/>
          <w:bCs/>
          <w:color w:val="000000"/>
          <w:sz w:val="22"/>
          <w:szCs w:val="22"/>
        </w:rPr>
        <w:t>days</w:t>
      </w:r>
      <w:r w:rsidR="009916CD" w:rsidRPr="00645063">
        <w:rPr>
          <w:b/>
          <w:bCs/>
          <w:color w:val="000000"/>
          <w:sz w:val="22"/>
          <w:szCs w:val="22"/>
        </w:rPr>
        <w:t xml:space="preserve">; If C10a=D, R, </w:t>
      </w:r>
      <w:r w:rsidR="001637A1" w:rsidRPr="00645063">
        <w:rPr>
          <w:b/>
          <w:bCs/>
          <w:color w:val="000000"/>
          <w:sz w:val="22"/>
          <w:szCs w:val="22"/>
        </w:rPr>
        <w:t>then f</w:t>
      </w:r>
      <w:r w:rsidR="009916CD" w:rsidRPr="00645063">
        <w:rPr>
          <w:b/>
          <w:bCs/>
          <w:color w:val="000000"/>
          <w:sz w:val="22"/>
          <w:szCs w:val="22"/>
        </w:rPr>
        <w:t xml:space="preserve">ill </w:t>
      </w:r>
      <w:r w:rsidR="001637A1" w:rsidRPr="00645063">
        <w:rPr>
          <w:b/>
          <w:bCs/>
          <w:color w:val="000000"/>
          <w:sz w:val="22"/>
          <w:szCs w:val="22"/>
        </w:rPr>
        <w:t xml:space="preserve"> with </w:t>
      </w:r>
      <w:r w:rsidR="009916CD" w:rsidRPr="00645063">
        <w:rPr>
          <w:b/>
          <w:bCs/>
          <w:color w:val="000000"/>
          <w:sz w:val="22"/>
          <w:szCs w:val="22"/>
        </w:rPr>
        <w:t>“days you smoked”</w:t>
      </w:r>
      <w:r w:rsidRPr="00645063">
        <w:rPr>
          <w:b/>
          <w:bCs/>
          <w:color w:val="000000"/>
          <w:sz w:val="22"/>
          <w:szCs w:val="22"/>
        </w:rPr>
        <w:t>], you smoked [fill entry C10b] cigarettes a day.  Is that correct?</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645063">
        <w:rPr>
          <w:color w:val="000000"/>
          <w:sz w:val="22"/>
          <w:szCs w:val="22"/>
        </w:rPr>
        <w:tab/>
        <w:t>(1)  Yes</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645063">
        <w:rPr>
          <w:color w:val="000000"/>
          <w:sz w:val="22"/>
          <w:szCs w:val="22"/>
        </w:rPr>
        <w:tab/>
        <w:t>(2)  No</w:t>
      </w:r>
      <w:r w:rsidRPr="00645063">
        <w:rPr>
          <w:color w:val="000000"/>
          <w:sz w:val="22"/>
          <w:szCs w:val="22"/>
        </w:rPr>
        <w:tab/>
      </w:r>
      <w:r w:rsidR="00C13DED" w:rsidRPr="00C13DED">
        <w:rPr>
          <w:color w:val="000000"/>
          <w:sz w:val="22"/>
          <w:szCs w:val="22"/>
        </w:rPr>
        <w:sym w:font="Wingdings" w:char="F0E0"/>
      </w:r>
      <w:r w:rsidR="00C13DED">
        <w:rPr>
          <w:color w:val="000000"/>
          <w:sz w:val="22"/>
          <w:szCs w:val="22"/>
        </w:rPr>
        <w:t xml:space="preserve">  </w:t>
      </w:r>
      <w:r w:rsidRPr="00645063">
        <w:rPr>
          <w:color w:val="000000"/>
          <w:sz w:val="22"/>
          <w:szCs w:val="22"/>
        </w:rPr>
        <w:t xml:space="preserve"> GO TO C10b</w:t>
      </w:r>
      <w:r w:rsidR="001637A1" w:rsidRPr="00645063">
        <w:rPr>
          <w:color w:val="000000"/>
          <w:sz w:val="22"/>
          <w:szCs w:val="22"/>
        </w:rPr>
        <w:t xml:space="preserve"> AND CORRECT</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645063">
        <w:rPr>
          <w:b/>
          <w:bCs/>
          <w:color w:val="000000"/>
          <w:sz w:val="22"/>
          <w:szCs w:val="22"/>
        </w:rPr>
        <w:tab/>
        <w:t>|__|</w:t>
      </w:r>
    </w:p>
    <w:p w:rsidR="00CD5B7F" w:rsidRPr="00645063" w:rsidRDefault="00CD5B7F"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9269BA" w:rsidRPr="00645063" w:rsidRDefault="009269BA" w:rsidP="009269BA">
      <w:pPr>
        <w:tabs>
          <w:tab w:val="left" w:pos="720"/>
        </w:tabs>
        <w:ind w:left="720" w:hanging="720"/>
        <w:rPr>
          <w:i/>
          <w:iCs/>
          <w:color w:val="000000"/>
          <w:sz w:val="22"/>
          <w:szCs w:val="22"/>
        </w:rPr>
      </w:pPr>
      <w:r w:rsidRPr="00645063">
        <w:rPr>
          <w:b/>
          <w:bCs/>
          <w:color w:val="000000"/>
        </w:rPr>
        <w:t>C11</w:t>
      </w:r>
      <w:r w:rsidRPr="00645063">
        <w:rPr>
          <w:b/>
          <w:bCs/>
          <w:color w:val="000000"/>
          <w:sz w:val="22"/>
          <w:szCs w:val="22"/>
        </w:rPr>
        <w:tab/>
        <w:t>Around this time 12 MONTHS AGO, were you usually smoking menthol or non-menthol cigarettes?</w:t>
      </w:r>
    </w:p>
    <w:p w:rsidR="009269BA" w:rsidRPr="00645063" w:rsidRDefault="009269BA" w:rsidP="009269BA">
      <w:pPr>
        <w:ind w:left="720"/>
        <w:rPr>
          <w:color w:val="000000"/>
          <w:sz w:val="22"/>
          <w:szCs w:val="22"/>
        </w:rPr>
      </w:pPr>
    </w:p>
    <w:p w:rsidR="009269BA" w:rsidRPr="00645063" w:rsidRDefault="009269BA" w:rsidP="009269BA">
      <w:pPr>
        <w:ind w:left="720"/>
        <w:rPr>
          <w:color w:val="000000"/>
          <w:sz w:val="22"/>
          <w:szCs w:val="22"/>
        </w:rPr>
      </w:pPr>
      <w:r w:rsidRPr="00645063">
        <w:rPr>
          <w:color w:val="000000"/>
          <w:sz w:val="22"/>
          <w:szCs w:val="22"/>
        </w:rPr>
        <w:t>(1) Menthol</w:t>
      </w:r>
    </w:p>
    <w:p w:rsidR="009269BA" w:rsidRPr="00645063" w:rsidRDefault="009269BA" w:rsidP="009269BA">
      <w:pPr>
        <w:ind w:firstLine="720"/>
        <w:rPr>
          <w:color w:val="000000"/>
          <w:sz w:val="22"/>
          <w:szCs w:val="22"/>
        </w:rPr>
      </w:pPr>
      <w:r w:rsidRPr="00645063">
        <w:rPr>
          <w:color w:val="000000"/>
          <w:sz w:val="22"/>
          <w:szCs w:val="22"/>
        </w:rPr>
        <w:t>(2) Non-menthol</w:t>
      </w:r>
    </w:p>
    <w:p w:rsidR="009269BA" w:rsidRPr="00645063" w:rsidRDefault="009269BA" w:rsidP="00FC7398">
      <w:pPr>
        <w:ind w:firstLine="720"/>
        <w:rPr>
          <w:color w:val="000000"/>
        </w:rPr>
      </w:pPr>
      <w:r w:rsidRPr="00645063">
        <w:rPr>
          <w:color w:val="000000"/>
        </w:rPr>
        <w:t>(3) NO USUAL TYPE</w:t>
      </w:r>
    </w:p>
    <w:p w:rsidR="009269BA" w:rsidRPr="00645063" w:rsidRDefault="009269BA" w:rsidP="009269BA">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CD5B7F" w:rsidRPr="00645063" w:rsidRDefault="009269BA"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sidRPr="00645063">
        <w:rPr>
          <w:b/>
          <w:bCs/>
          <w:color w:val="000000"/>
          <w:sz w:val="22"/>
          <w:szCs w:val="22"/>
        </w:rPr>
        <w:tab/>
        <w:t>|__|</w:t>
      </w:r>
    </w:p>
    <w:p w:rsidR="009269BA" w:rsidRPr="004C403F" w:rsidRDefault="009269BA"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CC"/>
          <w:sz w:val="22"/>
          <w:szCs w:val="22"/>
        </w:rPr>
      </w:pPr>
    </w:p>
    <w:p w:rsidR="009269BA" w:rsidRPr="00985670" w:rsidRDefault="009269BA" w:rsidP="00CD5B7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CD5B7F" w:rsidRPr="00985670"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18</w:t>
        </w:r>
      </w:smartTag>
    </w:p>
    <w:p w:rsidR="00CD5B7F" w:rsidRPr="00324C7A"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ENTRY IN C1</w:t>
      </w:r>
      <w:r w:rsidR="00C13DED">
        <w:rPr>
          <w:rFonts w:ascii="WP MathA" w:hAnsi="WP MathA" w:cs="WP MathA"/>
          <w:color w:val="000000"/>
          <w:sz w:val="34"/>
          <w:szCs w:val="34"/>
        </w:rPr>
        <w:t></w:t>
      </w:r>
      <w:r w:rsidR="00EC5E6A">
        <w:rPr>
          <w:rFonts w:ascii="WP MathA" w:hAnsi="WP MathA" w:cs="WP MathA"/>
          <w:color w:val="000000"/>
          <w:sz w:val="34"/>
          <w:szCs w:val="34"/>
        </w:rPr>
        <w:t></w:t>
      </w:r>
      <w:r w:rsidR="00EC5E6A" w:rsidRPr="00EC5E6A">
        <w:rPr>
          <w:color w:val="000000"/>
          <w:sz w:val="34"/>
          <w:szCs w:val="34"/>
        </w:rPr>
        <w:t>than</w:t>
      </w:r>
      <w:r w:rsidR="00EC5E6A">
        <w:rPr>
          <w:color w:val="000000"/>
          <w:sz w:val="34"/>
          <w:szCs w:val="34"/>
        </w:rPr>
        <w:t xml:space="preserve"> </w:t>
      </w:r>
      <w:r w:rsidR="00EC5E6A" w:rsidRPr="00EC5E6A">
        <w:rPr>
          <w:color w:val="000000"/>
          <w:sz w:val="34"/>
          <w:szCs w:val="34"/>
        </w:rPr>
        <w:t>or</w:t>
      </w:r>
      <w:r w:rsidR="00EC5E6A">
        <w:rPr>
          <w:rFonts w:ascii="WP MathA" w:hAnsi="WP MathA" w:cs="WP MathA"/>
          <w:color w:val="000000"/>
          <w:sz w:val="34"/>
          <w:szCs w:val="34"/>
        </w:rPr>
        <w:t></w:t>
      </w:r>
      <w:r w:rsidR="00C13DED">
        <w:rPr>
          <w:rFonts w:ascii="WP MathA" w:hAnsi="WP MathA" w:cs="WP MathA"/>
          <w:color w:val="000000"/>
          <w:sz w:val="34"/>
          <w:szCs w:val="34"/>
        </w:rPr>
        <w:t></w:t>
      </w:r>
      <w:r w:rsidR="00C13DED">
        <w:rPr>
          <w:rFonts w:ascii="WP MathA" w:hAnsi="WP MathA" w:cs="WP MathA"/>
          <w:color w:val="000000"/>
          <w:sz w:val="34"/>
          <w:szCs w:val="34"/>
        </w:rPr>
        <w:t></w:t>
      </w:r>
      <w:r w:rsidRPr="00985670">
        <w:rPr>
          <w:color w:val="000000"/>
          <w:sz w:val="22"/>
          <w:szCs w:val="22"/>
        </w:rPr>
        <w:t xml:space="preserve"> 12 DAYS IN THE PAST 30 DAYS, </w:t>
      </w:r>
      <w:r w:rsidR="007156AE" w:rsidRPr="00985670">
        <w:rPr>
          <w:color w:val="000000"/>
        </w:rPr>
        <w:sym w:font="Wingdings" w:char="F0E8"/>
      </w:r>
      <w:r w:rsidRPr="00985670">
        <w:rPr>
          <w:color w:val="000000"/>
          <w:sz w:val="22"/>
          <w:szCs w:val="22"/>
        </w:rPr>
        <w:t xml:space="preserve"> </w:t>
      </w:r>
      <w:r w:rsidRPr="00985670">
        <w:rPr>
          <w:rFonts w:ascii="Times New Roman Bold" w:hAnsi="Times New Roman Bold"/>
          <w:b/>
          <w:color w:val="000000"/>
          <w:sz w:val="22"/>
          <w:szCs w:val="22"/>
        </w:rPr>
        <w:t>D1</w:t>
      </w:r>
      <w:r w:rsidR="002179D5" w:rsidRPr="00985670">
        <w:rPr>
          <w:rFonts w:ascii="Times New Roman Bold" w:hAnsi="Times New Roman Bold"/>
          <w:b/>
          <w:color w:val="000000"/>
          <w:sz w:val="22"/>
          <w:szCs w:val="22"/>
        </w:rPr>
        <w:t>R</w:t>
      </w:r>
      <w:r w:rsidRPr="00985670">
        <w:rPr>
          <w:color w:val="000000"/>
          <w:sz w:val="22"/>
          <w:szCs w:val="22"/>
        </w:rPr>
        <w:t xml:space="preserve"> </w:t>
      </w:r>
      <w:r w:rsidRPr="00324C7A">
        <w:rPr>
          <w:color w:val="000000"/>
          <w:sz w:val="22"/>
          <w:szCs w:val="22"/>
        </w:rPr>
        <w:t>(</w:t>
      </w:r>
      <w:r w:rsidR="00645063" w:rsidRPr="00876531">
        <w:rPr>
          <w:color w:val="000000"/>
          <w:sz w:val="22"/>
          <w:szCs w:val="22"/>
        </w:rPr>
        <w:t>2nd</w:t>
      </w:r>
      <w:r w:rsidRPr="00324C7A">
        <w:rPr>
          <w:color w:val="000000"/>
          <w:sz w:val="22"/>
          <w:szCs w:val="22"/>
        </w:rPr>
        <w:t xml:space="preserve"> </w:t>
      </w:r>
      <w:r w:rsidR="00876531">
        <w:rPr>
          <w:color w:val="000000"/>
          <w:sz w:val="22"/>
          <w:szCs w:val="22"/>
        </w:rPr>
        <w:t>question</w:t>
      </w:r>
      <w:r w:rsidRPr="00324C7A">
        <w:rPr>
          <w:color w:val="000000"/>
          <w:sz w:val="22"/>
          <w:szCs w:val="22"/>
        </w:rPr>
        <w:t xml:space="preserve"> in Section D)</w:t>
      </w:r>
    </w:p>
    <w:p w:rsidR="00CD5B7F" w:rsidRPr="00324C7A" w:rsidRDefault="00CD5B7F" w:rsidP="000A4544">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324C7A">
        <w:rPr>
          <w:color w:val="000000"/>
          <w:sz w:val="22"/>
          <w:szCs w:val="22"/>
        </w:rPr>
        <w:t xml:space="preserve">ELSE IF C1i = 1 (Yes) </w:t>
      </w:r>
      <w:r w:rsidR="00736370" w:rsidRPr="00324C7A">
        <w:rPr>
          <w:color w:val="000000"/>
        </w:rPr>
        <w:sym w:font="Wingdings" w:char="F0E8"/>
      </w:r>
      <w:r w:rsidR="00736370" w:rsidRPr="00324C7A">
        <w:rPr>
          <w:color w:val="000000"/>
        </w:rPr>
        <w:t xml:space="preserve"> </w:t>
      </w:r>
      <w:r w:rsidRPr="00324C7A">
        <w:rPr>
          <w:color w:val="000000"/>
          <w:sz w:val="22"/>
          <w:szCs w:val="22"/>
        </w:rPr>
        <w:t>D1</w:t>
      </w:r>
      <w:r w:rsidR="002179D5" w:rsidRPr="00324C7A">
        <w:rPr>
          <w:color w:val="000000"/>
          <w:sz w:val="22"/>
          <w:szCs w:val="22"/>
        </w:rPr>
        <w:t>R</w:t>
      </w:r>
      <w:r w:rsidRPr="00324C7A">
        <w:rPr>
          <w:color w:val="000000"/>
          <w:sz w:val="22"/>
          <w:szCs w:val="22"/>
        </w:rPr>
        <w:t xml:space="preserve"> (</w:t>
      </w:r>
      <w:r w:rsidR="00645063" w:rsidRPr="00876531">
        <w:rPr>
          <w:color w:val="000000"/>
          <w:sz w:val="22"/>
          <w:szCs w:val="22"/>
        </w:rPr>
        <w:t>2nd</w:t>
      </w:r>
      <w:r w:rsidRPr="00324C7A">
        <w:rPr>
          <w:color w:val="000000"/>
          <w:sz w:val="22"/>
          <w:szCs w:val="22"/>
        </w:rPr>
        <w:t xml:space="preserve"> question in Section D)</w:t>
      </w:r>
    </w:p>
    <w:p w:rsidR="00CD5B7F" w:rsidRPr="00324C7A"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324C7A">
        <w:rPr>
          <w:color w:val="000000"/>
          <w:sz w:val="22"/>
          <w:szCs w:val="22"/>
        </w:rPr>
        <w:t xml:space="preserve">ELSE IF C1i = 2 (NO), OR C1i = DK, R  </w:t>
      </w:r>
      <w:r w:rsidR="00736370" w:rsidRPr="00324C7A">
        <w:rPr>
          <w:color w:val="000000"/>
        </w:rPr>
        <w:sym w:font="Wingdings" w:char="F0E8"/>
      </w:r>
      <w:r w:rsidR="00736370" w:rsidRPr="00324C7A">
        <w:rPr>
          <w:color w:val="000000"/>
        </w:rPr>
        <w:t xml:space="preserve"> </w:t>
      </w:r>
      <w:r w:rsidRPr="00324C7A">
        <w:rPr>
          <w:color w:val="000000"/>
          <w:sz w:val="22"/>
          <w:szCs w:val="22"/>
        </w:rPr>
        <w:t>Da</w:t>
      </w:r>
    </w:p>
    <w:p w:rsidR="00CD5B7F" w:rsidRPr="00985670"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ELSE IF C1 &lt; 12 </w:t>
      </w:r>
      <w:r w:rsidR="00736370" w:rsidRPr="00985670">
        <w:rPr>
          <w:color w:val="000000"/>
        </w:rPr>
        <w:sym w:font="Wingdings" w:char="F0E8"/>
      </w:r>
      <w:r w:rsidR="00736370" w:rsidRPr="00985670">
        <w:rPr>
          <w:color w:val="000000"/>
        </w:rPr>
        <w:t xml:space="preserve"> </w:t>
      </w:r>
      <w:r w:rsidRPr="00985670">
        <w:rPr>
          <w:color w:val="000000"/>
          <w:sz w:val="22"/>
          <w:szCs w:val="22"/>
        </w:rPr>
        <w:t>Da</w:t>
      </w:r>
    </w:p>
    <w:p w:rsidR="00CD5B7F" w:rsidRPr="00985670" w:rsidRDefault="00CD5B7F" w:rsidP="00CD5B7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CD5B7F" w:rsidRPr="00985670" w:rsidRDefault="00CD5B7F" w:rsidP="00CD5B7F">
      <w:pPr>
        <w:rPr>
          <w:color w:val="000000"/>
          <w:sz w:val="22"/>
          <w:szCs w:val="22"/>
        </w:rPr>
      </w:pPr>
    </w:p>
    <w:p w:rsidR="00F947BA" w:rsidRPr="00985670" w:rsidRDefault="00876531" w:rsidP="00876531">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sz w:val="28"/>
          <w:szCs w:val="28"/>
        </w:rPr>
      </w:pPr>
      <w:r>
        <w:rPr>
          <w:b/>
          <w:bCs/>
          <w:color w:val="000000"/>
          <w:sz w:val="22"/>
          <w:szCs w:val="22"/>
          <w:u w:val="single"/>
        </w:rPr>
        <w:br w:type="page"/>
      </w:r>
    </w:p>
    <w:p w:rsidR="00F947BA" w:rsidRPr="00112C63" w:rsidRDefault="00F947BA" w:rsidP="00413E15">
      <w:pPr>
        <w:pStyle w:val="Heading2"/>
      </w:pPr>
      <w:r w:rsidRPr="00985670">
        <w:t>SECTION</w:t>
      </w:r>
      <w:r w:rsidR="00A745C9">
        <w:t xml:space="preserve"> </w:t>
      </w:r>
      <w:r w:rsidRPr="00985670">
        <w:t xml:space="preserve"> D.  PAST 12-MONTH QUIT ATTEMPTS FOR CURRENT EVERY-DAY</w:t>
      </w:r>
      <w:r w:rsidR="0044649F">
        <w:t xml:space="preserve"> </w:t>
      </w:r>
      <w:r w:rsidRPr="00985670">
        <w:t>AND SOME-</w:t>
      </w:r>
      <w:smartTag w:uri="urn:schemas-microsoft-com:office:smarttags" w:element="stockticker">
        <w:r w:rsidRPr="00985670">
          <w:t>DAY</w:t>
        </w:r>
      </w:smartTag>
      <w:r w:rsidRPr="00985670">
        <w:t xml:space="preserve"> SMOKERS</w:t>
      </w:r>
    </w:p>
    <w:p w:rsidR="00F947BA" w:rsidRPr="00985670"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bCs/>
          <w:color w:val="000000"/>
          <w:sz w:val="22"/>
          <w:szCs w:val="22"/>
        </w:rPr>
      </w:pPr>
    </w:p>
    <w:p w:rsidR="00F947BA" w:rsidRPr="00985670"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F947BA" w:rsidRPr="00985670"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sidRPr="00985670">
        <w:rPr>
          <w:b/>
          <w:bCs/>
          <w:color w:val="000000"/>
          <w:sz w:val="22"/>
          <w:szCs w:val="22"/>
        </w:rPr>
        <w:t>PAST 12-MONTH QUIT ATTEMPTS FOR SOME-</w:t>
      </w:r>
      <w:smartTag w:uri="urn:schemas-microsoft-com:office:smarttags" w:element="stockticker">
        <w:r w:rsidRPr="00985670">
          <w:rPr>
            <w:b/>
            <w:bCs/>
            <w:color w:val="000000"/>
            <w:sz w:val="22"/>
            <w:szCs w:val="22"/>
          </w:rPr>
          <w:t>DAY</w:t>
        </w:r>
      </w:smartTag>
      <w:r w:rsidRPr="00985670">
        <w:rPr>
          <w:b/>
          <w:bCs/>
          <w:color w:val="000000"/>
          <w:sz w:val="22"/>
          <w:szCs w:val="22"/>
        </w:rPr>
        <w:t xml:space="preserve"> SMOKERS SMOKING &lt;12 DAYS IN THE PAST 30 DAYS</w:t>
      </w:r>
    </w:p>
    <w:p w:rsidR="00F947BA" w:rsidRPr="00985670"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F947BA" w:rsidRPr="00985670" w:rsidRDefault="00F947BA" w:rsidP="00F947BA">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Da</w:t>
      </w:r>
      <w:r w:rsidRPr="00985670">
        <w:rPr>
          <w:b/>
          <w:bCs/>
          <w:color w:val="000000"/>
          <w:sz w:val="22"/>
          <w:szCs w:val="22"/>
        </w:rPr>
        <w:tab/>
        <w:t>During the PAST 12 MONTHS, have you TRIED to QUIT smoking COMPLETELY?</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324C7A" w:rsidRDefault="00736370" w:rsidP="00FC7398">
      <w:pPr>
        <w:tabs>
          <w:tab w:val="left" w:pos="-1080"/>
          <w:tab w:val="left" w:pos="-720"/>
          <w:tab w:val="left" w:pos="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985670">
        <w:rPr>
          <w:color w:val="000000"/>
          <w:sz w:val="22"/>
          <w:szCs w:val="22"/>
        </w:rPr>
        <w:t>(1) Yes</w:t>
      </w:r>
      <w:r w:rsidR="00FC7398">
        <w:rPr>
          <w:color w:val="000000"/>
          <w:sz w:val="22"/>
          <w:szCs w:val="22"/>
        </w:rPr>
        <w:tab/>
      </w:r>
      <w:r w:rsidRPr="00985670">
        <w:rPr>
          <w:color w:val="000000"/>
          <w:sz w:val="22"/>
          <w:szCs w:val="22"/>
        </w:rPr>
        <w:t>[</w:t>
      </w:r>
      <w:r w:rsidRPr="00985670">
        <w:rPr>
          <w:b/>
          <w:bCs/>
          <w:color w:val="000000"/>
          <w:sz w:val="22"/>
          <w:szCs w:val="22"/>
        </w:rPr>
        <w:t xml:space="preserve">GO TO </w:t>
      </w:r>
      <w:r w:rsidRPr="00876531">
        <w:rPr>
          <w:b/>
          <w:bCs/>
          <w:color w:val="000000"/>
        </w:rPr>
        <w:t>D3</w:t>
      </w:r>
      <w:r w:rsidRPr="00324C7A">
        <w:rPr>
          <w:b/>
          <w:bCs/>
          <w:color w:val="000000"/>
          <w:sz w:val="22"/>
          <w:szCs w:val="22"/>
        </w:rPr>
        <w:t>]</w:t>
      </w:r>
    </w:p>
    <w:p w:rsidR="00736370" w:rsidRPr="00324C7A" w:rsidRDefault="00736370" w:rsidP="00FC7398">
      <w:pPr>
        <w:tabs>
          <w:tab w:val="left" w:pos="-1080"/>
          <w:tab w:val="left" w:pos="-720"/>
          <w:tab w:val="left" w:pos="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324C7A">
        <w:rPr>
          <w:color w:val="000000"/>
          <w:sz w:val="22"/>
          <w:szCs w:val="22"/>
        </w:rPr>
        <w:t>(2) No</w:t>
      </w:r>
      <w:r w:rsidR="00FC7398">
        <w:rPr>
          <w:color w:val="000000"/>
          <w:sz w:val="22"/>
          <w:szCs w:val="22"/>
        </w:rPr>
        <w:tab/>
      </w:r>
      <w:r w:rsidRPr="00324C7A">
        <w:rPr>
          <w:color w:val="000000"/>
          <w:sz w:val="22"/>
          <w:szCs w:val="22"/>
        </w:rPr>
        <w:t>[</w:t>
      </w:r>
      <w:r w:rsidRPr="00876531">
        <w:rPr>
          <w:b/>
          <w:bCs/>
          <w:color w:val="000000"/>
          <w:sz w:val="22"/>
          <w:szCs w:val="22"/>
        </w:rPr>
        <w:t xml:space="preserve">GO TO </w:t>
      </w:r>
      <w:r w:rsidR="002D40F5" w:rsidRPr="00876531">
        <w:rPr>
          <w:b/>
          <w:bCs/>
          <w:color w:val="000000"/>
          <w:sz w:val="22"/>
          <w:szCs w:val="22"/>
        </w:rPr>
        <w:t>F1a</w:t>
      </w:r>
      <w:r w:rsidRPr="00324C7A">
        <w:rPr>
          <w:b/>
          <w:bCs/>
          <w:color w:val="000000"/>
          <w:sz w:val="22"/>
          <w:szCs w:val="22"/>
        </w:rPr>
        <w:t>]</w:t>
      </w: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sidRPr="00985670">
        <w:rPr>
          <w:color w:val="000000"/>
          <w:sz w:val="22"/>
          <w:szCs w:val="22"/>
        </w:rPr>
        <w:t>|__|</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985670" w:rsidRDefault="00736370" w:rsidP="00736370">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r w:rsidRPr="00985670">
        <w:rPr>
          <w:color w:val="000000"/>
        </w:rPr>
        <w:t xml:space="preserve">[Don’t Know OR Refused: </w:t>
      </w:r>
      <w:r w:rsidRPr="00876531">
        <w:rPr>
          <w:color w:val="000000"/>
        </w:rPr>
        <w:t xml:space="preserve">GO TO </w:t>
      </w:r>
      <w:r w:rsidR="002D40F5" w:rsidRPr="00876531">
        <w:rPr>
          <w:color w:val="000000"/>
        </w:rPr>
        <w:t>F1a]</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b/>
          <w:bCs/>
          <w:color w:val="000000"/>
          <w:sz w:val="22"/>
          <w:szCs w:val="22"/>
        </w:rPr>
        <w:t>PAST 12-MONTH QUIT ATTEMPTS FOR EVERY-DAY AND SOME-DAY SMOKERS (some day smokers smoking &gt;=12 days during the past 30 days)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985670">
        <w:rPr>
          <w:b/>
          <w:bCs/>
          <w:color w:val="000000"/>
          <w:sz w:val="22"/>
          <w:szCs w:val="22"/>
          <w:u w:val="single"/>
        </w:rPr>
        <w:t>Quit attempts of 1 day or longer</w:t>
      </w:r>
      <w:r w:rsidRPr="00985670">
        <w:rPr>
          <w:b/>
          <w:bCs/>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i/>
          <w:iCs/>
          <w:color w:val="000000"/>
        </w:rPr>
      </w:pPr>
      <w:r w:rsidRPr="00985670">
        <w:rPr>
          <w:b/>
          <w:bCs/>
          <w:color w:val="000000"/>
        </w:rPr>
        <w:t>D1R</w:t>
      </w:r>
      <w:r w:rsidRPr="00985670">
        <w:rPr>
          <w:b/>
          <w:bCs/>
          <w:color w:val="000000"/>
        </w:rPr>
        <w:tab/>
        <w:t>During the PAST 12 MONTHS, have you stopped smoking for ONE DAY or longer BECAUSE YOU WERE TRYING TO QUIT SMOKING?</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iCs/>
          <w:color w:val="000000"/>
        </w:rPr>
      </w:pPr>
    </w:p>
    <w:p w:rsidR="00736370" w:rsidRPr="00985670" w:rsidRDefault="00736370" w:rsidP="000A4544">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985670">
        <w:rPr>
          <w:b/>
          <w:color w:val="000000"/>
        </w:rPr>
        <w:t>(1</w:t>
      </w:r>
      <w:r w:rsidRPr="005E514F">
        <w:rPr>
          <w:color w:val="000000"/>
        </w:rPr>
        <w:t>) Yes</w:t>
      </w:r>
      <w:r w:rsidRPr="00985670">
        <w:rPr>
          <w:b/>
          <w:color w:val="000000"/>
        </w:rPr>
        <w:tab/>
        <w:t>[GO TO D3]</w:t>
      </w:r>
    </w:p>
    <w:p w:rsidR="00736370" w:rsidRPr="00985670" w:rsidRDefault="00736370" w:rsidP="00FC7398">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
          <w:iCs/>
          <w:color w:val="000000"/>
        </w:rPr>
      </w:pPr>
      <w:r w:rsidRPr="00985670">
        <w:rPr>
          <w:b/>
          <w:color w:val="000000"/>
        </w:rPr>
        <w:t xml:space="preserve">(2) </w:t>
      </w:r>
      <w:r w:rsidRPr="005E514F">
        <w:rPr>
          <w:color w:val="000000"/>
        </w:rPr>
        <w:t>No</w:t>
      </w:r>
      <w:r w:rsidR="00FC7398">
        <w:rPr>
          <w:color w:val="000000"/>
        </w:rPr>
        <w:tab/>
      </w:r>
      <w:r w:rsidRPr="00985670">
        <w:rPr>
          <w:b/>
          <w:color w:val="000000"/>
        </w:rPr>
        <w:t>[GO TO D</w:t>
      </w:r>
      <w:r w:rsidR="00E00F1F" w:rsidRPr="00985670">
        <w:rPr>
          <w:b/>
          <w:color w:val="000000"/>
        </w:rPr>
        <w:t>7</w:t>
      </w:r>
      <w:r w:rsidRPr="00985670">
        <w:rPr>
          <w:b/>
          <w:color w:val="000000"/>
        </w:rPr>
        <w:t>R]</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985670">
        <w:rPr>
          <w:b/>
          <w:bCs/>
          <w:i/>
          <w:iCs/>
          <w:color w:val="000000"/>
        </w:rPr>
        <w:tab/>
        <w:t>|__|</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r w:rsidRPr="00985670">
        <w:rPr>
          <w:b/>
          <w:bCs/>
          <w:color w:val="000000"/>
        </w:rPr>
        <w:tab/>
      </w:r>
      <w:r w:rsidRPr="00985670">
        <w:rPr>
          <w:b/>
          <w:color w:val="000000"/>
        </w:rPr>
        <w:t>[Don’t Know OR Refused: GO TO D</w:t>
      </w:r>
      <w:r w:rsidR="00E00F1F" w:rsidRPr="00985670">
        <w:rPr>
          <w:b/>
          <w:color w:val="000000"/>
        </w:rPr>
        <w:t>7</w:t>
      </w:r>
      <w:r w:rsidRPr="00985670">
        <w:rPr>
          <w:b/>
          <w:color w:val="000000"/>
        </w:rPr>
        <w:t>R]</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sectPr w:rsidR="00736370" w:rsidRPr="00985670">
          <w:type w:val="continuous"/>
          <w:pgSz w:w="12240" w:h="15840"/>
          <w:pgMar w:top="1440" w:right="1440" w:bottom="720" w:left="1440" w:header="720" w:footer="720" w:gutter="0"/>
          <w:cols w:space="720"/>
        </w:sectPr>
      </w:pPr>
    </w:p>
    <w:p w:rsidR="00736370" w:rsidRPr="00985670" w:rsidRDefault="00736370" w:rsidP="0039586D">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985670">
        <w:rPr>
          <w:b/>
          <w:bCs/>
          <w:color w:val="000000"/>
        </w:rPr>
        <w:t>D3</w:t>
      </w:r>
      <w:r w:rsidRPr="00985670">
        <w:rPr>
          <w:b/>
          <w:bCs/>
          <w:color w:val="000000"/>
        </w:rPr>
        <w:tab/>
        <w:t>How many TIMES during the past 12 months have you stopped smoking for one day or longer BECAUSE YOU WERE TRYING TO QUIT SMOKING?</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985670">
        <w:rPr>
          <w:b/>
          <w:color w:val="000000"/>
        </w:rPr>
        <w:tab/>
        <w:t>FR READ CHOICES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985670" w:rsidRDefault="00736370" w:rsidP="00862F72">
      <w:pPr>
        <w:numPr>
          <w:ilvl w:val="0"/>
          <w:numId w:val="5"/>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985670">
        <w:rPr>
          <w:b/>
          <w:color w:val="000000"/>
        </w:rPr>
        <w:t>Once (1 time)</w:t>
      </w:r>
    </w:p>
    <w:p w:rsidR="00736370" w:rsidRPr="00985670" w:rsidRDefault="00736370" w:rsidP="00862F72">
      <w:pPr>
        <w:numPr>
          <w:ilvl w:val="0"/>
          <w:numId w:val="5"/>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985670">
        <w:rPr>
          <w:b/>
          <w:color w:val="000000"/>
        </w:rPr>
        <w:t>2-3 times</w:t>
      </w:r>
    </w:p>
    <w:p w:rsidR="00736370" w:rsidRPr="00985670" w:rsidRDefault="00736370" w:rsidP="00862F72">
      <w:pPr>
        <w:numPr>
          <w:ilvl w:val="0"/>
          <w:numId w:val="5"/>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985670">
        <w:rPr>
          <w:b/>
          <w:color w:val="000000"/>
        </w:rPr>
        <w:t>4 or more times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strike/>
          <w:color w:val="000000"/>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w:t>
      </w:r>
      <w:r w:rsidR="00876531">
        <w:rPr>
          <w:color w:val="000000"/>
          <w:sz w:val="22"/>
          <w:szCs w:val="22"/>
        </w:rPr>
        <w:t>_</w:t>
      </w:r>
      <w:r w:rsidR="00FC7398">
        <w:rPr>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985670">
        <w:rPr>
          <w:color w:val="000000"/>
          <w:sz w:val="22"/>
          <w:szCs w:val="22"/>
        </w:rPr>
        <w:t>BOX 19</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D3 = DK/REF</w:t>
      </w:r>
      <w:r w:rsidR="00876531">
        <w:rPr>
          <w:color w:val="000000"/>
          <w:sz w:val="22"/>
          <w:szCs w:val="22"/>
        </w:rPr>
        <w:t xml:space="preserve">, </w:t>
      </w:r>
      <w:r w:rsidRPr="00985670">
        <w:rPr>
          <w:color w:val="000000"/>
          <w:sz w:val="22"/>
          <w:szCs w:val="22"/>
        </w:rPr>
        <w:t>GO TO D3b</w:t>
      </w:r>
    </w:p>
    <w:p w:rsidR="00736370" w:rsidRPr="00876531" w:rsidRDefault="00736370" w:rsidP="00876531">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sz w:val="22"/>
          <w:szCs w:val="22"/>
        </w:rPr>
      </w:pPr>
      <w:r w:rsidRPr="00985670">
        <w:rPr>
          <w:color w:val="000000"/>
          <w:sz w:val="22"/>
          <w:szCs w:val="22"/>
        </w:rPr>
        <w:t xml:space="preserve">ELSE GO TO </w:t>
      </w:r>
      <w:r w:rsidRPr="00985670">
        <w:rPr>
          <w:b/>
          <w:color w:val="000000"/>
          <w:sz w:val="22"/>
          <w:szCs w:val="22"/>
        </w:rPr>
        <w:t>D4</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FC7398" w:rsidP="00665D6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D3b</w:t>
      </w:r>
      <w:r w:rsidR="00BB02D1" w:rsidRPr="00985670">
        <w:rPr>
          <w:b/>
          <w:bCs/>
          <w:color w:val="000000"/>
          <w:sz w:val="22"/>
          <w:szCs w:val="22"/>
        </w:rPr>
        <w:tab/>
      </w:r>
      <w:r w:rsidR="00736370" w:rsidRPr="00985670">
        <w:rPr>
          <w:b/>
          <w:bCs/>
          <w:color w:val="000000"/>
          <w:sz w:val="22"/>
          <w:szCs w:val="22"/>
        </w:rPr>
        <w:t xml:space="preserve">Would you say </w:t>
      </w:r>
      <w:r w:rsidR="00665D6C" w:rsidRPr="00985670">
        <w:rPr>
          <w:b/>
          <w:bCs/>
          <w:color w:val="000000"/>
          <w:sz w:val="22"/>
          <w:szCs w:val="22"/>
        </w:rPr>
        <w:t xml:space="preserve">that </w:t>
      </w:r>
      <w:r w:rsidR="00665D6C" w:rsidRPr="00985670">
        <w:rPr>
          <w:b/>
          <w:bCs/>
          <w:color w:val="000000"/>
        </w:rPr>
        <w:t xml:space="preserve">during the past 12 months </w:t>
      </w:r>
      <w:r w:rsidR="00736370" w:rsidRPr="00985670">
        <w:rPr>
          <w:b/>
          <w:bCs/>
          <w:color w:val="000000"/>
          <w:sz w:val="22"/>
          <w:szCs w:val="22"/>
        </w:rPr>
        <w:t xml:space="preserve"> it was </w:t>
      </w:r>
      <w:r w:rsidR="00665D6C" w:rsidRPr="00985670">
        <w:rPr>
          <w:b/>
          <w:bCs/>
          <w:color w:val="000000"/>
          <w:sz w:val="22"/>
          <w:szCs w:val="22"/>
        </w:rPr>
        <w:t>MORE THAN 3 TIMES</w:t>
      </w:r>
      <w:r w:rsidR="00BB02D1" w:rsidRPr="00985670">
        <w:rPr>
          <w:b/>
          <w:bCs/>
          <w:color w:val="000000"/>
          <w:sz w:val="22"/>
          <w:szCs w:val="22"/>
        </w:rPr>
        <w:t xml:space="preserve"> </w:t>
      </w:r>
      <w:r w:rsidR="00665D6C" w:rsidRPr="00985670">
        <w:rPr>
          <w:b/>
          <w:bCs/>
          <w:color w:val="000000"/>
          <w:sz w:val="22"/>
          <w:szCs w:val="22"/>
        </w:rPr>
        <w:t xml:space="preserve">that </w:t>
      </w:r>
      <w:r w:rsidR="00BB02D1" w:rsidRPr="00985670">
        <w:rPr>
          <w:b/>
          <w:bCs/>
          <w:color w:val="000000"/>
        </w:rPr>
        <w:t>you have  stopped smoking for one day or longer BECAUSE YOU WERE TRYING TO QUIT SMOKING</w:t>
      </w:r>
      <w:r w:rsidR="00736370" w:rsidRPr="00985670">
        <w:rPr>
          <w:b/>
          <w:bCs/>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(1) Yes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(2)  No</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r w:rsidRPr="00985670">
        <w:rPr>
          <w:color w:val="000000"/>
          <w:sz w:val="22"/>
          <w:szCs w:val="22"/>
        </w:rPr>
        <w:t xml:space="preserve">[GO TO </w:t>
      </w:r>
      <w:r w:rsidRPr="00985670">
        <w:rPr>
          <w:b/>
          <w:color w:val="000000"/>
          <w:sz w:val="28"/>
          <w:szCs w:val="28"/>
        </w:rPr>
        <w:t>D4</w:t>
      </w:r>
      <w:r w:rsidRPr="00985670">
        <w:rPr>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p>
    <w:p w:rsidR="00736370" w:rsidRPr="00985670" w:rsidRDefault="00736370" w:rsidP="00736370">
      <w:pPr>
        <w:widowControl/>
        <w:tabs>
          <w:tab w:val="left" w:pos="991"/>
        </w:tabs>
        <w:ind w:left="720" w:hanging="720"/>
        <w:rPr>
          <w:b/>
          <w:color w:val="000000"/>
        </w:rPr>
      </w:pPr>
      <w:r w:rsidRPr="00985670">
        <w:rPr>
          <w:b/>
          <w:color w:val="000000"/>
        </w:rPr>
        <w:t>D4</w:t>
      </w:r>
      <w:r w:rsidRPr="00985670">
        <w:rPr>
          <w:b/>
          <w:color w:val="000000"/>
        </w:rPr>
        <w:tab/>
        <w:t>The LAST TIME you stopped smoking during the PAST 12 months because you were TRYING to quit, how long did you stop for?</w:t>
      </w:r>
    </w:p>
    <w:p w:rsidR="00736370" w:rsidRPr="00985670" w:rsidRDefault="00736370" w:rsidP="00736370">
      <w:pPr>
        <w:widowControl/>
        <w:tabs>
          <w:tab w:val="left" w:pos="991"/>
        </w:tabs>
        <w:rPr>
          <w:b/>
          <w:color w:val="000000"/>
        </w:rPr>
      </w:pPr>
    </w:p>
    <w:p w:rsidR="00736370" w:rsidRPr="00985670" w:rsidRDefault="00736370" w:rsidP="00736370">
      <w:pPr>
        <w:widowControl/>
        <w:tabs>
          <w:tab w:val="left" w:pos="991"/>
        </w:tabs>
        <w:ind w:left="1440" w:hanging="1440"/>
        <w:rPr>
          <w:b/>
          <w:color w:val="000000"/>
        </w:rPr>
      </w:pPr>
      <w:r w:rsidRPr="00985670">
        <w:rPr>
          <w:b/>
          <w:color w:val="000000"/>
        </w:rPr>
        <w:t>D4</w:t>
      </w:r>
      <w:r w:rsidR="00CB4146">
        <w:rPr>
          <w:b/>
          <w:color w:val="000000"/>
        </w:rPr>
        <w:t>num</w:t>
      </w:r>
      <w:r w:rsidRPr="00985670">
        <w:rPr>
          <w:b/>
          <w:color w:val="000000"/>
        </w:rPr>
        <w:tab/>
        <w:t xml:space="preserve">ENTER NUMBER </w:t>
      </w:r>
    </w:p>
    <w:p w:rsidR="00736370" w:rsidRPr="00985670" w:rsidRDefault="00736370" w:rsidP="00FC7398">
      <w:pPr>
        <w:widowControl/>
        <w:tabs>
          <w:tab w:val="left" w:pos="1440"/>
        </w:tabs>
        <w:rPr>
          <w:b/>
          <w:color w:val="000000"/>
        </w:rPr>
      </w:pPr>
      <w:r w:rsidRPr="00985670">
        <w:rPr>
          <w:b/>
          <w:color w:val="000000"/>
        </w:rPr>
        <w:tab/>
        <w:t xml:space="preserve">(1 </w:t>
      </w:r>
      <w:r w:rsidR="00B63FCC" w:rsidRPr="00985670">
        <w:rPr>
          <w:b/>
          <w:color w:val="000000"/>
        </w:rPr>
        <w:t>–</w:t>
      </w:r>
      <w:r w:rsidRPr="00985670">
        <w:rPr>
          <w:b/>
          <w:color w:val="000000"/>
        </w:rPr>
        <w:t xml:space="preserve"> </w:t>
      </w:r>
      <w:r w:rsidR="00D62244" w:rsidRPr="00876531">
        <w:rPr>
          <w:b/>
          <w:color w:val="000000"/>
        </w:rPr>
        <w:t>365</w:t>
      </w:r>
      <w:r w:rsidR="00B63FCC" w:rsidRPr="00876531">
        <w:rPr>
          <w:b/>
          <w:color w:val="000000"/>
        </w:rPr>
        <w:t>)</w:t>
      </w:r>
    </w:p>
    <w:p w:rsidR="00736370" w:rsidRPr="00985670" w:rsidRDefault="00736370" w:rsidP="00736370">
      <w:pPr>
        <w:widowControl/>
        <w:tabs>
          <w:tab w:val="left" w:pos="991"/>
        </w:tabs>
        <w:rPr>
          <w:b/>
          <w:color w:val="000000"/>
        </w:rPr>
      </w:pPr>
    </w:p>
    <w:p w:rsidR="00736370" w:rsidRPr="00985670" w:rsidRDefault="00736370" w:rsidP="00FC7398">
      <w:pPr>
        <w:widowControl/>
        <w:tabs>
          <w:tab w:val="left" w:pos="1440"/>
        </w:tabs>
        <w:ind w:left="1440" w:hanging="1440"/>
        <w:rPr>
          <w:b/>
          <w:color w:val="000000"/>
        </w:rPr>
      </w:pPr>
      <w:r w:rsidRPr="00985670">
        <w:rPr>
          <w:b/>
          <w:color w:val="000000"/>
        </w:rPr>
        <w:tab/>
        <w:t>|__|__</w:t>
      </w:r>
      <w:r w:rsidRPr="00876531">
        <w:rPr>
          <w:b/>
          <w:color w:val="000000"/>
        </w:rPr>
        <w:t>|</w:t>
      </w:r>
      <w:r w:rsidR="00D62244" w:rsidRPr="00876531">
        <w:rPr>
          <w:b/>
          <w:color w:val="000000"/>
        </w:rPr>
        <w:t>__|</w:t>
      </w:r>
    </w:p>
    <w:p w:rsidR="00736370" w:rsidRPr="00985670" w:rsidRDefault="00736370" w:rsidP="00736370">
      <w:pPr>
        <w:widowControl/>
        <w:tabs>
          <w:tab w:val="left" w:pos="991"/>
        </w:tabs>
        <w:rPr>
          <w:b/>
          <w:color w:val="000000"/>
        </w:rPr>
      </w:pPr>
    </w:p>
    <w:p w:rsidR="00736370" w:rsidRPr="00985670" w:rsidRDefault="00736370" w:rsidP="00736370">
      <w:pPr>
        <w:widowControl/>
        <w:tabs>
          <w:tab w:val="left" w:pos="991"/>
        </w:tabs>
        <w:ind w:left="1440" w:hanging="1440"/>
        <w:rPr>
          <w:b/>
          <w:color w:val="000000"/>
        </w:rPr>
      </w:pPr>
      <w:r w:rsidRPr="00985670">
        <w:rPr>
          <w:b/>
          <w:color w:val="000000"/>
        </w:rPr>
        <w:t>D4</w:t>
      </w:r>
      <w:r w:rsidR="00CB4146">
        <w:rPr>
          <w:b/>
          <w:color w:val="000000"/>
        </w:rPr>
        <w:t>unt</w:t>
      </w:r>
      <w:r w:rsidRPr="00985670">
        <w:rPr>
          <w:b/>
          <w:color w:val="000000"/>
        </w:rPr>
        <w:tab/>
        <w:t>ENTER UNIT REPORTED</w:t>
      </w:r>
    </w:p>
    <w:p w:rsidR="00736370" w:rsidRPr="00985670" w:rsidRDefault="00736370" w:rsidP="00736370">
      <w:pPr>
        <w:widowControl/>
        <w:tabs>
          <w:tab w:val="left" w:pos="991"/>
        </w:tabs>
        <w:rPr>
          <w:b/>
          <w:color w:val="000000"/>
        </w:rPr>
      </w:pPr>
    </w:p>
    <w:p w:rsidR="00736370" w:rsidRPr="00876531" w:rsidRDefault="00736370" w:rsidP="00736370">
      <w:pPr>
        <w:widowControl/>
        <w:tabs>
          <w:tab w:val="left" w:pos="991"/>
        </w:tabs>
        <w:ind w:left="720"/>
        <w:rPr>
          <w:color w:val="000000"/>
        </w:rPr>
      </w:pPr>
      <w:r w:rsidRPr="00985670">
        <w:rPr>
          <w:b/>
          <w:color w:val="000000"/>
        </w:rPr>
        <w:tab/>
      </w:r>
      <w:r w:rsidRPr="00876531">
        <w:rPr>
          <w:color w:val="000000"/>
        </w:rPr>
        <w:t>(1) Days</w:t>
      </w:r>
    </w:p>
    <w:p w:rsidR="00736370" w:rsidRPr="00876531" w:rsidRDefault="00736370" w:rsidP="00736370">
      <w:pPr>
        <w:widowControl/>
        <w:tabs>
          <w:tab w:val="left" w:pos="991"/>
        </w:tabs>
        <w:ind w:left="720"/>
        <w:rPr>
          <w:color w:val="000000"/>
        </w:rPr>
      </w:pPr>
      <w:r w:rsidRPr="00876531">
        <w:rPr>
          <w:color w:val="000000"/>
        </w:rPr>
        <w:tab/>
        <w:t xml:space="preserve">(2) Weeks </w:t>
      </w:r>
    </w:p>
    <w:p w:rsidR="00736370" w:rsidRPr="00876531" w:rsidRDefault="00736370" w:rsidP="00736370">
      <w:pPr>
        <w:widowControl/>
        <w:tabs>
          <w:tab w:val="left" w:pos="991"/>
        </w:tabs>
        <w:ind w:left="720"/>
        <w:rPr>
          <w:color w:val="000000"/>
        </w:rPr>
      </w:pPr>
      <w:r w:rsidRPr="00876531">
        <w:rPr>
          <w:color w:val="000000"/>
        </w:rPr>
        <w:tab/>
        <w:t>(3) Months</w:t>
      </w:r>
    </w:p>
    <w:p w:rsidR="00736370" w:rsidRPr="00876531" w:rsidRDefault="00736370" w:rsidP="00736370">
      <w:pPr>
        <w:widowControl/>
        <w:tabs>
          <w:tab w:val="left" w:pos="991"/>
        </w:tabs>
        <w:ind w:left="720"/>
        <w:rPr>
          <w:color w:val="000000"/>
        </w:rPr>
      </w:pPr>
      <w:r w:rsidRPr="00876531">
        <w:rPr>
          <w:color w:val="000000"/>
        </w:rPr>
        <w:tab/>
        <w:t>(4) Years</w:t>
      </w:r>
    </w:p>
    <w:p w:rsidR="00736370" w:rsidRPr="00985670" w:rsidRDefault="00736370" w:rsidP="00736370">
      <w:pPr>
        <w:widowControl/>
        <w:tabs>
          <w:tab w:val="left" w:pos="991"/>
        </w:tabs>
        <w:rPr>
          <w:b/>
          <w:color w:val="000000"/>
        </w:rPr>
      </w:pPr>
    </w:p>
    <w:p w:rsidR="00736370" w:rsidRPr="00985670" w:rsidRDefault="00FC7398" w:rsidP="00736370">
      <w:pPr>
        <w:widowControl/>
        <w:tabs>
          <w:tab w:val="left" w:pos="991"/>
        </w:tabs>
        <w:rPr>
          <w:b/>
          <w:color w:val="000000"/>
        </w:rPr>
      </w:pPr>
      <w:r>
        <w:rPr>
          <w:b/>
          <w:color w:val="000000"/>
        </w:rPr>
        <w:tab/>
        <w:t>|__|</w:t>
      </w:r>
    </w:p>
    <w:p w:rsidR="00341C1C" w:rsidRPr="00985670" w:rsidRDefault="00341C1C" w:rsidP="00736370">
      <w:pPr>
        <w:widowControl/>
        <w:tabs>
          <w:tab w:val="left" w:pos="991"/>
        </w:tabs>
        <w:rPr>
          <w:b/>
          <w:color w:val="000000"/>
        </w:rPr>
      </w:pP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D4</w:t>
      </w:r>
      <w:r w:rsidR="00AC27E3">
        <w:rPr>
          <w:color w:val="000000"/>
          <w:sz w:val="22"/>
          <w:szCs w:val="22"/>
        </w:rPr>
        <w:t>num</w:t>
      </w:r>
      <w:r w:rsidRPr="00985670">
        <w:rPr>
          <w:color w:val="000000"/>
          <w:sz w:val="22"/>
          <w:szCs w:val="22"/>
        </w:rPr>
        <w:t xml:space="preserve"> AND/OR D</w:t>
      </w:r>
      <w:r w:rsidR="00FA643A" w:rsidRPr="00985670">
        <w:rPr>
          <w:color w:val="000000"/>
          <w:sz w:val="22"/>
          <w:szCs w:val="22"/>
        </w:rPr>
        <w:t>4</w:t>
      </w:r>
      <w:r w:rsidR="00AC27E3">
        <w:rPr>
          <w:color w:val="000000"/>
          <w:sz w:val="22"/>
          <w:szCs w:val="22"/>
        </w:rPr>
        <w:t>unt</w:t>
      </w:r>
      <w:r w:rsidRPr="00985670">
        <w:rPr>
          <w:color w:val="000000"/>
          <w:sz w:val="22"/>
          <w:szCs w:val="22"/>
        </w:rPr>
        <w:t xml:space="preserve"> = DK/REF </w:t>
      </w:r>
      <w:r w:rsidRPr="00985670">
        <w:rPr>
          <w:rFonts w:ascii="WP IconicSymbolsA" w:hAnsi="WP IconicSymbolsA" w:cs="WP IconicSymbolsA"/>
          <w:color w:val="000000"/>
          <w:sz w:val="22"/>
          <w:szCs w:val="22"/>
        </w:rPr>
        <w:t></w:t>
      </w:r>
      <w:r w:rsidRPr="00985670">
        <w:rPr>
          <w:color w:val="000000"/>
          <w:sz w:val="22"/>
          <w:szCs w:val="22"/>
        </w:rPr>
        <w:t>GO TO D4b</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D4</w:t>
      </w:r>
      <w:r w:rsidR="00AC27E3">
        <w:rPr>
          <w:color w:val="000000"/>
          <w:sz w:val="22"/>
          <w:szCs w:val="22"/>
        </w:rPr>
        <w:t>num</w:t>
      </w:r>
      <w:r w:rsidRPr="00985670">
        <w:rPr>
          <w:color w:val="000000"/>
          <w:sz w:val="22"/>
          <w:szCs w:val="22"/>
        </w:rPr>
        <w:t xml:space="preserve"> &gt;18 </w:t>
      </w:r>
      <w:r w:rsidRPr="00985670">
        <w:rPr>
          <w:color w:val="000000"/>
          <w:sz w:val="22"/>
          <w:szCs w:val="22"/>
          <w:u w:val="single"/>
        </w:rPr>
        <w:t>AND</w:t>
      </w:r>
      <w:r w:rsidRPr="00985670">
        <w:rPr>
          <w:color w:val="000000"/>
          <w:sz w:val="22"/>
          <w:szCs w:val="22"/>
        </w:rPr>
        <w:t xml:space="preserve"> D</w:t>
      </w:r>
      <w:r w:rsidR="00FA643A" w:rsidRPr="00985670">
        <w:rPr>
          <w:color w:val="000000"/>
          <w:sz w:val="22"/>
          <w:szCs w:val="22"/>
        </w:rPr>
        <w:t>4</w:t>
      </w:r>
      <w:r w:rsidR="00AC27E3">
        <w:rPr>
          <w:color w:val="000000"/>
          <w:sz w:val="22"/>
          <w:szCs w:val="22"/>
        </w:rPr>
        <w:t>unt</w:t>
      </w:r>
      <w:r w:rsidRPr="00985670">
        <w:rPr>
          <w:color w:val="000000"/>
          <w:sz w:val="22"/>
          <w:szCs w:val="22"/>
        </w:rPr>
        <w:t xml:space="preserve"> = 2 </w:t>
      </w:r>
      <w:r w:rsidRPr="00985670">
        <w:rPr>
          <w:rFonts w:ascii="WP IconicSymbolsA" w:hAnsi="WP IconicSymbolsA" w:cs="WP IconicSymbolsA"/>
          <w:color w:val="000000"/>
          <w:sz w:val="22"/>
          <w:szCs w:val="22"/>
        </w:rPr>
        <w:t></w:t>
      </w:r>
      <w:r w:rsidRPr="00985670">
        <w:rPr>
          <w:color w:val="000000"/>
          <w:sz w:val="22"/>
          <w:szCs w:val="22"/>
        </w:rPr>
        <w:t>GO TO D4</w:t>
      </w:r>
      <w:r w:rsidR="00CB4146">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D4</w:t>
      </w:r>
      <w:r w:rsidR="00AC27E3">
        <w:rPr>
          <w:color w:val="000000"/>
          <w:sz w:val="22"/>
          <w:szCs w:val="22"/>
        </w:rPr>
        <w:t>num</w:t>
      </w:r>
      <w:r w:rsidRPr="00985670">
        <w:rPr>
          <w:color w:val="000000"/>
          <w:sz w:val="22"/>
          <w:szCs w:val="22"/>
        </w:rPr>
        <w:t xml:space="preserve"> &gt; 12 </w:t>
      </w:r>
      <w:r w:rsidRPr="00985670">
        <w:rPr>
          <w:color w:val="000000"/>
          <w:sz w:val="22"/>
          <w:szCs w:val="22"/>
          <w:u w:val="single"/>
        </w:rPr>
        <w:t>AND</w:t>
      </w:r>
      <w:r w:rsidRPr="00985670">
        <w:rPr>
          <w:color w:val="000000"/>
          <w:sz w:val="22"/>
          <w:szCs w:val="22"/>
        </w:rPr>
        <w:t xml:space="preserve"> D</w:t>
      </w:r>
      <w:r w:rsidR="00FA643A" w:rsidRPr="00985670">
        <w:rPr>
          <w:color w:val="000000"/>
          <w:sz w:val="22"/>
          <w:szCs w:val="22"/>
        </w:rPr>
        <w:t>4</w:t>
      </w:r>
      <w:r w:rsidR="00AC27E3">
        <w:rPr>
          <w:color w:val="000000"/>
          <w:sz w:val="22"/>
          <w:szCs w:val="22"/>
        </w:rPr>
        <w:t>unt</w:t>
      </w:r>
      <w:r w:rsidRPr="00985670">
        <w:rPr>
          <w:color w:val="000000"/>
          <w:sz w:val="22"/>
          <w:szCs w:val="22"/>
        </w:rPr>
        <w:t xml:space="preserve"> =3</w:t>
      </w:r>
      <w:r w:rsidRPr="00985670">
        <w:rPr>
          <w:rFonts w:ascii="WP IconicSymbolsA" w:hAnsi="WP IconicSymbolsA" w:cs="WP IconicSymbolsA"/>
          <w:color w:val="000000"/>
          <w:sz w:val="22"/>
          <w:szCs w:val="22"/>
        </w:rPr>
        <w:t></w:t>
      </w:r>
      <w:r w:rsidRPr="00985670">
        <w:rPr>
          <w:color w:val="000000"/>
          <w:sz w:val="22"/>
          <w:szCs w:val="22"/>
        </w:rPr>
        <w:t>GO TO D4</w:t>
      </w:r>
      <w:r w:rsidR="00CB4146">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w:t>
      </w:r>
      <w:hyperlink r:id="rId13" w:history="1">
        <w:r w:rsidRPr="00985670">
          <w:rPr>
            <w:rStyle w:val="Hyperlink"/>
            <w:color w:val="000000"/>
            <w:sz w:val="22"/>
            <w:szCs w:val="22"/>
          </w:rPr>
          <w:t>D4</w:t>
        </w:r>
        <w:r w:rsidR="00AC27E3">
          <w:rPr>
            <w:rStyle w:val="Hyperlink"/>
            <w:color w:val="000000"/>
            <w:sz w:val="22"/>
            <w:szCs w:val="22"/>
          </w:rPr>
          <w:t>num</w:t>
        </w:r>
      </w:hyperlink>
      <w:r w:rsidRPr="00985670">
        <w:rPr>
          <w:color w:val="000000"/>
          <w:sz w:val="22"/>
          <w:szCs w:val="22"/>
        </w:rPr>
        <w:t xml:space="preserve"> &gt;2 AND </w:t>
      </w:r>
      <w:hyperlink r:id="rId14" w:history="1">
        <w:r w:rsidRPr="00985670">
          <w:rPr>
            <w:rStyle w:val="Hyperlink"/>
            <w:color w:val="000000"/>
            <w:sz w:val="22"/>
            <w:szCs w:val="22"/>
          </w:rPr>
          <w:t>D4</w:t>
        </w:r>
        <w:r w:rsidR="00AC27E3">
          <w:rPr>
            <w:rStyle w:val="Hyperlink"/>
            <w:color w:val="000000"/>
            <w:sz w:val="22"/>
            <w:szCs w:val="22"/>
          </w:rPr>
          <w:t>unt</w:t>
        </w:r>
      </w:hyperlink>
      <w:r w:rsidRPr="00985670">
        <w:rPr>
          <w:color w:val="000000"/>
          <w:sz w:val="22"/>
          <w:szCs w:val="22"/>
        </w:rPr>
        <w:t xml:space="preserve"> = 4  </w:t>
      </w:r>
      <w:r w:rsidRPr="00985670">
        <w:rPr>
          <w:rFonts w:ascii="WP IconicSymbolsA" w:hAnsi="WP IconicSymbolsA" w:cs="WP IconicSymbolsA"/>
          <w:color w:val="000000"/>
          <w:sz w:val="22"/>
          <w:szCs w:val="22"/>
        </w:rPr>
        <w:t></w:t>
      </w:r>
      <w:r w:rsidRPr="00985670">
        <w:rPr>
          <w:color w:val="000000"/>
          <w:sz w:val="22"/>
          <w:szCs w:val="22"/>
        </w:rPr>
        <w:t>GO TO D4</w:t>
      </w:r>
      <w:r w:rsidR="00CB4146">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ELSE GO TO D</w:t>
      </w:r>
      <w:r w:rsidR="00990C2A" w:rsidRPr="00985670">
        <w:rPr>
          <w:color w:val="000000"/>
          <w:sz w:val="22"/>
          <w:szCs w:val="22"/>
        </w:rPr>
        <w:t>4c</w:t>
      </w:r>
    </w:p>
    <w:p w:rsidR="00736370" w:rsidRPr="00985670" w:rsidRDefault="00736370" w:rsidP="00736370">
      <w:pPr>
        <w:widowControl/>
        <w:tabs>
          <w:tab w:val="left" w:pos="991"/>
        </w:tabs>
        <w:rPr>
          <w:b/>
          <w:color w:val="000000"/>
        </w:rPr>
      </w:pPr>
    </w:p>
    <w:p w:rsidR="00736370" w:rsidRPr="00985670" w:rsidRDefault="00736370" w:rsidP="00736370">
      <w:pPr>
        <w:widowControl/>
        <w:tabs>
          <w:tab w:val="left" w:pos="991"/>
        </w:tabs>
        <w:ind w:left="720" w:hanging="720"/>
        <w:rPr>
          <w:b/>
          <w:color w:val="000000"/>
        </w:rPr>
      </w:pPr>
      <w:r w:rsidRPr="00985670">
        <w:rPr>
          <w:b/>
          <w:color w:val="000000"/>
        </w:rPr>
        <w:t>D4v</w:t>
      </w:r>
      <w:r w:rsidRPr="00985670">
        <w:rPr>
          <w:b/>
          <w:color w:val="000000"/>
        </w:rPr>
        <w:tab/>
        <w:t>I have recorded that the LAST TIME you stopped smoking in the past 12 months BECAUSE YOU WERE TRYING TO QUIT SMOKING was</w:t>
      </w:r>
      <w:r w:rsidR="000703A0">
        <w:rPr>
          <w:b/>
          <w:color w:val="000000"/>
        </w:rPr>
        <w:t xml:space="preserve"> for a duration of </w:t>
      </w:r>
      <w:r w:rsidRPr="00985670">
        <w:rPr>
          <w:b/>
          <w:color w:val="000000"/>
        </w:rPr>
        <w:t>[fill entry D4</w:t>
      </w:r>
      <w:r w:rsidR="00AC27E3">
        <w:rPr>
          <w:b/>
          <w:color w:val="000000"/>
        </w:rPr>
        <w:t>num</w:t>
      </w:r>
      <w:r w:rsidRPr="00985670">
        <w:rPr>
          <w:b/>
          <w:color w:val="000000"/>
        </w:rPr>
        <w:t xml:space="preserve"> AND D4</w:t>
      </w:r>
      <w:r w:rsidR="00AC27E3">
        <w:rPr>
          <w:b/>
          <w:color w:val="000000"/>
        </w:rPr>
        <w:t>unt</w:t>
      </w:r>
      <w:r w:rsidRPr="00985670">
        <w:rPr>
          <w:b/>
          <w:color w:val="000000"/>
        </w:rPr>
        <w:t>]?  Is that correct?</w:t>
      </w:r>
    </w:p>
    <w:p w:rsidR="00736370" w:rsidRPr="00985670" w:rsidRDefault="00736370" w:rsidP="00736370">
      <w:pPr>
        <w:widowControl/>
        <w:tabs>
          <w:tab w:val="left" w:pos="991"/>
        </w:tabs>
        <w:rPr>
          <w:b/>
          <w:color w:val="000000"/>
        </w:rPr>
      </w:pPr>
    </w:p>
    <w:p w:rsidR="00736370" w:rsidRPr="00985670" w:rsidRDefault="00736370" w:rsidP="00736370">
      <w:pPr>
        <w:widowControl/>
        <w:tabs>
          <w:tab w:val="left" w:pos="991"/>
        </w:tabs>
        <w:ind w:left="1440" w:hanging="1440"/>
        <w:rPr>
          <w:b/>
          <w:color w:val="000000"/>
        </w:rPr>
      </w:pPr>
      <w:r w:rsidRPr="00985670">
        <w:rPr>
          <w:b/>
          <w:color w:val="000000"/>
        </w:rPr>
        <w:tab/>
        <w:t>(1</w:t>
      </w:r>
      <w:r w:rsidRPr="000703A0">
        <w:rPr>
          <w:color w:val="000000"/>
        </w:rPr>
        <w:t>)  Yes</w:t>
      </w:r>
      <w:r w:rsidRPr="00985670">
        <w:rPr>
          <w:b/>
          <w:color w:val="000000"/>
        </w:rPr>
        <w:tab/>
      </w:r>
      <w:r w:rsidRPr="00985670">
        <w:rPr>
          <w:b/>
          <w:color w:val="000000"/>
        </w:rPr>
        <w:sym w:font="Wingdings" w:char="F0E0"/>
      </w:r>
      <w:r w:rsidRPr="00985670">
        <w:rPr>
          <w:b/>
          <w:color w:val="000000"/>
        </w:rPr>
        <w:t>GO TO D</w:t>
      </w:r>
      <w:r w:rsidR="00EA18CD" w:rsidRPr="00985670">
        <w:rPr>
          <w:b/>
          <w:color w:val="000000"/>
        </w:rPr>
        <w:t>4c</w:t>
      </w:r>
      <w:r w:rsidR="003B6F3A">
        <w:rPr>
          <w:b/>
          <w:color w:val="000000"/>
        </w:rPr>
        <w:t>mon/day/yr</w:t>
      </w:r>
    </w:p>
    <w:p w:rsidR="00736370" w:rsidRPr="00985670" w:rsidRDefault="00736370" w:rsidP="00736370">
      <w:pPr>
        <w:widowControl/>
        <w:tabs>
          <w:tab w:val="left" w:pos="991"/>
        </w:tabs>
        <w:ind w:left="1440" w:hanging="1440"/>
        <w:rPr>
          <w:b/>
          <w:color w:val="000000"/>
        </w:rPr>
      </w:pPr>
      <w:r w:rsidRPr="00985670">
        <w:rPr>
          <w:b/>
          <w:color w:val="000000"/>
        </w:rPr>
        <w:tab/>
        <w:t xml:space="preserve">(2)  </w:t>
      </w:r>
      <w:r w:rsidRPr="000703A0">
        <w:rPr>
          <w:color w:val="000000"/>
        </w:rPr>
        <w:t>No</w:t>
      </w:r>
      <w:r w:rsidRPr="00985670">
        <w:rPr>
          <w:b/>
          <w:color w:val="000000"/>
        </w:rPr>
        <w:tab/>
      </w:r>
      <w:r w:rsidR="003B6F3A" w:rsidRPr="003B6F3A">
        <w:rPr>
          <w:b/>
          <w:color w:val="000000"/>
        </w:rPr>
        <w:sym w:font="Wingdings" w:char="F0E0"/>
      </w:r>
      <w:r w:rsidR="003B6F3A">
        <w:rPr>
          <w:b/>
          <w:color w:val="000000"/>
        </w:rPr>
        <w:t xml:space="preserve"> </w:t>
      </w:r>
      <w:r w:rsidRPr="00985670">
        <w:rPr>
          <w:b/>
          <w:color w:val="000000"/>
        </w:rPr>
        <w:t>GO TO D4</w:t>
      </w:r>
      <w:r w:rsidR="000703A0">
        <w:rPr>
          <w:b/>
          <w:color w:val="000000"/>
        </w:rPr>
        <w:t xml:space="preserve"> and correct</w:t>
      </w:r>
    </w:p>
    <w:p w:rsidR="00736370" w:rsidRPr="00985670" w:rsidRDefault="00736370" w:rsidP="00736370">
      <w:pPr>
        <w:widowControl/>
        <w:tabs>
          <w:tab w:val="left" w:pos="991"/>
        </w:tabs>
        <w:rPr>
          <w:b/>
          <w:color w:val="000000"/>
        </w:rPr>
      </w:pPr>
    </w:p>
    <w:p w:rsidR="00FC7398" w:rsidRPr="00985670" w:rsidRDefault="00FC7398"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FC7398" w:rsidRPr="00985670" w:rsidRDefault="00FC7398" w:rsidP="00FC7398">
      <w:pPr>
        <w:rPr>
          <w:color w:val="000000"/>
          <w:sz w:val="22"/>
          <w:szCs w:val="22"/>
        </w:rPr>
      </w:pPr>
    </w:p>
    <w:p w:rsidR="00AB01F9" w:rsidRDefault="00AB01F9" w:rsidP="00AB01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i/>
          <w:iCs/>
          <w:color w:val="000000"/>
          <w:sz w:val="22"/>
          <w:szCs w:val="22"/>
        </w:rPr>
      </w:pPr>
      <w:r>
        <w:rPr>
          <w:b/>
          <w:bCs/>
          <w:color w:val="000000"/>
          <w:sz w:val="22"/>
          <w:szCs w:val="22"/>
        </w:rPr>
        <w:t>D4b</w:t>
      </w:r>
      <w:r>
        <w:rPr>
          <w:b/>
          <w:bCs/>
          <w:color w:val="000000"/>
          <w:sz w:val="22"/>
          <w:szCs w:val="22"/>
        </w:rPr>
        <w:tab/>
        <w:t>Was it more or less than one week?</w:t>
      </w:r>
    </w:p>
    <w:p w:rsidR="00AB01F9" w:rsidRDefault="00AB01F9" w:rsidP="00AB01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AB01F9" w:rsidRDefault="00AB01F9" w:rsidP="00AB01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More</w:t>
      </w:r>
    </w:p>
    <w:p w:rsidR="00AB01F9" w:rsidRDefault="00AB01F9" w:rsidP="00AB01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Less</w:t>
      </w:r>
    </w:p>
    <w:p w:rsidR="00AB01F9" w:rsidRDefault="00AB01F9" w:rsidP="00AB01F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(3) One week</w:t>
      </w:r>
    </w:p>
    <w:p w:rsidR="00AB01F9" w:rsidRDefault="00AB01F9" w:rsidP="00AB01F9">
      <w:pPr>
        <w:widowControl/>
        <w:tabs>
          <w:tab w:val="left" w:pos="991"/>
        </w:tabs>
        <w:rPr>
          <w:b/>
          <w:color w:val="000000"/>
        </w:rPr>
      </w:pPr>
    </w:p>
    <w:p w:rsidR="00FC7398" w:rsidRPr="00985670" w:rsidRDefault="00FC7398"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FC7398" w:rsidRPr="00985670" w:rsidRDefault="00FC7398" w:rsidP="00FC7398">
      <w:pPr>
        <w:rPr>
          <w:color w:val="000000"/>
          <w:sz w:val="22"/>
          <w:szCs w:val="22"/>
        </w:rPr>
      </w:pPr>
    </w:p>
    <w:p w:rsidR="00990C2A" w:rsidRPr="00985670" w:rsidRDefault="00990C2A" w:rsidP="00736370">
      <w:pPr>
        <w:widowControl/>
        <w:tabs>
          <w:tab w:val="left" w:pos="991"/>
        </w:tabs>
        <w:rPr>
          <w:b/>
          <w:color w:val="000000"/>
        </w:rPr>
      </w:pPr>
    </w:p>
    <w:p w:rsidR="00990C2A" w:rsidRPr="00985670" w:rsidRDefault="00990C2A" w:rsidP="00EA18CD">
      <w:pPr>
        <w:widowControl/>
        <w:tabs>
          <w:tab w:val="left" w:pos="991"/>
        </w:tabs>
        <w:ind w:left="720" w:hanging="720"/>
        <w:rPr>
          <w:b/>
          <w:color w:val="000000"/>
        </w:rPr>
      </w:pPr>
      <w:r w:rsidRPr="00985670">
        <w:rPr>
          <w:b/>
          <w:color w:val="000000"/>
        </w:rPr>
        <w:t>D4c</w:t>
      </w:r>
      <w:r w:rsidR="00161B0F">
        <w:rPr>
          <w:b/>
          <w:color w:val="000000"/>
        </w:rPr>
        <w:t>m</w:t>
      </w:r>
      <w:r w:rsidR="00055E2D">
        <w:rPr>
          <w:b/>
          <w:color w:val="000000"/>
        </w:rPr>
        <w:t>on/day/yr</w:t>
      </w:r>
      <w:r w:rsidR="00161B0F">
        <w:rPr>
          <w:b/>
          <w:color w:val="000000"/>
        </w:rPr>
        <w:t xml:space="preserve">   </w:t>
      </w:r>
      <w:r w:rsidRPr="00985670">
        <w:rPr>
          <w:b/>
          <w:color w:val="000000"/>
        </w:rPr>
        <w:t>When was the approximate END date of this LAST QUIT ATTEMPT that lasted [fill response to D4</w:t>
      </w:r>
      <w:r w:rsidR="00AC27E3">
        <w:rPr>
          <w:b/>
          <w:color w:val="000000"/>
        </w:rPr>
        <w:t>num</w:t>
      </w:r>
      <w:r w:rsidRPr="00985670">
        <w:rPr>
          <w:b/>
          <w:color w:val="000000"/>
        </w:rPr>
        <w:t>, D4</w:t>
      </w:r>
      <w:r w:rsidR="00AC27E3">
        <w:rPr>
          <w:b/>
          <w:color w:val="000000"/>
        </w:rPr>
        <w:t>unt</w:t>
      </w:r>
      <w:r w:rsidRPr="00985670">
        <w:rPr>
          <w:b/>
          <w:color w:val="000000"/>
        </w:rPr>
        <w:t xml:space="preserve"> OR fill response to D4b—</w:t>
      </w:r>
      <w:r w:rsidR="00EA18CD" w:rsidRPr="00985670">
        <w:rPr>
          <w:b/>
          <w:color w:val="000000"/>
        </w:rPr>
        <w:t>(more</w:t>
      </w:r>
      <w:r w:rsidR="00161B0F">
        <w:rPr>
          <w:b/>
          <w:color w:val="000000"/>
        </w:rPr>
        <w:t xml:space="preserve"> than</w:t>
      </w:r>
      <w:r w:rsidR="00EA18CD" w:rsidRPr="00985670">
        <w:rPr>
          <w:b/>
          <w:color w:val="000000"/>
        </w:rPr>
        <w:t>/less than</w:t>
      </w:r>
      <w:r w:rsidR="00161B0F">
        <w:rPr>
          <w:b/>
          <w:color w:val="000000"/>
        </w:rPr>
        <w:t xml:space="preserve"> equal to</w:t>
      </w:r>
      <w:r w:rsidR="00EA18CD" w:rsidRPr="00985670">
        <w:rPr>
          <w:b/>
          <w:color w:val="000000"/>
        </w:rPr>
        <w:t>) 1 week</w:t>
      </w:r>
      <w:r w:rsidRPr="00985670">
        <w:rPr>
          <w:b/>
          <w:color w:val="000000"/>
        </w:rPr>
        <w:t xml:space="preserve">]? </w:t>
      </w:r>
    </w:p>
    <w:p w:rsidR="00990C2A" w:rsidRPr="00985670" w:rsidRDefault="00990C2A" w:rsidP="00736370">
      <w:pPr>
        <w:widowControl/>
        <w:tabs>
          <w:tab w:val="left" w:pos="991"/>
        </w:tabs>
        <w:rPr>
          <w:b/>
          <w:color w:val="000000"/>
        </w:rPr>
      </w:pPr>
    </w:p>
    <w:p w:rsidR="00161B0F" w:rsidRPr="00224646" w:rsidRDefault="00161B0F" w:rsidP="00FC7398">
      <w:pPr>
        <w:widowControl/>
        <w:tabs>
          <w:tab w:val="left" w:pos="990"/>
        </w:tabs>
        <w:rPr>
          <w:b/>
          <w:color w:val="000000"/>
        </w:rPr>
      </w:pPr>
      <w:r>
        <w:rPr>
          <w:b/>
          <w:color w:val="000000"/>
        </w:rPr>
        <w:t>D4cmon</w:t>
      </w:r>
      <w:r w:rsidR="00FC7398">
        <w:rPr>
          <w:b/>
          <w:color w:val="000000"/>
        </w:rPr>
        <w:tab/>
      </w:r>
      <w:r>
        <w:rPr>
          <w:b/>
          <w:color w:val="000000"/>
        </w:rPr>
        <w:t xml:space="preserve">FR:  ENTER THE MONTH FROM </w:t>
      </w:r>
      <w:r w:rsidRPr="00224646">
        <w:rPr>
          <w:b/>
          <w:color w:val="000000"/>
        </w:rPr>
        <w:t>THE LIST 1-12</w:t>
      </w:r>
    </w:p>
    <w:p w:rsidR="00161B0F" w:rsidRPr="00224646" w:rsidRDefault="00FC7398" w:rsidP="00FC7398">
      <w:pPr>
        <w:widowControl/>
        <w:tabs>
          <w:tab w:val="left" w:pos="990"/>
        </w:tabs>
        <w:rPr>
          <w:b/>
          <w:color w:val="000000"/>
          <w:sz w:val="20"/>
          <w:szCs w:val="20"/>
        </w:rPr>
      </w:pPr>
      <w:r>
        <w:rPr>
          <w:b/>
          <w:color w:val="000000"/>
        </w:rPr>
        <w:t>D4cday</w:t>
      </w:r>
      <w:r w:rsidR="00161B0F" w:rsidRPr="00224646">
        <w:rPr>
          <w:b/>
          <w:color w:val="000000"/>
        </w:rPr>
        <w:tab/>
        <w:t>FR: ENTER THE 2 DIGIT DAY (PRECEDE BY ZERO IF NECESSARY</w:t>
      </w:r>
      <w:r w:rsidR="00161B0F" w:rsidRPr="00224646">
        <w:rPr>
          <w:b/>
          <w:color w:val="000000"/>
          <w:sz w:val="20"/>
          <w:szCs w:val="20"/>
        </w:rPr>
        <w:t xml:space="preserve">) </w:t>
      </w:r>
      <w:r w:rsidR="00990C2A" w:rsidRPr="00224646">
        <w:rPr>
          <w:b/>
          <w:color w:val="000000"/>
          <w:sz w:val="20"/>
          <w:szCs w:val="20"/>
        </w:rPr>
        <w:t xml:space="preserve"> </w:t>
      </w:r>
      <w:r w:rsidR="00812379" w:rsidRPr="00224646">
        <w:rPr>
          <w:b/>
          <w:color w:val="000000"/>
          <w:sz w:val="20"/>
          <w:szCs w:val="20"/>
        </w:rPr>
        <w:t>(1-31)</w:t>
      </w:r>
      <w:r w:rsidR="00161B0F" w:rsidRPr="00224646">
        <w:rPr>
          <w:b/>
          <w:color w:val="000000"/>
          <w:sz w:val="20"/>
          <w:szCs w:val="20"/>
        </w:rPr>
        <w:t xml:space="preserve"> </w:t>
      </w:r>
    </w:p>
    <w:p w:rsidR="00736370" w:rsidRPr="00224646" w:rsidRDefault="00161B0F" w:rsidP="00FC7398">
      <w:pPr>
        <w:widowControl/>
        <w:tabs>
          <w:tab w:val="left" w:pos="990"/>
        </w:tabs>
        <w:rPr>
          <w:b/>
          <w:color w:val="000000"/>
          <w:sz w:val="20"/>
          <w:szCs w:val="20"/>
        </w:rPr>
      </w:pPr>
      <w:r w:rsidRPr="00224646">
        <w:rPr>
          <w:b/>
          <w:color w:val="000000"/>
        </w:rPr>
        <w:t>D4cyr</w:t>
      </w:r>
      <w:r w:rsidR="00FC7398">
        <w:rPr>
          <w:b/>
          <w:color w:val="000000"/>
        </w:rPr>
        <w:tab/>
      </w:r>
      <w:r w:rsidRPr="00224646">
        <w:rPr>
          <w:b/>
          <w:color w:val="000000"/>
        </w:rPr>
        <w:t>FR:  ENTER 4 DIGITS OF THE YEAR</w:t>
      </w:r>
      <w:r w:rsidR="00812379" w:rsidRPr="00224646">
        <w:rPr>
          <w:b/>
          <w:color w:val="000000"/>
        </w:rPr>
        <w:t xml:space="preserve"> </w:t>
      </w:r>
      <w:r w:rsidR="00812379" w:rsidRPr="00224646">
        <w:rPr>
          <w:b/>
          <w:color w:val="000000"/>
          <w:sz w:val="20"/>
          <w:szCs w:val="20"/>
        </w:rPr>
        <w:t>(</w:t>
      </w:r>
      <w:r w:rsidR="000734B4" w:rsidRPr="00224646">
        <w:rPr>
          <w:b/>
          <w:color w:val="000000"/>
          <w:sz w:val="20"/>
          <w:szCs w:val="20"/>
        </w:rPr>
        <w:t>2010-2011)</w:t>
      </w:r>
    </w:p>
    <w:p w:rsidR="006C29F7" w:rsidRPr="00224646" w:rsidRDefault="006C29F7" w:rsidP="00736370">
      <w:pPr>
        <w:widowControl/>
        <w:tabs>
          <w:tab w:val="left" w:pos="991"/>
        </w:tabs>
        <w:rPr>
          <w:b/>
          <w:color w:val="000000"/>
        </w:rPr>
      </w:pPr>
    </w:p>
    <w:p w:rsidR="006C29F7" w:rsidRPr="00985670" w:rsidRDefault="006C29F7" w:rsidP="00736370">
      <w:pPr>
        <w:widowControl/>
        <w:tabs>
          <w:tab w:val="left" w:pos="991"/>
        </w:tabs>
        <w:rPr>
          <w:b/>
          <w:color w:val="000000"/>
        </w:rPr>
      </w:pPr>
      <w:r w:rsidRPr="00224646">
        <w:rPr>
          <w:b/>
          <w:color w:val="000000"/>
        </w:rPr>
        <w:t>IF D4b= DK, R, GO TO SECTION E BOX 21; ELSE GO TO D5</w:t>
      </w:r>
    </w:p>
    <w:p w:rsidR="00990C2A" w:rsidRPr="00985670" w:rsidRDefault="00990C2A" w:rsidP="00736370">
      <w:pPr>
        <w:widowControl/>
        <w:tabs>
          <w:tab w:val="left" w:pos="991"/>
        </w:tabs>
        <w:rPr>
          <w:b/>
          <w:color w:val="000000"/>
        </w:rPr>
      </w:pPr>
    </w:p>
    <w:p w:rsidR="00990C2A" w:rsidRPr="00985670" w:rsidRDefault="00990C2A" w:rsidP="00736370">
      <w:pPr>
        <w:widowControl/>
        <w:tabs>
          <w:tab w:val="left" w:pos="991"/>
        </w:tabs>
        <w:rPr>
          <w:b/>
          <w:color w:val="000000"/>
        </w:rPr>
      </w:pPr>
    </w:p>
    <w:p w:rsidR="00736370" w:rsidRPr="00985670" w:rsidRDefault="00736370" w:rsidP="00736370">
      <w:pPr>
        <w:widowControl/>
        <w:tabs>
          <w:tab w:val="left" w:pos="991"/>
        </w:tabs>
        <w:ind w:left="720" w:hanging="720"/>
        <w:rPr>
          <w:b/>
          <w:color w:val="000000"/>
        </w:rPr>
      </w:pPr>
      <w:r w:rsidRPr="00985670">
        <w:rPr>
          <w:b/>
          <w:color w:val="000000"/>
        </w:rPr>
        <w:t>D5</w:t>
      </w:r>
      <w:r w:rsidRPr="00985670">
        <w:rPr>
          <w:b/>
          <w:color w:val="000000"/>
        </w:rPr>
        <w:tab/>
        <w:t>Was [fill entry D4</w:t>
      </w:r>
      <w:r w:rsidR="00AC27E3">
        <w:rPr>
          <w:b/>
          <w:color w:val="000000"/>
        </w:rPr>
        <w:t>num</w:t>
      </w:r>
      <w:r w:rsidRPr="00985670">
        <w:rPr>
          <w:b/>
          <w:color w:val="000000"/>
        </w:rPr>
        <w:t xml:space="preserve"> AND D4</w:t>
      </w:r>
      <w:r w:rsidR="00AC27E3">
        <w:rPr>
          <w:b/>
          <w:color w:val="000000"/>
        </w:rPr>
        <w:t>unt</w:t>
      </w:r>
      <w:r w:rsidR="006D237D">
        <w:rPr>
          <w:b/>
          <w:color w:val="000000"/>
        </w:rPr>
        <w:t xml:space="preserve"> / OR D4b</w:t>
      </w:r>
      <w:r w:rsidRPr="00985670">
        <w:rPr>
          <w:b/>
          <w:color w:val="000000"/>
        </w:rPr>
        <w:t>] the LONGEST you went without smoking in the past 12 months?</w:t>
      </w:r>
    </w:p>
    <w:p w:rsidR="00736370" w:rsidRPr="00985670" w:rsidRDefault="00736370" w:rsidP="00736370">
      <w:pPr>
        <w:widowControl/>
        <w:tabs>
          <w:tab w:val="left" w:pos="991"/>
        </w:tabs>
        <w:rPr>
          <w:b/>
          <w:color w:val="000000"/>
        </w:rPr>
      </w:pPr>
    </w:p>
    <w:p w:rsidR="00736370" w:rsidRPr="00985670" w:rsidRDefault="00736370" w:rsidP="00FC7398">
      <w:pPr>
        <w:widowControl/>
        <w:tabs>
          <w:tab w:val="left" w:pos="991"/>
        </w:tabs>
        <w:ind w:left="720"/>
        <w:rPr>
          <w:b/>
          <w:color w:val="000000"/>
        </w:rPr>
      </w:pPr>
      <w:r w:rsidRPr="006D237D">
        <w:rPr>
          <w:color w:val="000000"/>
        </w:rPr>
        <w:t>(1) Yes</w:t>
      </w:r>
      <w:r w:rsidR="003B6F3A">
        <w:rPr>
          <w:b/>
          <w:i/>
          <w:iCs/>
          <w:color w:val="000000"/>
        </w:rPr>
        <w:t xml:space="preserve">  </w:t>
      </w:r>
      <w:r w:rsidR="003B6F3A" w:rsidRPr="003B6F3A">
        <w:rPr>
          <w:b/>
          <w:i/>
          <w:iCs/>
          <w:color w:val="000000"/>
        </w:rPr>
        <w:sym w:font="Wingdings" w:char="F0E0"/>
      </w:r>
      <w:r w:rsidR="003B6F3A">
        <w:rPr>
          <w:b/>
          <w:i/>
          <w:iCs/>
          <w:color w:val="000000"/>
        </w:rPr>
        <w:t xml:space="preserve">  </w:t>
      </w:r>
      <w:r w:rsidRPr="00985670">
        <w:rPr>
          <w:b/>
          <w:color w:val="000000"/>
        </w:rPr>
        <w:t>GO TO SECTION E</w:t>
      </w:r>
    </w:p>
    <w:p w:rsidR="00736370" w:rsidRPr="006D237D" w:rsidRDefault="00736370" w:rsidP="00736370">
      <w:pPr>
        <w:widowControl/>
        <w:tabs>
          <w:tab w:val="left" w:pos="991"/>
        </w:tabs>
        <w:ind w:left="720"/>
        <w:rPr>
          <w:color w:val="000000"/>
        </w:rPr>
      </w:pPr>
      <w:r w:rsidRPr="006D237D">
        <w:rPr>
          <w:color w:val="000000"/>
        </w:rPr>
        <w:t>(2) No</w:t>
      </w:r>
    </w:p>
    <w:p w:rsidR="00736370" w:rsidRPr="00985670" w:rsidRDefault="00736370" w:rsidP="00736370">
      <w:pPr>
        <w:widowControl/>
        <w:tabs>
          <w:tab w:val="left" w:pos="991"/>
        </w:tabs>
        <w:rPr>
          <w:b/>
          <w:color w:val="000000"/>
        </w:rPr>
      </w:pPr>
    </w:p>
    <w:p w:rsidR="00736370" w:rsidRPr="00985670" w:rsidRDefault="00736370" w:rsidP="00736370">
      <w:pPr>
        <w:widowControl/>
        <w:tabs>
          <w:tab w:val="left" w:pos="991"/>
        </w:tabs>
        <w:rPr>
          <w:b/>
          <w:color w:val="000000"/>
        </w:rPr>
      </w:pPr>
      <w:r w:rsidRPr="00985670">
        <w:rPr>
          <w:b/>
          <w:color w:val="000000"/>
        </w:rPr>
        <w:tab/>
        <w:t>|__|</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D237D"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D6</w:t>
      </w:r>
      <w:r w:rsidRPr="00985670">
        <w:rPr>
          <w:b/>
          <w:bCs/>
          <w:color w:val="000000"/>
          <w:sz w:val="22"/>
          <w:szCs w:val="22"/>
        </w:rPr>
        <w:tab/>
        <w:t>During the PAST 12 MONTHS</w:t>
      </w:r>
      <w:r w:rsidR="003B6F3A">
        <w:rPr>
          <w:b/>
          <w:bCs/>
          <w:color w:val="000000"/>
          <w:sz w:val="22"/>
          <w:szCs w:val="22"/>
        </w:rPr>
        <w:t>, what is the [LENGTH / LONGEST</w:t>
      </w:r>
      <w:r w:rsidRPr="00985670">
        <w:rPr>
          <w:b/>
          <w:bCs/>
          <w:color w:val="000000"/>
          <w:sz w:val="22"/>
          <w:szCs w:val="22"/>
        </w:rPr>
        <w:t xml:space="preserve"> length:  If D3 = 1, fill with “LENGTH;” ELSE fill with “LONGEST Length”] of time you stopped smoking because you were TRYING to quit smoking?</w:t>
      </w:r>
    </w:p>
    <w:p w:rsidR="006D237D" w:rsidRDefault="006D237D"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736370" w:rsidRPr="006D237D" w:rsidRDefault="006D237D" w:rsidP="00FC73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720"/>
        <w:rPr>
          <w:bCs/>
          <w:color w:val="000000"/>
          <w:sz w:val="22"/>
          <w:szCs w:val="22"/>
        </w:rPr>
      </w:pPr>
      <w:r>
        <w:rPr>
          <w:b/>
          <w:bCs/>
          <w:color w:val="000000"/>
          <w:sz w:val="22"/>
          <w:szCs w:val="22"/>
        </w:rPr>
        <w:tab/>
      </w:r>
      <w:r w:rsidR="00736370" w:rsidRPr="00985670">
        <w:rPr>
          <w:b/>
          <w:bCs/>
          <w:color w:val="000000"/>
          <w:sz w:val="22"/>
          <w:szCs w:val="22"/>
        </w:rPr>
        <w:t>[</w:t>
      </w:r>
      <w:r w:rsidRPr="006D237D">
        <w:rPr>
          <w:bCs/>
          <w:iCs/>
          <w:color w:val="000000"/>
          <w:sz w:val="22"/>
          <w:szCs w:val="22"/>
        </w:rPr>
        <w:t>FR NOTE:  IF QUIT ATTEMPT BEGAN MORE THAN 12 MONTHS AGO BUT ENDED WITHIN THE PAST 12 MONTHS, COUNT ALL OF IT.]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985670">
        <w:rPr>
          <w:b/>
          <w:bCs/>
          <w:color w:val="000000"/>
          <w:sz w:val="22"/>
          <w:szCs w:val="22"/>
        </w:rPr>
        <w:t>D6</w:t>
      </w:r>
      <w:r w:rsidR="00AC27E3">
        <w:rPr>
          <w:b/>
          <w:bCs/>
          <w:color w:val="000000"/>
          <w:sz w:val="22"/>
          <w:szCs w:val="22"/>
        </w:rPr>
        <w:t>num</w:t>
      </w:r>
      <w:r w:rsidR="003B6F3A">
        <w:rPr>
          <w:color w:val="000000"/>
          <w:sz w:val="22"/>
          <w:szCs w:val="22"/>
        </w:rPr>
        <w:t xml:space="preserve">  </w:t>
      </w:r>
      <w:r w:rsidR="003B6F3A">
        <w:rPr>
          <w:color w:val="000000"/>
          <w:sz w:val="22"/>
          <w:szCs w:val="22"/>
        </w:rPr>
        <w:tab/>
        <w:t>ENTER</w:t>
      </w:r>
      <w:r w:rsidRPr="00985670">
        <w:rPr>
          <w:color w:val="000000"/>
          <w:sz w:val="22"/>
          <w:szCs w:val="22"/>
        </w:rPr>
        <w:t xml:space="preserve"> NUMBER </w:t>
      </w:r>
      <w:r w:rsidRPr="003B6F3A">
        <w:rPr>
          <w:color w:val="000000"/>
          <w:sz w:val="22"/>
          <w:szCs w:val="22"/>
        </w:rPr>
        <w:t xml:space="preserve">(1 - </w:t>
      </w:r>
      <w:r w:rsidR="00D62244" w:rsidRPr="003B6F3A">
        <w:rPr>
          <w:color w:val="000000"/>
          <w:sz w:val="22"/>
          <w:szCs w:val="22"/>
        </w:rPr>
        <w:t>365</w:t>
      </w:r>
      <w:r w:rsidRPr="00985670">
        <w:rPr>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ab/>
        <w:t>|__|__</w:t>
      </w:r>
      <w:r w:rsidRPr="003B6F3A">
        <w:rPr>
          <w:color w:val="000000"/>
          <w:sz w:val="22"/>
          <w:szCs w:val="22"/>
        </w:rPr>
        <w:t>|</w:t>
      </w:r>
      <w:r w:rsidR="00D62244" w:rsidRPr="003B6F3A">
        <w:rPr>
          <w:color w:val="000000"/>
          <w:sz w:val="22"/>
          <w:szCs w:val="22"/>
        </w:rPr>
        <w:t>__|</w:t>
      </w:r>
    </w:p>
    <w:p w:rsidR="007363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0A4544">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985670">
        <w:rPr>
          <w:b/>
          <w:bCs/>
          <w:color w:val="000000"/>
          <w:sz w:val="22"/>
          <w:szCs w:val="22"/>
        </w:rPr>
        <w:t>D6</w:t>
      </w:r>
      <w:r w:rsidR="00AC27E3">
        <w:rPr>
          <w:b/>
          <w:bCs/>
          <w:color w:val="000000"/>
          <w:sz w:val="22"/>
          <w:szCs w:val="22"/>
        </w:rPr>
        <w:t>unt</w:t>
      </w:r>
      <w:r w:rsidRPr="00985670">
        <w:rPr>
          <w:color w:val="000000"/>
          <w:sz w:val="22"/>
          <w:szCs w:val="22"/>
        </w:rPr>
        <w:tab/>
        <w:t>ENTER UNIT REPORTED</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FC7398">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ab/>
        <w:t xml:space="preserve">(1) Days </w:t>
      </w:r>
    </w:p>
    <w:p w:rsidR="00736370" w:rsidRPr="00985670" w:rsidRDefault="00736370" w:rsidP="00FC7398">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ab/>
        <w:t>(2) Weeks</w:t>
      </w:r>
    </w:p>
    <w:p w:rsidR="00736370" w:rsidRPr="00985670" w:rsidRDefault="00FC7398" w:rsidP="00FC7398">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ab/>
      </w:r>
      <w:r w:rsidR="00BB02D1" w:rsidRPr="00985670">
        <w:rPr>
          <w:color w:val="000000"/>
          <w:sz w:val="22"/>
          <w:szCs w:val="22"/>
        </w:rPr>
        <w:t>(3)</w:t>
      </w:r>
      <w:r w:rsidR="006D237D">
        <w:rPr>
          <w:color w:val="000000"/>
          <w:sz w:val="22"/>
          <w:szCs w:val="22"/>
        </w:rPr>
        <w:t xml:space="preserve"> </w:t>
      </w:r>
      <w:r w:rsidR="00736370" w:rsidRPr="00985670">
        <w:rPr>
          <w:color w:val="000000"/>
          <w:sz w:val="22"/>
          <w:szCs w:val="22"/>
        </w:rPr>
        <w:t>Months</w:t>
      </w:r>
    </w:p>
    <w:p w:rsidR="00736370" w:rsidRPr="0001035B" w:rsidRDefault="006D237D" w:rsidP="00FC7398">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sz w:val="22"/>
          <w:szCs w:val="22"/>
        </w:rPr>
      </w:pPr>
      <w:r>
        <w:rPr>
          <w:color w:val="000000"/>
          <w:sz w:val="22"/>
          <w:szCs w:val="22"/>
        </w:rPr>
        <w:tab/>
      </w:r>
      <w:r w:rsidR="00BB02D1" w:rsidRPr="0001035B">
        <w:rPr>
          <w:sz w:val="22"/>
          <w:szCs w:val="22"/>
        </w:rPr>
        <w:t>(4)</w:t>
      </w:r>
      <w:r w:rsidR="003B6F3A">
        <w:rPr>
          <w:sz w:val="22"/>
          <w:szCs w:val="22"/>
        </w:rPr>
        <w:t xml:space="preserve"> </w:t>
      </w:r>
      <w:r w:rsidR="00FC7398">
        <w:rPr>
          <w:sz w:val="22"/>
          <w:szCs w:val="22"/>
        </w:rPr>
        <w:t>Years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FC7398" w:rsidRPr="00985670" w:rsidRDefault="00FC7398" w:rsidP="00FC7398">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p>
    <w:p w:rsidR="00FC7398" w:rsidRPr="00985670" w:rsidRDefault="00FC7398" w:rsidP="00FC7398">
      <w:pPr>
        <w:rPr>
          <w:color w:val="000000"/>
          <w:sz w:val="22"/>
          <w:szCs w:val="22"/>
        </w:rPr>
      </w:pP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985670">
        <w:rPr>
          <w:color w:val="000000"/>
          <w:sz w:val="22"/>
          <w:szCs w:val="22"/>
        </w:rPr>
        <w:t>BOX 20</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D6</w:t>
      </w:r>
      <w:r w:rsidR="00AC27E3">
        <w:rPr>
          <w:color w:val="000000"/>
          <w:sz w:val="22"/>
          <w:szCs w:val="22"/>
        </w:rPr>
        <w:t>num</w:t>
      </w:r>
      <w:r w:rsidRPr="00985670">
        <w:rPr>
          <w:color w:val="000000"/>
          <w:sz w:val="22"/>
          <w:szCs w:val="22"/>
        </w:rPr>
        <w:t xml:space="preserve"> AND/OR D6</w:t>
      </w:r>
      <w:r w:rsidR="00AC27E3">
        <w:rPr>
          <w:color w:val="000000"/>
          <w:sz w:val="22"/>
          <w:szCs w:val="22"/>
        </w:rPr>
        <w:t>unt</w:t>
      </w:r>
      <w:r w:rsidRPr="00985670">
        <w:rPr>
          <w:color w:val="000000"/>
          <w:sz w:val="22"/>
          <w:szCs w:val="22"/>
        </w:rPr>
        <w:t xml:space="preserve"> = DK/REF</w:t>
      </w:r>
      <w:r w:rsidR="003B6F3A">
        <w:rPr>
          <w:color w:val="000000"/>
          <w:sz w:val="22"/>
          <w:szCs w:val="22"/>
        </w:rPr>
        <w:t xml:space="preserve">, </w:t>
      </w:r>
      <w:r w:rsidRPr="00985670">
        <w:rPr>
          <w:color w:val="000000"/>
          <w:sz w:val="22"/>
          <w:szCs w:val="22"/>
        </w:rPr>
        <w:t>GO TO D6b</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D6</w:t>
      </w:r>
      <w:r w:rsidR="00AC27E3">
        <w:rPr>
          <w:color w:val="000000"/>
          <w:sz w:val="22"/>
          <w:szCs w:val="22"/>
        </w:rPr>
        <w:t>num</w:t>
      </w:r>
      <w:r w:rsidRPr="00985670">
        <w:rPr>
          <w:color w:val="000000"/>
          <w:sz w:val="22"/>
          <w:szCs w:val="22"/>
        </w:rPr>
        <w:t xml:space="preserve"> &gt;18 </w:t>
      </w:r>
      <w:r w:rsidRPr="00985670">
        <w:rPr>
          <w:color w:val="000000"/>
          <w:sz w:val="22"/>
          <w:szCs w:val="22"/>
          <w:u w:val="single"/>
        </w:rPr>
        <w:t>AND</w:t>
      </w:r>
      <w:r w:rsidRPr="00985670">
        <w:rPr>
          <w:color w:val="000000"/>
          <w:sz w:val="22"/>
          <w:szCs w:val="22"/>
        </w:rPr>
        <w:t xml:space="preserve"> D6</w:t>
      </w:r>
      <w:r w:rsidR="00AC27E3">
        <w:rPr>
          <w:color w:val="000000"/>
          <w:sz w:val="22"/>
          <w:szCs w:val="22"/>
        </w:rPr>
        <w:t>unt</w:t>
      </w:r>
      <w:r w:rsidRPr="00985670">
        <w:rPr>
          <w:color w:val="000000"/>
          <w:sz w:val="22"/>
          <w:szCs w:val="22"/>
        </w:rPr>
        <w:t xml:space="preserve"> = 2</w:t>
      </w:r>
      <w:r w:rsidR="003B6F3A">
        <w:rPr>
          <w:color w:val="000000"/>
          <w:sz w:val="22"/>
          <w:szCs w:val="22"/>
        </w:rPr>
        <w:t xml:space="preserve">, </w:t>
      </w:r>
      <w:r w:rsidRPr="00985670">
        <w:rPr>
          <w:color w:val="000000"/>
          <w:sz w:val="22"/>
          <w:szCs w:val="22"/>
        </w:rPr>
        <w:t>GO TO D6</w:t>
      </w:r>
      <w:r w:rsidR="00AC27E3">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IF D6</w:t>
      </w:r>
      <w:r w:rsidR="00AC27E3">
        <w:rPr>
          <w:color w:val="000000"/>
          <w:sz w:val="22"/>
          <w:szCs w:val="22"/>
        </w:rPr>
        <w:t>num</w:t>
      </w:r>
      <w:r w:rsidRPr="00985670">
        <w:rPr>
          <w:color w:val="000000"/>
          <w:sz w:val="22"/>
          <w:szCs w:val="22"/>
        </w:rPr>
        <w:t xml:space="preserve"> &gt; 12 </w:t>
      </w:r>
      <w:r w:rsidRPr="00985670">
        <w:rPr>
          <w:color w:val="000000"/>
          <w:sz w:val="22"/>
          <w:szCs w:val="22"/>
          <w:u w:val="single"/>
        </w:rPr>
        <w:t>AND</w:t>
      </w:r>
      <w:r w:rsidRPr="00985670">
        <w:rPr>
          <w:color w:val="000000"/>
          <w:sz w:val="22"/>
          <w:szCs w:val="22"/>
        </w:rPr>
        <w:t xml:space="preserve"> D6</w:t>
      </w:r>
      <w:r w:rsidR="00AC27E3">
        <w:rPr>
          <w:color w:val="000000"/>
          <w:sz w:val="22"/>
          <w:szCs w:val="22"/>
        </w:rPr>
        <w:t>unt</w:t>
      </w:r>
      <w:r w:rsidRPr="00985670">
        <w:rPr>
          <w:color w:val="000000"/>
          <w:sz w:val="22"/>
          <w:szCs w:val="22"/>
        </w:rPr>
        <w:t>=3</w:t>
      </w:r>
      <w:r w:rsidR="003B6F3A">
        <w:rPr>
          <w:color w:val="000000"/>
          <w:sz w:val="22"/>
          <w:szCs w:val="22"/>
        </w:rPr>
        <w:t xml:space="preserve">, </w:t>
      </w:r>
      <w:r w:rsidRPr="00985670">
        <w:rPr>
          <w:color w:val="000000"/>
          <w:sz w:val="22"/>
          <w:szCs w:val="22"/>
        </w:rPr>
        <w:t>GO TO D6</w:t>
      </w:r>
      <w:r w:rsidR="00AC27E3">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 xml:space="preserve">IF </w:t>
      </w:r>
      <w:hyperlink r:id="rId15" w:history="1">
        <w:r w:rsidRPr="00985670">
          <w:rPr>
            <w:rStyle w:val="Hyperlink"/>
            <w:color w:val="000000"/>
            <w:sz w:val="22"/>
            <w:szCs w:val="22"/>
          </w:rPr>
          <w:t>D6</w:t>
        </w:r>
        <w:r w:rsidR="00AC27E3">
          <w:rPr>
            <w:rStyle w:val="Hyperlink"/>
            <w:color w:val="000000"/>
            <w:sz w:val="22"/>
            <w:szCs w:val="22"/>
          </w:rPr>
          <w:t>num</w:t>
        </w:r>
      </w:hyperlink>
      <w:r w:rsidRPr="00985670">
        <w:rPr>
          <w:color w:val="000000"/>
          <w:sz w:val="22"/>
          <w:szCs w:val="22"/>
        </w:rPr>
        <w:t xml:space="preserve"> &gt;2 AND </w:t>
      </w:r>
      <w:hyperlink r:id="rId16" w:history="1">
        <w:r w:rsidRPr="00985670">
          <w:rPr>
            <w:rStyle w:val="Hyperlink"/>
            <w:color w:val="000000"/>
            <w:sz w:val="22"/>
            <w:szCs w:val="22"/>
          </w:rPr>
          <w:t>D6</w:t>
        </w:r>
        <w:r w:rsidR="00AC27E3">
          <w:rPr>
            <w:rStyle w:val="Hyperlink"/>
            <w:color w:val="000000"/>
            <w:sz w:val="22"/>
            <w:szCs w:val="22"/>
          </w:rPr>
          <w:t>unt</w:t>
        </w:r>
      </w:hyperlink>
      <w:r w:rsidRPr="00985670">
        <w:rPr>
          <w:color w:val="000000"/>
          <w:sz w:val="22"/>
          <w:szCs w:val="22"/>
        </w:rPr>
        <w:t xml:space="preserve"> = 4</w:t>
      </w:r>
      <w:r w:rsidR="003B6F3A">
        <w:rPr>
          <w:color w:val="000000"/>
          <w:sz w:val="22"/>
          <w:szCs w:val="22"/>
        </w:rPr>
        <w:t xml:space="preserve">, </w:t>
      </w:r>
      <w:r w:rsidRPr="00985670">
        <w:rPr>
          <w:color w:val="000000"/>
          <w:sz w:val="22"/>
          <w:szCs w:val="22"/>
        </w:rPr>
        <w:t>GO TO D6</w:t>
      </w:r>
      <w:r w:rsidR="00AC27E3">
        <w:rPr>
          <w:color w:val="000000"/>
          <w:sz w:val="22"/>
          <w:szCs w:val="22"/>
        </w:rPr>
        <w:t>v</w:t>
      </w:r>
    </w:p>
    <w:p w:rsidR="00736370" w:rsidRPr="00985670" w:rsidRDefault="00736370" w:rsidP="00736370">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985670">
        <w:rPr>
          <w:color w:val="000000"/>
          <w:sz w:val="22"/>
          <w:szCs w:val="22"/>
        </w:rPr>
        <w:t>ELSE GO TO SECTION E</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D6</w:t>
      </w:r>
      <w:r w:rsidR="00AC27E3">
        <w:rPr>
          <w:b/>
          <w:bCs/>
          <w:color w:val="000000"/>
          <w:sz w:val="22"/>
          <w:szCs w:val="22"/>
        </w:rPr>
        <w:t>v</w:t>
      </w:r>
      <w:r w:rsidRPr="00985670">
        <w:rPr>
          <w:b/>
          <w:bCs/>
          <w:color w:val="000000"/>
          <w:sz w:val="22"/>
          <w:szCs w:val="22"/>
        </w:rPr>
        <w:tab/>
        <w:t xml:space="preserve">I have recorded that the LONGEST length of time you stopped smoking in the past 12 months because you were TRYING to quit smoking was [fill entry </w:t>
      </w:r>
      <w:hyperlink r:id="rId17" w:history="1">
        <w:r w:rsidRPr="00985670">
          <w:rPr>
            <w:rStyle w:val="Hyperlink"/>
            <w:b/>
            <w:bCs/>
            <w:color w:val="000000"/>
            <w:sz w:val="22"/>
            <w:szCs w:val="22"/>
          </w:rPr>
          <w:t>D6num</w:t>
        </w:r>
      </w:hyperlink>
      <w:r w:rsidRPr="00985670">
        <w:rPr>
          <w:b/>
          <w:bCs/>
          <w:color w:val="000000"/>
          <w:sz w:val="22"/>
          <w:szCs w:val="22"/>
        </w:rPr>
        <w:t xml:space="preserve"> and </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b/>
          <w:bCs/>
          <w:color w:val="000000"/>
          <w:sz w:val="22"/>
          <w:szCs w:val="22"/>
        </w:rPr>
        <w:t>D6unt]?  Is that correct?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6E0072">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985670">
        <w:rPr>
          <w:color w:val="000000"/>
          <w:sz w:val="22"/>
          <w:szCs w:val="22"/>
        </w:rPr>
        <w:tab/>
        <w:t>(1)  Yes</w:t>
      </w:r>
      <w:r w:rsidRPr="00985670">
        <w:rPr>
          <w:color w:val="000000"/>
          <w:sz w:val="22"/>
          <w:szCs w:val="22"/>
        </w:rPr>
        <w:tab/>
        <w:t>[GO TO SECTION E, Box 21]</w:t>
      </w:r>
    </w:p>
    <w:p w:rsidR="00736370" w:rsidRPr="00985670" w:rsidRDefault="006E0072" w:rsidP="006E0072">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r>
      <w:r w:rsidR="00736370" w:rsidRPr="00985670">
        <w:rPr>
          <w:color w:val="000000"/>
          <w:sz w:val="22"/>
          <w:szCs w:val="22"/>
        </w:rPr>
        <w:t>(2)  No</w:t>
      </w:r>
      <w:r>
        <w:rPr>
          <w:color w:val="000000"/>
          <w:sz w:val="22"/>
          <w:szCs w:val="22"/>
        </w:rPr>
        <w:tab/>
      </w:r>
      <w:r w:rsidR="00736370" w:rsidRPr="00985670">
        <w:rPr>
          <w:color w:val="000000"/>
          <w:sz w:val="22"/>
          <w:szCs w:val="22"/>
        </w:rPr>
        <w:t xml:space="preserve"> [GO TO D6</w:t>
      </w:r>
      <w:r w:rsidR="008B080C">
        <w:rPr>
          <w:color w:val="000000"/>
          <w:sz w:val="22"/>
          <w:szCs w:val="22"/>
        </w:rPr>
        <w:t>/D6num</w:t>
      </w:r>
      <w:r w:rsidR="003B6F3A">
        <w:rPr>
          <w:color w:val="000000"/>
          <w:sz w:val="22"/>
          <w:szCs w:val="22"/>
        </w:rPr>
        <w:t>/unt</w:t>
      </w:r>
      <w:r w:rsidR="00736370" w:rsidRPr="00985670">
        <w:rPr>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color w:val="000000"/>
          <w:sz w:val="22"/>
          <w:szCs w:val="22"/>
        </w:rPr>
        <w:tab/>
        <w:t>|__|</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b/>
          <w:bCs/>
          <w:color w:val="000000"/>
          <w:sz w:val="22"/>
          <w:szCs w:val="22"/>
        </w:rPr>
        <w:tab/>
      </w:r>
      <w:r w:rsidRPr="00985670">
        <w:rPr>
          <w:color w:val="000000"/>
          <w:sz w:val="22"/>
          <w:szCs w:val="22"/>
        </w:rPr>
        <w:t>[Don’t Know OR Refused: GO TO D6b]</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i/>
          <w:iCs/>
          <w:color w:val="000000"/>
          <w:sz w:val="22"/>
          <w:szCs w:val="22"/>
        </w:rPr>
      </w:pPr>
      <w:r w:rsidRPr="00985670">
        <w:rPr>
          <w:b/>
          <w:bCs/>
          <w:color w:val="000000"/>
          <w:sz w:val="22"/>
          <w:szCs w:val="22"/>
        </w:rPr>
        <w:t>D6b</w:t>
      </w:r>
      <w:r w:rsidRPr="00985670">
        <w:rPr>
          <w:b/>
          <w:bCs/>
          <w:color w:val="000000"/>
          <w:sz w:val="22"/>
          <w:szCs w:val="22"/>
        </w:rPr>
        <w:tab/>
        <w:t>Was it more or less than one week?</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color w:val="000000"/>
          <w:sz w:val="22"/>
          <w:szCs w:val="22"/>
        </w:rPr>
        <w:tab/>
        <w:t>(1) More</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(2) Less</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sidRPr="00985670">
        <w:rPr>
          <w:color w:val="000000"/>
          <w:sz w:val="22"/>
          <w:szCs w:val="22"/>
        </w:rPr>
        <w:t>(3) One week</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6E0072">
      <w:pPr>
        <w:tabs>
          <w:tab w:val="left" w:pos="-1080"/>
          <w:tab w:val="left" w:pos="-720"/>
          <w:tab w:val="left" w:pos="0"/>
          <w:tab w:val="left" w:pos="720"/>
          <w:tab w:val="left" w:pos="135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985670">
        <w:rPr>
          <w:color w:val="000000"/>
          <w:sz w:val="22"/>
          <w:szCs w:val="22"/>
        </w:rPr>
        <w:tab/>
        <w:t>|__|</w:t>
      </w:r>
      <w:r w:rsidR="006E0072">
        <w:rPr>
          <w:color w:val="000000"/>
          <w:sz w:val="22"/>
          <w:szCs w:val="22"/>
        </w:rPr>
        <w:tab/>
      </w:r>
      <w:r w:rsidRPr="00985670">
        <w:rPr>
          <w:color w:val="000000"/>
          <w:sz w:val="22"/>
          <w:szCs w:val="22"/>
        </w:rPr>
        <w:t xml:space="preserve"> [GO TO SECTION E, Box 21]</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r w:rsidRPr="00985670">
        <w:rPr>
          <w:b/>
          <w:bCs/>
          <w:color w:val="000000"/>
          <w:sz w:val="22"/>
          <w:szCs w:val="22"/>
          <w:u w:val="single"/>
        </w:rPr>
        <w:t>Quit attempts of less than a day (if no quit attempts lasting for one DAY or more)</w:t>
      </w:r>
      <w:r w:rsidRPr="00985670">
        <w:rPr>
          <w:b/>
          <w:bCs/>
          <w:color w:val="000000"/>
          <w:sz w:val="22"/>
          <w:szCs w:val="22"/>
        </w:rPr>
        <w:t>:</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985670">
        <w:rPr>
          <w:b/>
          <w:bCs/>
          <w:color w:val="000000"/>
        </w:rPr>
        <w:t>D7R</w:t>
      </w:r>
      <w:r w:rsidRPr="00985670">
        <w:rPr>
          <w:b/>
          <w:bCs/>
          <w:color w:val="000000"/>
        </w:rPr>
        <w:tab/>
        <w:t>DURING THE PAST 12 MONTHS, have you made a serious attempt to stop smoking because you were TRYING to quit – even if you stopped for less than a day?</w:t>
      </w:r>
    </w:p>
    <w:p w:rsidR="00736370" w:rsidRPr="00985670"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p>
    <w:p w:rsidR="00736370" w:rsidRPr="00224646" w:rsidRDefault="00736370" w:rsidP="006E0072">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224646">
        <w:rPr>
          <w:color w:val="000000"/>
        </w:rPr>
        <w:t>(1) Yes</w:t>
      </w:r>
      <w:r w:rsidR="006E0072">
        <w:rPr>
          <w:color w:val="000000"/>
        </w:rPr>
        <w:tab/>
      </w:r>
      <w:r w:rsidRPr="00224646">
        <w:rPr>
          <w:b/>
          <w:color w:val="000000"/>
        </w:rPr>
        <w:t>[GO TO SECTION E, Box 21]</w:t>
      </w:r>
    </w:p>
    <w:p w:rsidR="00736370" w:rsidRPr="00324C7A" w:rsidRDefault="00736370" w:rsidP="006E0072">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color w:val="000000"/>
        </w:rPr>
      </w:pPr>
      <w:r w:rsidRPr="00224646">
        <w:rPr>
          <w:color w:val="000000"/>
        </w:rPr>
        <w:t>(2) No</w:t>
      </w:r>
      <w:r w:rsidR="006E0072">
        <w:rPr>
          <w:color w:val="000000"/>
        </w:rPr>
        <w:tab/>
      </w:r>
      <w:r w:rsidRPr="00224646">
        <w:rPr>
          <w:b/>
          <w:color w:val="000000"/>
        </w:rPr>
        <w:t xml:space="preserve">[GO TO </w:t>
      </w:r>
      <w:r w:rsidR="008B080C" w:rsidRPr="00224646">
        <w:rPr>
          <w:b/>
          <w:color w:val="000000"/>
        </w:rPr>
        <w:t>F1a]</w:t>
      </w:r>
      <w:r w:rsidRPr="00224646">
        <w:rPr>
          <w:b/>
          <w:color w:val="000000"/>
        </w:rPr>
        <w:t>]</w:t>
      </w: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324C7A">
        <w:rPr>
          <w:b/>
          <w:color w:val="000000"/>
        </w:rPr>
        <w:tab/>
        <w:t>|__|</w:t>
      </w: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rPr>
      </w:pPr>
      <w:r w:rsidRPr="00324C7A">
        <w:rPr>
          <w:b/>
          <w:color w:val="000000"/>
        </w:rPr>
        <w:tab/>
        <w:t>[Don’t Know OR Refused</w:t>
      </w:r>
      <w:r w:rsidRPr="00224646">
        <w:rPr>
          <w:b/>
          <w:color w:val="000000"/>
        </w:rPr>
        <w:t xml:space="preserve">: GO TO </w:t>
      </w:r>
      <w:r w:rsidR="008B080C" w:rsidRPr="00224646">
        <w:rPr>
          <w:b/>
          <w:color w:val="000000"/>
        </w:rPr>
        <w:t>F1a</w:t>
      </w:r>
      <w:r w:rsidRPr="00224646">
        <w:rPr>
          <w:b/>
          <w:color w:val="000000"/>
        </w:rPr>
        <w:t>]</w:t>
      </w:r>
    </w:p>
    <w:p w:rsidR="00736370" w:rsidRPr="00324C7A" w:rsidRDefault="00736370" w:rsidP="00736370">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color w:val="000000"/>
        </w:rPr>
      </w:pPr>
    </w:p>
    <w:p w:rsidR="005C31A6" w:rsidRPr="00985670" w:rsidRDefault="005C31A6" w:rsidP="005C31A6">
      <w:pPr>
        <w:rPr>
          <w:color w:val="000000"/>
          <w:sz w:val="22"/>
          <w:szCs w:val="22"/>
        </w:rPr>
      </w:pPr>
      <w:r w:rsidRPr="00985670">
        <w:rPr>
          <w:color w:val="000000"/>
        </w:rPr>
        <w:br w:type="page"/>
      </w:r>
    </w:p>
    <w:p w:rsidR="005C31A6" w:rsidRPr="00985670" w:rsidRDefault="005C31A6" w:rsidP="00206265">
      <w:pPr>
        <w:pStyle w:val="Heading2"/>
      </w:pPr>
      <w:r w:rsidRPr="00985670">
        <w:t>SECTION E.  METHODS USED DURING PAST (12-MONTH) QUIT ATTEMPTS</w:t>
      </w:r>
      <w:r w:rsidR="00206265">
        <w:br/>
      </w:r>
      <w:r w:rsidRPr="00985670">
        <w:t xml:space="preserve">(EVERY-DAY AND SOME-DAY SMOKERS) </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985670">
          <w:type w:val="continuous"/>
          <w:pgSz w:w="12240" w:h="15840"/>
          <w:pgMar w:top="1440" w:right="1440" w:bottom="720" w:left="1440" w:header="720" w:footer="720" w:gutter="0"/>
          <w:cols w:space="720"/>
        </w:sect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985670"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21</w:t>
        </w:r>
      </w:smartTag>
    </w:p>
    <w:p w:rsidR="005C31A6" w:rsidRPr="00985670"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rPr>
      </w:pPr>
      <w:r w:rsidRPr="00985670">
        <w:rPr>
          <w:b/>
          <w:color w:val="000000"/>
        </w:rPr>
        <w:t>IF D3 = 1, THEN FILL E1a, E1b, E1c AND E2 WITH “The TIME”</w:t>
      </w:r>
    </w:p>
    <w:p w:rsidR="005C31A6" w:rsidRPr="00985670" w:rsidRDefault="005C31A6" w:rsidP="005C31A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color w:val="000000"/>
        </w:rPr>
      </w:pPr>
      <w:r w:rsidRPr="00985670">
        <w:rPr>
          <w:b/>
          <w:color w:val="000000"/>
        </w:rPr>
        <w:t>ELSE FILL E1a, E1b, E1c AND E2 WITH “The LAST TIME”</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Default="005C31A6" w:rsidP="005C31A6">
      <w:pPr>
        <w:widowControl/>
        <w:tabs>
          <w:tab w:val="left" w:pos="991"/>
        </w:tabs>
        <w:ind w:left="720" w:hanging="720"/>
        <w:rPr>
          <w:b/>
          <w:color w:val="000000"/>
        </w:rPr>
      </w:pPr>
      <w:r w:rsidRPr="00985670">
        <w:rPr>
          <w:b/>
          <w:color w:val="000000"/>
        </w:rPr>
        <w:t>E1a</w:t>
      </w:r>
      <w:r w:rsidRPr="00985670">
        <w:rPr>
          <w:b/>
          <w:color w:val="000000"/>
        </w:rPr>
        <w:tab/>
        <w:t>Thinking back to the (LAST TIME/time) you tried to QUIT smoking in the past 12 months.  Did you use ANY of the following PRODUCTS:</w:t>
      </w:r>
    </w:p>
    <w:p w:rsidR="00871FAE" w:rsidRDefault="00871FAE" w:rsidP="005C31A6">
      <w:pPr>
        <w:widowControl/>
        <w:tabs>
          <w:tab w:val="left" w:pos="991"/>
        </w:tabs>
        <w:ind w:left="720" w:hanging="720"/>
        <w:rPr>
          <w:b/>
          <w:color w:val="000000"/>
        </w:rPr>
      </w:pPr>
    </w:p>
    <w:p w:rsidR="00871FAE" w:rsidRPr="00985670" w:rsidRDefault="00871FAE" w:rsidP="006E0072">
      <w:pPr>
        <w:widowControl/>
        <w:tabs>
          <w:tab w:val="left" w:pos="991"/>
        </w:tabs>
        <w:ind w:left="990" w:hanging="990"/>
        <w:rPr>
          <w:b/>
          <w:color w:val="000000"/>
        </w:rPr>
      </w:pPr>
      <w:r>
        <w:rPr>
          <w:b/>
          <w:color w:val="000000"/>
        </w:rPr>
        <w:tab/>
        <w:t xml:space="preserve">[FR:  </w:t>
      </w:r>
      <w:r w:rsidRPr="00871FAE">
        <w:rPr>
          <w:color w:val="000000"/>
        </w:rPr>
        <w:t>REPEAT THE STEM OF THE QUESTION AS NECESSARY</w:t>
      </w:r>
      <w:r>
        <w:rPr>
          <w:b/>
          <w:color w:val="000000"/>
        </w:rPr>
        <w:t>]</w:t>
      </w:r>
    </w:p>
    <w:p w:rsidR="005C31A6" w:rsidRPr="00985670" w:rsidRDefault="005C31A6" w:rsidP="005C31A6">
      <w:pPr>
        <w:widowControl/>
        <w:tabs>
          <w:tab w:val="left" w:pos="991"/>
        </w:tabs>
        <w:rPr>
          <w:b/>
          <w:color w:val="000000"/>
        </w:rPr>
      </w:pPr>
    </w:p>
    <w:p w:rsidR="005C31A6" w:rsidRPr="00031BBC" w:rsidRDefault="005C31A6" w:rsidP="006E0072">
      <w:pPr>
        <w:widowControl/>
        <w:tabs>
          <w:tab w:val="left" w:pos="5040"/>
        </w:tabs>
        <w:rPr>
          <w:color w:val="000000"/>
        </w:rPr>
      </w:pPr>
      <w:r w:rsidRPr="00985670">
        <w:rPr>
          <w:b/>
          <w:color w:val="000000"/>
        </w:rPr>
        <w:tab/>
      </w:r>
      <w:r w:rsidRPr="00031BBC">
        <w:rPr>
          <w:color w:val="000000"/>
        </w:rPr>
        <w:t>(1) Yes</w:t>
      </w:r>
    </w:p>
    <w:p w:rsidR="005C31A6" w:rsidRPr="00985670" w:rsidRDefault="003002E9" w:rsidP="006E0072">
      <w:pPr>
        <w:widowControl/>
        <w:tabs>
          <w:tab w:val="left" w:pos="5040"/>
        </w:tabs>
        <w:rPr>
          <w:b/>
          <w:color w:val="000000"/>
        </w:rPr>
      </w:pPr>
      <w:r w:rsidRPr="00031BBC">
        <w:rPr>
          <w:color w:val="000000"/>
        </w:rPr>
        <w:tab/>
      </w:r>
      <w:r w:rsidR="005C31A6" w:rsidRPr="00031BBC">
        <w:rPr>
          <w:color w:val="000000"/>
        </w:rPr>
        <w:t>(2) No</w:t>
      </w:r>
    </w:p>
    <w:p w:rsidR="005C31A6" w:rsidRPr="00985670" w:rsidRDefault="005C31A6" w:rsidP="005C31A6">
      <w:pPr>
        <w:widowControl/>
        <w:tabs>
          <w:tab w:val="left" w:pos="991"/>
        </w:tabs>
        <w:ind w:left="720"/>
        <w:rPr>
          <w:color w:val="000000"/>
        </w:rPr>
      </w:pPr>
    </w:p>
    <w:p w:rsidR="005C31A6" w:rsidRPr="00985670" w:rsidRDefault="005C31A6" w:rsidP="006E0072">
      <w:pPr>
        <w:widowControl/>
        <w:tabs>
          <w:tab w:val="left" w:pos="1710"/>
        </w:tabs>
        <w:ind w:left="7290" w:hanging="7290"/>
        <w:rPr>
          <w:b/>
          <w:color w:val="000000"/>
        </w:rPr>
      </w:pPr>
      <w:r w:rsidRPr="00985670">
        <w:rPr>
          <w:b/>
          <w:color w:val="000000"/>
        </w:rPr>
        <w:t>E1a1</w:t>
      </w:r>
      <w:r w:rsidRPr="00985670">
        <w:rPr>
          <w:b/>
          <w:color w:val="000000"/>
        </w:rPr>
        <w:tab/>
      </w:r>
      <w:r w:rsidR="003002E9" w:rsidRPr="00985670">
        <w:rPr>
          <w:b/>
          <w:color w:val="000000"/>
        </w:rPr>
        <w:t>A nicotine patch</w:t>
      </w:r>
      <w:r w:rsidRPr="00985670">
        <w:rPr>
          <w:b/>
          <w:color w:val="000000"/>
        </w:rPr>
        <w:tab/>
      </w:r>
      <w:r w:rsidR="006E0072">
        <w:rPr>
          <w:b/>
          <w:color w:val="000000"/>
        </w:rPr>
        <w:t>|__|</w:t>
      </w:r>
    </w:p>
    <w:p w:rsidR="005C31A6" w:rsidRPr="00985670" w:rsidRDefault="005C31A6" w:rsidP="006E0072">
      <w:pPr>
        <w:widowControl/>
        <w:tabs>
          <w:tab w:val="left" w:pos="1710"/>
        </w:tabs>
        <w:ind w:left="7290" w:hanging="7290"/>
        <w:rPr>
          <w:b/>
          <w:color w:val="000000"/>
        </w:rPr>
      </w:pPr>
      <w:r w:rsidRPr="00985670">
        <w:rPr>
          <w:b/>
          <w:color w:val="000000"/>
        </w:rPr>
        <w:t>E1a2</w:t>
      </w:r>
      <w:r w:rsidRPr="00985670">
        <w:rPr>
          <w:b/>
          <w:color w:val="000000"/>
        </w:rPr>
        <w:tab/>
      </w:r>
      <w:r w:rsidR="003002E9" w:rsidRPr="00985670">
        <w:rPr>
          <w:b/>
          <w:color w:val="000000"/>
        </w:rPr>
        <w:t>A nicotine gum or nicotine lozenge</w:t>
      </w:r>
      <w:r w:rsidRPr="00985670">
        <w:rPr>
          <w:b/>
          <w:color w:val="000000"/>
        </w:rPr>
        <w:tab/>
        <w:t>|__|</w:t>
      </w:r>
    </w:p>
    <w:p w:rsidR="005C31A6" w:rsidRPr="00985670" w:rsidRDefault="005C31A6" w:rsidP="006E0072">
      <w:pPr>
        <w:widowControl/>
        <w:tabs>
          <w:tab w:val="left" w:pos="1710"/>
        </w:tabs>
        <w:ind w:left="7290" w:hanging="7290"/>
        <w:rPr>
          <w:b/>
          <w:color w:val="000000"/>
        </w:rPr>
      </w:pPr>
      <w:r w:rsidRPr="00985670">
        <w:rPr>
          <w:b/>
          <w:color w:val="000000"/>
        </w:rPr>
        <w:t>E1a3</w:t>
      </w:r>
      <w:r w:rsidRPr="00985670">
        <w:rPr>
          <w:b/>
          <w:color w:val="000000"/>
        </w:rPr>
        <w:tab/>
        <w:t>A nicotine nasal spray or nicotine inhaler</w:t>
      </w:r>
      <w:r w:rsidRPr="00985670">
        <w:rPr>
          <w:b/>
          <w:color w:val="000000"/>
        </w:rPr>
        <w:tab/>
        <w:t>|__|</w:t>
      </w:r>
    </w:p>
    <w:p w:rsidR="005C31A6" w:rsidRPr="00985670" w:rsidRDefault="005C31A6" w:rsidP="005C31A6">
      <w:pPr>
        <w:widowControl/>
        <w:tabs>
          <w:tab w:val="left" w:pos="991"/>
        </w:tabs>
        <w:ind w:left="1440" w:hanging="1440"/>
        <w:rPr>
          <w:b/>
          <w:color w:val="000000"/>
        </w:rPr>
      </w:pPr>
    </w:p>
    <w:p w:rsidR="000C7A9C" w:rsidRPr="00985670" w:rsidRDefault="000C7A9C" w:rsidP="00EF22CB">
      <w:pPr>
        <w:widowControl/>
        <w:tabs>
          <w:tab w:val="left" w:pos="991"/>
        </w:tabs>
        <w:ind w:left="1440" w:hanging="1440"/>
        <w:rPr>
          <w:b/>
          <w:color w:val="000000"/>
        </w:rPr>
      </w:pPr>
      <w:r w:rsidRPr="00985670">
        <w:rPr>
          <w:b/>
          <w:color w:val="000000"/>
        </w:rPr>
        <w:t>E1ab</w:t>
      </w:r>
      <w:r w:rsidR="00861A58">
        <w:rPr>
          <w:b/>
          <w:color w:val="000000"/>
        </w:rPr>
        <w:t>n1/u1</w:t>
      </w:r>
      <w:r w:rsidRPr="00985670">
        <w:rPr>
          <w:b/>
          <w:color w:val="000000"/>
        </w:rPr>
        <w:tab/>
        <w:t xml:space="preserve">In total, during the LAST TIME/time you tried to QUIT smoking, how long did you use [fill with EACH E1a </w:t>
      </w:r>
      <w:r w:rsidR="00EF22CB" w:rsidRPr="00985670">
        <w:rPr>
          <w:b/>
          <w:color w:val="000000"/>
        </w:rPr>
        <w:t xml:space="preserve">1, 2, 3 </w:t>
      </w:r>
      <w:r w:rsidRPr="00985670">
        <w:rPr>
          <w:b/>
          <w:color w:val="000000"/>
        </w:rPr>
        <w:t>=</w:t>
      </w:r>
      <w:r w:rsidR="00EF22CB" w:rsidRPr="00985670">
        <w:rPr>
          <w:b/>
          <w:color w:val="000000"/>
        </w:rPr>
        <w:t xml:space="preserve"> </w:t>
      </w:r>
      <w:r w:rsidRPr="00985670">
        <w:rPr>
          <w:b/>
          <w:color w:val="000000"/>
        </w:rPr>
        <w:t>1 (YES)</w:t>
      </w:r>
      <w:r w:rsidR="00EF22CB" w:rsidRPr="00985670">
        <w:rPr>
          <w:b/>
          <w:color w:val="000000"/>
        </w:rPr>
        <w:t xml:space="preserve"> OR IF all three are =1- YES, then fill with “ANY of these”</w:t>
      </w:r>
      <w:r w:rsidRPr="00985670">
        <w:rPr>
          <w:b/>
          <w:color w:val="000000"/>
        </w:rPr>
        <w:t xml:space="preserve"> ]</w:t>
      </w:r>
    </w:p>
    <w:p w:rsidR="00EF22CB" w:rsidRPr="00985670" w:rsidRDefault="00EF22CB" w:rsidP="00EF22CB">
      <w:pPr>
        <w:widowControl/>
        <w:tabs>
          <w:tab w:val="left" w:pos="991"/>
        </w:tabs>
        <w:ind w:left="1440" w:hanging="1440"/>
        <w:rPr>
          <w:b/>
          <w:color w:val="000000"/>
        </w:rPr>
      </w:pPr>
    </w:p>
    <w:p w:rsidR="00EF22CB" w:rsidRPr="00985670" w:rsidRDefault="00EF22CB" w:rsidP="006E0072">
      <w:pPr>
        <w:widowControl/>
        <w:tabs>
          <w:tab w:val="left" w:pos="2160"/>
        </w:tabs>
        <w:ind w:left="2160" w:hanging="2160"/>
        <w:rPr>
          <w:b/>
          <w:color w:val="000000"/>
        </w:rPr>
      </w:pPr>
      <w:r w:rsidRPr="00985670">
        <w:rPr>
          <w:b/>
          <w:color w:val="000000"/>
        </w:rPr>
        <w:tab/>
        <w:t>|__|__|</w:t>
      </w:r>
      <w:r w:rsidR="00031BBC">
        <w:rPr>
          <w:b/>
          <w:color w:val="000000"/>
        </w:rPr>
        <w:t>number-</w:t>
      </w:r>
      <w:r w:rsidRPr="00985670">
        <w:rPr>
          <w:b/>
          <w:color w:val="000000"/>
        </w:rPr>
        <w:t xml:space="preserve"> </w:t>
      </w:r>
      <w:r w:rsidR="00CB4146">
        <w:rPr>
          <w:b/>
          <w:color w:val="000000"/>
        </w:rPr>
        <w:t>n</w:t>
      </w:r>
      <w:r w:rsidR="00031BBC">
        <w:rPr>
          <w:b/>
          <w:color w:val="000000"/>
        </w:rPr>
        <w:t>1</w:t>
      </w:r>
      <w:r w:rsidRPr="00985670">
        <w:rPr>
          <w:b/>
          <w:color w:val="000000"/>
        </w:rPr>
        <w:t>[1</w:t>
      </w:r>
      <w:r w:rsidRPr="001E6A13">
        <w:rPr>
          <w:b/>
          <w:color w:val="000000"/>
        </w:rPr>
        <w:t>-</w:t>
      </w:r>
      <w:r w:rsidR="007053BD" w:rsidRPr="001E6A13">
        <w:rPr>
          <w:b/>
          <w:color w:val="000000"/>
        </w:rPr>
        <w:t>9</w:t>
      </w:r>
      <w:r w:rsidR="00031BBC" w:rsidRPr="001E6A13">
        <w:rPr>
          <w:b/>
          <w:color w:val="000000"/>
        </w:rPr>
        <w:t>9</w:t>
      </w:r>
      <w:r w:rsidRPr="00985670">
        <w:rPr>
          <w:b/>
          <w:color w:val="000000"/>
        </w:rPr>
        <w:t>]</w:t>
      </w:r>
    </w:p>
    <w:p w:rsidR="00EF22CB" w:rsidRPr="00985670" w:rsidRDefault="00EF22CB" w:rsidP="006E0072">
      <w:pPr>
        <w:widowControl/>
        <w:tabs>
          <w:tab w:val="left" w:pos="2160"/>
        </w:tabs>
        <w:ind w:left="2160" w:hanging="2160"/>
        <w:rPr>
          <w:b/>
          <w:color w:val="000000"/>
        </w:rPr>
      </w:pPr>
      <w:r w:rsidRPr="00985670">
        <w:rPr>
          <w:b/>
          <w:color w:val="000000"/>
        </w:rPr>
        <w:tab/>
        <w:t>|__|</w:t>
      </w:r>
      <w:r w:rsidR="006E0072" w:rsidRPr="00985670">
        <w:rPr>
          <w:b/>
          <w:color w:val="000000"/>
        </w:rPr>
        <w:t>__</w:t>
      </w:r>
      <w:r w:rsidRPr="00985670">
        <w:rPr>
          <w:b/>
          <w:color w:val="000000"/>
        </w:rPr>
        <w:t>|</w:t>
      </w:r>
      <w:r w:rsidR="00031BBC">
        <w:rPr>
          <w:b/>
          <w:color w:val="000000"/>
        </w:rPr>
        <w:t>units-u1</w:t>
      </w:r>
      <w:r w:rsidRPr="00985670">
        <w:rPr>
          <w:b/>
          <w:color w:val="000000"/>
        </w:rPr>
        <w:t xml:space="preserve"> [1= D</w:t>
      </w:r>
      <w:r w:rsidR="00031BBC">
        <w:rPr>
          <w:b/>
          <w:color w:val="000000"/>
        </w:rPr>
        <w:t>ays</w:t>
      </w:r>
      <w:r w:rsidRPr="00985670">
        <w:rPr>
          <w:b/>
          <w:color w:val="000000"/>
        </w:rPr>
        <w:t>, 2= W</w:t>
      </w:r>
      <w:r w:rsidR="00031BBC">
        <w:rPr>
          <w:b/>
          <w:color w:val="000000"/>
        </w:rPr>
        <w:t>eeks</w:t>
      </w:r>
      <w:r w:rsidRPr="00985670">
        <w:rPr>
          <w:b/>
          <w:color w:val="000000"/>
        </w:rPr>
        <w:t>, 3= Months</w:t>
      </w:r>
      <w:r w:rsidR="00031BBC">
        <w:rPr>
          <w:b/>
          <w:color w:val="000000"/>
        </w:rPr>
        <w:t>]</w:t>
      </w:r>
    </w:p>
    <w:p w:rsidR="005C31A6" w:rsidRPr="00985670" w:rsidRDefault="005C31A6" w:rsidP="005C31A6">
      <w:pPr>
        <w:widowControl/>
        <w:tabs>
          <w:tab w:val="left" w:pos="991"/>
        </w:tabs>
        <w:ind w:left="1440" w:hanging="1440"/>
        <w:rPr>
          <w:b/>
          <w:color w:val="000000"/>
        </w:rPr>
      </w:pPr>
    </w:p>
    <w:p w:rsidR="00031BBC" w:rsidRPr="00985670" w:rsidRDefault="005C31A6" w:rsidP="00031BBC">
      <w:pPr>
        <w:widowControl/>
        <w:tabs>
          <w:tab w:val="left" w:pos="991"/>
        </w:tabs>
        <w:ind w:left="720" w:hanging="720"/>
        <w:rPr>
          <w:b/>
          <w:color w:val="000000"/>
        </w:rPr>
      </w:pPr>
      <w:r w:rsidRPr="00985670">
        <w:rPr>
          <w:b/>
          <w:color w:val="000000"/>
        </w:rPr>
        <w:t>E1a7a</w:t>
      </w:r>
      <w:r w:rsidRPr="00985670">
        <w:rPr>
          <w:b/>
          <w:color w:val="000000"/>
        </w:rPr>
        <w:tab/>
      </w:r>
      <w:r w:rsidR="00031BBC" w:rsidRPr="00985670">
        <w:rPr>
          <w:b/>
          <w:color w:val="000000"/>
        </w:rPr>
        <w:t>Thinking back to the (LAST TIME/time) you tried to QUIT smoking in the past 12 months.  Did you use ANY of the following PRODUCTS:</w:t>
      </w:r>
    </w:p>
    <w:p w:rsidR="00031BBC" w:rsidRPr="00985670" w:rsidRDefault="00031BBC" w:rsidP="00031BBC">
      <w:pPr>
        <w:widowControl/>
        <w:tabs>
          <w:tab w:val="left" w:pos="991"/>
        </w:tabs>
        <w:rPr>
          <w:b/>
          <w:color w:val="000000"/>
        </w:rPr>
      </w:pPr>
    </w:p>
    <w:p w:rsidR="006E0072" w:rsidRPr="00031BBC" w:rsidRDefault="006E0072" w:rsidP="006E0072">
      <w:pPr>
        <w:widowControl/>
        <w:tabs>
          <w:tab w:val="left" w:pos="5040"/>
        </w:tabs>
        <w:rPr>
          <w:color w:val="000000"/>
        </w:rPr>
      </w:pPr>
      <w:r w:rsidRPr="00985670">
        <w:rPr>
          <w:b/>
          <w:color w:val="000000"/>
        </w:rPr>
        <w:tab/>
      </w:r>
      <w:r w:rsidRPr="00031BBC">
        <w:rPr>
          <w:color w:val="000000"/>
        </w:rPr>
        <w:t>(1) Yes</w:t>
      </w:r>
    </w:p>
    <w:p w:rsidR="006E0072" w:rsidRPr="00985670" w:rsidRDefault="006E0072" w:rsidP="006E0072">
      <w:pPr>
        <w:widowControl/>
        <w:tabs>
          <w:tab w:val="left" w:pos="5040"/>
        </w:tabs>
        <w:rPr>
          <w:b/>
          <w:color w:val="000000"/>
        </w:rPr>
      </w:pPr>
      <w:r w:rsidRPr="00031BBC">
        <w:rPr>
          <w:color w:val="000000"/>
        </w:rPr>
        <w:tab/>
        <w:t>(2) No</w:t>
      </w:r>
    </w:p>
    <w:p w:rsidR="00871FAE" w:rsidRDefault="00871FAE" w:rsidP="00031BBC">
      <w:pPr>
        <w:ind w:left="1500" w:hanging="1500"/>
        <w:rPr>
          <w:color w:val="000000"/>
        </w:rPr>
      </w:pPr>
    </w:p>
    <w:p w:rsidR="005C31A6" w:rsidRPr="00985670" w:rsidRDefault="00871FAE" w:rsidP="006E0072">
      <w:pPr>
        <w:tabs>
          <w:tab w:val="left" w:pos="990"/>
          <w:tab w:val="left" w:pos="7380"/>
        </w:tabs>
        <w:rPr>
          <w:b/>
          <w:color w:val="000000"/>
        </w:rPr>
      </w:pPr>
      <w:r w:rsidRPr="00985670">
        <w:rPr>
          <w:b/>
          <w:color w:val="000000"/>
        </w:rPr>
        <w:t xml:space="preserve">E1a7a </w:t>
      </w:r>
      <w:r>
        <w:rPr>
          <w:b/>
          <w:color w:val="000000"/>
        </w:rPr>
        <w:tab/>
      </w:r>
      <w:r w:rsidR="005C31A6" w:rsidRPr="00985670">
        <w:rPr>
          <w:b/>
          <w:color w:val="000000"/>
        </w:rPr>
        <w:t>A prescription pill, called Chantix or Varenicline ?</w:t>
      </w:r>
      <w:r>
        <w:rPr>
          <w:b/>
          <w:color w:val="000000"/>
        </w:rPr>
        <w:tab/>
      </w:r>
      <w:r w:rsidR="005C31A6" w:rsidRPr="00985670">
        <w:rPr>
          <w:b/>
          <w:color w:val="000000"/>
        </w:rPr>
        <w:t>|__|</w:t>
      </w:r>
    </w:p>
    <w:p w:rsidR="005C31A6" w:rsidRPr="00985670" w:rsidRDefault="005C31A6" w:rsidP="006E0072">
      <w:pPr>
        <w:widowControl/>
        <w:tabs>
          <w:tab w:val="left" w:pos="990"/>
          <w:tab w:val="left" w:pos="7380"/>
        </w:tabs>
        <w:ind w:left="1440" w:hanging="1440"/>
        <w:rPr>
          <w:b/>
          <w:color w:val="000000"/>
        </w:rPr>
      </w:pPr>
    </w:p>
    <w:p w:rsidR="005C31A6" w:rsidRPr="00985670" w:rsidRDefault="005C31A6" w:rsidP="006E0072">
      <w:pPr>
        <w:tabs>
          <w:tab w:val="left" w:pos="990"/>
          <w:tab w:val="left" w:pos="7380"/>
        </w:tabs>
        <w:ind w:left="1500" w:hanging="1500"/>
        <w:rPr>
          <w:b/>
          <w:color w:val="000000"/>
        </w:rPr>
      </w:pPr>
      <w:r w:rsidRPr="00985670">
        <w:rPr>
          <w:b/>
          <w:color w:val="000000"/>
        </w:rPr>
        <w:t>E1a7b</w:t>
      </w:r>
      <w:r w:rsidRPr="00985670">
        <w:rPr>
          <w:b/>
          <w:color w:val="000000"/>
        </w:rPr>
        <w:tab/>
        <w:t>A prescription pill, called Zyban, Bupropion, or Wellbutrin?</w:t>
      </w:r>
      <w:r w:rsidR="006E0072">
        <w:rPr>
          <w:b/>
          <w:color w:val="000000"/>
        </w:rPr>
        <w:tab/>
      </w:r>
      <w:r w:rsidRPr="00985670">
        <w:rPr>
          <w:b/>
          <w:color w:val="000000"/>
        </w:rPr>
        <w:t>|__|</w:t>
      </w:r>
    </w:p>
    <w:p w:rsidR="00BB114C" w:rsidRPr="00985670" w:rsidRDefault="00BB114C" w:rsidP="006E0072">
      <w:pPr>
        <w:tabs>
          <w:tab w:val="left" w:pos="990"/>
          <w:tab w:val="left" w:pos="7380"/>
        </w:tabs>
        <w:ind w:left="1500" w:hanging="1500"/>
        <w:rPr>
          <w:b/>
          <w:color w:val="000000"/>
        </w:rPr>
      </w:pPr>
    </w:p>
    <w:p w:rsidR="00BB114C" w:rsidRPr="00985670" w:rsidRDefault="00BB114C" w:rsidP="006E0072">
      <w:pPr>
        <w:tabs>
          <w:tab w:val="left" w:pos="990"/>
          <w:tab w:val="left" w:pos="7380"/>
        </w:tabs>
        <w:ind w:left="1500" w:hanging="1500"/>
        <w:rPr>
          <w:b/>
          <w:color w:val="000000"/>
        </w:rPr>
      </w:pPr>
      <w:r w:rsidRPr="00985670">
        <w:rPr>
          <w:b/>
          <w:color w:val="000000"/>
        </w:rPr>
        <w:t>E1a7c</w:t>
      </w:r>
      <w:r w:rsidRPr="00985670">
        <w:rPr>
          <w:b/>
          <w:color w:val="000000"/>
        </w:rPr>
        <w:tab/>
        <w:t>Another prescription pill</w:t>
      </w:r>
      <w:r w:rsidRPr="00985670">
        <w:rPr>
          <w:b/>
          <w:color w:val="000000"/>
        </w:rPr>
        <w:tab/>
        <w:t>|__|</w:t>
      </w:r>
    </w:p>
    <w:p w:rsidR="001E6A13" w:rsidRDefault="001E6A13" w:rsidP="000C7A9C">
      <w:pPr>
        <w:ind w:left="1500" w:hanging="1500"/>
        <w:rPr>
          <w:b/>
          <w:color w:val="000000"/>
        </w:rPr>
      </w:pPr>
    </w:p>
    <w:p w:rsidR="00871FAE" w:rsidRDefault="00BB114C" w:rsidP="001E6A13">
      <w:pPr>
        <w:ind w:left="1500" w:hanging="60"/>
        <w:rPr>
          <w:b/>
          <w:color w:val="000000"/>
        </w:rPr>
      </w:pPr>
      <w:r w:rsidRPr="00985670">
        <w:rPr>
          <w:b/>
          <w:color w:val="000000"/>
        </w:rPr>
        <w:t xml:space="preserve">IF E1a7c = YES, </w:t>
      </w:r>
      <w:r w:rsidR="00871FAE">
        <w:rPr>
          <w:b/>
          <w:color w:val="000000"/>
        </w:rPr>
        <w:t xml:space="preserve">GO TO </w:t>
      </w:r>
      <w:r w:rsidRPr="00985670">
        <w:rPr>
          <w:b/>
          <w:color w:val="000000"/>
        </w:rPr>
        <w:t>E1a7c</w:t>
      </w:r>
      <w:r w:rsidR="001E6A13">
        <w:rPr>
          <w:b/>
          <w:color w:val="000000"/>
        </w:rPr>
        <w:t>s; ELSE GO TO E1acn1/u1.</w:t>
      </w:r>
    </w:p>
    <w:p w:rsidR="00871FAE" w:rsidRDefault="00871FAE" w:rsidP="000C7A9C">
      <w:pPr>
        <w:ind w:left="1500" w:hanging="1500"/>
        <w:rPr>
          <w:b/>
          <w:color w:val="000000"/>
        </w:rPr>
      </w:pPr>
    </w:p>
    <w:p w:rsidR="00BB114C" w:rsidRPr="00985670" w:rsidRDefault="00871FAE" w:rsidP="000C7A9C">
      <w:pPr>
        <w:ind w:left="1500" w:hanging="1500"/>
        <w:rPr>
          <w:b/>
          <w:color w:val="000000"/>
        </w:rPr>
      </w:pPr>
      <w:r>
        <w:rPr>
          <w:b/>
          <w:color w:val="000000"/>
        </w:rPr>
        <w:t>E1a7c</w:t>
      </w:r>
      <w:r w:rsidR="008F731B">
        <w:rPr>
          <w:b/>
          <w:color w:val="000000"/>
        </w:rPr>
        <w:t>s</w:t>
      </w:r>
      <w:r>
        <w:rPr>
          <w:b/>
          <w:color w:val="000000"/>
        </w:rPr>
        <w:tab/>
        <w:t>Please specify the other type of prescription pill</w:t>
      </w:r>
      <w:r w:rsidR="00BB114C" w:rsidRPr="00985670">
        <w:rPr>
          <w:b/>
          <w:color w:val="000000"/>
        </w:rPr>
        <w:t>:  __________________________</w:t>
      </w:r>
      <w:r>
        <w:rPr>
          <w:b/>
          <w:color w:val="000000"/>
        </w:rPr>
        <w:t xml:space="preserve"> [FR:   </w:t>
      </w:r>
      <w:r w:rsidRPr="00871FAE">
        <w:rPr>
          <w:color w:val="000000"/>
        </w:rPr>
        <w:t>ENTER THE OTHER TYPE OF PRESCRIPTION PILL USING TEXT OF AT MOST 20 CHARACTERS</w:t>
      </w:r>
      <w:r>
        <w:rPr>
          <w:b/>
          <w:color w:val="000000"/>
        </w:rPr>
        <w:t>]</w:t>
      </w:r>
    </w:p>
    <w:p w:rsidR="005C31A6" w:rsidRPr="00985670" w:rsidRDefault="005C31A6" w:rsidP="005C31A6">
      <w:pPr>
        <w:widowControl/>
        <w:tabs>
          <w:tab w:val="left" w:pos="991"/>
        </w:tabs>
        <w:ind w:left="1440" w:hanging="1440"/>
        <w:rPr>
          <w:b/>
          <w:color w:val="000000"/>
        </w:rPr>
      </w:pPr>
    </w:p>
    <w:p w:rsidR="00EF22CB" w:rsidRPr="00985670" w:rsidRDefault="00EF22CB" w:rsidP="00EF22CB">
      <w:pPr>
        <w:widowControl/>
        <w:tabs>
          <w:tab w:val="left" w:pos="991"/>
        </w:tabs>
        <w:ind w:left="1440" w:hanging="1440"/>
        <w:rPr>
          <w:b/>
          <w:color w:val="000000"/>
        </w:rPr>
      </w:pPr>
      <w:r w:rsidRPr="00985670">
        <w:rPr>
          <w:b/>
          <w:color w:val="000000"/>
        </w:rPr>
        <w:t>E1ac</w:t>
      </w:r>
      <w:r w:rsidR="00AD0417">
        <w:rPr>
          <w:b/>
          <w:color w:val="000000"/>
        </w:rPr>
        <w:t>n1/u1</w:t>
      </w:r>
      <w:r w:rsidR="005C31A6" w:rsidRPr="00985670">
        <w:rPr>
          <w:b/>
          <w:color w:val="000000"/>
        </w:rPr>
        <w:tab/>
      </w:r>
      <w:r w:rsidRPr="00985670">
        <w:rPr>
          <w:b/>
          <w:color w:val="000000"/>
        </w:rPr>
        <w:t>In total, during the LAST TIME/time you tried to QUIT smoking, how long did you use [fill with EACH E1a7a,b</w:t>
      </w:r>
      <w:r w:rsidR="00303CEF" w:rsidRPr="00985670">
        <w:rPr>
          <w:b/>
          <w:color w:val="000000"/>
        </w:rPr>
        <w:t>,c</w:t>
      </w:r>
      <w:r w:rsidRPr="00985670">
        <w:rPr>
          <w:b/>
          <w:color w:val="000000"/>
        </w:rPr>
        <w:t xml:space="preserve"> =1 (YES) OR IF </w:t>
      </w:r>
      <w:r w:rsidR="00303CEF" w:rsidRPr="00985670">
        <w:rPr>
          <w:b/>
          <w:color w:val="000000"/>
        </w:rPr>
        <w:t xml:space="preserve">ALL </w:t>
      </w:r>
      <w:r w:rsidR="00871FAE">
        <w:rPr>
          <w:b/>
          <w:color w:val="000000"/>
        </w:rPr>
        <w:t>E1</w:t>
      </w:r>
      <w:r w:rsidRPr="00985670">
        <w:rPr>
          <w:b/>
          <w:color w:val="000000"/>
        </w:rPr>
        <w:t xml:space="preserve">7a </w:t>
      </w:r>
      <w:r w:rsidR="00303CEF" w:rsidRPr="00985670">
        <w:rPr>
          <w:b/>
          <w:color w:val="000000"/>
        </w:rPr>
        <w:t>,</w:t>
      </w:r>
      <w:r w:rsidRPr="00985670">
        <w:rPr>
          <w:b/>
          <w:color w:val="000000"/>
        </w:rPr>
        <w:t xml:space="preserve">7b </w:t>
      </w:r>
      <w:r w:rsidR="00303CEF" w:rsidRPr="00985670">
        <w:rPr>
          <w:b/>
          <w:color w:val="000000"/>
        </w:rPr>
        <w:t xml:space="preserve">, AND 7c </w:t>
      </w:r>
      <w:r w:rsidRPr="00985670">
        <w:rPr>
          <w:b/>
          <w:color w:val="000000"/>
        </w:rPr>
        <w:t>are =1- YES, then fill with “ANY of these prescription PILLS</w:t>
      </w:r>
      <w:r w:rsidR="00871FAE">
        <w:rPr>
          <w:b/>
          <w:color w:val="000000"/>
        </w:rPr>
        <w:t>?</w:t>
      </w:r>
      <w:r w:rsidRPr="00985670">
        <w:rPr>
          <w:b/>
          <w:color w:val="000000"/>
        </w:rPr>
        <w:t>” ]</w:t>
      </w:r>
    </w:p>
    <w:p w:rsidR="00EF22CB" w:rsidRPr="00985670" w:rsidRDefault="00EF22CB" w:rsidP="00EF22CB">
      <w:pPr>
        <w:widowControl/>
        <w:tabs>
          <w:tab w:val="left" w:pos="991"/>
        </w:tabs>
        <w:ind w:left="1440" w:hanging="1440"/>
        <w:rPr>
          <w:b/>
          <w:color w:val="000000"/>
        </w:rPr>
      </w:pPr>
    </w:p>
    <w:p w:rsidR="00EF22CB" w:rsidRPr="00985670" w:rsidRDefault="00EF22CB" w:rsidP="00A42DDB">
      <w:pPr>
        <w:widowControl/>
        <w:tabs>
          <w:tab w:val="left" w:pos="1440"/>
          <w:tab w:val="left" w:pos="2160"/>
        </w:tabs>
        <w:rPr>
          <w:b/>
          <w:color w:val="000000"/>
        </w:rPr>
      </w:pPr>
      <w:r w:rsidRPr="00985670">
        <w:rPr>
          <w:b/>
          <w:color w:val="000000"/>
        </w:rPr>
        <w:tab/>
        <w:t>|__|__|</w:t>
      </w:r>
      <w:r w:rsidR="00A42DDB">
        <w:rPr>
          <w:b/>
          <w:color w:val="000000"/>
        </w:rPr>
        <w:tab/>
      </w:r>
      <w:r w:rsidR="00E02351">
        <w:rPr>
          <w:b/>
          <w:color w:val="000000"/>
        </w:rPr>
        <w:t>number--</w:t>
      </w:r>
      <w:r w:rsidR="00AC27E3">
        <w:rPr>
          <w:b/>
          <w:color w:val="000000"/>
        </w:rPr>
        <w:t>n</w:t>
      </w:r>
      <w:r w:rsidR="00871FAE">
        <w:rPr>
          <w:b/>
          <w:color w:val="000000"/>
        </w:rPr>
        <w:t>1</w:t>
      </w:r>
      <w:r w:rsidRPr="00985670">
        <w:rPr>
          <w:b/>
          <w:color w:val="000000"/>
        </w:rPr>
        <w:t xml:space="preserve"> [1-</w:t>
      </w:r>
      <w:r w:rsidRPr="001421F2">
        <w:rPr>
          <w:b/>
          <w:color w:val="000000"/>
        </w:rPr>
        <w:t>9</w:t>
      </w:r>
      <w:r w:rsidR="00871FAE" w:rsidRPr="001421F2">
        <w:rPr>
          <w:b/>
          <w:color w:val="000000"/>
        </w:rPr>
        <w:t>9</w:t>
      </w:r>
      <w:r w:rsidRPr="00985670">
        <w:rPr>
          <w:b/>
          <w:color w:val="000000"/>
        </w:rPr>
        <w:t>]</w:t>
      </w:r>
    </w:p>
    <w:p w:rsidR="00EF22CB" w:rsidRPr="00985670" w:rsidRDefault="00EF22CB" w:rsidP="00A42DDB">
      <w:pPr>
        <w:widowControl/>
        <w:tabs>
          <w:tab w:val="left" w:pos="1440"/>
          <w:tab w:val="left" w:pos="2160"/>
        </w:tabs>
        <w:rPr>
          <w:b/>
          <w:color w:val="000000"/>
        </w:rPr>
      </w:pPr>
      <w:r w:rsidRPr="00985670">
        <w:rPr>
          <w:b/>
          <w:color w:val="000000"/>
        </w:rPr>
        <w:tab/>
        <w:t>|__|</w:t>
      </w:r>
      <w:r w:rsidR="00A42DDB">
        <w:rPr>
          <w:b/>
          <w:color w:val="000000"/>
        </w:rPr>
        <w:tab/>
      </w:r>
      <w:r w:rsidR="00E02351">
        <w:rPr>
          <w:b/>
          <w:color w:val="000000"/>
        </w:rPr>
        <w:t xml:space="preserve">unit-- </w:t>
      </w:r>
      <w:r w:rsidR="00AC27E3">
        <w:rPr>
          <w:b/>
          <w:color w:val="000000"/>
        </w:rPr>
        <w:t>u</w:t>
      </w:r>
      <w:r w:rsidR="00871FAE">
        <w:rPr>
          <w:b/>
          <w:color w:val="000000"/>
        </w:rPr>
        <w:t>1</w:t>
      </w:r>
      <w:r w:rsidRPr="00985670">
        <w:rPr>
          <w:b/>
          <w:color w:val="000000"/>
        </w:rPr>
        <w:t xml:space="preserve"> [1= D</w:t>
      </w:r>
      <w:r w:rsidR="00871FAE">
        <w:rPr>
          <w:b/>
          <w:color w:val="000000"/>
        </w:rPr>
        <w:t>ays</w:t>
      </w:r>
      <w:r w:rsidRPr="00985670">
        <w:rPr>
          <w:b/>
          <w:color w:val="000000"/>
        </w:rPr>
        <w:t>, 2= W</w:t>
      </w:r>
      <w:r w:rsidR="00871FAE">
        <w:rPr>
          <w:b/>
          <w:color w:val="000000"/>
        </w:rPr>
        <w:t>eeks</w:t>
      </w:r>
      <w:r w:rsidRPr="00985670">
        <w:rPr>
          <w:b/>
          <w:color w:val="000000"/>
        </w:rPr>
        <w:t>, 3= Months</w:t>
      </w:r>
      <w:r w:rsidR="00E02351">
        <w:rPr>
          <w:b/>
          <w:color w:val="000000"/>
        </w:rPr>
        <w:t>]</w:t>
      </w:r>
    </w:p>
    <w:p w:rsidR="005C31A6" w:rsidRPr="00985670" w:rsidRDefault="005C31A6" w:rsidP="005C31A6">
      <w:pPr>
        <w:widowControl/>
        <w:tabs>
          <w:tab w:val="left" w:pos="991"/>
        </w:tabs>
        <w:rPr>
          <w:b/>
          <w:color w:val="000000"/>
        </w:rPr>
      </w:pPr>
    </w:p>
    <w:p w:rsidR="005C31A6" w:rsidRPr="00985670" w:rsidRDefault="005C31A6" w:rsidP="005C31A6">
      <w:pPr>
        <w:widowControl/>
        <w:tabs>
          <w:tab w:val="left" w:pos="991"/>
        </w:tabs>
        <w:rPr>
          <w:b/>
          <w:color w:val="000000"/>
        </w:rPr>
      </w:pPr>
    </w:p>
    <w:p w:rsidR="005C31A6" w:rsidRPr="00985670" w:rsidRDefault="005C31A6" w:rsidP="005C31A6">
      <w:pPr>
        <w:widowControl/>
        <w:tabs>
          <w:tab w:val="left" w:pos="991"/>
        </w:tabs>
        <w:ind w:left="720" w:hanging="720"/>
        <w:rPr>
          <w:b/>
          <w:color w:val="000000"/>
        </w:rPr>
      </w:pPr>
      <w:r w:rsidRPr="00985670">
        <w:rPr>
          <w:b/>
          <w:color w:val="000000"/>
        </w:rPr>
        <w:t>E1b</w:t>
      </w:r>
      <w:r w:rsidRPr="00985670">
        <w:rPr>
          <w:b/>
          <w:color w:val="000000"/>
        </w:rPr>
        <w:tab/>
        <w:t>Thinking back to the (LAST TIME/time) you tried to QUIT smoking in the past 12 months:</w:t>
      </w:r>
    </w:p>
    <w:p w:rsidR="001421F2" w:rsidRDefault="001421F2" w:rsidP="005C31A6">
      <w:pPr>
        <w:widowControl/>
        <w:tabs>
          <w:tab w:val="left" w:pos="991"/>
        </w:tabs>
        <w:ind w:left="720" w:hanging="720"/>
        <w:rPr>
          <w:b/>
          <w:color w:val="000000"/>
        </w:rPr>
      </w:pPr>
    </w:p>
    <w:p w:rsidR="005C31A6" w:rsidRPr="00985670" w:rsidRDefault="001421F2" w:rsidP="005C31A6">
      <w:pPr>
        <w:widowControl/>
        <w:tabs>
          <w:tab w:val="left" w:pos="991"/>
        </w:tabs>
        <w:ind w:left="720" w:hanging="720"/>
        <w:rPr>
          <w:b/>
          <w:color w:val="000000"/>
        </w:rPr>
      </w:pPr>
      <w:r>
        <w:rPr>
          <w:b/>
          <w:color w:val="000000"/>
        </w:rPr>
        <w:tab/>
      </w:r>
      <w:r w:rsidR="005C31A6" w:rsidRPr="00985670">
        <w:rPr>
          <w:b/>
          <w:color w:val="000000"/>
        </w:rPr>
        <w:t xml:space="preserve">Did you use ANY of the following: </w:t>
      </w:r>
      <w:r w:rsidR="00F84851" w:rsidRPr="00985670">
        <w:rPr>
          <w:b/>
          <w:color w:val="000000"/>
        </w:rPr>
        <w:t xml:space="preserve"> [FR NOTE:  </w:t>
      </w:r>
      <w:r w:rsidR="00F84851" w:rsidRPr="00E02351">
        <w:rPr>
          <w:color w:val="000000"/>
        </w:rPr>
        <w:t>FOR THIS QUESTION, RE-READ STEM PERIODICALLY</w:t>
      </w:r>
      <w:r w:rsidR="00F84851" w:rsidRPr="00985670">
        <w:rPr>
          <w:b/>
          <w:color w:val="000000"/>
        </w:rPr>
        <w:t>]</w:t>
      </w:r>
    </w:p>
    <w:p w:rsidR="005C31A6" w:rsidRPr="00985670" w:rsidRDefault="005C31A6" w:rsidP="005C31A6">
      <w:pPr>
        <w:widowControl/>
        <w:tabs>
          <w:tab w:val="left" w:pos="991"/>
        </w:tabs>
        <w:ind w:left="720" w:hanging="720"/>
        <w:rPr>
          <w:b/>
          <w:color w:val="000000"/>
        </w:rPr>
      </w:pPr>
    </w:p>
    <w:p w:rsidR="005C31A6" w:rsidRPr="00E02351" w:rsidRDefault="005C31A6" w:rsidP="005C31A6">
      <w:pPr>
        <w:widowControl/>
        <w:tabs>
          <w:tab w:val="left" w:pos="991"/>
        </w:tabs>
        <w:ind w:left="720" w:hanging="720"/>
        <w:rPr>
          <w:color w:val="000000"/>
        </w:rPr>
      </w:pPr>
      <w:r w:rsidRPr="00985670">
        <w:rPr>
          <w:b/>
          <w:color w:val="000000"/>
        </w:rPr>
        <w:tab/>
      </w:r>
      <w:r w:rsidRPr="00E02351">
        <w:rPr>
          <w:color w:val="000000"/>
        </w:rPr>
        <w:t>(1) Yes</w:t>
      </w:r>
    </w:p>
    <w:p w:rsidR="005C31A6" w:rsidRPr="00E02351" w:rsidRDefault="005C31A6" w:rsidP="005C31A6">
      <w:pPr>
        <w:widowControl/>
        <w:tabs>
          <w:tab w:val="left" w:pos="991"/>
        </w:tabs>
        <w:ind w:left="720"/>
        <w:rPr>
          <w:color w:val="000000"/>
        </w:rPr>
      </w:pPr>
      <w:r w:rsidRPr="00E02351">
        <w:rPr>
          <w:color w:val="000000"/>
        </w:rPr>
        <w:t>(2) No</w:t>
      </w:r>
    </w:p>
    <w:p w:rsidR="005C31A6" w:rsidRPr="00985670" w:rsidRDefault="005C31A6" w:rsidP="005C31A6">
      <w:pPr>
        <w:widowControl/>
        <w:tabs>
          <w:tab w:val="left" w:pos="991"/>
        </w:tabs>
        <w:rPr>
          <w:b/>
          <w:color w:val="000000"/>
        </w:rPr>
      </w:pPr>
    </w:p>
    <w:p w:rsidR="005C31A6" w:rsidRPr="00985670" w:rsidRDefault="005C31A6" w:rsidP="005C31A6">
      <w:pPr>
        <w:widowControl/>
        <w:tabs>
          <w:tab w:val="left" w:pos="991"/>
        </w:tabs>
        <w:rPr>
          <w:b/>
          <w:color w:val="000000"/>
        </w:rPr>
      </w:pPr>
    </w:p>
    <w:p w:rsidR="005C31A6" w:rsidRPr="00985670" w:rsidRDefault="005C31A6" w:rsidP="0067560A">
      <w:pPr>
        <w:widowControl/>
        <w:tabs>
          <w:tab w:val="left" w:pos="720"/>
          <w:tab w:val="left" w:pos="1260"/>
        </w:tabs>
        <w:rPr>
          <w:b/>
          <w:color w:val="000000"/>
        </w:rPr>
      </w:pPr>
      <w:r w:rsidRPr="00985670">
        <w:rPr>
          <w:b/>
          <w:color w:val="000000"/>
        </w:rPr>
        <w:t>E1b1</w:t>
      </w:r>
      <w:r w:rsidRPr="00985670">
        <w:rPr>
          <w:b/>
          <w:color w:val="000000"/>
        </w:rPr>
        <w:tab/>
        <w:t>|__|</w:t>
      </w:r>
      <w:r w:rsidR="0067560A">
        <w:rPr>
          <w:b/>
          <w:color w:val="000000"/>
        </w:rPr>
        <w:tab/>
      </w:r>
      <w:r w:rsidRPr="00985670">
        <w:rPr>
          <w:b/>
          <w:color w:val="000000"/>
        </w:rPr>
        <w:t>A te</w:t>
      </w:r>
      <w:r w:rsidR="00A42DDB">
        <w:rPr>
          <w:b/>
          <w:color w:val="000000"/>
        </w:rPr>
        <w:t>lephone help line or quit line</w:t>
      </w:r>
    </w:p>
    <w:p w:rsidR="00114330" w:rsidRPr="00985670" w:rsidRDefault="005C31A6" w:rsidP="00A42DDB">
      <w:pPr>
        <w:widowControl/>
        <w:tabs>
          <w:tab w:val="left" w:pos="720"/>
          <w:tab w:val="left" w:pos="1260"/>
        </w:tabs>
        <w:rPr>
          <w:b/>
          <w:color w:val="000000"/>
        </w:rPr>
      </w:pPr>
      <w:r w:rsidRPr="00985670">
        <w:rPr>
          <w:b/>
          <w:color w:val="000000"/>
        </w:rPr>
        <w:t>E1b2</w:t>
      </w:r>
      <w:r w:rsidRPr="00985670">
        <w:rPr>
          <w:b/>
          <w:color w:val="000000"/>
        </w:rPr>
        <w:tab/>
      </w:r>
      <w:r w:rsidR="00A42DDB">
        <w:rPr>
          <w:b/>
          <w:color w:val="000000"/>
        </w:rPr>
        <w:t>|__|</w:t>
      </w:r>
      <w:r w:rsidR="00A42DDB">
        <w:rPr>
          <w:b/>
          <w:color w:val="000000"/>
        </w:rPr>
        <w:tab/>
      </w:r>
      <w:r w:rsidR="00114330" w:rsidRPr="00985670">
        <w:rPr>
          <w:b/>
          <w:color w:val="000000"/>
        </w:rPr>
        <w:t>One-on-one counseling</w:t>
      </w:r>
    </w:p>
    <w:p w:rsidR="005C31A6" w:rsidRPr="00985670" w:rsidRDefault="00114330" w:rsidP="00A42DDB">
      <w:pPr>
        <w:widowControl/>
        <w:tabs>
          <w:tab w:val="left" w:pos="720"/>
          <w:tab w:val="left" w:pos="1260"/>
        </w:tabs>
        <w:rPr>
          <w:b/>
          <w:color w:val="000000"/>
        </w:rPr>
      </w:pPr>
      <w:r w:rsidRPr="00985670">
        <w:rPr>
          <w:b/>
          <w:color w:val="000000"/>
        </w:rPr>
        <w:t xml:space="preserve">E1b3 </w:t>
      </w:r>
      <w:r w:rsidRPr="00985670">
        <w:rPr>
          <w:b/>
          <w:color w:val="000000"/>
        </w:rPr>
        <w:tab/>
        <w:t>|__|</w:t>
      </w:r>
      <w:r w:rsidR="00A42DDB">
        <w:rPr>
          <w:b/>
          <w:color w:val="000000"/>
        </w:rPr>
        <w:tab/>
      </w:r>
      <w:r w:rsidR="005C31A6" w:rsidRPr="00985670">
        <w:rPr>
          <w:b/>
          <w:color w:val="000000"/>
        </w:rPr>
        <w:t xml:space="preserve">A stop smoking clinic, class, </w:t>
      </w:r>
      <w:r w:rsidRPr="00985670">
        <w:rPr>
          <w:b/>
          <w:color w:val="000000"/>
        </w:rPr>
        <w:t xml:space="preserve">or </w:t>
      </w:r>
      <w:r w:rsidR="00A42DDB">
        <w:rPr>
          <w:b/>
          <w:color w:val="000000"/>
        </w:rPr>
        <w:t>support group</w:t>
      </w:r>
    </w:p>
    <w:p w:rsidR="005C31A6" w:rsidRPr="00985670" w:rsidRDefault="005C31A6" w:rsidP="00A42DDB">
      <w:pPr>
        <w:widowControl/>
        <w:tabs>
          <w:tab w:val="left" w:pos="720"/>
          <w:tab w:val="left" w:pos="1260"/>
        </w:tabs>
        <w:rPr>
          <w:b/>
          <w:color w:val="000000"/>
        </w:rPr>
      </w:pPr>
      <w:r w:rsidRPr="00985670">
        <w:rPr>
          <w:b/>
          <w:color w:val="000000"/>
        </w:rPr>
        <w:t>E1b</w:t>
      </w:r>
      <w:r w:rsidR="00E02351">
        <w:rPr>
          <w:b/>
          <w:color w:val="000000"/>
        </w:rPr>
        <w:t>4</w:t>
      </w:r>
      <w:r w:rsidR="00E02351">
        <w:rPr>
          <w:b/>
          <w:color w:val="000000"/>
        </w:rPr>
        <w:tab/>
      </w:r>
      <w:r w:rsidR="00A42DDB">
        <w:rPr>
          <w:b/>
          <w:color w:val="000000"/>
        </w:rPr>
        <w:t>|__|</w:t>
      </w:r>
      <w:r w:rsidR="00A42DDB">
        <w:rPr>
          <w:b/>
          <w:color w:val="000000"/>
        </w:rPr>
        <w:tab/>
      </w:r>
      <w:r w:rsidRPr="00985670">
        <w:rPr>
          <w:b/>
          <w:color w:val="000000"/>
        </w:rPr>
        <w:t>Help or support from friends or family</w:t>
      </w:r>
    </w:p>
    <w:p w:rsidR="00114330" w:rsidRPr="00985670" w:rsidRDefault="00114330" w:rsidP="00A42DDB">
      <w:pPr>
        <w:widowControl/>
        <w:tabs>
          <w:tab w:val="left" w:pos="720"/>
          <w:tab w:val="left" w:pos="1260"/>
        </w:tabs>
        <w:rPr>
          <w:b/>
          <w:color w:val="000000"/>
        </w:rPr>
      </w:pPr>
      <w:r w:rsidRPr="00985670">
        <w:rPr>
          <w:b/>
          <w:color w:val="000000"/>
        </w:rPr>
        <w:t xml:space="preserve">E1b5 </w:t>
      </w:r>
      <w:r w:rsidRPr="00985670">
        <w:rPr>
          <w:b/>
          <w:color w:val="000000"/>
        </w:rPr>
        <w:tab/>
      </w:r>
      <w:r w:rsidR="00A42DDB">
        <w:rPr>
          <w:b/>
          <w:color w:val="000000"/>
        </w:rPr>
        <w:t>|__|</w:t>
      </w:r>
      <w:r w:rsidR="00A42DDB">
        <w:rPr>
          <w:b/>
          <w:color w:val="000000"/>
        </w:rPr>
        <w:tab/>
      </w:r>
      <w:r w:rsidRPr="00985670">
        <w:rPr>
          <w:b/>
          <w:color w:val="000000"/>
        </w:rPr>
        <w:t>Internet or web-based program</w:t>
      </w:r>
    </w:p>
    <w:p w:rsidR="001B50AF" w:rsidRPr="00985670" w:rsidRDefault="001B50AF" w:rsidP="00A42DDB">
      <w:pPr>
        <w:widowControl/>
        <w:tabs>
          <w:tab w:val="left" w:pos="720"/>
          <w:tab w:val="left" w:pos="1260"/>
        </w:tabs>
        <w:rPr>
          <w:rFonts w:ascii="Times New Roman Bold" w:hAnsi="Times New Roman Bold"/>
          <w:b/>
          <w:color w:val="000000"/>
          <w:sz w:val="22"/>
          <w:szCs w:val="22"/>
        </w:rPr>
      </w:pPr>
      <w:r w:rsidRPr="00985670">
        <w:rPr>
          <w:rFonts w:ascii="Times New Roman Bold" w:hAnsi="Times New Roman Bold"/>
          <w:b/>
          <w:color w:val="000000"/>
          <w:sz w:val="22"/>
          <w:szCs w:val="22"/>
        </w:rPr>
        <w:t>E1b6</w:t>
      </w:r>
      <w:r w:rsidR="00A42DDB">
        <w:rPr>
          <w:rFonts w:ascii="Times New Roman Bold" w:hAnsi="Times New Roman Bold"/>
          <w:b/>
          <w:color w:val="000000"/>
          <w:sz w:val="22"/>
          <w:szCs w:val="22"/>
        </w:rPr>
        <w:tab/>
        <w:t xml:space="preserve">|__| </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Books, pamphlets, videos, or other materials</w:t>
      </w:r>
    </w:p>
    <w:p w:rsidR="001B50AF" w:rsidRPr="00985670" w:rsidRDefault="001B50AF" w:rsidP="00A42DDB">
      <w:pPr>
        <w:widowControl/>
        <w:tabs>
          <w:tab w:val="left" w:pos="720"/>
          <w:tab w:val="left" w:pos="1260"/>
        </w:tabs>
        <w:ind w:left="1260" w:hanging="1260"/>
        <w:rPr>
          <w:rFonts w:ascii="Times New Roman Bold" w:hAnsi="Times New Roman Bold"/>
          <w:b/>
          <w:color w:val="000000"/>
          <w:sz w:val="22"/>
          <w:szCs w:val="22"/>
        </w:rPr>
      </w:pPr>
      <w:r w:rsidRPr="00985670">
        <w:rPr>
          <w:rFonts w:ascii="Times New Roman Bold" w:hAnsi="Times New Roman Bold"/>
          <w:b/>
          <w:color w:val="000000"/>
          <w:sz w:val="22"/>
          <w:szCs w:val="22"/>
        </w:rPr>
        <w:t>E1b7</w:t>
      </w:r>
      <w:r w:rsidR="00A42DDB">
        <w:rPr>
          <w:rFonts w:ascii="Times New Roman Bold" w:hAnsi="Times New Roman Bold"/>
          <w:b/>
          <w:color w:val="000000"/>
          <w:sz w:val="22"/>
          <w:szCs w:val="22"/>
        </w:rPr>
        <w:tab/>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 xml:space="preserve">Acupuncture or hypnosis  </w:t>
      </w:r>
      <w:r w:rsidR="00E02351">
        <w:rPr>
          <w:rFonts w:ascii="Times New Roman Bold" w:hAnsi="Times New Roman Bold"/>
          <w:b/>
          <w:color w:val="000000"/>
          <w:sz w:val="22"/>
          <w:szCs w:val="22"/>
        </w:rPr>
        <w:t xml:space="preserve"> IF E1b7 = 1 (YES), THEN GO</w:t>
      </w:r>
      <w:r w:rsidR="001421F2">
        <w:rPr>
          <w:rFonts w:ascii="Times New Roman Bold" w:hAnsi="Times New Roman Bold"/>
          <w:b/>
          <w:color w:val="000000"/>
          <w:sz w:val="22"/>
          <w:szCs w:val="22"/>
        </w:rPr>
        <w:t xml:space="preserve"> </w:t>
      </w:r>
      <w:r w:rsidR="00E02351">
        <w:rPr>
          <w:rFonts w:ascii="Times New Roman Bold" w:hAnsi="Times New Roman Bold"/>
          <w:b/>
          <w:color w:val="000000"/>
          <w:sz w:val="22"/>
          <w:szCs w:val="22"/>
        </w:rPr>
        <w:t>TO E1b7a; ELSE GO</w:t>
      </w:r>
      <w:r w:rsidR="00A42DDB">
        <w:rPr>
          <w:rFonts w:ascii="Times New Roman Bold" w:hAnsi="Times New Roman Bold"/>
          <w:b/>
          <w:color w:val="000000"/>
          <w:sz w:val="22"/>
          <w:szCs w:val="22"/>
        </w:rPr>
        <w:t xml:space="preserve"> </w:t>
      </w:r>
      <w:r w:rsidR="00E02351">
        <w:rPr>
          <w:rFonts w:ascii="Times New Roman Bold" w:hAnsi="Times New Roman Bold"/>
          <w:b/>
          <w:color w:val="000000"/>
          <w:sz w:val="22"/>
          <w:szCs w:val="22"/>
        </w:rPr>
        <w:t>TO E1c</w:t>
      </w:r>
    </w:p>
    <w:p w:rsidR="00E02351" w:rsidRDefault="001B50AF" w:rsidP="00A42DDB">
      <w:pPr>
        <w:widowControl/>
        <w:tabs>
          <w:tab w:val="left" w:pos="720"/>
          <w:tab w:val="left" w:pos="1260"/>
        </w:tabs>
        <w:rPr>
          <w:rFonts w:ascii="Times New Roman Bold" w:hAnsi="Times New Roman Bold"/>
          <w:b/>
          <w:color w:val="000000"/>
          <w:sz w:val="22"/>
          <w:szCs w:val="22"/>
        </w:rPr>
      </w:pPr>
      <w:r w:rsidRPr="00985670">
        <w:rPr>
          <w:rFonts w:ascii="Times New Roman Bold" w:hAnsi="Times New Roman Bold"/>
          <w:b/>
          <w:color w:val="000000"/>
          <w:sz w:val="22"/>
          <w:szCs w:val="22"/>
        </w:rPr>
        <w:t>E1b7a</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Which</w:t>
      </w:r>
      <w:r w:rsidR="00E02351">
        <w:rPr>
          <w:rFonts w:ascii="Times New Roman Bold" w:hAnsi="Times New Roman Bold"/>
          <w:b/>
          <w:color w:val="000000"/>
          <w:sz w:val="22"/>
          <w:szCs w:val="22"/>
        </w:rPr>
        <w:t>:  acupuncture or hypnosis or both?</w:t>
      </w:r>
    </w:p>
    <w:p w:rsidR="00E02351" w:rsidRDefault="00E02351" w:rsidP="001B50AF">
      <w:pPr>
        <w:widowControl/>
        <w:tabs>
          <w:tab w:val="left" w:pos="991"/>
        </w:tabs>
        <w:ind w:left="1440" w:hanging="1440"/>
        <w:rPr>
          <w:rFonts w:ascii="Times New Roman Bold" w:hAnsi="Times New Roman Bold"/>
          <w:b/>
          <w:color w:val="000000"/>
          <w:sz w:val="22"/>
          <w:szCs w:val="22"/>
        </w:rPr>
      </w:pPr>
    </w:p>
    <w:p w:rsidR="00E02351" w:rsidRPr="00E02351" w:rsidRDefault="00E02351" w:rsidP="000A4544">
      <w:pPr>
        <w:widowControl/>
        <w:ind w:left="1440" w:hanging="1440"/>
        <w:rPr>
          <w:color w:val="000000"/>
          <w:sz w:val="22"/>
          <w:szCs w:val="22"/>
        </w:rPr>
      </w:pPr>
      <w:r>
        <w:rPr>
          <w:rFonts w:ascii="Times New Roman Bold" w:hAnsi="Times New Roman Bold"/>
          <w:b/>
          <w:color w:val="000000"/>
          <w:sz w:val="22"/>
          <w:szCs w:val="22"/>
        </w:rPr>
        <w:tab/>
      </w:r>
      <w:r w:rsidR="001B50AF" w:rsidRPr="00E02351">
        <w:rPr>
          <w:color w:val="000000"/>
          <w:sz w:val="22"/>
          <w:szCs w:val="22"/>
        </w:rPr>
        <w:t>(1) Acupuncture</w:t>
      </w:r>
    </w:p>
    <w:p w:rsidR="00E02351" w:rsidRPr="00E02351" w:rsidRDefault="00E02351" w:rsidP="000A4544">
      <w:pPr>
        <w:widowControl/>
        <w:ind w:left="1440" w:hanging="1440"/>
        <w:rPr>
          <w:color w:val="000000"/>
          <w:sz w:val="22"/>
          <w:szCs w:val="22"/>
        </w:rPr>
      </w:pPr>
      <w:r w:rsidRPr="00E02351">
        <w:rPr>
          <w:color w:val="000000"/>
          <w:sz w:val="22"/>
          <w:szCs w:val="22"/>
        </w:rPr>
        <w:tab/>
      </w:r>
      <w:r w:rsidR="001B50AF" w:rsidRPr="00E02351">
        <w:rPr>
          <w:color w:val="000000"/>
          <w:sz w:val="22"/>
          <w:szCs w:val="22"/>
        </w:rPr>
        <w:t xml:space="preserve">(2) Hypnosis </w:t>
      </w:r>
    </w:p>
    <w:p w:rsidR="001B50AF" w:rsidRPr="00E02351" w:rsidRDefault="00E02351" w:rsidP="000A4544">
      <w:pPr>
        <w:widowControl/>
        <w:ind w:left="1440" w:hanging="1440"/>
        <w:rPr>
          <w:color w:val="000000"/>
          <w:sz w:val="22"/>
          <w:szCs w:val="22"/>
        </w:rPr>
      </w:pPr>
      <w:r w:rsidRPr="00E02351">
        <w:rPr>
          <w:color w:val="000000"/>
          <w:sz w:val="22"/>
          <w:szCs w:val="22"/>
        </w:rPr>
        <w:tab/>
      </w:r>
      <w:r w:rsidR="001B50AF" w:rsidRPr="00E02351">
        <w:rPr>
          <w:color w:val="000000"/>
          <w:sz w:val="22"/>
          <w:szCs w:val="22"/>
        </w:rPr>
        <w:t>(3) Both</w:t>
      </w:r>
    </w:p>
    <w:p w:rsidR="00AB2403" w:rsidRPr="00E02351" w:rsidRDefault="00AB2403" w:rsidP="005C31A6">
      <w:pPr>
        <w:widowControl/>
        <w:tabs>
          <w:tab w:val="left" w:pos="991"/>
        </w:tabs>
        <w:ind w:left="720" w:hanging="720"/>
        <w:rPr>
          <w:color w:val="000000"/>
        </w:rPr>
      </w:pPr>
    </w:p>
    <w:p w:rsidR="005C31A6" w:rsidRPr="00985670" w:rsidRDefault="005C31A6" w:rsidP="005C31A6">
      <w:pPr>
        <w:widowControl/>
        <w:tabs>
          <w:tab w:val="left" w:pos="991"/>
        </w:tabs>
        <w:rPr>
          <w:b/>
          <w:color w:val="000000"/>
        </w:rPr>
      </w:pPr>
    </w:p>
    <w:p w:rsidR="005C31A6" w:rsidRPr="00985670" w:rsidRDefault="005C31A6" w:rsidP="005C31A6">
      <w:pPr>
        <w:widowControl/>
        <w:tabs>
          <w:tab w:val="left" w:pos="991"/>
        </w:tabs>
        <w:rPr>
          <w:b/>
          <w:color w:val="000000"/>
        </w:rPr>
        <w:sectPr w:rsidR="005C31A6" w:rsidRPr="00985670">
          <w:footerReference w:type="default" r:id="rId18"/>
          <w:type w:val="continuous"/>
          <w:pgSz w:w="12240" w:h="15840"/>
          <w:pgMar w:top="1440" w:right="1440" w:bottom="720" w:left="1440" w:header="1440" w:footer="1440" w:gutter="0"/>
          <w:cols w:space="720"/>
          <w:noEndnote/>
        </w:sectPr>
      </w:pPr>
    </w:p>
    <w:p w:rsidR="00F84851" w:rsidRPr="00985670" w:rsidRDefault="005C31A6" w:rsidP="00F84851">
      <w:pPr>
        <w:widowControl/>
        <w:tabs>
          <w:tab w:val="left" w:pos="991"/>
        </w:tabs>
        <w:ind w:left="720" w:hanging="720"/>
        <w:rPr>
          <w:b/>
          <w:color w:val="000000"/>
        </w:rPr>
      </w:pPr>
      <w:r w:rsidRPr="00985670">
        <w:rPr>
          <w:b/>
          <w:color w:val="000000"/>
        </w:rPr>
        <w:t>E1c</w:t>
      </w:r>
      <w:r w:rsidRPr="00985670">
        <w:rPr>
          <w:b/>
          <w:color w:val="000000"/>
        </w:rPr>
        <w:tab/>
        <w:t xml:space="preserve">The (LAST TIME / time) you tried to QUIT smoking in the past 12 months: Did you do ANY of the following: </w:t>
      </w:r>
      <w:r w:rsidR="00F84851" w:rsidRPr="00985670">
        <w:rPr>
          <w:b/>
          <w:color w:val="000000"/>
        </w:rPr>
        <w:t xml:space="preserve">  [FR NOTE</w:t>
      </w:r>
      <w:r w:rsidR="00F84851" w:rsidRPr="006C6099">
        <w:rPr>
          <w:color w:val="000000"/>
        </w:rPr>
        <w:t>:  FOR THIS QUESTION, RE-READ STEM PERIODICALLY]</w:t>
      </w:r>
    </w:p>
    <w:p w:rsidR="005C31A6" w:rsidRPr="00985670" w:rsidRDefault="005C31A6" w:rsidP="005C31A6">
      <w:pPr>
        <w:widowControl/>
        <w:tabs>
          <w:tab w:val="left" w:pos="1081"/>
        </w:tabs>
        <w:ind w:left="630" w:hanging="630"/>
        <w:rPr>
          <w:b/>
          <w:color w:val="000000"/>
        </w:rPr>
      </w:pPr>
    </w:p>
    <w:p w:rsidR="005C31A6" w:rsidRPr="006C6099" w:rsidRDefault="006C6099" w:rsidP="00A42DDB">
      <w:pPr>
        <w:widowControl/>
        <w:tabs>
          <w:tab w:val="left" w:pos="1440"/>
        </w:tabs>
        <w:rPr>
          <w:color w:val="000000"/>
        </w:rPr>
      </w:pPr>
      <w:r>
        <w:rPr>
          <w:b/>
          <w:color w:val="000000"/>
        </w:rPr>
        <w:tab/>
      </w:r>
      <w:r w:rsidR="005C31A6" w:rsidRPr="006C6099">
        <w:rPr>
          <w:color w:val="000000"/>
        </w:rPr>
        <w:t>(1) Yes</w:t>
      </w:r>
    </w:p>
    <w:p w:rsidR="005C31A6" w:rsidRPr="006C6099" w:rsidRDefault="006C6099" w:rsidP="00A42DDB">
      <w:pPr>
        <w:widowControl/>
        <w:tabs>
          <w:tab w:val="left" w:pos="1440"/>
        </w:tabs>
        <w:ind w:left="630"/>
        <w:rPr>
          <w:color w:val="000000"/>
        </w:rPr>
      </w:pPr>
      <w:r>
        <w:rPr>
          <w:color w:val="000000"/>
        </w:rPr>
        <w:tab/>
      </w:r>
      <w:r w:rsidR="005C31A6" w:rsidRPr="006C6099">
        <w:rPr>
          <w:color w:val="000000"/>
        </w:rPr>
        <w:t>(2) No</w:t>
      </w:r>
    </w:p>
    <w:p w:rsidR="005C31A6" w:rsidRPr="00985670" w:rsidRDefault="005C31A6" w:rsidP="005C31A6">
      <w:pPr>
        <w:widowControl/>
        <w:tabs>
          <w:tab w:val="left" w:pos="1081"/>
        </w:tabs>
        <w:rPr>
          <w:b/>
          <w:color w:val="000000"/>
        </w:rPr>
      </w:pPr>
    </w:p>
    <w:p w:rsidR="005C31A6" w:rsidRPr="00985670" w:rsidRDefault="005C31A6" w:rsidP="00A42DDB">
      <w:pPr>
        <w:widowControl/>
        <w:tabs>
          <w:tab w:val="left" w:pos="810"/>
          <w:tab w:val="left" w:pos="1350"/>
        </w:tabs>
        <w:ind w:left="1350" w:hanging="1350"/>
        <w:rPr>
          <w:b/>
          <w:color w:val="000000"/>
        </w:rPr>
      </w:pPr>
      <w:r w:rsidRPr="00985670">
        <w:rPr>
          <w:b/>
          <w:color w:val="000000"/>
        </w:rPr>
        <w:t>E1c1</w:t>
      </w:r>
      <w:r w:rsidRPr="00985670">
        <w:rPr>
          <w:b/>
          <w:color w:val="000000"/>
        </w:rPr>
        <w:tab/>
        <w:t>|__|</w:t>
      </w:r>
      <w:r w:rsidR="00A42DDB">
        <w:rPr>
          <w:b/>
          <w:color w:val="000000"/>
        </w:rPr>
        <w:tab/>
      </w:r>
      <w:r w:rsidRPr="00985670">
        <w:rPr>
          <w:b/>
          <w:color w:val="000000"/>
        </w:rPr>
        <w:t xml:space="preserve">Try to quit by </w:t>
      </w:r>
      <w:r w:rsidR="00486692" w:rsidRPr="00985670">
        <w:rPr>
          <w:b/>
          <w:color w:val="000000"/>
        </w:rPr>
        <w:t>GRADUALLY</w:t>
      </w:r>
      <w:r w:rsidRPr="00985670">
        <w:rPr>
          <w:b/>
          <w:color w:val="000000"/>
        </w:rPr>
        <w:t xml:space="preserve"> cutting back on cigarettes</w:t>
      </w:r>
      <w:r w:rsidR="006C6099">
        <w:rPr>
          <w:b/>
          <w:color w:val="000000"/>
        </w:rPr>
        <w:t>?</w:t>
      </w:r>
    </w:p>
    <w:p w:rsidR="005C31A6" w:rsidRPr="00985670" w:rsidRDefault="005C31A6" w:rsidP="00A42DDB">
      <w:pPr>
        <w:widowControl/>
        <w:tabs>
          <w:tab w:val="left" w:pos="810"/>
          <w:tab w:val="left" w:pos="1350"/>
        </w:tabs>
        <w:ind w:left="1350" w:hanging="1350"/>
        <w:rPr>
          <w:b/>
          <w:color w:val="000000"/>
        </w:rPr>
      </w:pPr>
      <w:r w:rsidRPr="00985670">
        <w:rPr>
          <w:b/>
          <w:color w:val="000000"/>
        </w:rPr>
        <w:t>E1c2</w:t>
      </w:r>
      <w:r w:rsidR="00A42DDB">
        <w:rPr>
          <w:b/>
          <w:color w:val="000000"/>
        </w:rPr>
        <w:tab/>
      </w:r>
      <w:r w:rsidRPr="00985670">
        <w:rPr>
          <w:b/>
          <w:color w:val="000000"/>
        </w:rPr>
        <w:t>|__|</w:t>
      </w:r>
      <w:r w:rsidR="00A42DDB">
        <w:rPr>
          <w:b/>
          <w:color w:val="000000"/>
        </w:rPr>
        <w:tab/>
      </w:r>
      <w:r w:rsidRPr="00985670">
        <w:rPr>
          <w:b/>
          <w:color w:val="000000"/>
        </w:rPr>
        <w:t xml:space="preserve">Try to quit by </w:t>
      </w:r>
      <w:r w:rsidR="00486692" w:rsidRPr="00985670">
        <w:rPr>
          <w:b/>
          <w:color w:val="000000"/>
        </w:rPr>
        <w:t>SWITCHING</w:t>
      </w:r>
      <w:r w:rsidRPr="00985670">
        <w:rPr>
          <w:b/>
          <w:color w:val="000000"/>
        </w:rPr>
        <w:t xml:space="preserve"> to </w:t>
      </w:r>
      <w:r w:rsidR="00160A78" w:rsidRPr="00985670">
        <w:rPr>
          <w:b/>
          <w:color w:val="000000"/>
        </w:rPr>
        <w:t xml:space="preserve">smokeless tobacco such as </w:t>
      </w:r>
      <w:r w:rsidRPr="00985670">
        <w:rPr>
          <w:b/>
          <w:color w:val="000000"/>
        </w:rPr>
        <w:t xml:space="preserve">chewing tobacco, </w:t>
      </w:r>
      <w:r w:rsidR="00486692" w:rsidRPr="00985670">
        <w:rPr>
          <w:b/>
          <w:color w:val="000000"/>
        </w:rPr>
        <w:t>s</w:t>
      </w:r>
      <w:r w:rsidRPr="00985670">
        <w:rPr>
          <w:b/>
          <w:color w:val="000000"/>
        </w:rPr>
        <w:t>nuff</w:t>
      </w:r>
      <w:r w:rsidR="00582E26" w:rsidRPr="00985670">
        <w:rPr>
          <w:b/>
          <w:color w:val="000000"/>
        </w:rPr>
        <w:t>, or</w:t>
      </w:r>
      <w:r w:rsidR="00160A78" w:rsidRPr="00985670">
        <w:rPr>
          <w:b/>
          <w:color w:val="000000"/>
        </w:rPr>
        <w:t xml:space="preserve"> snus</w:t>
      </w:r>
      <w:r w:rsidR="006C6099">
        <w:rPr>
          <w:b/>
          <w:color w:val="000000"/>
        </w:rPr>
        <w:t>?</w:t>
      </w:r>
    </w:p>
    <w:p w:rsidR="005C31A6" w:rsidRPr="00985670" w:rsidRDefault="005C31A6" w:rsidP="00A42DDB">
      <w:pPr>
        <w:widowControl/>
        <w:tabs>
          <w:tab w:val="left" w:pos="810"/>
          <w:tab w:val="left" w:pos="1350"/>
        </w:tabs>
        <w:ind w:left="1350" w:hanging="1350"/>
        <w:rPr>
          <w:b/>
          <w:color w:val="000000"/>
        </w:rPr>
      </w:pPr>
      <w:r w:rsidRPr="00985670">
        <w:rPr>
          <w:b/>
          <w:color w:val="000000"/>
        </w:rPr>
        <w:t>E1c2b</w:t>
      </w:r>
      <w:r w:rsidR="00A42DDB">
        <w:rPr>
          <w:b/>
          <w:color w:val="000000"/>
        </w:rPr>
        <w:tab/>
      </w:r>
      <w:r w:rsidRPr="00985670">
        <w:rPr>
          <w:b/>
          <w:color w:val="000000"/>
        </w:rPr>
        <w:t>|__|</w:t>
      </w:r>
      <w:r w:rsidR="00A42DDB">
        <w:rPr>
          <w:b/>
          <w:color w:val="000000"/>
        </w:rPr>
        <w:tab/>
      </w:r>
      <w:r w:rsidRPr="00985670">
        <w:rPr>
          <w:b/>
          <w:color w:val="000000"/>
        </w:rPr>
        <w:t xml:space="preserve">Try to quit by </w:t>
      </w:r>
      <w:r w:rsidR="00486692" w:rsidRPr="00985670">
        <w:rPr>
          <w:b/>
          <w:color w:val="000000"/>
        </w:rPr>
        <w:t>SWITCHING</w:t>
      </w:r>
      <w:r w:rsidRPr="00985670">
        <w:rPr>
          <w:b/>
          <w:color w:val="000000"/>
        </w:rPr>
        <w:t xml:space="preserve"> to </w:t>
      </w:r>
      <w:r w:rsidR="00486692" w:rsidRPr="00985670">
        <w:rPr>
          <w:b/>
          <w:color w:val="000000"/>
        </w:rPr>
        <w:t>regular cigars, cigarillos, little filtered cigars or pipes filled with tobacco</w:t>
      </w:r>
      <w:r w:rsidR="006C6099">
        <w:rPr>
          <w:b/>
          <w:color w:val="000000"/>
        </w:rPr>
        <w:t>?</w:t>
      </w:r>
    </w:p>
    <w:p w:rsidR="005C31A6" w:rsidRPr="00985670" w:rsidRDefault="005C31A6" w:rsidP="00A42DDB">
      <w:pPr>
        <w:widowControl/>
        <w:tabs>
          <w:tab w:val="left" w:pos="810"/>
          <w:tab w:val="left" w:pos="1350"/>
        </w:tabs>
        <w:ind w:left="1350" w:hanging="1350"/>
        <w:rPr>
          <w:b/>
          <w:color w:val="000000"/>
        </w:rPr>
      </w:pPr>
      <w:r w:rsidRPr="00985670">
        <w:rPr>
          <w:b/>
          <w:color w:val="000000"/>
        </w:rPr>
        <w:t>E1c3</w:t>
      </w:r>
      <w:r w:rsidR="00A42DDB">
        <w:rPr>
          <w:b/>
          <w:color w:val="000000"/>
        </w:rPr>
        <w:tab/>
        <w:t>|__|</w:t>
      </w:r>
      <w:r w:rsidR="00A42DDB">
        <w:rPr>
          <w:b/>
          <w:color w:val="000000"/>
        </w:rPr>
        <w:tab/>
      </w:r>
      <w:r w:rsidRPr="00985670">
        <w:rPr>
          <w:b/>
          <w:color w:val="000000"/>
        </w:rPr>
        <w:t xml:space="preserve">Did you </w:t>
      </w:r>
      <w:r w:rsidR="00486692" w:rsidRPr="00985670">
        <w:rPr>
          <w:b/>
          <w:color w:val="000000"/>
        </w:rPr>
        <w:t>SWITCH</w:t>
      </w:r>
      <w:r w:rsidRPr="00985670">
        <w:rPr>
          <w:b/>
          <w:color w:val="000000"/>
        </w:rPr>
        <w:t xml:space="preserve"> to a “lighter” cigarette in order to TRY TO QUIT</w:t>
      </w:r>
      <w:r w:rsidR="006C6099">
        <w:rPr>
          <w:b/>
          <w:color w:val="000000"/>
        </w:rPr>
        <w:t>?</w:t>
      </w:r>
    </w:p>
    <w:p w:rsidR="00AB2403" w:rsidRDefault="00AB2403" w:rsidP="00AB2403">
      <w:pPr>
        <w:tabs>
          <w:tab w:val="left" w:pos="1081"/>
        </w:tabs>
        <w:ind w:left="630" w:hanging="630"/>
        <w:rPr>
          <w:b/>
          <w:color w:val="000000"/>
        </w:rPr>
      </w:pPr>
    </w:p>
    <w:p w:rsidR="00A42DDB" w:rsidRDefault="00A42DDB" w:rsidP="00AB2403">
      <w:pPr>
        <w:tabs>
          <w:tab w:val="left" w:pos="1081"/>
        </w:tabs>
        <w:ind w:left="630" w:hanging="630"/>
        <w:rPr>
          <w:b/>
          <w:color w:val="000000"/>
        </w:rPr>
      </w:pPr>
    </w:p>
    <w:p w:rsidR="00EF2058" w:rsidRPr="006C6099" w:rsidRDefault="00EF2058" w:rsidP="00AB2403">
      <w:pPr>
        <w:tabs>
          <w:tab w:val="left" w:pos="1081"/>
        </w:tabs>
        <w:ind w:left="630" w:hanging="630"/>
        <w:rPr>
          <w:color w:val="000000"/>
        </w:rPr>
      </w:pPr>
      <w:r w:rsidRPr="006C6099">
        <w:rPr>
          <w:color w:val="000000"/>
        </w:rPr>
        <w:t>IF</w:t>
      </w:r>
      <w:r w:rsidR="005E6DF2" w:rsidRPr="006C6099">
        <w:rPr>
          <w:color w:val="000000"/>
        </w:rPr>
        <w:t xml:space="preserve"> B2 OR</w:t>
      </w:r>
      <w:r w:rsidRPr="006C6099">
        <w:rPr>
          <w:color w:val="000000"/>
        </w:rPr>
        <w:t xml:space="preserve"> C2=</w:t>
      </w:r>
      <w:r w:rsidR="003A6359" w:rsidRPr="006C6099">
        <w:rPr>
          <w:color w:val="000000"/>
        </w:rPr>
        <w:t>2</w:t>
      </w:r>
      <w:r w:rsidRPr="006C6099">
        <w:rPr>
          <w:color w:val="000000"/>
        </w:rPr>
        <w:t xml:space="preserve"> (</w:t>
      </w:r>
      <w:r w:rsidR="003A6359" w:rsidRPr="006C6099">
        <w:rPr>
          <w:color w:val="000000"/>
        </w:rPr>
        <w:t>NON-</w:t>
      </w:r>
      <w:r w:rsidRPr="006C6099">
        <w:rPr>
          <w:color w:val="000000"/>
        </w:rPr>
        <w:t>MENTHOL),</w:t>
      </w:r>
      <w:r w:rsidR="003A6359" w:rsidRPr="006C6099">
        <w:rPr>
          <w:color w:val="000000"/>
        </w:rPr>
        <w:t xml:space="preserve"> 3, DK, OR R,</w:t>
      </w:r>
      <w:r w:rsidRPr="006C6099">
        <w:rPr>
          <w:color w:val="000000"/>
        </w:rPr>
        <w:t xml:space="preserve"> GO TO E1c3b; ELSE IF </w:t>
      </w:r>
      <w:r w:rsidR="005E6DF2" w:rsidRPr="006C6099">
        <w:rPr>
          <w:color w:val="000000"/>
        </w:rPr>
        <w:t xml:space="preserve">B2 OR </w:t>
      </w:r>
      <w:r w:rsidRPr="006C6099">
        <w:rPr>
          <w:color w:val="000000"/>
        </w:rPr>
        <w:t>C2=</w:t>
      </w:r>
      <w:r w:rsidR="003A6359" w:rsidRPr="006C6099">
        <w:rPr>
          <w:color w:val="000000"/>
        </w:rPr>
        <w:t>1,</w:t>
      </w:r>
      <w:r w:rsidRPr="006C6099">
        <w:rPr>
          <w:color w:val="000000"/>
        </w:rPr>
        <w:t xml:space="preserve"> GO TO E1c3c</w:t>
      </w:r>
    </w:p>
    <w:p w:rsidR="003A6359" w:rsidRPr="00985670" w:rsidRDefault="003A6359" w:rsidP="00AB2403">
      <w:pPr>
        <w:tabs>
          <w:tab w:val="left" w:pos="1081"/>
        </w:tabs>
        <w:ind w:left="630" w:hanging="630"/>
        <w:rPr>
          <w:rFonts w:ascii="Times New Roman Bold" w:hAnsi="Times New Roman Bold"/>
          <w:b/>
          <w:color w:val="000000"/>
          <w:sz w:val="22"/>
          <w:szCs w:val="22"/>
        </w:rPr>
      </w:pPr>
    </w:p>
    <w:p w:rsidR="00460D80" w:rsidRPr="00985670" w:rsidRDefault="00AB2403" w:rsidP="00A42DDB">
      <w:pPr>
        <w:tabs>
          <w:tab w:val="left" w:pos="1081"/>
        </w:tabs>
        <w:ind w:left="630" w:hanging="630"/>
        <w:rPr>
          <w:rFonts w:ascii="Times New Roman Bold" w:hAnsi="Times New Roman Bold"/>
          <w:b/>
          <w:color w:val="000000"/>
          <w:sz w:val="22"/>
          <w:szCs w:val="22"/>
        </w:rPr>
      </w:pPr>
      <w:r w:rsidRPr="00985670">
        <w:rPr>
          <w:rFonts w:ascii="Times New Roman Bold" w:hAnsi="Times New Roman Bold"/>
          <w:b/>
          <w:color w:val="000000"/>
          <w:sz w:val="22"/>
          <w:szCs w:val="22"/>
        </w:rPr>
        <w:t>E1c3b</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 xml:space="preserve">|__| Did you </w:t>
      </w:r>
      <w:r w:rsidR="00460D80" w:rsidRPr="00985670">
        <w:rPr>
          <w:rFonts w:ascii="Times New Roman Bold" w:hAnsi="Times New Roman Bold"/>
          <w:b/>
          <w:color w:val="000000"/>
          <w:sz w:val="22"/>
          <w:szCs w:val="22"/>
        </w:rPr>
        <w:t xml:space="preserve">SWITCH </w:t>
      </w:r>
      <w:r w:rsidRPr="00985670">
        <w:rPr>
          <w:rFonts w:ascii="Times New Roman Bold" w:hAnsi="Times New Roman Bold"/>
          <w:b/>
          <w:color w:val="000000"/>
          <w:sz w:val="22"/>
          <w:szCs w:val="22"/>
        </w:rPr>
        <w:t>to menthol cigarettes in order to TRY TO QUIT</w:t>
      </w:r>
      <w:r w:rsidR="006C6099">
        <w:rPr>
          <w:rFonts w:ascii="Times New Roman Bold" w:hAnsi="Times New Roman Bold"/>
          <w:b/>
          <w:color w:val="000000"/>
          <w:sz w:val="22"/>
          <w:szCs w:val="22"/>
        </w:rPr>
        <w:t>?</w:t>
      </w:r>
      <w:r w:rsidRPr="00985670">
        <w:rPr>
          <w:rFonts w:ascii="Times New Roman Bold" w:hAnsi="Times New Roman Bold"/>
          <w:b/>
          <w:color w:val="000000"/>
          <w:sz w:val="22"/>
          <w:szCs w:val="22"/>
        </w:rPr>
        <w:t xml:space="preserve">---- </w:t>
      </w:r>
    </w:p>
    <w:p w:rsidR="001E4846" w:rsidRPr="00985670" w:rsidRDefault="001E4846" w:rsidP="00AB2403">
      <w:pPr>
        <w:tabs>
          <w:tab w:val="left" w:pos="1081"/>
        </w:tabs>
        <w:ind w:left="630" w:hanging="630"/>
        <w:rPr>
          <w:rFonts w:ascii="Times New Roman Bold" w:hAnsi="Times New Roman Bold"/>
          <w:b/>
          <w:color w:val="000000"/>
          <w:sz w:val="22"/>
          <w:szCs w:val="22"/>
        </w:rPr>
      </w:pPr>
    </w:p>
    <w:p w:rsidR="001E4846" w:rsidRPr="00985670" w:rsidRDefault="006C6099" w:rsidP="00AB2403">
      <w:pPr>
        <w:tabs>
          <w:tab w:val="left" w:pos="1081"/>
        </w:tabs>
        <w:ind w:left="630" w:hanging="630"/>
        <w:rPr>
          <w:rFonts w:ascii="Times New Roman Bold" w:hAnsi="Times New Roman Bold"/>
          <w:b/>
          <w:color w:val="000000"/>
          <w:sz w:val="22"/>
          <w:szCs w:val="22"/>
        </w:rPr>
      </w:pPr>
      <w:r>
        <w:rPr>
          <w:rFonts w:ascii="Times New Roman Bold" w:hAnsi="Times New Roman Bold"/>
          <w:b/>
          <w:color w:val="000000"/>
        </w:rPr>
        <w:t>[</w:t>
      </w:r>
      <w:r w:rsidR="001E4846" w:rsidRPr="006C6099">
        <w:rPr>
          <w:color w:val="000000"/>
        </w:rPr>
        <w:t>IF RESPONDENT SAYS THEY WERE ALREADY SMOKING 'MENTHOL CIGARETTES WHEN THEY TRIED TO QUIT-- THEN THE ANSWER IS "NO" THEY DIDN'T SWITCH TO TRY TO QUIT</w:t>
      </w:r>
      <w:r>
        <w:rPr>
          <w:rFonts w:ascii="Times New Roman Bold" w:hAnsi="Times New Roman Bold"/>
          <w:b/>
          <w:color w:val="000000"/>
        </w:rPr>
        <w:t>]</w:t>
      </w:r>
    </w:p>
    <w:p w:rsidR="00460D80" w:rsidRPr="00985670" w:rsidRDefault="00460D80" w:rsidP="00AB2403">
      <w:pPr>
        <w:tabs>
          <w:tab w:val="left" w:pos="1081"/>
        </w:tabs>
        <w:ind w:left="630" w:hanging="630"/>
        <w:rPr>
          <w:rFonts w:ascii="Times New Roman Bold" w:hAnsi="Times New Roman Bold"/>
          <w:b/>
          <w:color w:val="000000"/>
          <w:sz w:val="22"/>
          <w:szCs w:val="22"/>
        </w:rPr>
      </w:pPr>
    </w:p>
    <w:p w:rsidR="00AB2403" w:rsidRPr="00985670" w:rsidRDefault="00460D80" w:rsidP="00AB2403">
      <w:pPr>
        <w:tabs>
          <w:tab w:val="left" w:pos="1081"/>
        </w:tabs>
        <w:ind w:left="630" w:hanging="630"/>
        <w:rPr>
          <w:rFonts w:ascii="Times New Roman Bold" w:hAnsi="Times New Roman Bold"/>
          <w:b/>
          <w:color w:val="000000"/>
          <w:sz w:val="22"/>
          <w:szCs w:val="22"/>
        </w:rPr>
      </w:pPr>
      <w:r w:rsidRPr="00BE4A93">
        <w:rPr>
          <w:rFonts w:ascii="Times New Roman Bold" w:hAnsi="Times New Roman Bold"/>
          <w:b/>
          <w:color w:val="000000"/>
          <w:sz w:val="22"/>
          <w:szCs w:val="22"/>
        </w:rPr>
        <w:t xml:space="preserve">IF </w:t>
      </w:r>
      <w:r w:rsidR="005E6DF2" w:rsidRPr="00BE4A93">
        <w:rPr>
          <w:rFonts w:ascii="Times New Roman Bold" w:hAnsi="Times New Roman Bold"/>
          <w:b/>
          <w:color w:val="000000"/>
          <w:sz w:val="22"/>
          <w:szCs w:val="22"/>
        </w:rPr>
        <w:t xml:space="preserve">B2 OR </w:t>
      </w:r>
      <w:r w:rsidR="00EF2058" w:rsidRPr="00BE4A93">
        <w:rPr>
          <w:rFonts w:ascii="Times New Roman Bold" w:hAnsi="Times New Roman Bold"/>
          <w:b/>
          <w:color w:val="000000"/>
          <w:sz w:val="22"/>
          <w:szCs w:val="22"/>
        </w:rPr>
        <w:t>C2=</w:t>
      </w:r>
      <w:r w:rsidR="003A6359" w:rsidRPr="00BE4A93">
        <w:rPr>
          <w:rFonts w:ascii="Times New Roman Bold" w:hAnsi="Times New Roman Bold"/>
          <w:b/>
          <w:color w:val="000000"/>
          <w:sz w:val="22"/>
          <w:szCs w:val="22"/>
        </w:rPr>
        <w:t>2</w:t>
      </w:r>
      <w:r w:rsidR="00EF2058" w:rsidRPr="00BE4A93">
        <w:rPr>
          <w:rFonts w:ascii="Times New Roman Bold" w:hAnsi="Times New Roman Bold"/>
          <w:b/>
          <w:color w:val="000000"/>
          <w:sz w:val="22"/>
          <w:szCs w:val="22"/>
        </w:rPr>
        <w:t xml:space="preserve"> (</w:t>
      </w:r>
      <w:r w:rsidR="003A6359" w:rsidRPr="00BE4A93">
        <w:rPr>
          <w:rFonts w:ascii="Times New Roman Bold" w:hAnsi="Times New Roman Bold"/>
          <w:b/>
          <w:color w:val="000000"/>
          <w:sz w:val="22"/>
          <w:szCs w:val="22"/>
        </w:rPr>
        <w:t>NON-</w:t>
      </w:r>
      <w:r w:rsidR="00EF2058" w:rsidRPr="00BE4A93">
        <w:rPr>
          <w:rFonts w:ascii="Times New Roman Bold" w:hAnsi="Times New Roman Bold"/>
          <w:b/>
          <w:color w:val="000000"/>
          <w:sz w:val="22"/>
          <w:szCs w:val="22"/>
        </w:rPr>
        <w:t>MENTHOL),</w:t>
      </w:r>
      <w:r w:rsidRPr="00BE4A93">
        <w:rPr>
          <w:rFonts w:ascii="Times New Roman Bold" w:hAnsi="Times New Roman Bold"/>
          <w:b/>
          <w:color w:val="000000"/>
          <w:sz w:val="22"/>
          <w:szCs w:val="22"/>
        </w:rPr>
        <w:t xml:space="preserve"> THEN </w:t>
      </w:r>
      <w:r w:rsidR="00AB2403" w:rsidRPr="00BE4A93">
        <w:rPr>
          <w:rFonts w:ascii="Times New Roman Bold" w:hAnsi="Times New Roman Bold"/>
          <w:b/>
          <w:color w:val="000000"/>
          <w:sz w:val="22"/>
          <w:szCs w:val="22"/>
        </w:rPr>
        <w:t>GO TO E1c4</w:t>
      </w:r>
      <w:r w:rsidRPr="00BE4A93">
        <w:rPr>
          <w:rFonts w:ascii="Times New Roman Bold" w:hAnsi="Times New Roman Bold"/>
          <w:b/>
          <w:color w:val="000000"/>
          <w:sz w:val="22"/>
          <w:szCs w:val="22"/>
        </w:rPr>
        <w:t>; ELSE GO TO E1c3c</w:t>
      </w:r>
    </w:p>
    <w:p w:rsidR="001E4846" w:rsidRPr="00985670" w:rsidRDefault="001E4846" w:rsidP="00AB2403">
      <w:pPr>
        <w:tabs>
          <w:tab w:val="left" w:pos="1081"/>
        </w:tabs>
        <w:ind w:left="630" w:hanging="630"/>
        <w:rPr>
          <w:rFonts w:ascii="Times New Roman Bold" w:hAnsi="Times New Roman Bold"/>
          <w:b/>
          <w:color w:val="000000"/>
          <w:sz w:val="22"/>
          <w:szCs w:val="22"/>
        </w:rPr>
      </w:pPr>
    </w:p>
    <w:p w:rsidR="00AB2403" w:rsidRPr="00985670" w:rsidRDefault="00AB2403" w:rsidP="00A42DDB">
      <w:pPr>
        <w:tabs>
          <w:tab w:val="left" w:pos="1081"/>
        </w:tabs>
        <w:ind w:left="630" w:hanging="630"/>
        <w:rPr>
          <w:rFonts w:ascii="Times New Roman Bold" w:hAnsi="Times New Roman Bold"/>
          <w:b/>
          <w:color w:val="000000"/>
          <w:sz w:val="22"/>
          <w:szCs w:val="22"/>
        </w:rPr>
      </w:pPr>
      <w:r w:rsidRPr="00985670">
        <w:rPr>
          <w:rFonts w:ascii="Times New Roman Bold" w:hAnsi="Times New Roman Bold"/>
          <w:b/>
          <w:color w:val="000000"/>
          <w:sz w:val="22"/>
          <w:szCs w:val="22"/>
        </w:rPr>
        <w:t>E1c3c</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 Did you switch to non-menthol cigarettes in order to TRY TO QUIT</w:t>
      </w:r>
      <w:r w:rsidR="00BE4A93">
        <w:rPr>
          <w:rFonts w:ascii="Times New Roman Bold" w:hAnsi="Times New Roman Bold"/>
          <w:b/>
          <w:color w:val="000000"/>
          <w:sz w:val="22"/>
          <w:szCs w:val="22"/>
        </w:rPr>
        <w:t>?</w:t>
      </w:r>
    </w:p>
    <w:p w:rsidR="00AB2403" w:rsidRPr="00985670" w:rsidRDefault="00AB2403" w:rsidP="005C31A6">
      <w:pPr>
        <w:widowControl/>
        <w:tabs>
          <w:tab w:val="left" w:pos="1081"/>
        </w:tabs>
        <w:ind w:left="630" w:hanging="630"/>
        <w:rPr>
          <w:b/>
          <w:color w:val="000000"/>
        </w:rPr>
      </w:pPr>
    </w:p>
    <w:p w:rsidR="0007617D" w:rsidRPr="00985670" w:rsidRDefault="00BE4A93" w:rsidP="0007617D">
      <w:pPr>
        <w:tabs>
          <w:tab w:val="left" w:pos="1081"/>
        </w:tabs>
        <w:ind w:left="630" w:hanging="630"/>
        <w:rPr>
          <w:rFonts w:ascii="Times New Roman Bold" w:hAnsi="Times New Roman Bold"/>
          <w:b/>
          <w:color w:val="000000"/>
          <w:sz w:val="22"/>
          <w:szCs w:val="22"/>
        </w:rPr>
      </w:pPr>
      <w:r>
        <w:rPr>
          <w:rFonts w:ascii="Times New Roman Bold" w:hAnsi="Times New Roman Bold"/>
          <w:b/>
          <w:color w:val="000000"/>
        </w:rPr>
        <w:t>[</w:t>
      </w:r>
      <w:r w:rsidR="0007617D" w:rsidRPr="00BE4A93">
        <w:rPr>
          <w:color w:val="000000"/>
        </w:rPr>
        <w:t xml:space="preserve">IF RESPONDENT SAYS THEY WERE ALREADY SMOKING </w:t>
      </w:r>
      <w:r w:rsidR="0007617D" w:rsidRPr="00BE4A93">
        <w:rPr>
          <w:rFonts w:hint="eastAsia"/>
          <w:color w:val="000000"/>
        </w:rPr>
        <w:t>”</w:t>
      </w:r>
      <w:r w:rsidR="0007617D" w:rsidRPr="00BE4A93">
        <w:rPr>
          <w:color w:val="000000"/>
        </w:rPr>
        <w:t>NON-MENTHOL</w:t>
      </w:r>
      <w:r w:rsidR="0007617D" w:rsidRPr="00BE4A93">
        <w:rPr>
          <w:rFonts w:hint="eastAsia"/>
          <w:color w:val="000000"/>
        </w:rPr>
        <w:t>”</w:t>
      </w:r>
      <w:r w:rsidR="0007617D" w:rsidRPr="00BE4A93">
        <w:rPr>
          <w:color w:val="000000"/>
        </w:rPr>
        <w:t xml:space="preserve"> CIGARETTES WHEN THEY TRIED TO QUIT-- THEN THE ANSWER IS "NO"  THEY DIDN'T SWITCH TO TRY TO QUIT</w:t>
      </w:r>
      <w:r>
        <w:rPr>
          <w:color w:val="000000"/>
        </w:rPr>
        <w:t>]</w:t>
      </w:r>
    </w:p>
    <w:p w:rsidR="0007617D" w:rsidRPr="00985670" w:rsidRDefault="0007617D" w:rsidP="005C31A6">
      <w:pPr>
        <w:widowControl/>
        <w:tabs>
          <w:tab w:val="left" w:pos="1081"/>
        </w:tabs>
        <w:ind w:left="630" w:hanging="630"/>
        <w:rPr>
          <w:b/>
          <w:color w:val="000000"/>
        </w:rPr>
      </w:pPr>
    </w:p>
    <w:p w:rsidR="005C31A6" w:rsidRPr="00985670" w:rsidRDefault="005C31A6" w:rsidP="00A42DDB">
      <w:pPr>
        <w:widowControl/>
        <w:tabs>
          <w:tab w:val="left" w:pos="1081"/>
        </w:tabs>
        <w:ind w:left="630" w:hanging="630"/>
        <w:rPr>
          <w:b/>
          <w:color w:val="000000"/>
        </w:rPr>
      </w:pPr>
      <w:r w:rsidRPr="00985670">
        <w:rPr>
          <w:b/>
          <w:color w:val="000000"/>
        </w:rPr>
        <w:t>E1c4</w:t>
      </w:r>
      <w:r w:rsidRPr="00985670">
        <w:rPr>
          <w:b/>
          <w:color w:val="000000"/>
        </w:rPr>
        <w:tab/>
        <w:t xml:space="preserve">|__  Did you try to give up cigarettes </w:t>
      </w:r>
      <w:r w:rsidR="00486692" w:rsidRPr="00985670">
        <w:rPr>
          <w:b/>
          <w:color w:val="000000"/>
        </w:rPr>
        <w:t>ALL at ONCE</w:t>
      </w:r>
    </w:p>
    <w:p w:rsidR="00BB114C" w:rsidRPr="00985670" w:rsidRDefault="00BB114C" w:rsidP="005C31A6">
      <w:pPr>
        <w:widowControl/>
        <w:tabs>
          <w:tab w:val="left" w:pos="1081"/>
        </w:tabs>
        <w:ind w:left="630" w:hanging="630"/>
        <w:rPr>
          <w:b/>
          <w:color w:val="000000"/>
        </w:rPr>
      </w:pPr>
    </w:p>
    <w:p w:rsidR="00BB114C" w:rsidRPr="00985670" w:rsidRDefault="00C12EAA" w:rsidP="005C31A6">
      <w:pPr>
        <w:widowControl/>
        <w:tabs>
          <w:tab w:val="left" w:pos="1081"/>
        </w:tabs>
        <w:ind w:left="630" w:hanging="630"/>
        <w:rPr>
          <w:b/>
          <w:color w:val="000000"/>
        </w:rPr>
      </w:pPr>
      <w:r w:rsidRPr="00985670">
        <w:rPr>
          <w:b/>
          <w:color w:val="000000"/>
        </w:rPr>
        <w:tab/>
        <w:t>IF E1c4 = 1 (YES), GO TO E1d; ELSE GO TO F1a</w:t>
      </w:r>
    </w:p>
    <w:p w:rsidR="005C31A6" w:rsidRPr="00985670" w:rsidRDefault="005C31A6" w:rsidP="005C31A6">
      <w:pPr>
        <w:widowControl/>
        <w:tabs>
          <w:tab w:val="left" w:pos="1081"/>
        </w:tabs>
        <w:ind w:left="1350" w:hanging="1350"/>
        <w:rPr>
          <w:b/>
          <w:color w:val="000000"/>
        </w:rPr>
      </w:pPr>
    </w:p>
    <w:p w:rsidR="00BE4A93" w:rsidRDefault="005C31A6" w:rsidP="00A42DDB">
      <w:pPr>
        <w:widowControl/>
        <w:tabs>
          <w:tab w:val="left" w:pos="1081"/>
        </w:tabs>
        <w:rPr>
          <w:b/>
          <w:color w:val="000000"/>
          <w:sz w:val="22"/>
          <w:szCs w:val="22"/>
        </w:rPr>
      </w:pPr>
      <w:r w:rsidRPr="00985670">
        <w:rPr>
          <w:b/>
          <w:color w:val="000000"/>
        </w:rPr>
        <w:t>E1</w:t>
      </w:r>
      <w:r w:rsidR="00C12EAA" w:rsidRPr="00985670">
        <w:rPr>
          <w:b/>
          <w:color w:val="000000"/>
        </w:rPr>
        <w:t>d</w:t>
      </w:r>
      <w:r w:rsidR="00C12EAA" w:rsidRPr="00985670">
        <w:rPr>
          <w:b/>
          <w:color w:val="000000"/>
        </w:rPr>
        <w:tab/>
      </w:r>
      <w:r w:rsidR="00BB114C" w:rsidRPr="00985670">
        <w:rPr>
          <w:b/>
          <w:color w:val="000000"/>
          <w:sz w:val="22"/>
          <w:szCs w:val="22"/>
        </w:rPr>
        <w:t xml:space="preserve">Please tell </w:t>
      </w:r>
      <w:r w:rsidR="00C12EAA" w:rsidRPr="00985670">
        <w:rPr>
          <w:b/>
          <w:color w:val="000000"/>
          <w:sz w:val="22"/>
          <w:szCs w:val="22"/>
        </w:rPr>
        <w:t xml:space="preserve">me </w:t>
      </w:r>
      <w:r w:rsidR="00BB114C" w:rsidRPr="00985670">
        <w:rPr>
          <w:b/>
          <w:color w:val="000000"/>
          <w:sz w:val="22"/>
          <w:szCs w:val="22"/>
        </w:rPr>
        <w:t>which</w:t>
      </w:r>
      <w:r w:rsidR="00C12EAA" w:rsidRPr="00985670">
        <w:rPr>
          <w:b/>
          <w:color w:val="000000"/>
          <w:sz w:val="22"/>
          <w:szCs w:val="22"/>
        </w:rPr>
        <w:t xml:space="preserve"> one statement </w:t>
      </w:r>
      <w:r w:rsidR="00BB114C" w:rsidRPr="00985670">
        <w:rPr>
          <w:b/>
          <w:color w:val="000000"/>
          <w:sz w:val="22"/>
          <w:szCs w:val="22"/>
        </w:rPr>
        <w:t xml:space="preserve">is true about this most recent quit attempt where you </w:t>
      </w:r>
    </w:p>
    <w:p w:rsidR="00BB114C" w:rsidRDefault="00BB114C" w:rsidP="00BB114C">
      <w:pPr>
        <w:widowControl/>
        <w:tabs>
          <w:tab w:val="left" w:pos="1081"/>
        </w:tabs>
        <w:rPr>
          <w:b/>
          <w:color w:val="000000"/>
          <w:sz w:val="22"/>
          <w:szCs w:val="22"/>
        </w:rPr>
      </w:pPr>
      <w:r w:rsidRPr="00985670">
        <w:rPr>
          <w:b/>
          <w:color w:val="000000"/>
          <w:sz w:val="22"/>
          <w:szCs w:val="22"/>
        </w:rPr>
        <w:t>tried to give up cigarettes all at once: [IF NEEDED, We are still talking about the past 12 months.]</w:t>
      </w:r>
    </w:p>
    <w:p w:rsidR="00BE4A93" w:rsidRPr="00985670" w:rsidRDefault="00BE4A93" w:rsidP="00BB114C">
      <w:pPr>
        <w:widowControl/>
        <w:tabs>
          <w:tab w:val="left" w:pos="1081"/>
        </w:tabs>
        <w:rPr>
          <w:b/>
          <w:color w:val="000000"/>
          <w:sz w:val="22"/>
          <w:szCs w:val="22"/>
        </w:rPr>
      </w:pPr>
    </w:p>
    <w:p w:rsidR="00BB114C" w:rsidRPr="00BE4A93" w:rsidRDefault="00BE4A93" w:rsidP="000A4544">
      <w:pPr>
        <w:widowControl/>
        <w:tabs>
          <w:tab w:val="left" w:pos="2160"/>
        </w:tabs>
        <w:rPr>
          <w:color w:val="000000"/>
          <w:sz w:val="22"/>
          <w:szCs w:val="22"/>
        </w:rPr>
      </w:pPr>
      <w:r>
        <w:rPr>
          <w:b/>
          <w:color w:val="000000"/>
          <w:sz w:val="22"/>
          <w:szCs w:val="22"/>
        </w:rPr>
        <w:tab/>
      </w:r>
      <w:r w:rsidRPr="00BE4A93">
        <w:rPr>
          <w:color w:val="000000"/>
          <w:sz w:val="22"/>
          <w:szCs w:val="22"/>
        </w:rPr>
        <w:t>READ THE 4 RESPONSE CATEGORIES</w:t>
      </w:r>
    </w:p>
    <w:p w:rsidR="00BE4A93" w:rsidRPr="00985670" w:rsidRDefault="00BE4A93" w:rsidP="00BB114C">
      <w:pPr>
        <w:widowControl/>
        <w:tabs>
          <w:tab w:val="left" w:pos="1081"/>
        </w:tabs>
        <w:rPr>
          <w:b/>
          <w:color w:val="000000"/>
          <w:sz w:val="22"/>
          <w:szCs w:val="22"/>
        </w:rPr>
      </w:pPr>
    </w:p>
    <w:p w:rsidR="00C12EAA" w:rsidRPr="00BE4A93" w:rsidRDefault="00C12EAA" w:rsidP="00C12EAA">
      <w:pPr>
        <w:widowControl/>
        <w:tabs>
          <w:tab w:val="left" w:pos="720"/>
          <w:tab w:val="left" w:pos="1081"/>
        </w:tabs>
        <w:ind w:left="975"/>
        <w:rPr>
          <w:b/>
          <w:color w:val="000000"/>
          <w:sz w:val="22"/>
          <w:szCs w:val="22"/>
        </w:rPr>
      </w:pPr>
      <w:r w:rsidRPr="00BE4A93">
        <w:rPr>
          <w:b/>
          <w:color w:val="000000"/>
          <w:sz w:val="22"/>
          <w:szCs w:val="22"/>
        </w:rPr>
        <w:t>(1)</w:t>
      </w:r>
      <w:r w:rsidRPr="00BE4A93">
        <w:rPr>
          <w:b/>
          <w:color w:val="000000"/>
          <w:sz w:val="22"/>
          <w:szCs w:val="22"/>
        </w:rPr>
        <w:tab/>
        <w:t>I tried to quit as soon as I made the decision.</w:t>
      </w:r>
    </w:p>
    <w:p w:rsidR="00BB114C" w:rsidRPr="00BE4A93" w:rsidRDefault="00C12EAA" w:rsidP="00C12EAA">
      <w:pPr>
        <w:widowControl/>
        <w:tabs>
          <w:tab w:val="left" w:pos="720"/>
          <w:tab w:val="left" w:pos="1081"/>
        </w:tabs>
        <w:ind w:left="975"/>
        <w:rPr>
          <w:b/>
          <w:color w:val="000000"/>
          <w:sz w:val="22"/>
          <w:szCs w:val="22"/>
        </w:rPr>
      </w:pPr>
      <w:r w:rsidRPr="00BE4A93">
        <w:rPr>
          <w:b/>
          <w:color w:val="000000"/>
          <w:sz w:val="22"/>
          <w:szCs w:val="22"/>
        </w:rPr>
        <w:t>(2)</w:t>
      </w:r>
      <w:r w:rsidRPr="00BE4A93">
        <w:rPr>
          <w:b/>
          <w:color w:val="000000"/>
          <w:sz w:val="22"/>
          <w:szCs w:val="22"/>
        </w:rPr>
        <w:tab/>
      </w:r>
      <w:r w:rsidR="00BB114C" w:rsidRPr="00BE4A93">
        <w:rPr>
          <w:b/>
          <w:color w:val="000000"/>
          <w:sz w:val="22"/>
          <w:szCs w:val="22"/>
        </w:rPr>
        <w:t>I planned the quit for later the same day.</w:t>
      </w:r>
    </w:p>
    <w:p w:rsidR="00BB114C" w:rsidRPr="00BE4A93" w:rsidRDefault="00C12EAA" w:rsidP="00C12EAA">
      <w:pPr>
        <w:widowControl/>
        <w:tabs>
          <w:tab w:val="left" w:pos="720"/>
          <w:tab w:val="left" w:pos="1081"/>
        </w:tabs>
        <w:ind w:left="975"/>
        <w:rPr>
          <w:b/>
          <w:color w:val="000000"/>
          <w:sz w:val="22"/>
          <w:szCs w:val="22"/>
        </w:rPr>
      </w:pPr>
      <w:r w:rsidRPr="00BE4A93">
        <w:rPr>
          <w:b/>
          <w:color w:val="000000"/>
          <w:sz w:val="22"/>
          <w:szCs w:val="22"/>
        </w:rPr>
        <w:t>(3)</w:t>
      </w:r>
      <w:r w:rsidRPr="00BE4A93">
        <w:rPr>
          <w:b/>
          <w:color w:val="000000"/>
          <w:sz w:val="22"/>
          <w:szCs w:val="22"/>
        </w:rPr>
        <w:tab/>
      </w:r>
      <w:r w:rsidR="00BB114C" w:rsidRPr="00BE4A93">
        <w:rPr>
          <w:b/>
          <w:color w:val="000000"/>
          <w:sz w:val="22"/>
          <w:szCs w:val="22"/>
        </w:rPr>
        <w:t>I planned the quit for a date in the future.</w:t>
      </w:r>
    </w:p>
    <w:p w:rsidR="00C12EAA" w:rsidRPr="00BE4A93" w:rsidRDefault="00C12EAA" w:rsidP="00C12EAA">
      <w:pPr>
        <w:widowControl/>
        <w:tabs>
          <w:tab w:val="left" w:pos="720"/>
          <w:tab w:val="left" w:pos="1081"/>
        </w:tabs>
        <w:ind w:left="975"/>
        <w:rPr>
          <w:b/>
          <w:color w:val="000000"/>
          <w:sz w:val="22"/>
          <w:szCs w:val="22"/>
        </w:rPr>
      </w:pPr>
      <w:r w:rsidRPr="00BE4A93">
        <w:rPr>
          <w:b/>
          <w:color w:val="000000"/>
          <w:sz w:val="22"/>
          <w:szCs w:val="22"/>
        </w:rPr>
        <w:t>(4)</w:t>
      </w:r>
      <w:r w:rsidRPr="00BE4A93">
        <w:rPr>
          <w:b/>
          <w:color w:val="000000"/>
          <w:sz w:val="22"/>
          <w:szCs w:val="22"/>
        </w:rPr>
        <w:tab/>
        <w:t xml:space="preserve">I decided to quit after having </w:t>
      </w:r>
      <w:r w:rsidR="00665D6C" w:rsidRPr="00BE4A93">
        <w:rPr>
          <w:rFonts w:ascii="Times New Roman Bold" w:hAnsi="Times New Roman Bold"/>
          <w:b/>
          <w:color w:val="000000"/>
          <w:sz w:val="22"/>
          <w:szCs w:val="22"/>
        </w:rPr>
        <w:t>NOT</w:t>
      </w:r>
      <w:r w:rsidR="002615E8" w:rsidRPr="00BE4A93">
        <w:rPr>
          <w:rFonts w:ascii="Times New Roman Bold" w:hAnsi="Times New Roman Bold"/>
          <w:b/>
          <w:color w:val="000000"/>
          <w:sz w:val="22"/>
          <w:szCs w:val="22"/>
        </w:rPr>
        <w:t xml:space="preserve"> </w:t>
      </w:r>
      <w:r w:rsidRPr="00BE4A93">
        <w:rPr>
          <w:b/>
          <w:color w:val="000000"/>
          <w:sz w:val="22"/>
          <w:szCs w:val="22"/>
        </w:rPr>
        <w:t>smoked for some other reason</w:t>
      </w:r>
    </w:p>
    <w:p w:rsidR="00C12EAA" w:rsidRPr="00985670" w:rsidRDefault="00C12EAA" w:rsidP="00C12EAA">
      <w:pPr>
        <w:widowControl/>
        <w:tabs>
          <w:tab w:val="left" w:pos="720"/>
          <w:tab w:val="left" w:pos="1081"/>
        </w:tabs>
        <w:ind w:left="975"/>
        <w:rPr>
          <w:color w:val="000000"/>
          <w:sz w:val="22"/>
          <w:szCs w:val="22"/>
        </w:rPr>
      </w:pPr>
    </w:p>
    <w:p w:rsidR="00C12EAA" w:rsidRPr="00985670" w:rsidRDefault="00C12EAA" w:rsidP="00C12EAA">
      <w:pPr>
        <w:widowControl/>
        <w:tabs>
          <w:tab w:val="left" w:pos="720"/>
          <w:tab w:val="left" w:pos="1081"/>
        </w:tabs>
        <w:ind w:left="975"/>
        <w:rPr>
          <w:color w:val="000000"/>
          <w:sz w:val="22"/>
          <w:szCs w:val="22"/>
        </w:rPr>
      </w:pPr>
      <w:r w:rsidRPr="00985670">
        <w:rPr>
          <w:color w:val="000000"/>
          <w:sz w:val="22"/>
          <w:szCs w:val="22"/>
        </w:rPr>
        <w:t>|__|</w:t>
      </w:r>
    </w:p>
    <w:p w:rsidR="00BB114C" w:rsidRPr="00985670" w:rsidRDefault="00BB114C" w:rsidP="00BB114C">
      <w:pPr>
        <w:widowControl/>
        <w:tabs>
          <w:tab w:val="left" w:pos="1081"/>
        </w:tabs>
        <w:ind w:left="1350" w:hanging="1350"/>
        <w:rPr>
          <w:b/>
          <w:color w:val="000000"/>
        </w:rPr>
      </w:pPr>
    </w:p>
    <w:p w:rsidR="00486692" w:rsidRPr="00985670" w:rsidRDefault="00BB114C" w:rsidP="00A42DDB">
      <w:pPr>
        <w:widowControl/>
        <w:tabs>
          <w:tab w:val="left" w:pos="720"/>
        </w:tabs>
        <w:rPr>
          <w:b/>
          <w:color w:val="000000"/>
        </w:rPr>
      </w:pPr>
      <w:r w:rsidRPr="00985670">
        <w:rPr>
          <w:b/>
          <w:color w:val="000000"/>
        </w:rPr>
        <w:t>E1</w:t>
      </w:r>
      <w:r w:rsidR="00C12EAA" w:rsidRPr="00985670">
        <w:rPr>
          <w:b/>
          <w:color w:val="000000"/>
        </w:rPr>
        <w:t>e</w:t>
      </w:r>
      <w:r w:rsidR="00A42DDB">
        <w:rPr>
          <w:b/>
          <w:color w:val="000000"/>
        </w:rPr>
        <w:tab/>
      </w:r>
      <w:r w:rsidR="00C12EAA" w:rsidRPr="00985670">
        <w:rPr>
          <w:b/>
          <w:color w:val="000000"/>
        </w:rPr>
        <w:t>When you tried to quit all at once, w</w:t>
      </w:r>
      <w:r w:rsidRPr="00985670">
        <w:rPr>
          <w:b/>
          <w:color w:val="000000"/>
          <w:sz w:val="22"/>
          <w:szCs w:val="22"/>
        </w:rPr>
        <w:t>ould you say you TRIED TO QUIT  “cold turkey</w:t>
      </w:r>
      <w:r w:rsidR="00C12EAA" w:rsidRPr="00985670">
        <w:rPr>
          <w:b/>
          <w:color w:val="000000"/>
          <w:sz w:val="22"/>
          <w:szCs w:val="22"/>
        </w:rPr>
        <w:t>?</w:t>
      </w:r>
    </w:p>
    <w:p w:rsidR="00486692" w:rsidRPr="00BE4A93" w:rsidRDefault="00486692" w:rsidP="00862F72">
      <w:pPr>
        <w:widowControl/>
        <w:numPr>
          <w:ilvl w:val="0"/>
          <w:numId w:val="17"/>
        </w:numPr>
        <w:tabs>
          <w:tab w:val="left" w:pos="1081"/>
        </w:tabs>
        <w:rPr>
          <w:color w:val="000000"/>
        </w:rPr>
      </w:pPr>
      <w:r w:rsidRPr="00BE4A93">
        <w:rPr>
          <w:color w:val="000000"/>
        </w:rPr>
        <w:t>YES</w:t>
      </w:r>
      <w:r w:rsidR="005C31A6" w:rsidRPr="00BE4A93">
        <w:rPr>
          <w:color w:val="000000"/>
        </w:rPr>
        <w:t xml:space="preserve">  </w:t>
      </w:r>
    </w:p>
    <w:p w:rsidR="00486692" w:rsidRPr="00BE4A93" w:rsidRDefault="00486692" w:rsidP="00862F72">
      <w:pPr>
        <w:widowControl/>
        <w:numPr>
          <w:ilvl w:val="0"/>
          <w:numId w:val="17"/>
        </w:numPr>
        <w:tabs>
          <w:tab w:val="left" w:pos="1081"/>
        </w:tabs>
        <w:rPr>
          <w:color w:val="000000"/>
        </w:rPr>
      </w:pPr>
      <w:r w:rsidRPr="00BE4A93">
        <w:rPr>
          <w:color w:val="000000"/>
        </w:rPr>
        <w:t>NO</w:t>
      </w:r>
    </w:p>
    <w:p w:rsidR="00AC5152" w:rsidRPr="00985670" w:rsidRDefault="00AC5152" w:rsidP="00AC5152">
      <w:pPr>
        <w:widowControl/>
        <w:tabs>
          <w:tab w:val="left" w:pos="1081"/>
        </w:tabs>
        <w:rPr>
          <w:b/>
          <w:color w:val="000000"/>
        </w:rPr>
      </w:pPr>
    </w:p>
    <w:p w:rsidR="00AC5152" w:rsidRPr="00985670" w:rsidRDefault="00AC5152" w:rsidP="00AC5152">
      <w:pPr>
        <w:widowControl/>
        <w:tabs>
          <w:tab w:val="left" w:pos="1081"/>
        </w:tabs>
        <w:rPr>
          <w:b/>
          <w:color w:val="000000"/>
        </w:rPr>
      </w:pPr>
      <w:r w:rsidRPr="00985670">
        <w:rPr>
          <w:b/>
          <w:color w:val="000000"/>
        </w:rPr>
        <w:tab/>
      </w:r>
      <w:r w:rsidR="00BE4A93">
        <w:rPr>
          <w:b/>
          <w:color w:val="000000"/>
        </w:rPr>
        <w:t>IF NEEDED:</w:t>
      </w:r>
      <w:r w:rsidRPr="00985670">
        <w:rPr>
          <w:b/>
          <w:color w:val="000000"/>
        </w:rPr>
        <w:t xml:space="preserve">  “COLD TURKEY” IS </w:t>
      </w:r>
      <w:r w:rsidR="002B67BF">
        <w:rPr>
          <w:b/>
          <w:color w:val="000000"/>
        </w:rPr>
        <w:t>S</w:t>
      </w:r>
      <w:r w:rsidRPr="00985670">
        <w:rPr>
          <w:b/>
          <w:color w:val="000000"/>
        </w:rPr>
        <w:t xml:space="preserve">TOPPING ALL AT ONCE </w:t>
      </w:r>
      <w:r w:rsidR="002B67BF">
        <w:rPr>
          <w:b/>
          <w:color w:val="000000"/>
        </w:rPr>
        <w:tab/>
      </w:r>
      <w:r w:rsidRPr="00985670">
        <w:rPr>
          <w:b/>
          <w:color w:val="000000"/>
        </w:rPr>
        <w:t>WITHOUT</w:t>
      </w:r>
      <w:r w:rsidR="002B67BF">
        <w:rPr>
          <w:b/>
          <w:color w:val="000000"/>
        </w:rPr>
        <w:t xml:space="preserve"> </w:t>
      </w:r>
      <w:r w:rsidRPr="00985670">
        <w:rPr>
          <w:b/>
          <w:color w:val="000000"/>
        </w:rPr>
        <w:t>ANY AIDS</w:t>
      </w:r>
    </w:p>
    <w:p w:rsidR="00486692" w:rsidRPr="00985670" w:rsidRDefault="00486692" w:rsidP="00486692">
      <w:pPr>
        <w:widowControl/>
        <w:tabs>
          <w:tab w:val="left" w:pos="1081"/>
        </w:tabs>
        <w:ind w:left="1800"/>
        <w:rPr>
          <w:b/>
          <w:color w:val="000000"/>
        </w:rPr>
      </w:pPr>
    </w:p>
    <w:p w:rsidR="005C31A6" w:rsidRPr="00985670" w:rsidRDefault="005C31A6" w:rsidP="00486692">
      <w:pPr>
        <w:widowControl/>
        <w:tabs>
          <w:tab w:val="left" w:pos="1081"/>
        </w:tabs>
        <w:ind w:left="1800"/>
        <w:rPr>
          <w:b/>
          <w:color w:val="000000"/>
        </w:rPr>
      </w:pPr>
      <w:r w:rsidRPr="00985670">
        <w:rPr>
          <w:b/>
          <w:color w:val="000000"/>
        </w:rPr>
        <w:t>|__|</w:t>
      </w:r>
    </w:p>
    <w:p w:rsidR="005C31A6" w:rsidRPr="00985670" w:rsidRDefault="005C31A6" w:rsidP="005C31A6">
      <w:pPr>
        <w:widowControl/>
        <w:tabs>
          <w:tab w:val="left" w:pos="1081"/>
        </w:tabs>
        <w:rPr>
          <w:b/>
          <w:color w:val="000000"/>
        </w:rPr>
      </w:pPr>
    </w:p>
    <w:p w:rsidR="005C31A6" w:rsidRPr="00985670" w:rsidRDefault="005C31A6" w:rsidP="005C31A6">
      <w:pPr>
        <w:widowControl/>
        <w:tabs>
          <w:tab w:val="left" w:pos="1081"/>
        </w:tabs>
        <w:rPr>
          <w:b/>
          <w:color w:val="000000"/>
        </w:rPr>
        <w:sectPr w:rsidR="005C31A6" w:rsidRPr="00985670">
          <w:footerReference w:type="default" r:id="rId19"/>
          <w:type w:val="continuous"/>
          <w:pgSz w:w="12240" w:h="15840"/>
          <w:pgMar w:top="1440" w:right="1440" w:bottom="720" w:left="1350" w:header="1440" w:footer="1440" w:gutter="0"/>
          <w:cols w:space="720"/>
          <w:noEndnote/>
        </w:sectPr>
      </w:pPr>
    </w:p>
    <w:p w:rsidR="005C31A6" w:rsidRPr="00985670" w:rsidRDefault="005C31A6" w:rsidP="005C31A6">
      <w:pPr>
        <w:widowControl/>
        <w:tabs>
          <w:tab w:val="left" w:pos="1081"/>
        </w:tabs>
        <w:rPr>
          <w:b/>
          <w:i/>
          <w:iCs/>
          <w:color w:val="000000"/>
        </w:rPr>
      </w:pPr>
    </w:p>
    <w:p w:rsidR="005C31A6" w:rsidRPr="001421F2" w:rsidRDefault="005C31A6" w:rsidP="00A42DDB">
      <w:pPr>
        <w:widowControl/>
        <w:tabs>
          <w:tab w:val="left" w:pos="1081"/>
        </w:tabs>
        <w:rPr>
          <w:b/>
          <w:bCs/>
          <w:color w:val="000000"/>
          <w:sz w:val="28"/>
          <w:szCs w:val="28"/>
        </w:rPr>
      </w:pPr>
      <w:r w:rsidRPr="00985670">
        <w:rPr>
          <w:b/>
          <w:i/>
          <w:iCs/>
          <w:color w:val="000000"/>
        </w:rPr>
        <w:tab/>
      </w:r>
      <w:r w:rsidRPr="001421F2">
        <w:rPr>
          <w:b/>
          <w:color w:val="000000"/>
          <w:sz w:val="28"/>
          <w:szCs w:val="28"/>
        </w:rPr>
        <w:t>(All responses GO TO F1a)</w:t>
      </w:r>
    </w:p>
    <w:p w:rsidR="005C31A6" w:rsidRPr="00985670" w:rsidRDefault="005C31A6" w:rsidP="005C31A6">
      <w:pPr>
        <w:rPr>
          <w:color w:val="000000"/>
          <w:sz w:val="22"/>
          <w:szCs w:val="22"/>
        </w:rPr>
      </w:pPr>
      <w:r w:rsidRPr="00985670">
        <w:rPr>
          <w:color w:val="000000"/>
          <w:sz w:val="22"/>
          <w:szCs w:val="22"/>
        </w:rPr>
        <w:br w:type="page"/>
      </w:r>
    </w:p>
    <w:p w:rsidR="005C31A6" w:rsidRPr="00985670" w:rsidRDefault="005C31A6" w:rsidP="00413E15">
      <w:pPr>
        <w:pStyle w:val="Heading2"/>
      </w:pPr>
      <w:r w:rsidRPr="00985670">
        <w:t>SECTION F.  DOCTOR/DENTIST ADVICE TO STOP SMOKING --- CURRENT AND SOME-DAY SMOKERS</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985670">
          <w:type w:val="continuous"/>
          <w:pgSz w:w="12240" w:h="15840"/>
          <w:pgMar w:top="1440" w:right="1440" w:bottom="720" w:left="1440" w:header="720" w:footer="720" w:gutter="0"/>
          <w:cols w:space="720"/>
        </w:sect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F1a</w:t>
      </w:r>
      <w:r w:rsidR="00A42DDB">
        <w:rPr>
          <w:b/>
          <w:bCs/>
          <w:color w:val="000000"/>
          <w:sz w:val="22"/>
          <w:szCs w:val="22"/>
        </w:rPr>
        <w:tab/>
      </w:r>
      <w:r w:rsidRPr="00985670">
        <w:rPr>
          <w:b/>
          <w:bCs/>
          <w:color w:val="000000"/>
          <w:sz w:val="22"/>
          <w:szCs w:val="22"/>
        </w:rPr>
        <w:t>In the PAST 12 MONTHS have you SEEN a medical doctor?</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(1)  Yes</w:t>
      </w:r>
      <w:r w:rsidR="005C31A6" w:rsidRPr="00985670">
        <w:rPr>
          <w:b/>
          <w:bCs/>
          <w:color w:val="000000"/>
          <w:sz w:val="22"/>
          <w:szCs w:val="22"/>
        </w:rPr>
        <w:tab/>
      </w:r>
      <w:r>
        <w:rPr>
          <w:b/>
          <w:bCs/>
          <w:color w:val="000000"/>
          <w:sz w:val="22"/>
          <w:szCs w:val="22"/>
        </w:rPr>
        <w:tab/>
      </w:r>
      <w:r w:rsidR="005C31A6" w:rsidRPr="00985670">
        <w:rPr>
          <w:b/>
          <w:bCs/>
          <w:color w:val="000000"/>
          <w:sz w:val="22"/>
          <w:szCs w:val="22"/>
        </w:rPr>
        <w:t>GO TO F1b</w:t>
      </w: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(2)  No</w:t>
      </w:r>
      <w:r w:rsidR="005C31A6" w:rsidRPr="00985670">
        <w:rPr>
          <w:b/>
          <w:bCs/>
          <w:color w:val="000000"/>
          <w:sz w:val="22"/>
          <w:szCs w:val="22"/>
        </w:rPr>
        <w:tab/>
      </w:r>
      <w:r w:rsidR="005C31A6" w:rsidRPr="00985670">
        <w:rPr>
          <w:b/>
          <w:bCs/>
          <w:color w:val="000000"/>
          <w:sz w:val="22"/>
          <w:szCs w:val="22"/>
        </w:rPr>
        <w:tab/>
        <w:t xml:space="preserve">GO TO </w:t>
      </w:r>
      <w:r w:rsidR="003C7E38" w:rsidRPr="00985670">
        <w:rPr>
          <w:b/>
          <w:bCs/>
          <w:color w:val="000000"/>
          <w:sz w:val="22"/>
          <w:szCs w:val="22"/>
        </w:rPr>
        <w:t>F2a</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985670">
        <w:rPr>
          <w:color w:val="000000"/>
          <w:sz w:val="22"/>
          <w:szCs w:val="22"/>
        </w:rPr>
        <w:t>|__|</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ab/>
      </w:r>
      <w:r w:rsidRPr="00985670">
        <w:rPr>
          <w:color w:val="000000"/>
          <w:sz w:val="22"/>
          <w:szCs w:val="22"/>
        </w:rPr>
        <w:t xml:space="preserve">[Don’t Know OR Refused: </w:t>
      </w:r>
      <w:r w:rsidRPr="00985670">
        <w:rPr>
          <w:b/>
          <w:color w:val="000000"/>
          <w:sz w:val="22"/>
          <w:szCs w:val="22"/>
        </w:rPr>
        <w:t>GO TO F</w:t>
      </w:r>
      <w:r w:rsidR="003C7E38" w:rsidRPr="00985670">
        <w:rPr>
          <w:b/>
          <w:color w:val="000000"/>
          <w:sz w:val="22"/>
          <w:szCs w:val="22"/>
        </w:rPr>
        <w:t>2a</w:t>
      </w:r>
      <w:r w:rsidRPr="00985670">
        <w:rPr>
          <w:b/>
          <w:color w:val="000000"/>
          <w:sz w:val="22"/>
          <w:szCs w:val="22"/>
        </w:rPr>
        <w:t>]</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F1b   During the PAST 12 MONTHS, did any medical doctor ADVISE you to stop smoking?</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985670">
        <w:rPr>
          <w:b/>
          <w:bCs/>
          <w:color w:val="000000"/>
          <w:sz w:val="22"/>
          <w:szCs w:val="22"/>
        </w:rPr>
        <w:t>(</w:t>
      </w:r>
      <w:r w:rsidR="005C31A6" w:rsidRPr="00165A94">
        <w:rPr>
          <w:bCs/>
          <w:color w:val="000000"/>
          <w:sz w:val="22"/>
          <w:szCs w:val="22"/>
        </w:rPr>
        <w:t>1)  Yes</w:t>
      </w:r>
      <w:r>
        <w:rPr>
          <w:bCs/>
          <w:color w:val="000000"/>
          <w:sz w:val="22"/>
          <w:szCs w:val="22"/>
        </w:rPr>
        <w:tab/>
      </w:r>
      <w:r>
        <w:rPr>
          <w:bCs/>
          <w:color w:val="000000"/>
          <w:sz w:val="22"/>
          <w:szCs w:val="22"/>
        </w:rPr>
        <w:tab/>
      </w:r>
      <w:r w:rsidR="005C31A6" w:rsidRPr="00985670">
        <w:rPr>
          <w:b/>
          <w:bCs/>
          <w:color w:val="000000"/>
          <w:sz w:val="22"/>
          <w:szCs w:val="22"/>
        </w:rPr>
        <w:t>GO TO F1c</w:t>
      </w: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165A94">
        <w:rPr>
          <w:bCs/>
          <w:color w:val="000000"/>
          <w:sz w:val="22"/>
          <w:szCs w:val="22"/>
        </w:rPr>
        <w:t>(2)  No</w:t>
      </w:r>
      <w:r w:rsidR="005C31A6" w:rsidRPr="00985670">
        <w:rPr>
          <w:b/>
          <w:bCs/>
          <w:color w:val="000000"/>
          <w:sz w:val="22"/>
          <w:szCs w:val="22"/>
        </w:rPr>
        <w:tab/>
      </w:r>
      <w:r>
        <w:rPr>
          <w:b/>
          <w:bCs/>
          <w:color w:val="000000"/>
          <w:sz w:val="22"/>
          <w:szCs w:val="22"/>
        </w:rPr>
        <w:tab/>
      </w:r>
      <w:r w:rsidR="005C31A6" w:rsidRPr="00985670">
        <w:rPr>
          <w:b/>
          <w:bCs/>
          <w:color w:val="000000"/>
          <w:sz w:val="22"/>
          <w:szCs w:val="22"/>
        </w:rPr>
        <w:t>GO TO F</w:t>
      </w:r>
      <w:r w:rsidR="003C7E38" w:rsidRPr="00985670">
        <w:rPr>
          <w:b/>
          <w:bCs/>
          <w:color w:val="000000"/>
          <w:sz w:val="22"/>
          <w:szCs w:val="22"/>
        </w:rPr>
        <w:t>2a</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5C31A6" w:rsidRPr="00985670">
        <w:rPr>
          <w:color w:val="000000"/>
          <w:sz w:val="22"/>
          <w:szCs w:val="22"/>
        </w:rPr>
        <w:t>|__|</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b/>
          <w:bCs/>
          <w:color w:val="000000"/>
          <w:sz w:val="22"/>
          <w:szCs w:val="22"/>
        </w:rPr>
        <w:tab/>
      </w:r>
      <w:r w:rsidRPr="00985670">
        <w:rPr>
          <w:color w:val="000000"/>
          <w:sz w:val="22"/>
          <w:szCs w:val="22"/>
        </w:rPr>
        <w:t>[Don’t Know OR Refused</w:t>
      </w:r>
      <w:r w:rsidRPr="00985670">
        <w:rPr>
          <w:b/>
          <w:color w:val="000000"/>
          <w:sz w:val="22"/>
          <w:szCs w:val="22"/>
        </w:rPr>
        <w:t>: GO TO F</w:t>
      </w:r>
      <w:r w:rsidR="003C7E38" w:rsidRPr="00985670">
        <w:rPr>
          <w:b/>
          <w:color w:val="000000"/>
          <w:sz w:val="22"/>
          <w:szCs w:val="22"/>
        </w:rPr>
        <w:t>2a</w:t>
      </w:r>
      <w:r w:rsidRPr="00985670">
        <w:rPr>
          <w:color w:val="000000"/>
          <w:sz w:val="22"/>
          <w:szCs w:val="22"/>
        </w:rPr>
        <w:t>]</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985670">
        <w:rPr>
          <w:rFonts w:ascii="Times New Roman Bold" w:hAnsi="Times New Roman Bold"/>
          <w:b/>
          <w:bCs/>
          <w:color w:val="000000"/>
          <w:sz w:val="22"/>
          <w:szCs w:val="22"/>
        </w:rPr>
        <w:t xml:space="preserve">F1c   In the PAST 12 MONTHS, when a medical doctor advised you to quit smoking, did </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540"/>
        <w:rPr>
          <w:rFonts w:ascii="Times New Roman Bold" w:hAnsi="Times New Roman Bold"/>
          <w:b/>
          <w:bCs/>
          <w:color w:val="000000"/>
          <w:sz w:val="22"/>
          <w:szCs w:val="22"/>
        </w:rPr>
      </w:pPr>
      <w:r w:rsidRPr="00985670">
        <w:rPr>
          <w:rFonts w:ascii="Times New Roman Bold" w:hAnsi="Times New Roman Bold"/>
          <w:b/>
          <w:bCs/>
          <w:color w:val="000000"/>
          <w:sz w:val="22"/>
          <w:szCs w:val="22"/>
        </w:rPr>
        <w:t xml:space="preserve">the doctor also: </w:t>
      </w:r>
      <w:r w:rsidR="00165A94">
        <w:rPr>
          <w:rFonts w:ascii="Times New Roman Bold" w:hAnsi="Times New Roman Bold"/>
          <w:b/>
          <w:bCs/>
          <w:color w:val="000000"/>
          <w:sz w:val="22"/>
          <w:szCs w:val="22"/>
        </w:rPr>
        <w:t>[</w:t>
      </w:r>
      <w:r w:rsidR="00165A94" w:rsidRPr="00165A94">
        <w:rPr>
          <w:bCs/>
          <w:color w:val="000000"/>
          <w:sz w:val="22"/>
          <w:szCs w:val="22"/>
        </w:rPr>
        <w:t>REPEAT THE STEM OF THE QUESTION AS NEEDED</w:t>
      </w:r>
      <w:r w:rsidR="00165A94">
        <w:rPr>
          <w:rFonts w:ascii="Times New Roman Bold" w:hAnsi="Times New Roman Bold"/>
          <w:b/>
          <w:bCs/>
          <w:color w:val="000000"/>
          <w:sz w:val="22"/>
          <w:szCs w:val="22"/>
        </w:rPr>
        <w:t>.]</w:t>
      </w:r>
    </w:p>
    <w:p w:rsidR="005C31A6" w:rsidRPr="00165A94"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Cs/>
          <w:color w:val="000000"/>
          <w:sz w:val="22"/>
          <w:szCs w:val="22"/>
        </w:rPr>
      </w:pPr>
    </w:p>
    <w:p w:rsidR="005C31A6" w:rsidRPr="00165A94" w:rsidRDefault="005C31A6" w:rsidP="005C31A6">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165A94">
        <w:rPr>
          <w:color w:val="000000"/>
          <w:sz w:val="22"/>
          <w:szCs w:val="22"/>
        </w:rPr>
        <w:t>Yes</w:t>
      </w:r>
    </w:p>
    <w:p w:rsidR="005C31A6" w:rsidRPr="00165A94" w:rsidRDefault="005C31A6" w:rsidP="005C31A6">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165A94">
        <w:rPr>
          <w:color w:val="000000"/>
          <w:sz w:val="22"/>
          <w:szCs w:val="22"/>
        </w:rPr>
        <w:t>No</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F1c1</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call or use a te</w:t>
      </w:r>
      <w:r w:rsidR="00A42DDB">
        <w:rPr>
          <w:rFonts w:ascii="Times New Roman Bold" w:hAnsi="Times New Roman Bold"/>
          <w:b/>
          <w:color w:val="000000"/>
          <w:sz w:val="22"/>
          <w:szCs w:val="22"/>
        </w:rPr>
        <w:t>lephone help line or quit line?</w:t>
      </w:r>
      <w:r w:rsidR="00A42DDB" w:rsidRPr="00A42DDB">
        <w:rPr>
          <w:b/>
          <w:color w:val="000000"/>
        </w:rPr>
        <w:t xml:space="preserve"> </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F1c2</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use a smoking cessation class, program, or counseling?</w:t>
      </w:r>
      <w:r w:rsidR="00A42DDB" w:rsidRPr="00A42DDB">
        <w:rPr>
          <w:b/>
          <w:color w:val="000000"/>
        </w:rPr>
        <w:t xml:space="preserve"> </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F1c3</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Recommend or Prescribe a nicotine product such as patch, gum, lozenge, nasal spray or inhaler</w:t>
      </w:r>
      <w:r w:rsidR="00165A94">
        <w:rPr>
          <w:rFonts w:ascii="Times New Roman Bold" w:hAnsi="Times New Roman Bold"/>
          <w:b/>
          <w:color w:val="000000"/>
          <w:sz w:val="22"/>
          <w:szCs w:val="22"/>
        </w:rPr>
        <w:t>?</w:t>
      </w:r>
      <w:r w:rsidR="00A42DDB" w:rsidRPr="00A42DDB">
        <w:rPr>
          <w:b/>
          <w:color w:val="000000"/>
        </w:rPr>
        <w:t xml:space="preserve"> </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F1c4</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Prescribe a pill such as Chanti</w:t>
      </w:r>
      <w:r w:rsidR="00AD0417">
        <w:rPr>
          <w:rFonts w:ascii="Times New Roman Bold" w:hAnsi="Times New Roman Bold"/>
          <w:b/>
          <w:color w:val="000000"/>
          <w:sz w:val="22"/>
          <w:szCs w:val="22"/>
        </w:rPr>
        <w:t>x</w:t>
      </w:r>
      <w:r w:rsidRPr="00985670">
        <w:rPr>
          <w:rFonts w:ascii="Times New Roman Bold" w:hAnsi="Times New Roman Bold"/>
          <w:b/>
          <w:color w:val="000000"/>
          <w:sz w:val="22"/>
          <w:szCs w:val="22"/>
        </w:rPr>
        <w:t xml:space="preserve">, Varenicline, Zyban, Bupropion, </w:t>
      </w:r>
      <w:r w:rsidR="00165A94">
        <w:rPr>
          <w:rFonts w:ascii="Times New Roman Bold" w:hAnsi="Times New Roman Bold"/>
          <w:b/>
          <w:color w:val="000000"/>
          <w:sz w:val="22"/>
          <w:szCs w:val="22"/>
        </w:rPr>
        <w:t xml:space="preserve">or </w:t>
      </w:r>
      <w:r w:rsidRPr="00985670">
        <w:rPr>
          <w:rFonts w:ascii="Times New Roman Bold" w:hAnsi="Times New Roman Bold"/>
          <w:b/>
          <w:color w:val="000000"/>
          <w:sz w:val="22"/>
          <w:szCs w:val="22"/>
        </w:rPr>
        <w:t>Wellbutrin</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F1c5</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set a specific date to stop smoking?</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985670"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ab/>
        <w:t>GO TO F2a</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5C31A6" w:rsidRPr="00985670" w:rsidRDefault="005C31A6" w:rsidP="005C31A6">
      <w:pPr>
        <w:tabs>
          <w:tab w:val="left" w:pos="-1080"/>
          <w:tab w:val="left" w:pos="-720"/>
          <w:tab w:val="left" w:pos="0"/>
          <w:tab w:val="left" w:pos="63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F2a</w:t>
      </w:r>
      <w:r w:rsidR="00A42DDB">
        <w:rPr>
          <w:b/>
          <w:bCs/>
          <w:color w:val="000000"/>
          <w:sz w:val="22"/>
          <w:szCs w:val="22"/>
        </w:rPr>
        <w:tab/>
      </w:r>
      <w:r w:rsidRPr="00985670">
        <w:rPr>
          <w:b/>
          <w:bCs/>
          <w:color w:val="000000"/>
          <w:sz w:val="22"/>
          <w:szCs w:val="22"/>
        </w:rPr>
        <w:t>In the PAST 12 MONTHS have you SEEN a dentist?</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(1)  Yes</w:t>
      </w:r>
      <w:r w:rsidR="005C31A6" w:rsidRPr="00985670">
        <w:rPr>
          <w:b/>
          <w:bCs/>
          <w:color w:val="000000"/>
          <w:sz w:val="22"/>
          <w:szCs w:val="22"/>
        </w:rPr>
        <w:tab/>
      </w:r>
      <w:r w:rsidR="005C31A6" w:rsidRPr="00985670">
        <w:rPr>
          <w:b/>
          <w:bCs/>
          <w:color w:val="000000"/>
          <w:sz w:val="22"/>
          <w:szCs w:val="22"/>
        </w:rPr>
        <w:tab/>
        <w:t>GO TO F2b</w:t>
      </w: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(2)  No</w:t>
      </w:r>
      <w:r w:rsidR="005C31A6" w:rsidRPr="00985670">
        <w:rPr>
          <w:b/>
          <w:bCs/>
          <w:color w:val="000000"/>
          <w:sz w:val="22"/>
          <w:szCs w:val="22"/>
        </w:rPr>
        <w:tab/>
      </w:r>
      <w:r w:rsidR="005C31A6" w:rsidRPr="00985670">
        <w:rPr>
          <w:b/>
          <w:bCs/>
          <w:color w:val="000000"/>
          <w:sz w:val="22"/>
          <w:szCs w:val="22"/>
        </w:rPr>
        <w:tab/>
        <w:t xml:space="preserve">GO TO </w:t>
      </w:r>
      <w:r w:rsidR="003C7E38" w:rsidRPr="00985670">
        <w:rPr>
          <w:b/>
          <w:bCs/>
          <w:color w:val="000000"/>
          <w:sz w:val="22"/>
          <w:szCs w:val="22"/>
        </w:rPr>
        <w:t>G1</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985670">
        <w:rPr>
          <w:color w:val="000000"/>
          <w:sz w:val="22"/>
          <w:szCs w:val="22"/>
        </w:rPr>
        <w:t>|__|</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b/>
          <w:bCs/>
          <w:color w:val="000000"/>
          <w:sz w:val="22"/>
          <w:szCs w:val="22"/>
        </w:rPr>
        <w:tab/>
      </w:r>
      <w:r w:rsidRPr="00985670">
        <w:rPr>
          <w:color w:val="000000"/>
          <w:sz w:val="22"/>
          <w:szCs w:val="22"/>
        </w:rPr>
        <w:t xml:space="preserve">[Don’t Know OR Refused: </w:t>
      </w:r>
      <w:r w:rsidRPr="00985670">
        <w:rPr>
          <w:b/>
          <w:color w:val="000000"/>
          <w:sz w:val="22"/>
          <w:szCs w:val="22"/>
        </w:rPr>
        <w:t xml:space="preserve">GO TO </w:t>
      </w:r>
      <w:r w:rsidR="003C7E38" w:rsidRPr="00985670">
        <w:rPr>
          <w:b/>
          <w:color w:val="000000"/>
          <w:sz w:val="22"/>
          <w:szCs w:val="22"/>
        </w:rPr>
        <w:t>G1</w:t>
      </w:r>
      <w:r w:rsidRPr="00985670">
        <w:rPr>
          <w:color w:val="000000"/>
          <w:sz w:val="22"/>
          <w:szCs w:val="22"/>
        </w:rPr>
        <w:t>]</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sz w:val="22"/>
          <w:szCs w:val="22"/>
        </w:rPr>
        <w:t>F2b  During the PAST 12 MONTHS</w:t>
      </w:r>
      <w:r w:rsidRPr="00985670">
        <w:rPr>
          <w:b/>
          <w:bCs/>
          <w:strike/>
          <w:color w:val="000000"/>
          <w:sz w:val="22"/>
          <w:szCs w:val="22"/>
        </w:rPr>
        <w:t>,</w:t>
      </w:r>
      <w:r w:rsidRPr="00985670">
        <w:rPr>
          <w:b/>
          <w:bCs/>
          <w:color w:val="000000"/>
          <w:sz w:val="22"/>
          <w:szCs w:val="22"/>
        </w:rPr>
        <w:t xml:space="preserve"> did any dentist ADVISE you to stop smoking?</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(1)  Yes</w:t>
      </w:r>
      <w:r w:rsidR="005C31A6" w:rsidRPr="00985670">
        <w:rPr>
          <w:b/>
          <w:bCs/>
          <w:color w:val="000000"/>
          <w:sz w:val="22"/>
          <w:szCs w:val="22"/>
        </w:rPr>
        <w:tab/>
      </w:r>
      <w:r w:rsidR="005C31A6" w:rsidRPr="00985670">
        <w:rPr>
          <w:b/>
          <w:bCs/>
          <w:color w:val="000000"/>
          <w:sz w:val="22"/>
          <w:szCs w:val="22"/>
        </w:rPr>
        <w:tab/>
        <w:t>GO TO F2c</w:t>
      </w: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Cs/>
          <w:color w:val="000000"/>
          <w:sz w:val="22"/>
          <w:szCs w:val="22"/>
        </w:rPr>
        <w:tab/>
      </w:r>
      <w:r w:rsidR="005C31A6" w:rsidRPr="00165A94">
        <w:rPr>
          <w:bCs/>
          <w:color w:val="000000"/>
          <w:sz w:val="22"/>
          <w:szCs w:val="22"/>
        </w:rPr>
        <w:t>(2)  No</w:t>
      </w:r>
      <w:r w:rsidR="005C31A6" w:rsidRPr="00985670">
        <w:rPr>
          <w:b/>
          <w:bCs/>
          <w:color w:val="000000"/>
          <w:sz w:val="22"/>
          <w:szCs w:val="22"/>
        </w:rPr>
        <w:tab/>
      </w:r>
      <w:r w:rsidR="005C31A6" w:rsidRPr="00985670">
        <w:rPr>
          <w:b/>
          <w:bCs/>
          <w:color w:val="000000"/>
          <w:sz w:val="22"/>
          <w:szCs w:val="22"/>
        </w:rPr>
        <w:tab/>
        <w:t xml:space="preserve">GO TO </w:t>
      </w:r>
      <w:r w:rsidR="003C7E38" w:rsidRPr="00985670">
        <w:rPr>
          <w:b/>
          <w:bCs/>
          <w:color w:val="000000"/>
          <w:sz w:val="22"/>
          <w:szCs w:val="22"/>
        </w:rPr>
        <w:t>G1</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A42DDB"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5C31A6" w:rsidRPr="00985670">
        <w:rPr>
          <w:color w:val="000000"/>
          <w:sz w:val="22"/>
          <w:szCs w:val="22"/>
        </w:rPr>
        <w:t>|__|</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5C31A6">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985670">
        <w:rPr>
          <w:b/>
          <w:bCs/>
          <w:color w:val="000000"/>
          <w:sz w:val="22"/>
          <w:szCs w:val="22"/>
        </w:rPr>
        <w:tab/>
      </w:r>
      <w:r w:rsidRPr="00985670">
        <w:rPr>
          <w:color w:val="000000"/>
          <w:sz w:val="22"/>
          <w:szCs w:val="22"/>
        </w:rPr>
        <w:t xml:space="preserve">[Don’t Know OR Refused:  </w:t>
      </w:r>
      <w:r w:rsidRPr="00985670">
        <w:rPr>
          <w:b/>
          <w:color w:val="000000"/>
          <w:sz w:val="22"/>
          <w:szCs w:val="22"/>
        </w:rPr>
        <w:t xml:space="preserve">GO TO </w:t>
      </w:r>
      <w:r w:rsidR="003C7E38" w:rsidRPr="00985670">
        <w:rPr>
          <w:b/>
          <w:color w:val="000000"/>
          <w:sz w:val="22"/>
          <w:szCs w:val="22"/>
        </w:rPr>
        <w:t>G1</w:t>
      </w:r>
      <w:r w:rsidRPr="00985670">
        <w:rPr>
          <w:color w:val="000000"/>
          <w:sz w:val="22"/>
          <w:szCs w:val="22"/>
        </w:rPr>
        <w:t>]</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5C31A6" w:rsidRPr="00985670" w:rsidRDefault="005C31A6" w:rsidP="00A42DD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bCs/>
          <w:color w:val="000000"/>
          <w:sz w:val="22"/>
          <w:szCs w:val="22"/>
        </w:rPr>
      </w:pPr>
      <w:r w:rsidRPr="00985670">
        <w:rPr>
          <w:rFonts w:ascii="Times New Roman Bold" w:hAnsi="Times New Roman Bold"/>
          <w:b/>
          <w:bCs/>
          <w:color w:val="000000"/>
          <w:sz w:val="22"/>
          <w:szCs w:val="22"/>
        </w:rPr>
        <w:t>F2c</w:t>
      </w:r>
      <w:r w:rsidR="00165A94">
        <w:rPr>
          <w:rFonts w:ascii="Times New Roman Bold" w:hAnsi="Times New Roman Bold"/>
          <w:b/>
          <w:bCs/>
          <w:color w:val="000000"/>
          <w:sz w:val="22"/>
          <w:szCs w:val="22"/>
        </w:rPr>
        <w:t>1</w:t>
      </w:r>
      <w:r w:rsidR="00A42DDB">
        <w:rPr>
          <w:rFonts w:ascii="Times New Roman Bold" w:hAnsi="Times New Roman Bold"/>
          <w:b/>
          <w:bCs/>
          <w:color w:val="000000"/>
          <w:sz w:val="22"/>
          <w:szCs w:val="22"/>
        </w:rPr>
        <w:tab/>
      </w:r>
      <w:r w:rsidRPr="00985670">
        <w:rPr>
          <w:rFonts w:ascii="Times New Roman Bold" w:hAnsi="Times New Roman Bold"/>
          <w:b/>
          <w:bCs/>
          <w:color w:val="000000"/>
          <w:sz w:val="22"/>
          <w:szCs w:val="22"/>
        </w:rPr>
        <w:t xml:space="preserve">In the PAST 12 MONTHS, when a dentist advised you to quit smoking, did </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540"/>
        <w:rPr>
          <w:rFonts w:ascii="Times New Roman Bold" w:hAnsi="Times New Roman Bold"/>
          <w:b/>
          <w:bCs/>
          <w:color w:val="000000"/>
          <w:sz w:val="22"/>
          <w:szCs w:val="22"/>
        </w:rPr>
      </w:pPr>
      <w:r w:rsidRPr="00985670">
        <w:rPr>
          <w:rFonts w:ascii="Times New Roman Bold" w:hAnsi="Times New Roman Bold"/>
          <w:b/>
          <w:bCs/>
          <w:color w:val="000000"/>
          <w:sz w:val="22"/>
          <w:szCs w:val="22"/>
        </w:rPr>
        <w:t xml:space="preserve">the dentist also: </w:t>
      </w:r>
    </w:p>
    <w:p w:rsidR="005C31A6" w:rsidRPr="00165A94"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Cs/>
          <w:color w:val="000000"/>
          <w:sz w:val="22"/>
          <w:szCs w:val="22"/>
        </w:rPr>
      </w:pPr>
    </w:p>
    <w:p w:rsidR="005C31A6" w:rsidRPr="00165A94" w:rsidRDefault="005C31A6" w:rsidP="00862F72">
      <w:pPr>
        <w:numPr>
          <w:ilvl w:val="0"/>
          <w:numId w:val="32"/>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165A94">
        <w:rPr>
          <w:color w:val="000000"/>
          <w:sz w:val="22"/>
          <w:szCs w:val="22"/>
        </w:rPr>
        <w:t>Yes</w:t>
      </w:r>
    </w:p>
    <w:p w:rsidR="005C31A6" w:rsidRPr="00165A94" w:rsidRDefault="005C31A6" w:rsidP="00862F72">
      <w:pPr>
        <w:numPr>
          <w:ilvl w:val="0"/>
          <w:numId w:val="32"/>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165A94">
        <w:rPr>
          <w:color w:val="000000"/>
          <w:sz w:val="22"/>
          <w:szCs w:val="22"/>
        </w:rPr>
        <w:t>No</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F2c1</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call or use a te</w:t>
      </w:r>
      <w:r w:rsidR="00A42DDB">
        <w:rPr>
          <w:rFonts w:ascii="Times New Roman Bold" w:hAnsi="Times New Roman Bold"/>
          <w:b/>
          <w:color w:val="000000"/>
          <w:sz w:val="22"/>
          <w:szCs w:val="22"/>
        </w:rPr>
        <w:t>lephone help line or quit line?</w:t>
      </w:r>
      <w:r w:rsidR="00A42DDB" w:rsidRPr="00A42DDB">
        <w:rPr>
          <w:b/>
          <w:color w:val="000000"/>
        </w:rPr>
        <w:t xml:space="preserve"> </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F2c2</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use a smoking cessation class, program, or counseling?</w:t>
      </w:r>
      <w:r w:rsidR="00A42DDB" w:rsidRPr="00A42DDB">
        <w:rPr>
          <w:b/>
          <w:color w:val="000000"/>
        </w:rPr>
        <w:t xml:space="preserve"> </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F2c3</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Recommend or Prescribe a nicotine product such as a patch, gum, lozenge, nasal spray or inhaler</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F2c4</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Prescribe a pill such as Chanti</w:t>
      </w:r>
      <w:r w:rsidR="00AD0417">
        <w:rPr>
          <w:rFonts w:ascii="Times New Roman Bold" w:hAnsi="Times New Roman Bold"/>
          <w:b/>
          <w:color w:val="000000"/>
          <w:sz w:val="22"/>
          <w:szCs w:val="22"/>
        </w:rPr>
        <w:t>x</w:t>
      </w:r>
      <w:r w:rsidRPr="00985670">
        <w:rPr>
          <w:rFonts w:ascii="Times New Roman Bold" w:hAnsi="Times New Roman Bold"/>
          <w:b/>
          <w:color w:val="000000"/>
          <w:sz w:val="22"/>
          <w:szCs w:val="22"/>
        </w:rPr>
        <w:t xml:space="preserve">, Varenicline, Zyban, Bupropion, </w:t>
      </w:r>
      <w:r w:rsidR="00FD10E5">
        <w:rPr>
          <w:rFonts w:ascii="Times New Roman Bold" w:hAnsi="Times New Roman Bold"/>
          <w:b/>
          <w:color w:val="000000"/>
          <w:sz w:val="22"/>
          <w:szCs w:val="22"/>
        </w:rPr>
        <w:t xml:space="preserve">or </w:t>
      </w:r>
      <w:r w:rsidRPr="00985670">
        <w:rPr>
          <w:rFonts w:ascii="Times New Roman Bold" w:hAnsi="Times New Roman Bold"/>
          <w:b/>
          <w:color w:val="000000"/>
          <w:sz w:val="22"/>
          <w:szCs w:val="22"/>
        </w:rPr>
        <w:t>Wellbutrin</w:t>
      </w:r>
    </w:p>
    <w:p w:rsidR="00A42DDB" w:rsidRPr="00985670" w:rsidRDefault="005C31A6" w:rsidP="00A42DDB">
      <w:pPr>
        <w:widowControl/>
        <w:tabs>
          <w:tab w:val="left" w:pos="810"/>
          <w:tab w:val="left" w:pos="1350"/>
        </w:tabs>
        <w:ind w:left="1350" w:hanging="1350"/>
        <w:rPr>
          <w:b/>
          <w:color w:val="000000"/>
        </w:rPr>
      </w:pPr>
      <w:r w:rsidRPr="00985670">
        <w:rPr>
          <w:rFonts w:ascii="Times New Roman Bold" w:hAnsi="Times New Roman Bold"/>
          <w:b/>
          <w:color w:val="000000"/>
          <w:sz w:val="22"/>
          <w:szCs w:val="22"/>
        </w:rPr>
        <w:t>F2c5</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A42DDB">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set a specific date to stop smoking?</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color w:val="000000"/>
          <w:sz w:val="22"/>
          <w:szCs w:val="22"/>
        </w:rPr>
      </w:pPr>
      <w:r w:rsidRPr="00985670">
        <w:rPr>
          <w:rFonts w:ascii="Times New Roman Bold" w:hAnsi="Times New Roman Bold"/>
          <w:b/>
          <w:color w:val="000000"/>
          <w:sz w:val="22"/>
          <w:szCs w:val="22"/>
        </w:rPr>
        <w:tab/>
        <w:t>All responses GO TO G1</w:t>
      </w: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5C31A6" w:rsidRPr="00985670" w:rsidRDefault="005C31A6" w:rsidP="005C31A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5C31A6" w:rsidRPr="00985670">
          <w:type w:val="continuous"/>
          <w:pgSz w:w="12240" w:h="15840"/>
          <w:pgMar w:top="1440" w:right="1440" w:bottom="720" w:left="1440" w:header="720" w:footer="720" w:gutter="0"/>
          <w:cols w:space="720"/>
        </w:sectPr>
      </w:pPr>
    </w:p>
    <w:p w:rsidR="005C31A6" w:rsidRPr="00985670" w:rsidRDefault="005C31A6" w:rsidP="005C31A6">
      <w:pPr>
        <w:rPr>
          <w:color w:val="000000"/>
          <w:sz w:val="22"/>
          <w:szCs w:val="22"/>
        </w:rPr>
      </w:pPr>
      <w:r w:rsidRPr="00985670">
        <w:rPr>
          <w:color w:val="000000"/>
        </w:rPr>
        <w:br w:type="page"/>
      </w:r>
    </w:p>
    <w:p w:rsidR="005C31A6" w:rsidRPr="00985670" w:rsidRDefault="005C31A6" w:rsidP="00A42DDB">
      <w:pPr>
        <w:pStyle w:val="Heading2"/>
      </w:pPr>
      <w:r w:rsidRPr="00985670">
        <w:t>SECTION G.  STAGES OF CHANGE – EVERY DAY/SOME-DAY SMOKERS</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5C31A6" w:rsidRPr="00985670">
          <w:type w:val="continuous"/>
          <w:pgSz w:w="12240" w:h="15840"/>
          <w:pgMar w:top="1440" w:right="1440" w:bottom="720" w:left="1440" w:header="720" w:footer="720" w:gutter="0"/>
          <w:cols w:space="720"/>
        </w:sect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i/>
          <w:iCs/>
          <w:color w:val="000000"/>
          <w:sz w:val="22"/>
          <w:szCs w:val="22"/>
        </w:rPr>
      </w:pPr>
      <w:r w:rsidRPr="00985670">
        <w:rPr>
          <w:b/>
          <w:bCs/>
          <w:color w:val="000000"/>
          <w:sz w:val="22"/>
          <w:szCs w:val="22"/>
        </w:rPr>
        <w:t>G1</w:t>
      </w:r>
      <w:r w:rsidRPr="00985670">
        <w:rPr>
          <w:b/>
          <w:bCs/>
          <w:color w:val="000000"/>
          <w:sz w:val="22"/>
          <w:szCs w:val="22"/>
        </w:rPr>
        <w:tab/>
        <w:t xml:space="preserve">Are you seriously considering quitting smoking within the next 6 months? </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(1) Yes</w:t>
      </w:r>
      <w:r w:rsidRPr="00985670">
        <w:rPr>
          <w:color w:val="000000"/>
          <w:sz w:val="22"/>
          <w:szCs w:val="22"/>
        </w:rPr>
        <w:tab/>
        <w:t xml:space="preserve"> [GO TO G2]</w:t>
      </w:r>
    </w:p>
    <w:p w:rsidR="005C31A6" w:rsidRPr="00985670" w:rsidRDefault="005C31A6"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(2) No</w:t>
      </w:r>
      <w:r w:rsidR="00A42DDB">
        <w:rPr>
          <w:color w:val="000000"/>
          <w:sz w:val="22"/>
          <w:szCs w:val="22"/>
        </w:rPr>
        <w:tab/>
      </w:r>
      <w:r w:rsidRPr="00985670">
        <w:rPr>
          <w:color w:val="000000"/>
          <w:sz w:val="22"/>
          <w:szCs w:val="22"/>
        </w:rPr>
        <w:t xml:space="preserve"> [GO TO G3]</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|__|</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color w:val="000000"/>
          <w:sz w:val="22"/>
          <w:szCs w:val="22"/>
        </w:rPr>
        <w:tab/>
        <w:t>[Don’t Know OR Refused: GO TO G3]</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sectPr w:rsidR="005C31A6" w:rsidRPr="00985670">
          <w:type w:val="continuous"/>
          <w:pgSz w:w="12240" w:h="15840"/>
          <w:pgMar w:top="1440" w:right="1440" w:bottom="720" w:left="1440" w:header="720" w:footer="720" w:gutter="0"/>
          <w:cols w:space="720"/>
        </w:sect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985670">
        <w:rPr>
          <w:b/>
          <w:bCs/>
          <w:color w:val="000000"/>
          <w:sz w:val="22"/>
          <w:szCs w:val="22"/>
        </w:rPr>
        <w:t>G2</w:t>
      </w:r>
      <w:r w:rsidRPr="00985670">
        <w:rPr>
          <w:b/>
          <w:bCs/>
          <w:color w:val="000000"/>
          <w:sz w:val="22"/>
          <w:szCs w:val="22"/>
        </w:rPr>
        <w:tab/>
        <w:t xml:space="preserve">Are you planning to quit within the next 30 days? </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(1) Yes</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 xml:space="preserve">(2) No </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sidRPr="00985670">
        <w:rPr>
          <w:color w:val="000000"/>
          <w:sz w:val="22"/>
          <w:szCs w:val="22"/>
        </w:rPr>
        <w:t>|__|</w:t>
      </w:r>
      <w:r w:rsidRPr="00985670">
        <w:rPr>
          <w:color w:val="000000"/>
          <w:sz w:val="22"/>
          <w:szCs w:val="22"/>
        </w:rPr>
        <w:tab/>
        <w:t>All responses GO TO G3</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985670">
        <w:rPr>
          <w:b/>
          <w:bCs/>
          <w:color w:val="000000"/>
          <w:sz w:val="22"/>
          <w:szCs w:val="22"/>
        </w:rPr>
        <w:t>G3</w:t>
      </w:r>
      <w:r w:rsidRPr="00985670">
        <w:rPr>
          <w:b/>
          <w:bCs/>
          <w:color w:val="000000"/>
          <w:sz w:val="22"/>
          <w:szCs w:val="22"/>
        </w:rPr>
        <w:tab/>
        <w:t>Overall, on a scale from 1 to 10 where 1 is NOT AT ALL interested and 10 is EXTREMELY interested, how interested are you in quitting smoking?</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985670">
        <w:rPr>
          <w:color w:val="000000"/>
          <w:sz w:val="22"/>
          <w:szCs w:val="22"/>
        </w:rPr>
        <w:tab/>
        <w:t>|__| IF G3 = 1</w:t>
      </w:r>
      <w:r w:rsidR="00E05D86">
        <w:rPr>
          <w:color w:val="000000"/>
          <w:sz w:val="22"/>
          <w:szCs w:val="22"/>
        </w:rPr>
        <w:t>,</w:t>
      </w:r>
      <w:r w:rsidRPr="00985670">
        <w:rPr>
          <w:color w:val="000000"/>
          <w:sz w:val="22"/>
          <w:szCs w:val="22"/>
        </w:rPr>
        <w:t xml:space="preserve"> GO TO SECTION J</w:t>
      </w:r>
      <w:r w:rsidR="00E05D86">
        <w:rPr>
          <w:color w:val="000000"/>
          <w:sz w:val="22"/>
          <w:szCs w:val="22"/>
        </w:rPr>
        <w:t xml:space="preserve">; </w:t>
      </w:r>
      <w:r w:rsidRPr="00985670">
        <w:rPr>
          <w:color w:val="000000"/>
          <w:sz w:val="22"/>
          <w:szCs w:val="22"/>
        </w:rPr>
        <w:t xml:space="preserve"> ELSE GO TO G4</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5C31A6" w:rsidRPr="00CC32CE" w:rsidRDefault="005C31A6" w:rsidP="005F040A">
      <w:pPr>
        <w:ind w:left="720" w:hanging="720"/>
        <w:rPr>
          <w:b/>
          <w:sz w:val="22"/>
          <w:szCs w:val="22"/>
        </w:rPr>
      </w:pPr>
      <w:r w:rsidRPr="00CC32CE">
        <w:rPr>
          <w:b/>
          <w:sz w:val="22"/>
          <w:szCs w:val="22"/>
        </w:rPr>
        <w:t>G4</w:t>
      </w:r>
      <w:r w:rsidRPr="00CC32CE">
        <w:rPr>
          <w:b/>
          <w:sz w:val="22"/>
          <w:szCs w:val="22"/>
        </w:rPr>
        <w:tab/>
        <w:t>If you did try to quit smoking altogether in the next 6 months, how LIKELY do you think you would be to succeed --- not at all, a little likely, somewhat likely or very likely?</w:t>
      </w:r>
    </w:p>
    <w:p w:rsidR="005C31A6" w:rsidRPr="00985670" w:rsidRDefault="005C31A6" w:rsidP="005C31A6">
      <w:pPr>
        <w:rPr>
          <w:color w:val="000000"/>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985670">
        <w:rPr>
          <w:color w:val="000000"/>
          <w:sz w:val="22"/>
          <w:szCs w:val="22"/>
        </w:rPr>
        <w:tab/>
        <w:t>(1) Not at all</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(2) A little likely</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(3) Somewhat likely</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985670">
        <w:rPr>
          <w:color w:val="000000"/>
          <w:sz w:val="22"/>
          <w:szCs w:val="22"/>
        </w:rPr>
        <w:t>(4) Very likely</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color w:val="000000"/>
          <w:sz w:val="22"/>
          <w:szCs w:val="22"/>
        </w:rPr>
        <w:tab/>
        <w:t>|__|</w:t>
      </w:r>
    </w:p>
    <w:p w:rsidR="005C31A6" w:rsidRPr="00985670" w:rsidRDefault="005C31A6" w:rsidP="005C31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5C31A6" w:rsidRPr="00985670" w:rsidRDefault="005C31A6" w:rsidP="000A45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sz w:val="22"/>
          <w:szCs w:val="22"/>
        </w:rPr>
      </w:pPr>
      <w:r w:rsidRPr="00985670">
        <w:rPr>
          <w:b/>
          <w:bCs/>
          <w:color w:val="000000"/>
          <w:sz w:val="22"/>
          <w:szCs w:val="22"/>
        </w:rPr>
        <w:t>ALL EVERY DAY/SOME DAY SMOKERS (A3=1, 2)</w:t>
      </w:r>
      <w:r w:rsidR="00E05D86">
        <w:rPr>
          <w:b/>
          <w:bCs/>
          <w:color w:val="000000"/>
          <w:sz w:val="22"/>
          <w:szCs w:val="22"/>
        </w:rPr>
        <w:t xml:space="preserve"> </w:t>
      </w:r>
      <w:r w:rsidRPr="00985670">
        <w:rPr>
          <w:b/>
          <w:bCs/>
          <w:color w:val="000000"/>
          <w:sz w:val="22"/>
          <w:szCs w:val="22"/>
        </w:rPr>
        <w:t>GO TO SECTION J</w:t>
      </w:r>
    </w:p>
    <w:p w:rsidR="005C31A6" w:rsidRPr="00985670" w:rsidRDefault="005C31A6" w:rsidP="005C31A6">
      <w:pPr>
        <w:pStyle w:val="Q11stquest"/>
        <w:tabs>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s>
        <w:rPr>
          <w:color w:val="000000"/>
        </w:rPr>
      </w:pPr>
    </w:p>
    <w:p w:rsidR="00DC1D65" w:rsidRPr="00985670" w:rsidRDefault="005C31A6" w:rsidP="00413E15">
      <w:pPr>
        <w:pStyle w:val="Heading2"/>
      </w:pPr>
      <w:r w:rsidRPr="00985670">
        <w:br w:type="page"/>
      </w:r>
      <w:r w:rsidR="00DC1D65" w:rsidRPr="00985670">
        <w:t>SECTION H.  FORMER SMOKER SECTION</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DC1D65" w:rsidRPr="00985670">
          <w:type w:val="continuous"/>
          <w:pgSz w:w="12240" w:h="15840"/>
          <w:pgMar w:top="1440" w:right="1440" w:bottom="720" w:left="1440" w:header="720" w:footer="720" w:gutter="0"/>
          <w:cols w:space="720"/>
        </w:sect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DC1D65" w:rsidRPr="00E4107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E41074">
        <w:rPr>
          <w:b/>
          <w:bCs/>
          <w:color w:val="000000"/>
          <w:sz w:val="22"/>
          <w:szCs w:val="22"/>
        </w:rPr>
        <w:t>H1</w:t>
      </w:r>
      <w:r w:rsidR="00AD7707" w:rsidRPr="00E41074">
        <w:rPr>
          <w:b/>
          <w:bCs/>
          <w:color w:val="000000"/>
          <w:sz w:val="22"/>
          <w:szCs w:val="22"/>
        </w:rPr>
        <w:t>NUM/UNT</w:t>
      </w:r>
      <w:r w:rsidRPr="00E41074">
        <w:rPr>
          <w:b/>
          <w:bCs/>
          <w:color w:val="000000"/>
          <w:sz w:val="22"/>
          <w:szCs w:val="22"/>
        </w:rPr>
        <w:tab/>
        <w:t>About how long has it been since you COMPLETELY quit smoking cigarettes?</w:t>
      </w:r>
      <w:r w:rsidRPr="00E41074">
        <w:rPr>
          <w:color w:val="000000"/>
          <w:sz w:val="22"/>
          <w:szCs w:val="22"/>
        </w:rPr>
        <w:tab/>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b/>
          <w:bCs/>
          <w:color w:val="000000"/>
          <w:sz w:val="22"/>
          <w:szCs w:val="22"/>
        </w:rPr>
        <w:t>H1</w:t>
      </w:r>
      <w:r w:rsidR="00AD7707">
        <w:rPr>
          <w:b/>
          <w:bCs/>
          <w:color w:val="000000"/>
          <w:sz w:val="22"/>
          <w:szCs w:val="22"/>
        </w:rPr>
        <w:t>NUM</w:t>
      </w:r>
      <w:r w:rsidR="002615E8">
        <w:rPr>
          <w:color w:val="000000"/>
          <w:sz w:val="22"/>
          <w:szCs w:val="22"/>
        </w:rPr>
        <w:t xml:space="preserve">   </w:t>
      </w:r>
      <w:r w:rsidRPr="00985670">
        <w:rPr>
          <w:color w:val="000000"/>
          <w:sz w:val="22"/>
          <w:szCs w:val="22"/>
        </w:rPr>
        <w:t>ENTER NUMBER</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color w:val="000000"/>
          <w:sz w:val="22"/>
          <w:szCs w:val="22"/>
        </w:rPr>
        <w:tab/>
        <w:t>(1</w:t>
      </w:r>
      <w:r w:rsidRPr="00985670">
        <w:rPr>
          <w:color w:val="000000"/>
          <w:sz w:val="22"/>
          <w:szCs w:val="22"/>
        </w:rPr>
        <w:noBreakHyphen/>
      </w:r>
      <w:r w:rsidR="00AD7707" w:rsidRPr="004D681F">
        <w:rPr>
          <w:color w:val="000000"/>
          <w:sz w:val="22"/>
          <w:szCs w:val="22"/>
        </w:rPr>
        <w:t>99)</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A42DDB"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985670">
        <w:rPr>
          <w:color w:val="000000"/>
          <w:sz w:val="22"/>
          <w:szCs w:val="22"/>
        </w:rPr>
        <w:t>|__|__|</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b/>
          <w:bCs/>
          <w:color w:val="000000"/>
          <w:sz w:val="22"/>
          <w:szCs w:val="22"/>
        </w:rPr>
        <w:t>H1</w:t>
      </w:r>
      <w:r w:rsidR="00AD7707">
        <w:rPr>
          <w:b/>
          <w:bCs/>
          <w:color w:val="000000"/>
          <w:sz w:val="22"/>
          <w:szCs w:val="22"/>
        </w:rPr>
        <w:t>UNT</w:t>
      </w:r>
      <w:r w:rsidRPr="00985670">
        <w:rPr>
          <w:color w:val="000000"/>
          <w:sz w:val="22"/>
          <w:szCs w:val="22"/>
        </w:rPr>
        <w:t xml:space="preserve">  ENTER UNIT REPORTED</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A42DDB"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985670">
        <w:rPr>
          <w:color w:val="000000"/>
          <w:sz w:val="22"/>
          <w:szCs w:val="22"/>
        </w:rPr>
        <w:t>(1)  Days</w:t>
      </w:r>
    </w:p>
    <w:p w:rsidR="00DC1D65" w:rsidRPr="00985670" w:rsidRDefault="00A42DDB"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985670">
        <w:rPr>
          <w:color w:val="000000"/>
          <w:sz w:val="22"/>
          <w:szCs w:val="22"/>
        </w:rPr>
        <w:t>(2)  Weeks</w:t>
      </w:r>
    </w:p>
    <w:p w:rsidR="00DC1D65" w:rsidRPr="00985670" w:rsidRDefault="00A42DDB"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985670">
        <w:rPr>
          <w:color w:val="000000"/>
          <w:sz w:val="22"/>
          <w:szCs w:val="22"/>
        </w:rPr>
        <w:t>(3)  Months</w:t>
      </w:r>
    </w:p>
    <w:p w:rsidR="00DC1D65" w:rsidRPr="00985670" w:rsidRDefault="00A42DDB"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985670">
        <w:rPr>
          <w:color w:val="000000"/>
          <w:sz w:val="22"/>
          <w:szCs w:val="22"/>
        </w:rPr>
        <w:t>(4)  Years</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A42DDB"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color w:val="000000"/>
          <w:sz w:val="22"/>
          <w:szCs w:val="22"/>
        </w:rPr>
        <w:tab/>
        <w:t>|__|</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224646"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smartTag w:uri="urn:schemas-microsoft-com:office:smarttags" w:element="address">
        <w:smartTag w:uri="urn:schemas-microsoft-com:office:smarttags" w:element="Street">
          <w:r w:rsidRPr="00224646">
            <w:rPr>
              <w:color w:val="000000"/>
              <w:sz w:val="22"/>
              <w:szCs w:val="22"/>
            </w:rPr>
            <w:t>BOX</w:t>
          </w:r>
        </w:smartTag>
        <w:r w:rsidRPr="00224646">
          <w:rPr>
            <w:color w:val="000000"/>
            <w:sz w:val="22"/>
            <w:szCs w:val="22"/>
          </w:rPr>
          <w:t xml:space="preserve"> 24</w:t>
        </w:r>
      </w:smartTag>
    </w:p>
    <w:p w:rsidR="00DC1D65" w:rsidRPr="00224646"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224646">
        <w:rPr>
          <w:color w:val="000000"/>
          <w:sz w:val="22"/>
          <w:szCs w:val="22"/>
        </w:rPr>
        <w:t>IF H1</w:t>
      </w:r>
      <w:r w:rsidR="001040E1" w:rsidRPr="00224646">
        <w:rPr>
          <w:color w:val="000000"/>
          <w:sz w:val="22"/>
          <w:szCs w:val="22"/>
        </w:rPr>
        <w:t>NUM</w:t>
      </w:r>
      <w:r w:rsidRPr="00224646">
        <w:rPr>
          <w:color w:val="000000"/>
          <w:sz w:val="22"/>
          <w:szCs w:val="22"/>
        </w:rPr>
        <w:t xml:space="preserve">&gt; 18 </w:t>
      </w:r>
      <w:r w:rsidRPr="00224646">
        <w:rPr>
          <w:color w:val="000000"/>
          <w:sz w:val="22"/>
          <w:szCs w:val="22"/>
          <w:u w:val="single"/>
        </w:rPr>
        <w:t>AND</w:t>
      </w:r>
      <w:r w:rsidRPr="00224646">
        <w:rPr>
          <w:color w:val="000000"/>
          <w:sz w:val="22"/>
          <w:szCs w:val="22"/>
        </w:rPr>
        <w:t xml:space="preserve"> H1</w:t>
      </w:r>
      <w:r w:rsidR="001040E1" w:rsidRPr="00224646">
        <w:rPr>
          <w:color w:val="000000"/>
          <w:sz w:val="22"/>
          <w:szCs w:val="22"/>
        </w:rPr>
        <w:t>UNT</w:t>
      </w:r>
      <w:r w:rsidRPr="00224646">
        <w:rPr>
          <w:color w:val="000000"/>
          <w:sz w:val="22"/>
          <w:szCs w:val="22"/>
        </w:rPr>
        <w:t>= 2</w:t>
      </w:r>
      <w:r w:rsidR="004D681F" w:rsidRPr="00224646">
        <w:rPr>
          <w:color w:val="000000"/>
          <w:sz w:val="22"/>
          <w:szCs w:val="22"/>
        </w:rPr>
        <w:t xml:space="preserve">, </w:t>
      </w:r>
      <w:r w:rsidRPr="00224646">
        <w:rPr>
          <w:color w:val="000000"/>
          <w:sz w:val="22"/>
          <w:szCs w:val="22"/>
        </w:rPr>
        <w:t>GO TO H1</w:t>
      </w:r>
      <w:r w:rsidR="00AC27E3" w:rsidRPr="00224646">
        <w:rPr>
          <w:color w:val="000000"/>
          <w:sz w:val="22"/>
          <w:szCs w:val="22"/>
        </w:rPr>
        <w:t>v</w:t>
      </w:r>
    </w:p>
    <w:p w:rsidR="00DC1D65" w:rsidRPr="00224646"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224646">
        <w:rPr>
          <w:color w:val="000000"/>
          <w:sz w:val="22"/>
          <w:szCs w:val="22"/>
        </w:rPr>
        <w:t>IF H1</w:t>
      </w:r>
      <w:r w:rsidR="001040E1" w:rsidRPr="00224646">
        <w:rPr>
          <w:color w:val="000000"/>
          <w:sz w:val="22"/>
          <w:szCs w:val="22"/>
        </w:rPr>
        <w:t>NUM</w:t>
      </w:r>
      <w:r w:rsidRPr="00224646">
        <w:rPr>
          <w:color w:val="000000"/>
          <w:sz w:val="22"/>
          <w:szCs w:val="22"/>
        </w:rPr>
        <w:t xml:space="preserve"> &gt; 30 </w:t>
      </w:r>
      <w:r w:rsidRPr="00224646">
        <w:rPr>
          <w:color w:val="000000"/>
          <w:sz w:val="22"/>
          <w:szCs w:val="22"/>
          <w:u w:val="single"/>
        </w:rPr>
        <w:t>AND</w:t>
      </w:r>
      <w:r w:rsidRPr="00224646">
        <w:rPr>
          <w:color w:val="000000"/>
          <w:sz w:val="22"/>
          <w:szCs w:val="22"/>
        </w:rPr>
        <w:t xml:space="preserve"> H1</w:t>
      </w:r>
      <w:r w:rsidR="001040E1" w:rsidRPr="00224646">
        <w:rPr>
          <w:color w:val="000000"/>
          <w:sz w:val="22"/>
          <w:szCs w:val="22"/>
        </w:rPr>
        <w:t>UNT</w:t>
      </w:r>
      <w:r w:rsidRPr="00224646">
        <w:rPr>
          <w:color w:val="000000"/>
          <w:sz w:val="22"/>
          <w:szCs w:val="22"/>
        </w:rPr>
        <w:t xml:space="preserve"> = 3</w:t>
      </w:r>
      <w:r w:rsidR="004D681F" w:rsidRPr="00224646">
        <w:rPr>
          <w:color w:val="000000"/>
          <w:sz w:val="22"/>
          <w:szCs w:val="22"/>
        </w:rPr>
        <w:t xml:space="preserve">, </w:t>
      </w:r>
      <w:r w:rsidRPr="00224646">
        <w:rPr>
          <w:color w:val="000000"/>
          <w:sz w:val="22"/>
          <w:szCs w:val="22"/>
        </w:rPr>
        <w:t xml:space="preserve"> GO TO H1</w:t>
      </w:r>
      <w:r w:rsidR="00AC27E3" w:rsidRPr="00224646">
        <w:rPr>
          <w:color w:val="000000"/>
          <w:sz w:val="22"/>
          <w:szCs w:val="22"/>
        </w:rPr>
        <w:t>v</w:t>
      </w:r>
    </w:p>
    <w:p w:rsidR="00DC1D65" w:rsidRPr="00224646"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224646">
        <w:rPr>
          <w:color w:val="000000"/>
          <w:sz w:val="22"/>
          <w:szCs w:val="22"/>
        </w:rPr>
        <w:t>IF H1</w:t>
      </w:r>
      <w:r w:rsidR="001040E1" w:rsidRPr="00224646">
        <w:rPr>
          <w:color w:val="000000"/>
          <w:sz w:val="22"/>
          <w:szCs w:val="22"/>
        </w:rPr>
        <w:t>NUM</w:t>
      </w:r>
      <w:r w:rsidRPr="00224646">
        <w:rPr>
          <w:color w:val="000000"/>
          <w:sz w:val="22"/>
          <w:szCs w:val="22"/>
        </w:rPr>
        <w:t xml:space="preserve"> &gt;</w:t>
      </w:r>
      <w:r w:rsidR="004D681F" w:rsidRPr="00224646">
        <w:rPr>
          <w:color w:val="000000"/>
          <w:sz w:val="22"/>
          <w:szCs w:val="22"/>
        </w:rPr>
        <w:t xml:space="preserve"> = </w:t>
      </w:r>
      <w:r w:rsidRPr="00224646">
        <w:rPr>
          <w:color w:val="000000"/>
          <w:sz w:val="22"/>
          <w:szCs w:val="22"/>
        </w:rPr>
        <w:t xml:space="preserve">AGE  </w:t>
      </w:r>
      <w:r w:rsidRPr="00224646">
        <w:rPr>
          <w:b/>
          <w:bCs/>
          <w:color w:val="000000"/>
          <w:sz w:val="22"/>
          <w:szCs w:val="22"/>
          <w:u w:val="single"/>
        </w:rPr>
        <w:t>AND</w:t>
      </w:r>
      <w:r w:rsidRPr="00224646">
        <w:rPr>
          <w:b/>
          <w:bCs/>
          <w:color w:val="000000"/>
          <w:sz w:val="22"/>
          <w:szCs w:val="22"/>
        </w:rPr>
        <w:t xml:space="preserve"> H1</w:t>
      </w:r>
      <w:r w:rsidR="001040E1" w:rsidRPr="00224646">
        <w:rPr>
          <w:b/>
          <w:bCs/>
          <w:color w:val="000000"/>
          <w:sz w:val="22"/>
          <w:szCs w:val="22"/>
        </w:rPr>
        <w:t>UNT</w:t>
      </w:r>
      <w:r w:rsidRPr="00224646">
        <w:rPr>
          <w:b/>
          <w:bCs/>
          <w:color w:val="000000"/>
          <w:sz w:val="22"/>
          <w:szCs w:val="22"/>
        </w:rPr>
        <w:t>=</w:t>
      </w:r>
      <w:r w:rsidR="004D681F" w:rsidRPr="00224646">
        <w:rPr>
          <w:b/>
          <w:bCs/>
          <w:color w:val="000000"/>
          <w:sz w:val="22"/>
          <w:szCs w:val="22"/>
        </w:rPr>
        <w:t xml:space="preserve"> </w:t>
      </w:r>
      <w:r w:rsidRPr="00224646">
        <w:rPr>
          <w:b/>
          <w:bCs/>
          <w:color w:val="000000"/>
          <w:sz w:val="22"/>
          <w:szCs w:val="22"/>
        </w:rPr>
        <w:t>4</w:t>
      </w:r>
      <w:r w:rsidR="004D681F" w:rsidRPr="00224646">
        <w:rPr>
          <w:color w:val="000000"/>
          <w:sz w:val="22"/>
          <w:szCs w:val="22"/>
        </w:rPr>
        <w:t xml:space="preserve">, </w:t>
      </w:r>
      <w:r w:rsidRPr="00224646">
        <w:rPr>
          <w:color w:val="000000"/>
          <w:sz w:val="22"/>
          <w:szCs w:val="22"/>
        </w:rPr>
        <w:t>GO TO H1ERR</w:t>
      </w:r>
    </w:p>
    <w:p w:rsidR="00DC1D65" w:rsidRPr="00224646" w:rsidRDefault="00DC1D65" w:rsidP="00DC1D65">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224646">
        <w:rPr>
          <w:color w:val="000000"/>
          <w:sz w:val="22"/>
          <w:szCs w:val="22"/>
        </w:rPr>
        <w:t>ELSE</w:t>
      </w:r>
      <w:r w:rsidR="00995314" w:rsidRPr="00224646">
        <w:rPr>
          <w:color w:val="000000"/>
          <w:sz w:val="22"/>
          <w:szCs w:val="22"/>
        </w:rPr>
        <w:t xml:space="preserve"> </w:t>
      </w:r>
      <w:r w:rsidRPr="00224646">
        <w:rPr>
          <w:color w:val="000000"/>
          <w:sz w:val="22"/>
          <w:szCs w:val="22"/>
        </w:rPr>
        <w:t xml:space="preserve">GO TO </w:t>
      </w:r>
      <w:r w:rsidR="00995314" w:rsidRPr="00224646">
        <w:rPr>
          <w:color w:val="000000"/>
          <w:sz w:val="22"/>
          <w:szCs w:val="22"/>
        </w:rPr>
        <w:t xml:space="preserve">BOX </w:t>
      </w:r>
      <w:r w:rsidRPr="00224646">
        <w:rPr>
          <w:color w:val="000000"/>
          <w:sz w:val="22"/>
          <w:szCs w:val="22"/>
        </w:rPr>
        <w:t>H2</w:t>
      </w:r>
      <w:r w:rsidR="00995314" w:rsidRPr="00224646">
        <w:rPr>
          <w:color w:val="000000"/>
          <w:sz w:val="22"/>
          <w:szCs w:val="22"/>
        </w:rPr>
        <w:t xml:space="preserve"> UNIVERSE</w:t>
      </w: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sidRPr="00224646">
        <w:rPr>
          <w:b/>
          <w:bCs/>
          <w:color w:val="000000"/>
          <w:sz w:val="22"/>
          <w:szCs w:val="22"/>
        </w:rPr>
        <w:t>H1ERR</w:t>
      </w:r>
      <w:r w:rsidRPr="00224646">
        <w:rPr>
          <w:color w:val="000000"/>
          <w:sz w:val="22"/>
          <w:szCs w:val="22"/>
        </w:rPr>
        <w:tab/>
        <w:t>*** DO NOT READ ***</w:t>
      </w: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224646">
        <w:rPr>
          <w:color w:val="000000"/>
          <w:sz w:val="22"/>
          <w:szCs w:val="22"/>
        </w:rPr>
        <w:tab/>
        <w:t xml:space="preserve">It was reported that this person </w:t>
      </w:r>
      <w:r w:rsidR="00995314" w:rsidRPr="00224646">
        <w:rPr>
          <w:color w:val="000000"/>
          <w:sz w:val="22"/>
          <w:szCs w:val="22"/>
        </w:rPr>
        <w:t>is (fill AGE).</w:t>
      </w:r>
      <w:r w:rsidRPr="00224646">
        <w:rPr>
          <w:color w:val="000000"/>
          <w:sz w:val="22"/>
          <w:szCs w:val="22"/>
        </w:rPr>
        <w:t xml:space="preserve"> Response of [fill entry H1</w:t>
      </w:r>
      <w:r w:rsidR="001040E1" w:rsidRPr="00224646">
        <w:rPr>
          <w:color w:val="000000"/>
          <w:sz w:val="22"/>
          <w:szCs w:val="22"/>
        </w:rPr>
        <w:t>NUM/UNT</w:t>
      </w:r>
      <w:r w:rsidRPr="00224646">
        <w:rPr>
          <w:color w:val="000000"/>
          <w:sz w:val="22"/>
          <w:szCs w:val="22"/>
        </w:rPr>
        <w:t>] is inconsistent</w:t>
      </w:r>
      <w:r w:rsidR="00995314" w:rsidRPr="00224646">
        <w:rPr>
          <w:color w:val="000000"/>
          <w:sz w:val="22"/>
          <w:szCs w:val="22"/>
        </w:rPr>
        <w:t xml:space="preserve"> with person’s age.</w:t>
      </w: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224646">
        <w:rPr>
          <w:color w:val="000000"/>
          <w:sz w:val="22"/>
          <w:szCs w:val="22"/>
        </w:rPr>
        <w:tab/>
        <w:t>(B)  Back to correct</w:t>
      </w: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A42DDB"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224646">
        <w:rPr>
          <w:color w:val="000000"/>
          <w:sz w:val="22"/>
          <w:szCs w:val="22"/>
        </w:rPr>
        <w:t xml:space="preserve">|__| </w:t>
      </w:r>
      <w:r w:rsidR="00DC1D65" w:rsidRPr="00224646">
        <w:rPr>
          <w:rFonts w:ascii="WP IconicSymbolsA" w:hAnsi="WP IconicSymbolsA" w:cs="WP IconicSymbolsA"/>
          <w:color w:val="000000"/>
          <w:sz w:val="22"/>
          <w:szCs w:val="22"/>
        </w:rPr>
        <w:t></w:t>
      </w:r>
      <w:r w:rsidR="00DC1D65" w:rsidRPr="00224646">
        <w:rPr>
          <w:color w:val="000000"/>
          <w:sz w:val="22"/>
          <w:szCs w:val="22"/>
        </w:rPr>
        <w:t>GO TO H1NUM</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985670">
        <w:rPr>
          <w:b/>
          <w:bCs/>
          <w:color w:val="000000"/>
          <w:sz w:val="22"/>
          <w:szCs w:val="22"/>
        </w:rPr>
        <w:t>H1v</w:t>
      </w:r>
      <w:r w:rsidRPr="00985670">
        <w:rPr>
          <w:b/>
          <w:bCs/>
          <w:color w:val="000000"/>
          <w:sz w:val="22"/>
          <w:szCs w:val="22"/>
        </w:rPr>
        <w:tab/>
        <w:t xml:space="preserve">I have recorded that it has been about [fill entry </w:t>
      </w:r>
      <w:hyperlink r:id="rId20" w:history="1">
        <w:r w:rsidRPr="00985670">
          <w:rPr>
            <w:rStyle w:val="Hyperlink"/>
            <w:b/>
            <w:bCs/>
            <w:color w:val="000000"/>
            <w:sz w:val="22"/>
            <w:szCs w:val="22"/>
          </w:rPr>
          <w:t>H1</w:t>
        </w:r>
        <w:r w:rsidR="00CA720F">
          <w:rPr>
            <w:rStyle w:val="Hyperlink"/>
            <w:b/>
            <w:bCs/>
            <w:color w:val="000000"/>
            <w:sz w:val="22"/>
            <w:szCs w:val="22"/>
          </w:rPr>
          <w:t>NUM</w:t>
        </w:r>
      </w:hyperlink>
      <w:r w:rsidRPr="00985670">
        <w:rPr>
          <w:b/>
          <w:bCs/>
          <w:color w:val="000000"/>
          <w:sz w:val="22"/>
          <w:szCs w:val="22"/>
        </w:rPr>
        <w:t xml:space="preserve"> and H1</w:t>
      </w:r>
      <w:r w:rsidR="00CA720F">
        <w:rPr>
          <w:b/>
          <w:bCs/>
          <w:color w:val="000000"/>
          <w:sz w:val="22"/>
          <w:szCs w:val="22"/>
        </w:rPr>
        <w:t>UNT</w:t>
      </w:r>
      <w:r w:rsidRPr="00985670">
        <w:rPr>
          <w:b/>
          <w:bCs/>
          <w:color w:val="000000"/>
          <w:sz w:val="22"/>
          <w:szCs w:val="22"/>
        </w:rPr>
        <w:t>] since you completely quit smoking cigarettes?  Is that correct?</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1A5054" w:rsidRDefault="00A42DDB" w:rsidP="00A42DDB">
      <w:pPr>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color w:val="000000"/>
          <w:sz w:val="22"/>
          <w:szCs w:val="22"/>
        </w:rPr>
      </w:pPr>
      <w:r>
        <w:rPr>
          <w:color w:val="000000"/>
          <w:sz w:val="22"/>
          <w:szCs w:val="22"/>
        </w:rPr>
        <w:tab/>
      </w:r>
      <w:r w:rsidR="00DC1D65" w:rsidRPr="00985670">
        <w:rPr>
          <w:color w:val="000000"/>
          <w:sz w:val="22"/>
          <w:szCs w:val="22"/>
        </w:rPr>
        <w:t xml:space="preserve">(1)  </w:t>
      </w:r>
      <w:r w:rsidR="00DC1D65" w:rsidRPr="001A5054">
        <w:rPr>
          <w:color w:val="000000"/>
          <w:sz w:val="22"/>
          <w:szCs w:val="22"/>
        </w:rPr>
        <w:t>Yes</w:t>
      </w:r>
      <w:r>
        <w:rPr>
          <w:color w:val="000000"/>
          <w:sz w:val="22"/>
          <w:szCs w:val="22"/>
        </w:rPr>
        <w:tab/>
      </w:r>
      <w:r w:rsidR="00DC1D65" w:rsidRPr="001A5054">
        <w:rPr>
          <w:color w:val="000000"/>
          <w:sz w:val="22"/>
          <w:szCs w:val="22"/>
        </w:rPr>
        <w:t>[</w:t>
      </w:r>
      <w:r w:rsidR="00DC1D65" w:rsidRPr="00995314">
        <w:rPr>
          <w:b/>
          <w:color w:val="000000"/>
          <w:sz w:val="22"/>
          <w:szCs w:val="22"/>
        </w:rPr>
        <w:t xml:space="preserve">GO TO </w:t>
      </w:r>
      <w:r w:rsidR="001C4EC5" w:rsidRPr="00995314">
        <w:rPr>
          <w:b/>
          <w:color w:val="000000"/>
          <w:sz w:val="22"/>
          <w:szCs w:val="22"/>
        </w:rPr>
        <w:t>Box H2 Universe</w:t>
      </w:r>
      <w:r w:rsidR="00DC1D65" w:rsidRPr="001A5054">
        <w:rPr>
          <w:color w:val="000000"/>
          <w:sz w:val="22"/>
          <w:szCs w:val="22"/>
        </w:rPr>
        <w:t>]</w:t>
      </w:r>
    </w:p>
    <w:p w:rsidR="00DC1D65" w:rsidRPr="001A5054" w:rsidRDefault="00A42DDB" w:rsidP="00A42DDB">
      <w:pPr>
        <w:tabs>
          <w:tab w:val="left" w:pos="0"/>
          <w:tab w:val="left" w:pos="72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1A5054">
        <w:rPr>
          <w:color w:val="000000"/>
          <w:sz w:val="22"/>
          <w:szCs w:val="22"/>
        </w:rPr>
        <w:t>(2)  No</w:t>
      </w:r>
      <w:r>
        <w:rPr>
          <w:color w:val="000000"/>
          <w:sz w:val="22"/>
          <w:szCs w:val="22"/>
        </w:rPr>
        <w:tab/>
      </w:r>
      <w:r w:rsidR="00DC1D65" w:rsidRPr="001A5054">
        <w:rPr>
          <w:color w:val="000000"/>
          <w:sz w:val="22"/>
          <w:szCs w:val="22"/>
        </w:rPr>
        <w:t>[GO TO H1NUM]</w:t>
      </w:r>
    </w:p>
    <w:p w:rsidR="00DC1D65" w:rsidRPr="001A505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1A5054" w:rsidRDefault="00A42DDB" w:rsidP="00A42D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DC1D65" w:rsidRPr="001A5054">
        <w:rPr>
          <w:color w:val="000000"/>
          <w:sz w:val="22"/>
          <w:szCs w:val="22"/>
        </w:rPr>
        <w:t>|__|</w:t>
      </w:r>
    </w:p>
    <w:p w:rsidR="00DC1D65" w:rsidRPr="001A505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DC1D65" w:rsidRPr="001A505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1A5054">
        <w:rPr>
          <w:b/>
          <w:bCs/>
          <w:color w:val="000000"/>
          <w:sz w:val="22"/>
          <w:szCs w:val="22"/>
        </w:rPr>
        <w:tab/>
      </w:r>
      <w:r w:rsidRPr="001A5054">
        <w:rPr>
          <w:color w:val="000000"/>
          <w:sz w:val="22"/>
          <w:szCs w:val="22"/>
        </w:rPr>
        <w:t xml:space="preserve">[Don’t Know OR Refused: GO TO </w:t>
      </w:r>
      <w:r w:rsidR="001C4EC5" w:rsidRPr="00995314">
        <w:rPr>
          <w:b/>
          <w:color w:val="000000"/>
          <w:sz w:val="22"/>
          <w:szCs w:val="22"/>
        </w:rPr>
        <w:t>Box H2 Universe</w:t>
      </w:r>
      <w:r w:rsidRPr="001A5054">
        <w:rPr>
          <w:color w:val="000000"/>
          <w:sz w:val="22"/>
          <w:szCs w:val="22"/>
        </w:rPr>
        <w:t>]</w:t>
      </w:r>
    </w:p>
    <w:p w:rsidR="001C4EC5" w:rsidRPr="001A5054" w:rsidRDefault="001C4EC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1C4EC5" w:rsidRPr="00224646" w:rsidRDefault="003F369C"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sz w:val="28"/>
          <w:szCs w:val="28"/>
        </w:rPr>
      </w:pPr>
      <w:r w:rsidRPr="00995314">
        <w:rPr>
          <w:b/>
          <w:color w:val="000000"/>
          <w:sz w:val="28"/>
          <w:szCs w:val="28"/>
        </w:rPr>
        <w:t xml:space="preserve">BOX H2 UNIVERSE:  IF H1NUM/H1UNT &lt;   </w:t>
      </w:r>
      <w:r w:rsidR="0017144F" w:rsidRPr="00995314">
        <w:rPr>
          <w:b/>
          <w:color w:val="000000"/>
          <w:sz w:val="28"/>
          <w:szCs w:val="28"/>
        </w:rPr>
        <w:t>7</w:t>
      </w:r>
      <w:r w:rsidRPr="00995314">
        <w:rPr>
          <w:b/>
          <w:color w:val="000000"/>
          <w:sz w:val="28"/>
          <w:szCs w:val="28"/>
        </w:rPr>
        <w:t xml:space="preserve"> MONTHS</w:t>
      </w:r>
      <w:r w:rsidR="00032CF6">
        <w:rPr>
          <w:b/>
          <w:color w:val="000000"/>
          <w:sz w:val="28"/>
          <w:szCs w:val="28"/>
        </w:rPr>
        <w:t>/</w:t>
      </w:r>
      <w:r w:rsidRPr="00995314">
        <w:rPr>
          <w:b/>
          <w:color w:val="000000"/>
          <w:sz w:val="28"/>
          <w:szCs w:val="28"/>
        </w:rPr>
        <w:t xml:space="preserve"> </w:t>
      </w:r>
      <w:r w:rsidR="0017144F" w:rsidRPr="00995314">
        <w:rPr>
          <w:b/>
          <w:color w:val="000000"/>
          <w:sz w:val="28"/>
          <w:szCs w:val="28"/>
        </w:rPr>
        <w:t>28</w:t>
      </w:r>
      <w:r w:rsidRPr="00995314">
        <w:rPr>
          <w:b/>
          <w:color w:val="000000"/>
          <w:sz w:val="28"/>
          <w:szCs w:val="28"/>
        </w:rPr>
        <w:t xml:space="preserve"> WEEKS,</w:t>
      </w:r>
      <w:r w:rsidR="00032CF6">
        <w:rPr>
          <w:b/>
          <w:color w:val="000000"/>
          <w:sz w:val="28"/>
          <w:szCs w:val="28"/>
        </w:rPr>
        <w:t xml:space="preserve"> &lt; </w:t>
      </w:r>
      <w:r w:rsidR="00032CF6" w:rsidRPr="00224646">
        <w:rPr>
          <w:b/>
          <w:color w:val="000000"/>
          <w:sz w:val="28"/>
          <w:szCs w:val="28"/>
        </w:rPr>
        <w:t>than or =</w:t>
      </w:r>
      <w:r w:rsidRPr="00224646">
        <w:rPr>
          <w:b/>
          <w:color w:val="000000"/>
          <w:sz w:val="28"/>
          <w:szCs w:val="28"/>
        </w:rPr>
        <w:t xml:space="preserve"> 99 DAYS</w:t>
      </w:r>
      <w:r w:rsidR="00995314" w:rsidRPr="00224646">
        <w:rPr>
          <w:b/>
          <w:color w:val="000000"/>
          <w:sz w:val="28"/>
          <w:szCs w:val="28"/>
        </w:rPr>
        <w:t>, GO TO H2Mod; ELSE GO TO BOX 26.</w:t>
      </w:r>
    </w:p>
    <w:p w:rsidR="00DC1D65" w:rsidRPr="00224646"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DC1D65" w:rsidRPr="001A5054" w:rsidRDefault="00DC1D65" w:rsidP="00995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b/>
          <w:bCs/>
          <w:color w:val="000000"/>
          <w:sz w:val="22"/>
          <w:szCs w:val="22"/>
        </w:rPr>
      </w:pPr>
      <w:r w:rsidRPr="00224646">
        <w:rPr>
          <w:b/>
          <w:bCs/>
          <w:color w:val="000000"/>
          <w:sz w:val="22"/>
          <w:szCs w:val="22"/>
        </w:rPr>
        <w:t>H2</w:t>
      </w:r>
      <w:r w:rsidR="004C1132" w:rsidRPr="00224646">
        <w:rPr>
          <w:b/>
          <w:bCs/>
          <w:color w:val="000000"/>
          <w:sz w:val="22"/>
          <w:szCs w:val="22"/>
        </w:rPr>
        <w:t>M</w:t>
      </w:r>
      <w:r w:rsidR="00995314" w:rsidRPr="00224646">
        <w:rPr>
          <w:b/>
          <w:bCs/>
          <w:color w:val="000000"/>
          <w:sz w:val="22"/>
          <w:szCs w:val="22"/>
        </w:rPr>
        <w:t>od</w:t>
      </w:r>
      <w:r w:rsidRPr="00224646">
        <w:rPr>
          <w:b/>
          <w:bCs/>
          <w:color w:val="000000"/>
          <w:sz w:val="22"/>
          <w:szCs w:val="22"/>
        </w:rPr>
        <w:t xml:space="preserve">  </w:t>
      </w:r>
      <w:r w:rsidRPr="00224646">
        <w:rPr>
          <w:b/>
          <w:bCs/>
          <w:color w:val="000000"/>
          <w:sz w:val="22"/>
          <w:szCs w:val="22"/>
        </w:rPr>
        <w:tab/>
      </w:r>
      <w:r w:rsidR="001C4EC5" w:rsidRPr="00224646">
        <w:rPr>
          <w:b/>
          <w:bCs/>
          <w:color w:val="000000"/>
          <w:sz w:val="22"/>
          <w:szCs w:val="22"/>
        </w:rPr>
        <w:t>During the PAST 12 months, h</w:t>
      </w:r>
      <w:r w:rsidRPr="00224646">
        <w:rPr>
          <w:b/>
          <w:bCs/>
          <w:color w:val="000000"/>
          <w:sz w:val="22"/>
          <w:szCs w:val="22"/>
        </w:rPr>
        <w:t>ave you smoked cigarettes EVERY DAY</w:t>
      </w:r>
      <w:r w:rsidRPr="00995314">
        <w:rPr>
          <w:b/>
          <w:bCs/>
          <w:color w:val="000000"/>
          <w:sz w:val="22"/>
          <w:szCs w:val="22"/>
        </w:rPr>
        <w:t xml:space="preserve"> for at least 6 months?</w:t>
      </w:r>
      <w:r w:rsidRPr="001A5054">
        <w:rPr>
          <w:b/>
          <w:bCs/>
          <w:i/>
          <w:iCs/>
          <w:color w:val="000000"/>
          <w:sz w:val="22"/>
          <w:szCs w:val="22"/>
        </w:rPr>
        <w:t xml:space="preserve"> </w:t>
      </w:r>
    </w:p>
    <w:p w:rsidR="00DC1D65" w:rsidRPr="001A505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1A5054" w:rsidRDefault="00DC1D65" w:rsidP="000A4544">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8"/>
          <w:szCs w:val="28"/>
        </w:rPr>
      </w:pPr>
      <w:r w:rsidRPr="001A5054">
        <w:rPr>
          <w:color w:val="000000"/>
          <w:sz w:val="22"/>
          <w:szCs w:val="22"/>
        </w:rPr>
        <w:t>(1) Yes</w:t>
      </w:r>
      <w:r w:rsidR="000A4544">
        <w:rPr>
          <w:color w:val="000000"/>
          <w:sz w:val="22"/>
          <w:szCs w:val="22"/>
        </w:rPr>
        <w:tab/>
      </w:r>
      <w:r w:rsidRPr="001A5054">
        <w:rPr>
          <w:color w:val="000000"/>
          <w:sz w:val="28"/>
          <w:szCs w:val="28"/>
        </w:rPr>
        <w:t>[</w:t>
      </w:r>
      <w:r w:rsidRPr="00995314">
        <w:rPr>
          <w:b/>
          <w:color w:val="000000"/>
        </w:rPr>
        <w:t xml:space="preserve">GO TO </w:t>
      </w:r>
      <w:r w:rsidR="00E244E9" w:rsidRPr="00995314">
        <w:rPr>
          <w:b/>
          <w:color w:val="000000"/>
        </w:rPr>
        <w:t>BOX 26</w:t>
      </w:r>
      <w:r w:rsidRPr="001A5054">
        <w:rPr>
          <w:color w:val="000000"/>
          <w:sz w:val="28"/>
          <w:szCs w:val="28"/>
        </w:rPr>
        <w:t>]</w:t>
      </w:r>
    </w:p>
    <w:p w:rsidR="00DC1D65" w:rsidRPr="001A5054" w:rsidRDefault="00DC1D65" w:rsidP="000A4544">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i/>
          <w:iCs/>
          <w:color w:val="000000"/>
          <w:sz w:val="22"/>
          <w:szCs w:val="22"/>
        </w:rPr>
      </w:pPr>
      <w:r w:rsidRPr="001A5054">
        <w:rPr>
          <w:color w:val="000000"/>
          <w:sz w:val="22"/>
          <w:szCs w:val="22"/>
        </w:rPr>
        <w:t>(2) No</w:t>
      </w:r>
      <w:r w:rsidR="000A4544">
        <w:rPr>
          <w:color w:val="000000"/>
          <w:sz w:val="22"/>
          <w:szCs w:val="22"/>
        </w:rPr>
        <w:tab/>
      </w:r>
      <w:r w:rsidRPr="001A5054">
        <w:rPr>
          <w:color w:val="000000"/>
          <w:sz w:val="22"/>
          <w:szCs w:val="22"/>
        </w:rPr>
        <w:t>[</w:t>
      </w:r>
      <w:r w:rsidRPr="00995314">
        <w:rPr>
          <w:b/>
          <w:color w:val="000000"/>
        </w:rPr>
        <w:t>GO TO BOX 26</w:t>
      </w:r>
      <w:r w:rsidRPr="001A5054">
        <w:rPr>
          <w:b/>
          <w:color w:val="000000"/>
          <w:sz w:val="28"/>
          <w:szCs w:val="28"/>
        </w:rPr>
        <w:t>]</w:t>
      </w:r>
    </w:p>
    <w:p w:rsidR="00DC1D65" w:rsidRPr="0017144F"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CC"/>
          <w:sz w:val="22"/>
          <w:szCs w:val="22"/>
        </w:rPr>
      </w:pPr>
    </w:p>
    <w:p w:rsidR="00DC1D65" w:rsidRPr="00995314"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sz w:val="22"/>
          <w:szCs w:val="22"/>
        </w:rPr>
      </w:pPr>
      <w:r w:rsidRPr="0017144F">
        <w:rPr>
          <w:b/>
          <w:bCs/>
          <w:i/>
          <w:iCs/>
          <w:color w:val="0000CC"/>
          <w:sz w:val="22"/>
          <w:szCs w:val="22"/>
        </w:rPr>
        <w:tab/>
      </w:r>
      <w:r w:rsidRPr="00995314">
        <w:rPr>
          <w:b/>
          <w:bCs/>
          <w:i/>
          <w:iCs/>
          <w:sz w:val="22"/>
          <w:szCs w:val="22"/>
        </w:rPr>
        <w:t>|__|</w:t>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color w:val="000000"/>
          <w:sz w:val="22"/>
          <w:szCs w:val="22"/>
        </w:rPr>
        <w:tab/>
        <w:t xml:space="preserve">[Don’t Know OR Refused: GO TO </w:t>
      </w: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26</w:t>
        </w:r>
      </w:smartTag>
      <w:r w:rsidRPr="00985670">
        <w:rPr>
          <w:color w:val="000000"/>
          <w:sz w:val="22"/>
          <w:szCs w:val="22"/>
        </w:rPr>
        <w:t>]</w:t>
      </w:r>
    </w:p>
    <w:p w:rsidR="00341C1C" w:rsidRDefault="00341C1C" w:rsidP="00F44703">
      <w:pPr>
        <w:tabs>
          <w:tab w:val="left" w:pos="720"/>
        </w:tabs>
        <w:ind w:left="720" w:hanging="720"/>
        <w:rPr>
          <w:b/>
          <w:bCs/>
          <w:color w:val="000000"/>
        </w:rPr>
      </w:pPr>
    </w:p>
    <w:p w:rsidR="00341C1C" w:rsidRDefault="00341C1C"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BE4D0C" w:rsidRPr="00995314"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sidRPr="00995314">
        <w:rPr>
          <w:color w:val="000000"/>
          <w:sz w:val="22"/>
          <w:szCs w:val="22"/>
        </w:rPr>
        <w:t>BOX 26</w:t>
      </w:r>
    </w:p>
    <w:p w:rsidR="00BE4D0C" w:rsidRPr="00224646" w:rsidRDefault="00032CF6"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IF H1NUM/</w:t>
      </w:r>
      <w:r w:rsidRPr="00224646">
        <w:rPr>
          <w:color w:val="000000"/>
          <w:sz w:val="22"/>
          <w:szCs w:val="22"/>
        </w:rPr>
        <w:t>UNT &lt;  than  or  =</w:t>
      </w:r>
      <w:r w:rsidRPr="00224646">
        <w:rPr>
          <w:rFonts w:ascii="WP MathA" w:hAnsi="WP MathA" w:cs="WP MathA"/>
          <w:color w:val="000000"/>
          <w:sz w:val="34"/>
          <w:szCs w:val="34"/>
        </w:rPr>
        <w:t></w:t>
      </w:r>
      <w:r w:rsidR="00BE4D0C" w:rsidRPr="00224646">
        <w:rPr>
          <w:color w:val="000000"/>
        </w:rPr>
        <w:t xml:space="preserve">1 YEAR (12 MONTHS, 52 WEEKS, </w:t>
      </w:r>
      <w:r w:rsidR="00DD0668" w:rsidRPr="00224646">
        <w:rPr>
          <w:color w:val="000000"/>
        </w:rPr>
        <w:t>9</w:t>
      </w:r>
      <w:r w:rsidR="00E41099" w:rsidRPr="00224646">
        <w:rPr>
          <w:color w:val="000000"/>
        </w:rPr>
        <w:t>9</w:t>
      </w:r>
      <w:r w:rsidR="00BE4D0C" w:rsidRPr="00224646">
        <w:rPr>
          <w:color w:val="000000"/>
        </w:rPr>
        <w:t xml:space="preserve"> DAYS)</w:t>
      </w:r>
      <w:r w:rsidR="00995314" w:rsidRPr="00224646">
        <w:rPr>
          <w:color w:val="000000"/>
        </w:rPr>
        <w:t xml:space="preserve">, </w:t>
      </w:r>
      <w:r w:rsidR="00BE4D0C" w:rsidRPr="00224646">
        <w:rPr>
          <w:color w:val="000000"/>
          <w:sz w:val="22"/>
          <w:szCs w:val="22"/>
        </w:rPr>
        <w:t>GO TO H6</w:t>
      </w:r>
    </w:p>
    <w:p w:rsidR="006B4068" w:rsidRPr="00224646" w:rsidRDefault="006B4068"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8"/>
          <w:szCs w:val="28"/>
        </w:rPr>
      </w:pPr>
      <w:r w:rsidRPr="00224646">
        <w:rPr>
          <w:b/>
          <w:bCs/>
          <w:color w:val="000000"/>
          <w:sz w:val="28"/>
          <w:szCs w:val="28"/>
        </w:rPr>
        <w:t xml:space="preserve">ELSE </w:t>
      </w:r>
      <w:r w:rsidRPr="00224646">
        <w:rPr>
          <w:b/>
          <w:bCs/>
          <w:color w:val="000000"/>
          <w:sz w:val="28"/>
          <w:szCs w:val="28"/>
        </w:rPr>
        <w:sym w:font="Wingdings" w:char="F0E0"/>
      </w:r>
      <w:r w:rsidRPr="00224646">
        <w:rPr>
          <w:b/>
          <w:bCs/>
          <w:color w:val="000000"/>
          <w:sz w:val="28"/>
          <w:szCs w:val="28"/>
        </w:rPr>
        <w:t xml:space="preserve"> SECTION J</w:t>
      </w:r>
    </w:p>
    <w:p w:rsidR="00BE4D0C" w:rsidRPr="00224646" w:rsidRDefault="00BE4D0C" w:rsidP="00BE4D0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sidRPr="00224646">
        <w:rPr>
          <w:b/>
          <w:bCs/>
          <w:color w:val="000000"/>
          <w:sz w:val="22"/>
          <w:szCs w:val="22"/>
        </w:rPr>
        <w:t>H6</w:t>
      </w:r>
      <w:r w:rsidRPr="00224646">
        <w:rPr>
          <w:b/>
          <w:bCs/>
          <w:color w:val="000000"/>
          <w:sz w:val="22"/>
          <w:szCs w:val="22"/>
        </w:rPr>
        <w:tab/>
        <w:t>Around this time 12 MONTHS AGO, were you smoking cigarettes every day, some days, or not at all?</w:t>
      </w: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224646">
        <w:rPr>
          <w:color w:val="000000"/>
          <w:sz w:val="22"/>
          <w:szCs w:val="22"/>
        </w:rPr>
        <w:t>(1) Every day</w:t>
      </w:r>
      <w:r w:rsidRPr="00224646">
        <w:rPr>
          <w:color w:val="000000"/>
          <w:sz w:val="22"/>
          <w:szCs w:val="22"/>
        </w:rPr>
        <w:tab/>
        <w:t>IF H6 = 1</w:t>
      </w:r>
      <w:r w:rsidRPr="00224646">
        <w:rPr>
          <w:color w:val="000000"/>
          <w:sz w:val="22"/>
          <w:szCs w:val="22"/>
        </w:rPr>
        <w:sym w:font="Wingdings" w:char="F0E8"/>
      </w:r>
      <w:r w:rsidRPr="00224646">
        <w:rPr>
          <w:color w:val="000000"/>
          <w:sz w:val="22"/>
          <w:szCs w:val="22"/>
        </w:rPr>
        <w:t xml:space="preserve"> GO TO H6A</w:t>
      </w: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224646">
        <w:rPr>
          <w:color w:val="000000"/>
          <w:sz w:val="22"/>
          <w:szCs w:val="22"/>
        </w:rPr>
        <w:t xml:space="preserve">(2) Some days </w:t>
      </w:r>
      <w:r w:rsidRPr="00224646">
        <w:rPr>
          <w:color w:val="000000"/>
          <w:sz w:val="22"/>
          <w:szCs w:val="22"/>
        </w:rPr>
        <w:tab/>
        <w:t xml:space="preserve">IF H6 =2 </w:t>
      </w:r>
      <w:r w:rsidRPr="00224646">
        <w:rPr>
          <w:color w:val="000000"/>
          <w:sz w:val="22"/>
          <w:szCs w:val="22"/>
        </w:rPr>
        <w:sym w:font="Wingdings" w:char="F0E8"/>
      </w:r>
      <w:r w:rsidRPr="00224646">
        <w:rPr>
          <w:color w:val="000000"/>
          <w:sz w:val="22"/>
          <w:szCs w:val="22"/>
        </w:rPr>
        <w:t xml:space="preserve"> GO TO H6B</w:t>
      </w: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224646">
        <w:rPr>
          <w:color w:val="000000"/>
          <w:sz w:val="22"/>
          <w:szCs w:val="22"/>
        </w:rPr>
        <w:t>(3) Not at all</w:t>
      </w: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224646">
        <w:rPr>
          <w:color w:val="000000"/>
          <w:sz w:val="22"/>
          <w:szCs w:val="22"/>
        </w:rPr>
        <w:t>|__|</w:t>
      </w:r>
    </w:p>
    <w:p w:rsidR="00BE4D0C" w:rsidRPr="00224646"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E244E9"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224646">
        <w:rPr>
          <w:b/>
          <w:bCs/>
          <w:color w:val="000000"/>
          <w:sz w:val="22"/>
          <w:szCs w:val="22"/>
        </w:rPr>
        <w:tab/>
      </w:r>
      <w:r w:rsidRPr="00224646">
        <w:rPr>
          <w:color w:val="000000"/>
          <w:sz w:val="22"/>
          <w:szCs w:val="22"/>
        </w:rPr>
        <w:t>[IF H6 = 3,</w:t>
      </w:r>
      <w:r w:rsidR="002F59D9" w:rsidRPr="00224646">
        <w:rPr>
          <w:color w:val="000000"/>
          <w:sz w:val="22"/>
          <w:szCs w:val="22"/>
        </w:rPr>
        <w:t xml:space="preserve"> GO TO</w:t>
      </w:r>
      <w:r w:rsidR="004C70FD" w:rsidRPr="00224646">
        <w:rPr>
          <w:color w:val="000000"/>
          <w:sz w:val="22"/>
          <w:szCs w:val="22"/>
        </w:rPr>
        <w:t xml:space="preserve"> H6</w:t>
      </w:r>
      <w:r w:rsidR="0049694D" w:rsidRPr="00224646">
        <w:rPr>
          <w:color w:val="000000"/>
          <w:sz w:val="22"/>
          <w:szCs w:val="22"/>
        </w:rPr>
        <w:t>c</w:t>
      </w:r>
      <w:r w:rsidR="002F59D9" w:rsidRPr="00224646">
        <w:rPr>
          <w:color w:val="000000"/>
          <w:sz w:val="22"/>
          <w:szCs w:val="22"/>
        </w:rPr>
        <w:t>4md UNIVERSE</w:t>
      </w:r>
      <w:r w:rsidR="004C70FD" w:rsidRPr="00224646">
        <w:rPr>
          <w:color w:val="000000"/>
          <w:sz w:val="22"/>
          <w:szCs w:val="22"/>
        </w:rPr>
        <w:t xml:space="preserve">; ELSE IF H6 = </w:t>
      </w:r>
      <w:r w:rsidRPr="00224646">
        <w:rPr>
          <w:color w:val="000000"/>
          <w:sz w:val="22"/>
          <w:szCs w:val="22"/>
        </w:rPr>
        <w:t xml:space="preserve"> DK, R </w:t>
      </w:r>
      <w:r w:rsidRPr="00224646">
        <w:rPr>
          <w:b/>
          <w:color w:val="000000"/>
          <w:sz w:val="22"/>
          <w:szCs w:val="22"/>
        </w:rPr>
        <w:t xml:space="preserve">GO TO </w:t>
      </w:r>
      <w:r w:rsidR="00DD0668" w:rsidRPr="00224646">
        <w:rPr>
          <w:b/>
          <w:color w:val="000000"/>
          <w:sz w:val="22"/>
          <w:szCs w:val="22"/>
        </w:rPr>
        <w:t>H6Ci]</w:t>
      </w:r>
      <w:r w:rsidRPr="00224646">
        <w:rPr>
          <w:color w:val="000000"/>
          <w:sz w:val="22"/>
          <w:szCs w:val="22"/>
        </w:rPr>
        <w:t>]</w:t>
      </w:r>
      <w:r w:rsidRPr="00E244E9">
        <w:rPr>
          <w:color w:val="000000"/>
          <w:sz w:val="22"/>
          <w:szCs w:val="22"/>
        </w:rPr>
        <w:t xml:space="preserve"> </w:t>
      </w:r>
    </w:p>
    <w:p w:rsidR="00BE4D0C" w:rsidRPr="00E244E9"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E244E9" w:rsidRDefault="00BE4D0C" w:rsidP="00BE4D0C">
      <w:pPr>
        <w:tabs>
          <w:tab w:val="left" w:pos="720"/>
        </w:tabs>
        <w:ind w:left="720" w:hanging="720"/>
        <w:rPr>
          <w:b/>
          <w:bCs/>
          <w:color w:val="000000"/>
          <w:sz w:val="22"/>
          <w:szCs w:val="22"/>
        </w:rPr>
      </w:pPr>
      <w:r w:rsidRPr="00E244E9">
        <w:rPr>
          <w:b/>
          <w:bCs/>
          <w:color w:val="000000"/>
          <w:sz w:val="22"/>
          <w:szCs w:val="22"/>
        </w:rPr>
        <w:t>H6A</w:t>
      </w:r>
      <w:r w:rsidRPr="00E244E9">
        <w:rPr>
          <w:b/>
          <w:bCs/>
          <w:color w:val="000000"/>
          <w:sz w:val="22"/>
          <w:szCs w:val="22"/>
        </w:rPr>
        <w:tab/>
        <w:t>Around this time 12 MONTHS AGO, on the average</w:t>
      </w:r>
      <w:r w:rsidR="002F59D9">
        <w:rPr>
          <w:b/>
          <w:bCs/>
          <w:color w:val="000000"/>
          <w:sz w:val="22"/>
          <w:szCs w:val="22"/>
        </w:rPr>
        <w:t xml:space="preserve">, about how many cigarettes did </w:t>
      </w:r>
      <w:r w:rsidRPr="00E244E9">
        <w:rPr>
          <w:b/>
          <w:bCs/>
          <w:color w:val="000000"/>
          <w:sz w:val="22"/>
          <w:szCs w:val="22"/>
        </w:rPr>
        <w:t>you  smoke each day?</w:t>
      </w:r>
    </w:p>
    <w:p w:rsidR="00BE4D0C" w:rsidRPr="00E244E9" w:rsidRDefault="00BE4D0C" w:rsidP="00BE4D0C">
      <w:pPr>
        <w:rPr>
          <w:b/>
          <w:bCs/>
          <w:color w:val="000000"/>
          <w:sz w:val="22"/>
          <w:szCs w:val="22"/>
        </w:rPr>
      </w:pPr>
    </w:p>
    <w:p w:rsidR="00BE4D0C" w:rsidRPr="00E244E9" w:rsidRDefault="00BE4D0C" w:rsidP="00BE4D0C">
      <w:pPr>
        <w:tabs>
          <w:tab w:val="left" w:pos="720"/>
        </w:tabs>
        <w:ind w:left="720" w:hanging="720"/>
        <w:rPr>
          <w:color w:val="000000"/>
          <w:sz w:val="22"/>
          <w:szCs w:val="22"/>
        </w:rPr>
      </w:pPr>
      <w:r w:rsidRPr="00E244E9">
        <w:rPr>
          <w:color w:val="000000"/>
          <w:sz w:val="22"/>
          <w:szCs w:val="22"/>
        </w:rPr>
        <w:tab/>
        <w:t>(ONE PACK USUALLY EQUALS 20 CIGARETTES.  IF CONVERTING PACKS TO CIGARETTES, ALWAYS VERIFY CALCULATION WITH RESPONDENT.)</w:t>
      </w:r>
    </w:p>
    <w:p w:rsidR="00BE4D0C" w:rsidRPr="00E244E9" w:rsidRDefault="00BE4D0C" w:rsidP="00BE4D0C">
      <w:pPr>
        <w:rPr>
          <w:color w:val="000000"/>
          <w:sz w:val="22"/>
          <w:szCs w:val="22"/>
        </w:rPr>
      </w:pPr>
    </w:p>
    <w:p w:rsidR="00BE4D0C" w:rsidRPr="00E244E9" w:rsidRDefault="00BE4D0C" w:rsidP="00BE4D0C">
      <w:pPr>
        <w:ind w:left="720"/>
        <w:rPr>
          <w:color w:val="000000"/>
          <w:sz w:val="22"/>
          <w:szCs w:val="22"/>
        </w:rPr>
      </w:pPr>
      <w:r w:rsidRPr="00E244E9">
        <w:rPr>
          <w:color w:val="000000"/>
          <w:sz w:val="22"/>
          <w:szCs w:val="22"/>
        </w:rPr>
        <w:t>ENTER NUMBER OF CIGARETTES PER DAY</w:t>
      </w:r>
    </w:p>
    <w:p w:rsidR="00BE4D0C" w:rsidRPr="00E244E9" w:rsidRDefault="00BE4D0C" w:rsidP="00BE4D0C">
      <w:pPr>
        <w:ind w:left="720"/>
        <w:rPr>
          <w:color w:val="000000"/>
          <w:sz w:val="22"/>
          <w:szCs w:val="22"/>
        </w:rPr>
      </w:pPr>
      <w:r w:rsidRPr="00E244E9">
        <w:rPr>
          <w:color w:val="000000"/>
          <w:sz w:val="22"/>
          <w:szCs w:val="22"/>
        </w:rPr>
        <w:t>(1-</w:t>
      </w:r>
      <w:r w:rsidRPr="002F59D9">
        <w:rPr>
          <w:color w:val="000000"/>
          <w:sz w:val="22"/>
          <w:szCs w:val="22"/>
        </w:rPr>
        <w:t>9</w:t>
      </w:r>
      <w:r w:rsidR="00A6395C" w:rsidRPr="002F59D9">
        <w:rPr>
          <w:color w:val="000000"/>
          <w:sz w:val="22"/>
          <w:szCs w:val="22"/>
        </w:rPr>
        <w:t>9</w:t>
      </w:r>
      <w:r w:rsidRPr="00E244E9">
        <w:rPr>
          <w:color w:val="000000"/>
          <w:sz w:val="22"/>
          <w:szCs w:val="22"/>
        </w:rPr>
        <w:t>)</w:t>
      </w:r>
    </w:p>
    <w:p w:rsidR="00BE4D0C" w:rsidRPr="00E244E9" w:rsidRDefault="00BE4D0C" w:rsidP="00BE4D0C">
      <w:pPr>
        <w:rPr>
          <w:color w:val="000000"/>
          <w:sz w:val="22"/>
          <w:szCs w:val="22"/>
        </w:rPr>
      </w:pPr>
    </w:p>
    <w:p w:rsidR="00BE4D0C" w:rsidRPr="00E244E9" w:rsidRDefault="00BE4D0C" w:rsidP="00BE4D0C">
      <w:pPr>
        <w:ind w:left="720"/>
        <w:rPr>
          <w:color w:val="000000"/>
          <w:sz w:val="22"/>
          <w:szCs w:val="22"/>
        </w:rPr>
      </w:pPr>
      <w:r w:rsidRPr="00E244E9">
        <w:rPr>
          <w:color w:val="000000"/>
          <w:sz w:val="22"/>
          <w:szCs w:val="22"/>
        </w:rPr>
        <w:t>|__||__|</w:t>
      </w:r>
    </w:p>
    <w:p w:rsidR="00BE4D0C" w:rsidRPr="00E244E9" w:rsidRDefault="00BE4D0C" w:rsidP="00BE4D0C">
      <w:pPr>
        <w:ind w:left="720"/>
        <w:rPr>
          <w:color w:val="000000"/>
          <w:sz w:val="22"/>
          <w:szCs w:val="22"/>
        </w:rPr>
      </w:pPr>
    </w:p>
    <w:p w:rsidR="00BE4D0C" w:rsidRPr="00E244E9" w:rsidRDefault="00BE4D0C" w:rsidP="00BE4D0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sidRPr="00E244E9">
        <w:rPr>
          <w:color w:val="000000"/>
          <w:sz w:val="22"/>
          <w:szCs w:val="22"/>
        </w:rPr>
        <w:t>BOX26A</w:t>
      </w:r>
    </w:p>
    <w:p w:rsidR="00BE4D0C" w:rsidRPr="00E244E9" w:rsidRDefault="00BE4D0C" w:rsidP="00BE4D0C">
      <w:pPr>
        <w:pBdr>
          <w:top w:val="single" w:sz="6" w:space="0" w:color="000000"/>
          <w:left w:val="single" w:sz="6" w:space="0" w:color="000000"/>
          <w:bottom w:val="single" w:sz="6" w:space="0" w:color="000000"/>
          <w:right w:val="single" w:sz="6" w:space="0" w:color="000000"/>
        </w:pBdr>
        <w:ind w:left="1080" w:right="1080"/>
        <w:rPr>
          <w:b/>
          <w:color w:val="000000"/>
          <w:sz w:val="22"/>
          <w:szCs w:val="22"/>
        </w:rPr>
      </w:pPr>
      <w:r w:rsidRPr="00E244E9">
        <w:rPr>
          <w:color w:val="000000"/>
          <w:sz w:val="22"/>
          <w:szCs w:val="22"/>
        </w:rPr>
        <w:t>IF H6A = D, R</w:t>
      </w:r>
      <w:r w:rsidR="002F59D9">
        <w:rPr>
          <w:color w:val="000000"/>
          <w:sz w:val="22"/>
          <w:szCs w:val="22"/>
        </w:rPr>
        <w:t>,</w:t>
      </w:r>
      <w:r w:rsidRPr="00E244E9">
        <w:rPr>
          <w:color w:val="000000"/>
          <w:sz w:val="22"/>
          <w:szCs w:val="22"/>
        </w:rPr>
        <w:t xml:space="preserve"> </w:t>
      </w:r>
      <w:r w:rsidRPr="00E244E9">
        <w:rPr>
          <w:b/>
          <w:color w:val="000000"/>
          <w:sz w:val="22"/>
          <w:szCs w:val="22"/>
        </w:rPr>
        <w:t>GO TO H6</w:t>
      </w:r>
      <w:r w:rsidR="001C3E7F" w:rsidRPr="00E244E9">
        <w:rPr>
          <w:b/>
          <w:color w:val="000000"/>
          <w:sz w:val="22"/>
          <w:szCs w:val="22"/>
        </w:rPr>
        <w:t>Ci</w:t>
      </w:r>
    </w:p>
    <w:p w:rsidR="00BE4D0C" w:rsidRPr="00E244E9" w:rsidRDefault="00BE4D0C" w:rsidP="00BE4D0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sidRPr="00E244E9">
        <w:rPr>
          <w:color w:val="000000"/>
          <w:sz w:val="22"/>
          <w:szCs w:val="22"/>
        </w:rPr>
        <w:t>IF H6A &gt; 40</w:t>
      </w:r>
      <w:r w:rsidR="002F59D9">
        <w:rPr>
          <w:color w:val="000000"/>
          <w:sz w:val="22"/>
          <w:szCs w:val="22"/>
        </w:rPr>
        <w:t>,</w:t>
      </w:r>
      <w:r w:rsidRPr="00E244E9">
        <w:rPr>
          <w:color w:val="000000"/>
          <w:sz w:val="22"/>
          <w:szCs w:val="22"/>
        </w:rPr>
        <w:t xml:space="preserve"> GO TO H6Av</w:t>
      </w:r>
    </w:p>
    <w:p w:rsidR="00BE4D0C" w:rsidRPr="00E244E9" w:rsidRDefault="00BE4D0C" w:rsidP="00BE4D0C">
      <w:pPr>
        <w:pBdr>
          <w:top w:val="single" w:sz="6" w:space="0" w:color="000000"/>
          <w:left w:val="single" w:sz="6" w:space="0" w:color="000000"/>
          <w:bottom w:val="single" w:sz="6" w:space="0" w:color="000000"/>
          <w:right w:val="single" w:sz="6" w:space="0" w:color="000000"/>
        </w:pBdr>
        <w:ind w:left="1080" w:right="1080"/>
        <w:rPr>
          <w:b/>
          <w:color w:val="000000"/>
          <w:sz w:val="22"/>
          <w:szCs w:val="22"/>
        </w:rPr>
      </w:pPr>
      <w:r w:rsidRPr="00E244E9">
        <w:rPr>
          <w:color w:val="000000"/>
          <w:sz w:val="22"/>
          <w:szCs w:val="22"/>
        </w:rPr>
        <w:t xml:space="preserve">ELSE </w:t>
      </w:r>
      <w:r w:rsidR="002F59D9">
        <w:rPr>
          <w:color w:val="000000"/>
          <w:sz w:val="22"/>
          <w:szCs w:val="22"/>
        </w:rPr>
        <w:t>G</w:t>
      </w:r>
      <w:r w:rsidRPr="00E244E9">
        <w:rPr>
          <w:b/>
          <w:color w:val="000000"/>
          <w:sz w:val="22"/>
          <w:szCs w:val="22"/>
        </w:rPr>
        <w:t>O TO H6</w:t>
      </w:r>
      <w:r w:rsidR="001C3E7F" w:rsidRPr="00E244E9">
        <w:rPr>
          <w:b/>
          <w:color w:val="000000"/>
          <w:sz w:val="22"/>
          <w:szCs w:val="22"/>
        </w:rPr>
        <w:t>Ci</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E244E9" w:rsidRDefault="00BE4D0C" w:rsidP="00BE4D0C">
      <w:pPr>
        <w:tabs>
          <w:tab w:val="left" w:pos="720"/>
        </w:tabs>
        <w:ind w:left="720" w:hanging="720"/>
        <w:rPr>
          <w:color w:val="000000"/>
          <w:sz w:val="22"/>
          <w:szCs w:val="22"/>
        </w:rPr>
      </w:pPr>
      <w:r w:rsidRPr="00E244E9">
        <w:rPr>
          <w:b/>
          <w:bCs/>
          <w:color w:val="000000"/>
        </w:rPr>
        <w:t>H6Av</w:t>
      </w:r>
      <w:r w:rsidRPr="00E244E9">
        <w:rPr>
          <w:b/>
          <w:bCs/>
          <w:color w:val="000000"/>
        </w:rPr>
        <w:tab/>
        <w:t>I have recorded that on the average, you smoked [fill entry H6A] cigarettes a day 12 months ago.  Is that correct?</w:t>
      </w:r>
    </w:p>
    <w:p w:rsidR="00BE4D0C" w:rsidRPr="00E244E9" w:rsidRDefault="00BE4D0C" w:rsidP="00BE4D0C">
      <w:pPr>
        <w:rPr>
          <w:color w:val="000000"/>
          <w:sz w:val="22"/>
          <w:szCs w:val="22"/>
        </w:rPr>
      </w:pPr>
    </w:p>
    <w:p w:rsidR="00BE4D0C" w:rsidRPr="00E244E9" w:rsidRDefault="00BE4D0C" w:rsidP="001C3E7F">
      <w:pPr>
        <w:tabs>
          <w:tab w:val="left" w:pos="720"/>
          <w:tab w:val="left" w:pos="1440"/>
        </w:tabs>
        <w:ind w:left="1440" w:hanging="1440"/>
        <w:rPr>
          <w:b/>
          <w:bCs/>
          <w:color w:val="000000"/>
          <w:sz w:val="22"/>
          <w:szCs w:val="22"/>
        </w:rPr>
      </w:pPr>
      <w:r w:rsidRPr="00E244E9">
        <w:rPr>
          <w:color w:val="000000"/>
          <w:sz w:val="22"/>
          <w:szCs w:val="22"/>
        </w:rPr>
        <w:tab/>
        <w:t>(1)  Yes</w:t>
      </w:r>
      <w:r w:rsidRPr="00E244E9">
        <w:rPr>
          <w:color w:val="000000"/>
          <w:sz w:val="22"/>
          <w:szCs w:val="22"/>
        </w:rPr>
        <w:tab/>
        <w:t xml:space="preserve"> </w:t>
      </w:r>
      <w:r w:rsidRPr="00E244E9">
        <w:rPr>
          <w:color w:val="000000"/>
          <w:sz w:val="22"/>
          <w:szCs w:val="22"/>
        </w:rPr>
        <w:sym w:font="Wingdings" w:char="F0E8"/>
      </w:r>
      <w:r w:rsidRPr="00E244E9">
        <w:rPr>
          <w:color w:val="000000"/>
          <w:sz w:val="22"/>
          <w:szCs w:val="22"/>
        </w:rPr>
        <w:t xml:space="preserve"> </w:t>
      </w:r>
      <w:r w:rsidRPr="00E244E9">
        <w:rPr>
          <w:b/>
          <w:color w:val="000000"/>
          <w:sz w:val="22"/>
          <w:szCs w:val="22"/>
        </w:rPr>
        <w:t xml:space="preserve">GO TO </w:t>
      </w:r>
      <w:r w:rsidR="001C3E7F" w:rsidRPr="00E244E9">
        <w:rPr>
          <w:b/>
          <w:color w:val="000000"/>
          <w:sz w:val="22"/>
          <w:szCs w:val="22"/>
        </w:rPr>
        <w:t>H6Ci</w:t>
      </w:r>
    </w:p>
    <w:p w:rsidR="00BE4D0C" w:rsidRPr="00E244E9" w:rsidRDefault="00A6395C" w:rsidP="00BE4D0C">
      <w:pPr>
        <w:rPr>
          <w:b/>
          <w:bCs/>
          <w:color w:val="000000"/>
          <w:sz w:val="22"/>
          <w:szCs w:val="22"/>
        </w:rPr>
      </w:pPr>
      <w:r w:rsidRPr="00E244E9">
        <w:rPr>
          <w:b/>
          <w:bCs/>
          <w:color w:val="000000"/>
          <w:sz w:val="22"/>
          <w:szCs w:val="22"/>
        </w:rPr>
        <w:tab/>
      </w:r>
      <w:r w:rsidRPr="00E244E9">
        <w:rPr>
          <w:bCs/>
          <w:color w:val="000000"/>
          <w:sz w:val="22"/>
          <w:szCs w:val="22"/>
        </w:rPr>
        <w:t>(2)   No</w:t>
      </w:r>
      <w:r w:rsidRPr="00E244E9">
        <w:rPr>
          <w:b/>
          <w:bCs/>
          <w:color w:val="000000"/>
          <w:sz w:val="22"/>
          <w:szCs w:val="22"/>
        </w:rPr>
        <w:t xml:space="preserve"> </w:t>
      </w:r>
      <w:r w:rsidRPr="00E244E9">
        <w:rPr>
          <w:b/>
          <w:bCs/>
          <w:color w:val="000000"/>
          <w:sz w:val="22"/>
          <w:szCs w:val="22"/>
        </w:rPr>
        <w:sym w:font="Wingdings" w:char="F0E0"/>
      </w:r>
      <w:r w:rsidRPr="00E244E9">
        <w:rPr>
          <w:b/>
          <w:bCs/>
          <w:color w:val="000000"/>
          <w:sz w:val="22"/>
          <w:szCs w:val="22"/>
        </w:rPr>
        <w:t xml:space="preserve"> GO TO </w:t>
      </w:r>
      <w:r w:rsidR="00CB1F1C" w:rsidRPr="00E244E9">
        <w:rPr>
          <w:b/>
          <w:bCs/>
          <w:color w:val="000000"/>
          <w:sz w:val="22"/>
          <w:szCs w:val="22"/>
        </w:rPr>
        <w:t>H6A to CORRECT</w:t>
      </w:r>
    </w:p>
    <w:p w:rsidR="00BE4D0C" w:rsidRPr="00E244E9" w:rsidRDefault="00BE4D0C" w:rsidP="00BE4D0C">
      <w:pPr>
        <w:rPr>
          <w:b/>
          <w:bCs/>
          <w:color w:val="000000"/>
          <w:sz w:val="22"/>
          <w:szCs w:val="22"/>
        </w:rPr>
      </w:pPr>
      <w:r w:rsidRPr="00E244E9">
        <w:rPr>
          <w:b/>
          <w:bCs/>
          <w:color w:val="000000"/>
          <w:sz w:val="22"/>
          <w:szCs w:val="22"/>
        </w:rPr>
        <w:tab/>
        <w:t>|__|</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0B09CF" w:rsidRDefault="00BE4D0C" w:rsidP="000B09CF">
      <w:pPr>
        <w:rPr>
          <w:b/>
        </w:rPr>
      </w:pPr>
      <w:r w:rsidRPr="000B09CF">
        <w:rPr>
          <w:b/>
        </w:rPr>
        <w:tab/>
        <w:t xml:space="preserve">IF H6Av = DK, R </w:t>
      </w:r>
      <w:r w:rsidRPr="000B09CF">
        <w:rPr>
          <w:b/>
        </w:rPr>
        <w:sym w:font="Wingdings" w:char="F0E8"/>
      </w:r>
      <w:r w:rsidR="00A036B2" w:rsidRPr="000B09CF">
        <w:rPr>
          <w:b/>
        </w:rPr>
        <w:t xml:space="preserve"> H6</w:t>
      </w:r>
      <w:r w:rsidR="001C3E7F" w:rsidRPr="000B09CF">
        <w:rPr>
          <w:b/>
        </w:rPr>
        <w:t>Ci</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sidRPr="00E244E9">
        <w:rPr>
          <w:b/>
          <w:bCs/>
          <w:color w:val="000000"/>
          <w:sz w:val="22"/>
          <w:szCs w:val="22"/>
        </w:rPr>
        <w:t xml:space="preserve">H6B </w:t>
      </w:r>
      <w:r w:rsidRPr="00E244E9">
        <w:rPr>
          <w:color w:val="000000"/>
          <w:sz w:val="22"/>
          <w:szCs w:val="22"/>
        </w:rPr>
        <w:tab/>
      </w:r>
      <w:r w:rsidRPr="00E244E9">
        <w:rPr>
          <w:b/>
          <w:bCs/>
          <w:color w:val="000000"/>
          <w:sz w:val="22"/>
          <w:szCs w:val="22"/>
        </w:rPr>
        <w:t>Around this time 12 MONTHS AGO, on how many of 30 days in the month did you smoke cigarettes?</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E244E9">
        <w:rPr>
          <w:color w:val="000000"/>
          <w:sz w:val="22"/>
          <w:szCs w:val="22"/>
          <w:lang w:val="da-DK"/>
        </w:rPr>
        <w:t>ENTER (</w:t>
      </w:r>
      <w:r w:rsidR="00200F4D" w:rsidRPr="00E244E9">
        <w:rPr>
          <w:color w:val="000000"/>
          <w:sz w:val="22"/>
          <w:szCs w:val="22"/>
          <w:lang w:val="da-DK"/>
        </w:rPr>
        <w:t>0</w:t>
      </w:r>
      <w:r w:rsidRPr="00E244E9">
        <w:rPr>
          <w:color w:val="000000"/>
          <w:sz w:val="22"/>
          <w:szCs w:val="22"/>
          <w:lang w:val="da-DK"/>
        </w:rPr>
        <w:t>) FOR NONE</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r w:rsidRPr="00E244E9">
        <w:rPr>
          <w:color w:val="000000"/>
          <w:sz w:val="22"/>
          <w:szCs w:val="22"/>
          <w:lang w:val="da-DK"/>
        </w:rPr>
        <w:t xml:space="preserve">|__|__|  </w:t>
      </w:r>
      <w:r w:rsidR="00200F4D" w:rsidRPr="00E244E9">
        <w:rPr>
          <w:color w:val="000000"/>
          <w:sz w:val="22"/>
          <w:szCs w:val="22"/>
          <w:lang w:val="da-DK"/>
        </w:rPr>
        <w:t>(0-30)</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lang w:val="da-DK"/>
        </w:rPr>
      </w:pPr>
    </w:p>
    <w:p w:rsidR="00BE4D0C" w:rsidRPr="00E244E9" w:rsidRDefault="00BE4D0C" w:rsidP="00B84266">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lang w:val="da-DK"/>
        </w:rPr>
      </w:pPr>
      <w:r w:rsidRPr="00E244E9">
        <w:rPr>
          <w:color w:val="000000"/>
          <w:sz w:val="22"/>
          <w:szCs w:val="22"/>
          <w:lang w:val="da-DK"/>
        </w:rPr>
        <w:t>BOX 26B</w:t>
      </w: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E244E9">
        <w:rPr>
          <w:color w:val="000000"/>
          <w:sz w:val="22"/>
          <w:szCs w:val="22"/>
        </w:rPr>
        <w:t xml:space="preserve">IF H6B = </w:t>
      </w:r>
      <w:r w:rsidR="00200F4D" w:rsidRPr="00E244E9">
        <w:rPr>
          <w:color w:val="000000"/>
          <w:sz w:val="22"/>
          <w:szCs w:val="22"/>
        </w:rPr>
        <w:t>0</w:t>
      </w:r>
      <w:r w:rsidRPr="00E244E9">
        <w:rPr>
          <w:color w:val="000000"/>
          <w:sz w:val="22"/>
          <w:szCs w:val="22"/>
        </w:rPr>
        <w:t xml:space="preserve"> OR 30</w:t>
      </w:r>
      <w:r w:rsidR="002F59D9">
        <w:rPr>
          <w:color w:val="000000"/>
          <w:sz w:val="22"/>
          <w:szCs w:val="22"/>
        </w:rPr>
        <w:t>,</w:t>
      </w:r>
      <w:r w:rsidRPr="00E244E9">
        <w:rPr>
          <w:color w:val="000000"/>
          <w:sz w:val="22"/>
          <w:szCs w:val="22"/>
        </w:rPr>
        <w:t xml:space="preserve"> GO TO H6B</w:t>
      </w:r>
      <w:r w:rsidR="00423F51" w:rsidRPr="00E244E9">
        <w:rPr>
          <w:color w:val="000000"/>
          <w:sz w:val="22"/>
          <w:szCs w:val="22"/>
        </w:rPr>
        <w:t>v</w:t>
      </w: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E244E9">
        <w:rPr>
          <w:color w:val="000000"/>
          <w:sz w:val="22"/>
          <w:szCs w:val="22"/>
        </w:rPr>
        <w:t>ELSE GO TO H6C</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E244E9">
        <w:rPr>
          <w:b/>
          <w:bCs/>
          <w:color w:val="000000"/>
          <w:sz w:val="22"/>
          <w:szCs w:val="22"/>
        </w:rPr>
        <w:t>H6B</w:t>
      </w:r>
      <w:r w:rsidR="00423F51" w:rsidRPr="00E244E9">
        <w:rPr>
          <w:b/>
          <w:bCs/>
          <w:color w:val="000000"/>
          <w:sz w:val="22"/>
          <w:szCs w:val="22"/>
        </w:rPr>
        <w:t>v</w:t>
      </w:r>
      <w:r w:rsidRPr="00E244E9">
        <w:rPr>
          <w:b/>
          <w:bCs/>
          <w:color w:val="000000"/>
          <w:sz w:val="22"/>
          <w:szCs w:val="22"/>
        </w:rPr>
        <w:tab/>
        <w:t>You said that you smoked cigarettes some days.  Is that correct?</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8426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E244E9">
        <w:rPr>
          <w:color w:val="000000"/>
          <w:sz w:val="22"/>
          <w:szCs w:val="22"/>
        </w:rPr>
        <w:tab/>
        <w:t>(1)  Yes</w:t>
      </w:r>
    </w:p>
    <w:p w:rsidR="00BE4D0C" w:rsidRPr="00E244E9" w:rsidRDefault="00BE4D0C" w:rsidP="00B8426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sidRPr="00E244E9">
        <w:rPr>
          <w:color w:val="000000"/>
          <w:sz w:val="22"/>
          <w:szCs w:val="22"/>
        </w:rPr>
        <w:tab/>
        <w:t>(2)  No</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sidRPr="00E244E9">
        <w:rPr>
          <w:color w:val="000000"/>
          <w:sz w:val="22"/>
          <w:szCs w:val="22"/>
        </w:rPr>
        <w:tab/>
        <w:t>|__|</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sidRPr="00E244E9">
        <w:rPr>
          <w:color w:val="000000"/>
          <w:sz w:val="22"/>
          <w:szCs w:val="22"/>
        </w:rPr>
        <w:t>BOX  26C</w:t>
      </w: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E244E9">
        <w:rPr>
          <w:color w:val="000000"/>
          <w:sz w:val="22"/>
          <w:szCs w:val="22"/>
        </w:rPr>
        <w:t>IF (H6B</w:t>
      </w:r>
      <w:r w:rsidR="00423F51" w:rsidRPr="00E244E9">
        <w:rPr>
          <w:color w:val="000000"/>
          <w:sz w:val="22"/>
          <w:szCs w:val="22"/>
        </w:rPr>
        <w:t>v</w:t>
      </w:r>
      <w:r w:rsidRPr="00E244E9">
        <w:rPr>
          <w:color w:val="000000"/>
          <w:sz w:val="22"/>
          <w:szCs w:val="22"/>
        </w:rPr>
        <w:t xml:space="preserve"> = 1 </w:t>
      </w:r>
      <w:r w:rsidRPr="00E244E9">
        <w:rPr>
          <w:color w:val="000000"/>
          <w:sz w:val="22"/>
          <w:szCs w:val="22"/>
          <w:u w:val="single"/>
        </w:rPr>
        <w:t>AND</w:t>
      </w:r>
      <w:r w:rsidRPr="00E244E9">
        <w:rPr>
          <w:color w:val="000000"/>
          <w:sz w:val="22"/>
          <w:szCs w:val="22"/>
        </w:rPr>
        <w:t xml:space="preserve"> H6B = 30 ), OR H6B</w:t>
      </w:r>
      <w:r w:rsidR="00200F4D" w:rsidRPr="00E244E9">
        <w:rPr>
          <w:color w:val="000000"/>
          <w:sz w:val="22"/>
          <w:szCs w:val="22"/>
        </w:rPr>
        <w:t>v</w:t>
      </w:r>
      <w:r w:rsidRPr="00E244E9">
        <w:rPr>
          <w:color w:val="000000"/>
          <w:sz w:val="22"/>
          <w:szCs w:val="22"/>
        </w:rPr>
        <w:t xml:space="preserve"> = DK, R</w:t>
      </w:r>
      <w:r w:rsidR="00C5179A">
        <w:rPr>
          <w:color w:val="000000"/>
          <w:sz w:val="22"/>
          <w:szCs w:val="22"/>
        </w:rPr>
        <w:t xml:space="preserve">, </w:t>
      </w:r>
      <w:r w:rsidRPr="00E244E9">
        <w:rPr>
          <w:color w:val="000000"/>
          <w:sz w:val="22"/>
          <w:szCs w:val="22"/>
        </w:rPr>
        <w:t>GO TO H6C</w:t>
      </w:r>
    </w:p>
    <w:p w:rsidR="00BE4D0C" w:rsidRPr="00224646"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E244E9">
        <w:rPr>
          <w:color w:val="000000"/>
          <w:sz w:val="22"/>
          <w:szCs w:val="22"/>
        </w:rPr>
        <w:t xml:space="preserve"> ELSE IF H6B</w:t>
      </w:r>
      <w:r w:rsidR="00423F51" w:rsidRPr="00E244E9">
        <w:rPr>
          <w:color w:val="000000"/>
          <w:sz w:val="22"/>
          <w:szCs w:val="22"/>
        </w:rPr>
        <w:t>v</w:t>
      </w:r>
      <w:r w:rsidRPr="00E244E9">
        <w:rPr>
          <w:color w:val="000000"/>
          <w:sz w:val="22"/>
          <w:szCs w:val="22"/>
        </w:rPr>
        <w:t xml:space="preserve"> = 1 </w:t>
      </w:r>
      <w:r w:rsidRPr="00E244E9">
        <w:rPr>
          <w:color w:val="000000"/>
          <w:sz w:val="22"/>
          <w:szCs w:val="22"/>
          <w:u w:val="single"/>
        </w:rPr>
        <w:t>AND</w:t>
      </w:r>
      <w:r w:rsidRPr="00E244E9">
        <w:rPr>
          <w:color w:val="000000"/>
          <w:sz w:val="22"/>
          <w:szCs w:val="22"/>
        </w:rPr>
        <w:t xml:space="preserve"> H6B =</w:t>
      </w:r>
      <w:r w:rsidR="00200F4D" w:rsidRPr="00E244E9">
        <w:rPr>
          <w:color w:val="000000"/>
          <w:sz w:val="22"/>
          <w:szCs w:val="22"/>
        </w:rPr>
        <w:t>0</w:t>
      </w:r>
      <w:r w:rsidR="00C5179A">
        <w:rPr>
          <w:color w:val="000000"/>
          <w:sz w:val="22"/>
          <w:szCs w:val="22"/>
        </w:rPr>
        <w:t xml:space="preserve">, </w:t>
      </w:r>
      <w:r w:rsidRPr="00224646">
        <w:rPr>
          <w:b/>
          <w:color w:val="000000"/>
          <w:sz w:val="22"/>
          <w:szCs w:val="22"/>
        </w:rPr>
        <w:t xml:space="preserve">GO TO </w:t>
      </w:r>
      <w:r w:rsidR="003575CB" w:rsidRPr="00224646">
        <w:rPr>
          <w:b/>
          <w:color w:val="000000"/>
          <w:sz w:val="22"/>
          <w:szCs w:val="22"/>
        </w:rPr>
        <w:t xml:space="preserve">BOX </w:t>
      </w:r>
      <w:r w:rsidR="001C3E7F" w:rsidRPr="00224646">
        <w:rPr>
          <w:b/>
          <w:color w:val="000000"/>
          <w:sz w:val="22"/>
          <w:szCs w:val="22"/>
        </w:rPr>
        <w:t>H6</w:t>
      </w:r>
      <w:r w:rsidR="0013298E" w:rsidRPr="00224646">
        <w:rPr>
          <w:b/>
          <w:color w:val="000000"/>
          <w:sz w:val="22"/>
          <w:szCs w:val="22"/>
        </w:rPr>
        <w:t>c</w:t>
      </w:r>
      <w:r w:rsidR="00C5179A" w:rsidRPr="00224646">
        <w:rPr>
          <w:b/>
          <w:color w:val="000000"/>
          <w:sz w:val="22"/>
          <w:szCs w:val="22"/>
        </w:rPr>
        <w:t>4</w:t>
      </w:r>
      <w:r w:rsidR="0013298E" w:rsidRPr="00224646">
        <w:rPr>
          <w:b/>
          <w:color w:val="000000"/>
          <w:sz w:val="22"/>
          <w:szCs w:val="22"/>
        </w:rPr>
        <w:t xml:space="preserve">md </w:t>
      </w:r>
      <w:r w:rsidR="003575CB" w:rsidRPr="00224646">
        <w:rPr>
          <w:b/>
          <w:color w:val="000000"/>
          <w:sz w:val="22"/>
          <w:szCs w:val="22"/>
        </w:rPr>
        <w:t>UNIVERSE</w:t>
      </w: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sidRPr="00224646">
        <w:rPr>
          <w:color w:val="000000"/>
          <w:sz w:val="22"/>
          <w:szCs w:val="22"/>
        </w:rPr>
        <w:t>ELSE IF H6B</w:t>
      </w:r>
      <w:r w:rsidR="00423F51" w:rsidRPr="00224646">
        <w:rPr>
          <w:color w:val="000000"/>
          <w:sz w:val="22"/>
          <w:szCs w:val="22"/>
        </w:rPr>
        <w:t>v</w:t>
      </w:r>
      <w:r w:rsidRPr="00224646">
        <w:rPr>
          <w:color w:val="000000"/>
          <w:sz w:val="22"/>
          <w:szCs w:val="22"/>
        </w:rPr>
        <w:t xml:space="preserve"> = 2</w:t>
      </w:r>
      <w:r w:rsidR="00C5179A" w:rsidRPr="00224646">
        <w:rPr>
          <w:color w:val="000000"/>
          <w:sz w:val="22"/>
          <w:szCs w:val="22"/>
        </w:rPr>
        <w:t xml:space="preserve">, </w:t>
      </w:r>
      <w:r w:rsidRPr="00224646">
        <w:rPr>
          <w:color w:val="000000"/>
          <w:sz w:val="22"/>
          <w:szCs w:val="22"/>
        </w:rPr>
        <w:t>GO TO H6</w:t>
      </w:r>
    </w:p>
    <w:p w:rsidR="00BE4D0C" w:rsidRPr="00E244E9" w:rsidRDefault="00BE4D0C" w:rsidP="00BE4D0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BE4D0C" w:rsidRPr="00E244E9">
          <w:type w:val="continuous"/>
          <w:pgSz w:w="12240" w:h="15840"/>
          <w:pgMar w:top="1440" w:right="1440" w:bottom="720" w:left="1440" w:header="720" w:footer="720" w:gutter="0"/>
          <w:cols w:space="720"/>
        </w:sect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E244E9">
        <w:rPr>
          <w:b/>
          <w:bCs/>
          <w:color w:val="000000"/>
          <w:sz w:val="22"/>
          <w:szCs w:val="22"/>
        </w:rPr>
        <w:t>H6C</w:t>
      </w:r>
      <w:r w:rsidRPr="00E244E9">
        <w:rPr>
          <w:b/>
          <w:bCs/>
          <w:color w:val="000000"/>
          <w:sz w:val="22"/>
          <w:szCs w:val="22"/>
        </w:rPr>
        <w:tab/>
        <w:t>On the average, on those [fill entry H6B] days, how many cigarettes did you usually smoke each day?</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E244E9">
        <w:rPr>
          <w:color w:val="000000"/>
          <w:sz w:val="22"/>
          <w:szCs w:val="22"/>
        </w:rPr>
        <w:tab/>
        <w:t>WE ARE STILL TALKING ABOUT “AROUND THIS TIME 12 MONTHS AGO”</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sz w:val="22"/>
          <w:szCs w:val="22"/>
        </w:rPr>
      </w:pPr>
      <w:r w:rsidRPr="00E244E9">
        <w:rPr>
          <w:color w:val="000000"/>
          <w:sz w:val="22"/>
          <w:szCs w:val="22"/>
        </w:rPr>
        <w:tab/>
        <w:t xml:space="preserve">|__|__|  IF </w:t>
      </w:r>
      <w:r w:rsidR="00C5179A">
        <w:rPr>
          <w:color w:val="000000"/>
          <w:sz w:val="22"/>
          <w:szCs w:val="22"/>
        </w:rPr>
        <w:t>&lt; =</w:t>
      </w:r>
      <w:r w:rsidRPr="00E244E9">
        <w:rPr>
          <w:color w:val="000000"/>
          <w:sz w:val="22"/>
          <w:szCs w:val="22"/>
        </w:rPr>
        <w:t xml:space="preserve"> 40</w:t>
      </w:r>
      <w:r w:rsidR="00C5179A">
        <w:rPr>
          <w:color w:val="000000"/>
          <w:sz w:val="22"/>
          <w:szCs w:val="22"/>
        </w:rPr>
        <w:t>,</w:t>
      </w:r>
      <w:r w:rsidRPr="00E244E9">
        <w:rPr>
          <w:color w:val="000000"/>
          <w:sz w:val="22"/>
          <w:szCs w:val="22"/>
        </w:rPr>
        <w:t xml:space="preserve"> </w:t>
      </w:r>
      <w:r w:rsidRPr="00E244E9">
        <w:rPr>
          <w:b/>
          <w:color w:val="000000"/>
          <w:sz w:val="22"/>
          <w:szCs w:val="22"/>
        </w:rPr>
        <w:t xml:space="preserve">GO TO </w:t>
      </w:r>
      <w:r w:rsidR="00DD0668" w:rsidRPr="00E244E9">
        <w:rPr>
          <w:b/>
          <w:color w:val="000000"/>
          <w:sz w:val="22"/>
          <w:szCs w:val="22"/>
        </w:rPr>
        <w:t xml:space="preserve">H6Ci; </w:t>
      </w:r>
      <w:r w:rsidRPr="00E244E9">
        <w:rPr>
          <w:color w:val="000000"/>
          <w:sz w:val="22"/>
          <w:szCs w:val="22"/>
        </w:rPr>
        <w:t xml:space="preserve"> ELSE IF H6C = D, R </w:t>
      </w:r>
      <w:r w:rsidRPr="00E244E9">
        <w:rPr>
          <w:b/>
          <w:color w:val="000000"/>
          <w:sz w:val="22"/>
          <w:szCs w:val="22"/>
        </w:rPr>
        <w:sym w:font="Wingdings" w:char="F0E8"/>
      </w:r>
      <w:r w:rsidRPr="00E244E9">
        <w:rPr>
          <w:b/>
          <w:color w:val="000000"/>
          <w:sz w:val="22"/>
          <w:szCs w:val="22"/>
        </w:rPr>
        <w:t xml:space="preserve"> GO TO H6</w:t>
      </w:r>
      <w:r w:rsidR="00DD0668" w:rsidRPr="00E244E9">
        <w:rPr>
          <w:b/>
          <w:color w:val="000000"/>
          <w:sz w:val="22"/>
          <w:szCs w:val="22"/>
        </w:rPr>
        <w:t>Ci</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E244E9">
        <w:rPr>
          <w:b/>
          <w:bCs/>
          <w:color w:val="000000"/>
          <w:sz w:val="22"/>
          <w:szCs w:val="22"/>
        </w:rPr>
        <w:t>H6C</w:t>
      </w:r>
      <w:r w:rsidR="008F731B">
        <w:rPr>
          <w:b/>
          <w:bCs/>
          <w:color w:val="000000"/>
          <w:sz w:val="22"/>
          <w:szCs w:val="22"/>
        </w:rPr>
        <w:t>v</w:t>
      </w:r>
      <w:r w:rsidRPr="00E244E9">
        <w:rPr>
          <w:b/>
          <w:bCs/>
          <w:color w:val="000000"/>
          <w:sz w:val="22"/>
          <w:szCs w:val="22"/>
        </w:rPr>
        <w:t xml:space="preserve">  I have recorded that on the average, when you smoked on those [fill entry H6B] days, you smoked [fill entry H6C] cigarettes a day.  Is that correct?</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sidRPr="00E244E9">
        <w:rPr>
          <w:color w:val="000000"/>
          <w:sz w:val="22"/>
          <w:szCs w:val="22"/>
        </w:rPr>
        <w:tab/>
        <w:t>(1)  Yes</w:t>
      </w:r>
    </w:p>
    <w:p w:rsidR="00BE4D0C" w:rsidRPr="00E244E9" w:rsidRDefault="00BE4D0C" w:rsidP="00B8426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sidRPr="00E244E9">
        <w:rPr>
          <w:color w:val="000000"/>
          <w:sz w:val="22"/>
          <w:szCs w:val="22"/>
        </w:rPr>
        <w:tab/>
        <w:t>(2)  No</w:t>
      </w:r>
      <w:r w:rsidRPr="00E244E9">
        <w:rPr>
          <w:color w:val="000000"/>
          <w:sz w:val="22"/>
          <w:szCs w:val="22"/>
        </w:rPr>
        <w:tab/>
      </w:r>
      <w:r w:rsidR="00B84266">
        <w:rPr>
          <w:color w:val="000000"/>
          <w:sz w:val="22"/>
          <w:szCs w:val="22"/>
        </w:rPr>
        <w:tab/>
      </w:r>
      <w:r w:rsidRPr="00E244E9">
        <w:rPr>
          <w:color w:val="000000"/>
          <w:sz w:val="22"/>
          <w:szCs w:val="22"/>
        </w:rPr>
        <w:t>GO TO H6C</w:t>
      </w: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BE4D0C" w:rsidRPr="00E244E9" w:rsidRDefault="00BE4D0C" w:rsidP="00BE4D0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sidRPr="00E244E9">
        <w:rPr>
          <w:b/>
          <w:bCs/>
          <w:color w:val="000000"/>
          <w:sz w:val="22"/>
          <w:szCs w:val="22"/>
        </w:rPr>
        <w:tab/>
        <w:t>|__|</w:t>
      </w:r>
    </w:p>
    <w:p w:rsidR="00BE4D0C" w:rsidRPr="00E244E9"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BE4D0C" w:rsidRPr="00E244E9" w:rsidRDefault="00BE4D0C" w:rsidP="00BE4D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E244E9">
        <w:rPr>
          <w:b/>
          <w:bCs/>
          <w:color w:val="000000"/>
          <w:sz w:val="22"/>
          <w:szCs w:val="22"/>
        </w:rPr>
        <w:tab/>
      </w:r>
      <w:r w:rsidRPr="00E244E9">
        <w:rPr>
          <w:color w:val="000000"/>
        </w:rPr>
        <w:t xml:space="preserve">(Don’t Know or Refused </w:t>
      </w:r>
      <w:r w:rsidRPr="00E244E9">
        <w:rPr>
          <w:b/>
          <w:color w:val="000000"/>
        </w:rPr>
        <w:t>GO TO H6</w:t>
      </w:r>
      <w:r w:rsidR="00DD0668" w:rsidRPr="00E244E9">
        <w:rPr>
          <w:b/>
          <w:color w:val="000000"/>
        </w:rPr>
        <w:t>Ci</w:t>
      </w:r>
      <w:r w:rsidRPr="00E244E9">
        <w:rPr>
          <w:color w:val="000000"/>
        </w:rPr>
        <w:t>)</w:t>
      </w:r>
    </w:p>
    <w:p w:rsidR="009E7E68" w:rsidRPr="00E244E9" w:rsidRDefault="009E7E68" w:rsidP="00F447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341C1C" w:rsidRPr="00E244E9" w:rsidRDefault="00341C1C" w:rsidP="00DD0668">
      <w:pPr>
        <w:tabs>
          <w:tab w:val="left" w:pos="720"/>
        </w:tabs>
        <w:ind w:left="720" w:hanging="720"/>
        <w:rPr>
          <w:b/>
          <w:bCs/>
          <w:color w:val="000000"/>
        </w:rPr>
      </w:pPr>
    </w:p>
    <w:p w:rsidR="00DD0668" w:rsidRPr="00E244E9" w:rsidRDefault="00DD0668" w:rsidP="00DD0668">
      <w:pPr>
        <w:tabs>
          <w:tab w:val="left" w:pos="720"/>
        </w:tabs>
        <w:ind w:left="720" w:hanging="720"/>
        <w:rPr>
          <w:i/>
          <w:iCs/>
          <w:color w:val="000000"/>
          <w:sz w:val="22"/>
          <w:szCs w:val="22"/>
        </w:rPr>
      </w:pPr>
      <w:r w:rsidRPr="00E244E9">
        <w:rPr>
          <w:b/>
          <w:bCs/>
          <w:color w:val="000000"/>
        </w:rPr>
        <w:t>H6Ci</w:t>
      </w:r>
      <w:r w:rsidRPr="00E244E9">
        <w:rPr>
          <w:b/>
          <w:bCs/>
          <w:color w:val="000000"/>
          <w:sz w:val="22"/>
          <w:szCs w:val="22"/>
        </w:rPr>
        <w:tab/>
        <w:t>Around this time 12 MONTHS AGO, were you usually smoking menthol or non-menthol cigarettes?</w:t>
      </w:r>
    </w:p>
    <w:p w:rsidR="00DD0668" w:rsidRPr="00E244E9" w:rsidRDefault="00DD0668" w:rsidP="00DD0668">
      <w:pPr>
        <w:ind w:left="720"/>
        <w:rPr>
          <w:color w:val="000000"/>
          <w:sz w:val="22"/>
          <w:szCs w:val="22"/>
        </w:rPr>
      </w:pPr>
    </w:p>
    <w:p w:rsidR="00DD0668" w:rsidRPr="00E244E9" w:rsidRDefault="00DD0668" w:rsidP="00DD0668">
      <w:pPr>
        <w:ind w:left="720"/>
        <w:rPr>
          <w:color w:val="000000"/>
          <w:sz w:val="22"/>
          <w:szCs w:val="22"/>
        </w:rPr>
      </w:pPr>
      <w:r w:rsidRPr="00E244E9">
        <w:rPr>
          <w:color w:val="000000"/>
          <w:sz w:val="22"/>
          <w:szCs w:val="22"/>
        </w:rPr>
        <w:t>(1) Menthol</w:t>
      </w:r>
    </w:p>
    <w:p w:rsidR="00DD0668" w:rsidRPr="00E244E9" w:rsidRDefault="00DD0668" w:rsidP="00DD0668">
      <w:pPr>
        <w:ind w:firstLine="720"/>
        <w:rPr>
          <w:color w:val="000000"/>
          <w:sz w:val="22"/>
          <w:szCs w:val="22"/>
        </w:rPr>
      </w:pPr>
      <w:r w:rsidRPr="00E244E9">
        <w:rPr>
          <w:color w:val="000000"/>
          <w:sz w:val="22"/>
          <w:szCs w:val="22"/>
        </w:rPr>
        <w:t>(2) Non-menthol</w:t>
      </w:r>
    </w:p>
    <w:p w:rsidR="00DD0668" w:rsidRPr="00E244E9" w:rsidRDefault="00DD0668" w:rsidP="00DD0668">
      <w:pPr>
        <w:ind w:firstLine="720"/>
        <w:rPr>
          <w:color w:val="000000"/>
        </w:rPr>
      </w:pPr>
      <w:r w:rsidRPr="00E244E9">
        <w:rPr>
          <w:color w:val="000000"/>
        </w:rPr>
        <w:t>(3) NO USUAL TYPE</w:t>
      </w:r>
    </w:p>
    <w:p w:rsidR="00DD0668" w:rsidRPr="00E244E9" w:rsidRDefault="00DD0668" w:rsidP="00DD0668">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DD0668" w:rsidRPr="00E244E9" w:rsidRDefault="00DD0668" w:rsidP="00DD066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E244E9">
        <w:rPr>
          <w:b/>
          <w:bCs/>
          <w:color w:val="000000"/>
          <w:sz w:val="22"/>
          <w:szCs w:val="22"/>
        </w:rPr>
        <w:tab/>
        <w:t>|__|</w:t>
      </w:r>
    </w:p>
    <w:p w:rsidR="00DD0668" w:rsidRPr="00E244E9" w:rsidRDefault="00DD0668"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6C3659" w:rsidRPr="00224646" w:rsidRDefault="006C3659" w:rsidP="000A4544">
      <w:pPr>
        <w:tabs>
          <w:tab w:val="left" w:pos="-108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r w:rsidRPr="00E244E9">
        <w:rPr>
          <w:b/>
          <w:bCs/>
          <w:color w:val="000000"/>
        </w:rPr>
        <w:tab/>
      </w:r>
      <w:r w:rsidR="00F348DB" w:rsidRPr="00224646">
        <w:rPr>
          <w:b/>
          <w:color w:val="000000"/>
          <w:sz w:val="22"/>
          <w:szCs w:val="22"/>
        </w:rPr>
        <w:t>[</w:t>
      </w:r>
      <w:r w:rsidR="00C5179A" w:rsidRPr="00224646">
        <w:rPr>
          <w:b/>
          <w:color w:val="000000"/>
          <w:sz w:val="22"/>
          <w:szCs w:val="22"/>
        </w:rPr>
        <w:t xml:space="preserve">IF H6Ci = 1, </w:t>
      </w:r>
      <w:r w:rsidRPr="00224646">
        <w:rPr>
          <w:b/>
          <w:bCs/>
          <w:color w:val="000000"/>
        </w:rPr>
        <w:t>GO TO H6</w:t>
      </w:r>
      <w:r w:rsidR="00C5179A" w:rsidRPr="00224646">
        <w:rPr>
          <w:b/>
          <w:bCs/>
          <w:color w:val="000000"/>
        </w:rPr>
        <w:t>d1</w:t>
      </w:r>
      <w:r w:rsidR="00F348DB" w:rsidRPr="00224646">
        <w:rPr>
          <w:b/>
          <w:bCs/>
          <w:color w:val="000000"/>
        </w:rPr>
        <w:t>;]</w:t>
      </w:r>
    </w:p>
    <w:p w:rsidR="00F348DB" w:rsidRPr="00224646" w:rsidRDefault="00F348DB" w:rsidP="000A4544">
      <w:pPr>
        <w:tabs>
          <w:tab w:val="left" w:pos="1440"/>
        </w:tabs>
        <w:rPr>
          <w:b/>
          <w:color w:val="000000"/>
          <w:sz w:val="22"/>
          <w:szCs w:val="22"/>
        </w:rPr>
      </w:pPr>
      <w:r w:rsidRPr="00224646">
        <w:rPr>
          <w:b/>
          <w:color w:val="000000"/>
          <w:sz w:val="22"/>
          <w:szCs w:val="22"/>
        </w:rPr>
        <w:tab/>
        <w:t xml:space="preserve">[ </w:t>
      </w:r>
      <w:r w:rsidR="00C5179A" w:rsidRPr="00224646">
        <w:rPr>
          <w:b/>
          <w:color w:val="000000"/>
          <w:sz w:val="22"/>
          <w:szCs w:val="22"/>
        </w:rPr>
        <w:t xml:space="preserve">ELSE IF H6Ci = 2, 3, DK, R, GO TO </w:t>
      </w:r>
      <w:r w:rsidR="003575CB" w:rsidRPr="00224646">
        <w:rPr>
          <w:b/>
          <w:color w:val="000000"/>
          <w:sz w:val="22"/>
          <w:szCs w:val="22"/>
        </w:rPr>
        <w:t xml:space="preserve">BOX </w:t>
      </w:r>
      <w:r w:rsidR="00C5179A" w:rsidRPr="00224646">
        <w:rPr>
          <w:b/>
          <w:color w:val="000000"/>
          <w:sz w:val="22"/>
          <w:szCs w:val="22"/>
        </w:rPr>
        <w:t>H6</w:t>
      </w:r>
      <w:r w:rsidR="007F5AF8" w:rsidRPr="00224646">
        <w:rPr>
          <w:b/>
          <w:color w:val="000000"/>
          <w:sz w:val="22"/>
          <w:szCs w:val="22"/>
        </w:rPr>
        <w:t>c</w:t>
      </w:r>
      <w:r w:rsidR="00C5179A" w:rsidRPr="00224646">
        <w:rPr>
          <w:b/>
          <w:color w:val="000000"/>
          <w:sz w:val="22"/>
          <w:szCs w:val="22"/>
        </w:rPr>
        <w:t>4</w:t>
      </w:r>
      <w:r w:rsidR="007F5AF8" w:rsidRPr="00224646">
        <w:rPr>
          <w:b/>
          <w:color w:val="000000"/>
          <w:sz w:val="22"/>
          <w:szCs w:val="22"/>
        </w:rPr>
        <w:t>md</w:t>
      </w:r>
      <w:r w:rsidR="003575CB" w:rsidRPr="00224646">
        <w:rPr>
          <w:b/>
          <w:color w:val="000000"/>
          <w:sz w:val="22"/>
          <w:szCs w:val="22"/>
        </w:rPr>
        <w:t xml:space="preserve"> UNIVERSE</w:t>
      </w:r>
      <w:r w:rsidRPr="00224646">
        <w:rPr>
          <w:b/>
          <w:color w:val="000000"/>
          <w:sz w:val="22"/>
          <w:szCs w:val="22"/>
        </w:rPr>
        <w:t xml:space="preserve"> </w:t>
      </w:r>
      <w:r w:rsidR="003575CB" w:rsidRPr="00224646">
        <w:rPr>
          <w:b/>
          <w:color w:val="000000"/>
          <w:sz w:val="22"/>
          <w:szCs w:val="22"/>
        </w:rPr>
        <w:t>]</w:t>
      </w:r>
    </w:p>
    <w:p w:rsidR="00F348DB" w:rsidRPr="00224646" w:rsidRDefault="00F348DB"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p>
    <w:p w:rsidR="009D2FC7" w:rsidRPr="00B84266" w:rsidRDefault="009D2FC7" w:rsidP="009D2FC7">
      <w:pPr>
        <w:rPr>
          <w:rFonts w:asciiTheme="majorBidi" w:hAnsiTheme="majorBidi" w:cstheme="majorBidi"/>
          <w:b/>
          <w:bCs/>
          <w:color w:val="000000"/>
        </w:rPr>
      </w:pPr>
    </w:p>
    <w:p w:rsidR="004E2E11" w:rsidRPr="00224646" w:rsidRDefault="004E2E11" w:rsidP="004E2E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 w:val="28"/>
          <w:szCs w:val="28"/>
        </w:rPr>
      </w:pPr>
      <w:r w:rsidRPr="00224646">
        <w:rPr>
          <w:b/>
          <w:sz w:val="28"/>
          <w:szCs w:val="28"/>
        </w:rPr>
        <w:t>BOX H6</w:t>
      </w:r>
      <w:r w:rsidR="007F5AF8" w:rsidRPr="00224646">
        <w:rPr>
          <w:b/>
          <w:sz w:val="28"/>
          <w:szCs w:val="28"/>
        </w:rPr>
        <w:t>c</w:t>
      </w:r>
      <w:r w:rsidRPr="00224646">
        <w:rPr>
          <w:b/>
          <w:sz w:val="28"/>
          <w:szCs w:val="28"/>
        </w:rPr>
        <w:t>4</w:t>
      </w:r>
      <w:r w:rsidR="007F5AF8" w:rsidRPr="00224646">
        <w:rPr>
          <w:b/>
          <w:sz w:val="28"/>
          <w:szCs w:val="28"/>
        </w:rPr>
        <w:t>md</w:t>
      </w:r>
      <w:r w:rsidRPr="00224646">
        <w:rPr>
          <w:b/>
          <w:sz w:val="28"/>
          <w:szCs w:val="28"/>
        </w:rPr>
        <w:t xml:space="preserve"> UNIVERSE:  IF H1NUM/H1UNT &lt;  </w:t>
      </w:r>
      <w:r w:rsidR="003F6E0A" w:rsidRPr="00224646">
        <w:rPr>
          <w:b/>
          <w:sz w:val="28"/>
          <w:szCs w:val="28"/>
        </w:rPr>
        <w:t>7</w:t>
      </w:r>
      <w:r w:rsidRPr="00224646">
        <w:rPr>
          <w:b/>
          <w:sz w:val="28"/>
          <w:szCs w:val="28"/>
        </w:rPr>
        <w:t xml:space="preserve"> MONTHS</w:t>
      </w:r>
      <w:r w:rsidR="003575CB" w:rsidRPr="00224646">
        <w:rPr>
          <w:b/>
          <w:sz w:val="28"/>
          <w:szCs w:val="28"/>
        </w:rPr>
        <w:t>/</w:t>
      </w:r>
      <w:r w:rsidRPr="00224646">
        <w:rPr>
          <w:b/>
          <w:sz w:val="28"/>
          <w:szCs w:val="28"/>
        </w:rPr>
        <w:t xml:space="preserve"> </w:t>
      </w:r>
      <w:r w:rsidR="003F6E0A" w:rsidRPr="00224646">
        <w:rPr>
          <w:b/>
          <w:sz w:val="28"/>
          <w:szCs w:val="28"/>
        </w:rPr>
        <w:t>28</w:t>
      </w:r>
      <w:r w:rsidRPr="00224646">
        <w:rPr>
          <w:b/>
          <w:sz w:val="28"/>
          <w:szCs w:val="28"/>
        </w:rPr>
        <w:t xml:space="preserve"> WEEKS</w:t>
      </w:r>
      <w:r w:rsidR="003575CB" w:rsidRPr="00224646">
        <w:rPr>
          <w:b/>
          <w:sz w:val="28"/>
          <w:szCs w:val="28"/>
        </w:rPr>
        <w:t xml:space="preserve"> /</w:t>
      </w:r>
      <w:r w:rsidRPr="00224646">
        <w:rPr>
          <w:b/>
          <w:sz w:val="28"/>
          <w:szCs w:val="28"/>
        </w:rPr>
        <w:t xml:space="preserve"> </w:t>
      </w:r>
      <w:r w:rsidR="007F5AF8" w:rsidRPr="00224646">
        <w:rPr>
          <w:b/>
          <w:sz w:val="28"/>
          <w:szCs w:val="28"/>
        </w:rPr>
        <w:t xml:space="preserve">&lt; than or  = </w:t>
      </w:r>
      <w:r w:rsidRPr="00224646">
        <w:rPr>
          <w:b/>
          <w:sz w:val="28"/>
          <w:szCs w:val="28"/>
        </w:rPr>
        <w:t>99 DAYS, ASK H6C4MD</w:t>
      </w:r>
      <w:r w:rsidR="003575CB" w:rsidRPr="00224646">
        <w:rPr>
          <w:b/>
          <w:sz w:val="28"/>
          <w:szCs w:val="28"/>
        </w:rPr>
        <w:t>; ELSE GO TO H6d1</w:t>
      </w:r>
    </w:p>
    <w:p w:rsidR="004E2E11" w:rsidRPr="00B84266" w:rsidRDefault="004E2E11" w:rsidP="009D2FC7">
      <w:pPr>
        <w:rPr>
          <w:rFonts w:asciiTheme="majorBidi" w:hAnsiTheme="majorBidi" w:cstheme="majorBidi"/>
          <w:b/>
          <w:bCs/>
          <w:color w:val="000000"/>
        </w:rPr>
      </w:pPr>
    </w:p>
    <w:p w:rsidR="004E2E11" w:rsidRPr="00B84266" w:rsidRDefault="004E2E11" w:rsidP="009D2FC7">
      <w:pPr>
        <w:rPr>
          <w:rFonts w:asciiTheme="majorBidi" w:hAnsiTheme="majorBidi" w:cstheme="majorBidi"/>
          <w:b/>
          <w:bCs/>
          <w:color w:val="000000"/>
        </w:rPr>
      </w:pPr>
    </w:p>
    <w:p w:rsidR="009D2FC7" w:rsidRPr="00224646" w:rsidRDefault="009D2FC7" w:rsidP="003575CB">
      <w:pPr>
        <w:ind w:left="1440" w:hanging="1440"/>
        <w:rPr>
          <w:rFonts w:ascii="Times New Roman Bold" w:hAnsi="Times New Roman Bold"/>
          <w:b/>
          <w:bCs/>
          <w:color w:val="000000"/>
        </w:rPr>
      </w:pPr>
      <w:r w:rsidRPr="00224646">
        <w:rPr>
          <w:b/>
          <w:bCs/>
          <w:color w:val="000000"/>
        </w:rPr>
        <w:t>H6</w:t>
      </w:r>
      <w:r w:rsidR="007F5AF8" w:rsidRPr="00224646">
        <w:rPr>
          <w:b/>
          <w:bCs/>
          <w:color w:val="000000"/>
        </w:rPr>
        <w:t>c4md</w:t>
      </w:r>
      <w:r w:rsidR="003575CB" w:rsidRPr="00224646">
        <w:rPr>
          <w:rFonts w:ascii="Times New Roman Bold" w:hAnsi="Times New Roman Bold"/>
          <w:b/>
          <w:bCs/>
          <w:color w:val="000000"/>
        </w:rPr>
        <w:tab/>
      </w:r>
      <w:r w:rsidR="004E2E11" w:rsidRPr="00224646">
        <w:rPr>
          <w:rFonts w:ascii="Times New Roman Bold" w:hAnsi="Times New Roman Bold"/>
          <w:b/>
          <w:bCs/>
          <w:color w:val="000000"/>
        </w:rPr>
        <w:t>During the PAST 12 MONTHS, h</w:t>
      </w:r>
      <w:r w:rsidRPr="00224646">
        <w:rPr>
          <w:rFonts w:ascii="Times New Roman Bold" w:hAnsi="Times New Roman Bold"/>
          <w:b/>
          <w:bCs/>
          <w:color w:val="000000"/>
        </w:rPr>
        <w:t>ave you smoked MENTHOL</w:t>
      </w:r>
      <w:r w:rsidR="0019754B" w:rsidRPr="00224646">
        <w:rPr>
          <w:rFonts w:ascii="Times New Roman Bold" w:hAnsi="Times New Roman Bold"/>
          <w:b/>
          <w:bCs/>
          <w:color w:val="000000"/>
        </w:rPr>
        <w:t xml:space="preserve"> </w:t>
      </w:r>
      <w:r w:rsidRPr="00224646">
        <w:rPr>
          <w:rFonts w:ascii="Times New Roman Bold" w:hAnsi="Times New Roman Bold"/>
          <w:b/>
          <w:bCs/>
          <w:color w:val="000000"/>
        </w:rPr>
        <w:t>cigarettes for 6 months or more?</w:t>
      </w:r>
    </w:p>
    <w:p w:rsidR="009D2FC7" w:rsidRPr="00224646" w:rsidRDefault="009D2FC7" w:rsidP="009D2FC7">
      <w:pPr>
        <w:rPr>
          <w:rFonts w:ascii="Times New Roman Bold" w:hAnsi="Times New Roman Bold"/>
          <w:b/>
          <w:bCs/>
          <w:color w:val="000000"/>
        </w:rPr>
      </w:pPr>
    </w:p>
    <w:p w:rsidR="009D2FC7" w:rsidRPr="00224646" w:rsidRDefault="009D2FC7" w:rsidP="009D2FC7">
      <w:pPr>
        <w:tabs>
          <w:tab w:val="left" w:pos="991"/>
        </w:tabs>
        <w:ind w:left="720"/>
        <w:rPr>
          <w:color w:val="000000"/>
          <w:sz w:val="22"/>
          <w:szCs w:val="22"/>
        </w:rPr>
      </w:pPr>
      <w:r w:rsidRPr="00224646">
        <w:rPr>
          <w:color w:val="000000"/>
          <w:sz w:val="22"/>
          <w:szCs w:val="22"/>
        </w:rPr>
        <w:t>(1) Yes</w:t>
      </w:r>
    </w:p>
    <w:p w:rsidR="009D2FC7" w:rsidRPr="003575CB" w:rsidRDefault="009D2FC7" w:rsidP="009D2FC7">
      <w:pPr>
        <w:tabs>
          <w:tab w:val="left" w:pos="741"/>
        </w:tabs>
        <w:rPr>
          <w:color w:val="000000"/>
          <w:sz w:val="22"/>
          <w:szCs w:val="22"/>
        </w:rPr>
      </w:pPr>
      <w:r w:rsidRPr="00224646">
        <w:rPr>
          <w:color w:val="000000"/>
          <w:sz w:val="22"/>
          <w:szCs w:val="22"/>
        </w:rPr>
        <w:tab/>
        <w:t>(2)  No</w:t>
      </w:r>
    </w:p>
    <w:p w:rsidR="009D2FC7" w:rsidRPr="003575CB" w:rsidRDefault="009D2FC7" w:rsidP="009D2FC7">
      <w:pPr>
        <w:rPr>
          <w:rFonts w:ascii="Times New Roman Bold" w:hAnsi="Times New Roman Bold"/>
          <w:b/>
          <w:bCs/>
          <w:color w:val="000000"/>
        </w:rPr>
      </w:pPr>
    </w:p>
    <w:p w:rsidR="009D2FC7" w:rsidRPr="001A5054" w:rsidRDefault="003F6E0A" w:rsidP="009D2FC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Bold" w:hAnsi="Times New Roman Bold"/>
          <w:b/>
          <w:color w:val="000000"/>
          <w:sz w:val="28"/>
          <w:szCs w:val="22"/>
        </w:rPr>
      </w:pPr>
      <w:r w:rsidRPr="003575CB">
        <w:rPr>
          <w:rFonts w:ascii="Times New Roman Bold" w:hAnsi="Times New Roman Bold"/>
          <w:b/>
          <w:color w:val="000000"/>
          <w:sz w:val="28"/>
          <w:szCs w:val="22"/>
        </w:rPr>
        <w:t>ALL GO TO H6d1</w:t>
      </w:r>
    </w:p>
    <w:p w:rsidR="009D2FC7" w:rsidRPr="00B84266" w:rsidRDefault="009D2FC7" w:rsidP="009D2FC7">
      <w:pPr>
        <w:rPr>
          <w:rFonts w:asciiTheme="majorBidi" w:hAnsiTheme="majorBidi" w:cstheme="majorBidi"/>
          <w:b/>
          <w:bCs/>
          <w:color w:val="000000"/>
        </w:rPr>
      </w:pPr>
    </w:p>
    <w:p w:rsidR="004F36E5" w:rsidRPr="00985670" w:rsidRDefault="004F36E5" w:rsidP="000A4544">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985670">
        <w:rPr>
          <w:b/>
          <w:bCs/>
          <w:color w:val="000000"/>
        </w:rPr>
        <w:t>H6</w:t>
      </w:r>
      <w:r w:rsidR="007E317C">
        <w:rPr>
          <w:b/>
          <w:bCs/>
          <w:color w:val="000000"/>
        </w:rPr>
        <w:t>d1</w:t>
      </w:r>
      <w:r w:rsidRPr="00985670">
        <w:rPr>
          <w:b/>
          <w:bCs/>
          <w:color w:val="000000"/>
        </w:rPr>
        <w:tab/>
        <w:t>Now I would like to ask about HOW you went about completely quitting smoking.  When you quit smoking completely, did you use ANY of the following PRODUCTS:</w:t>
      </w:r>
    </w:p>
    <w:p w:rsidR="004F36E5" w:rsidRPr="008A7B68" w:rsidRDefault="004F36E5" w:rsidP="004F36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Cs/>
          <w:color w:val="000000"/>
          <w:sz w:val="22"/>
          <w:szCs w:val="22"/>
        </w:rPr>
      </w:pPr>
    </w:p>
    <w:p w:rsidR="004F36E5" w:rsidRPr="008A7B68" w:rsidRDefault="004F36E5" w:rsidP="00B84266">
      <w:pPr>
        <w:widowControl/>
        <w:tabs>
          <w:tab w:val="left" w:pos="5760"/>
        </w:tabs>
        <w:ind w:left="720"/>
        <w:rPr>
          <w:color w:val="000000"/>
        </w:rPr>
      </w:pPr>
      <w:r w:rsidRPr="008A7B68">
        <w:rPr>
          <w:color w:val="000000"/>
        </w:rPr>
        <w:tab/>
        <w:t>(1) Yes</w:t>
      </w:r>
    </w:p>
    <w:p w:rsidR="00B84266" w:rsidRPr="008A7B68" w:rsidRDefault="004F36E5" w:rsidP="00B84266">
      <w:pPr>
        <w:widowControl/>
        <w:tabs>
          <w:tab w:val="left" w:pos="5760"/>
        </w:tabs>
        <w:ind w:left="720"/>
        <w:rPr>
          <w:color w:val="000000"/>
        </w:rPr>
      </w:pPr>
      <w:r w:rsidRPr="008A7B68">
        <w:rPr>
          <w:color w:val="000000"/>
        </w:rPr>
        <w:tab/>
        <w:t>(2) No</w:t>
      </w:r>
      <w:r w:rsidRPr="008A7B68">
        <w:rPr>
          <w:color w:val="000000"/>
        </w:rPr>
        <w:tab/>
      </w: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4F36E5" w:rsidRPr="00985670" w:rsidRDefault="004F36E5" w:rsidP="00B84266">
      <w:pPr>
        <w:widowControl/>
        <w:tabs>
          <w:tab w:val="left" w:pos="1710"/>
          <w:tab w:val="left" w:pos="7200"/>
        </w:tabs>
        <w:rPr>
          <w:b/>
          <w:color w:val="000000"/>
        </w:rPr>
      </w:pPr>
      <w:r w:rsidRPr="00985670">
        <w:rPr>
          <w:b/>
          <w:color w:val="000000"/>
        </w:rPr>
        <w:t>H6</w:t>
      </w:r>
      <w:r w:rsidR="007E317C">
        <w:rPr>
          <w:b/>
          <w:color w:val="000000"/>
        </w:rPr>
        <w:t>d1</w:t>
      </w:r>
      <w:r w:rsidRPr="00985670">
        <w:rPr>
          <w:b/>
          <w:color w:val="000000"/>
        </w:rPr>
        <w:tab/>
      </w:r>
      <w:r w:rsidR="00B84266">
        <w:rPr>
          <w:b/>
          <w:color w:val="000000"/>
        </w:rPr>
        <w:t>A nicotine patch</w:t>
      </w:r>
      <w:r w:rsidR="00B84266">
        <w:rPr>
          <w:b/>
          <w:color w:val="000000"/>
        </w:rPr>
        <w:tab/>
        <w:t>|__|</w:t>
      </w:r>
    </w:p>
    <w:p w:rsidR="004F36E5" w:rsidRPr="00985670" w:rsidRDefault="004F36E5" w:rsidP="00B84266">
      <w:pPr>
        <w:widowControl/>
        <w:tabs>
          <w:tab w:val="left" w:pos="1710"/>
          <w:tab w:val="left" w:pos="7200"/>
        </w:tabs>
        <w:rPr>
          <w:b/>
          <w:color w:val="000000"/>
        </w:rPr>
      </w:pPr>
      <w:r w:rsidRPr="00985670">
        <w:rPr>
          <w:b/>
          <w:color w:val="000000"/>
        </w:rPr>
        <w:t>H6</w:t>
      </w:r>
      <w:r w:rsidR="007E317C">
        <w:rPr>
          <w:b/>
          <w:color w:val="000000"/>
        </w:rPr>
        <w:t>d</w:t>
      </w:r>
      <w:r w:rsidRPr="00985670">
        <w:rPr>
          <w:b/>
          <w:color w:val="000000"/>
        </w:rPr>
        <w:t>2</w:t>
      </w:r>
      <w:r w:rsidRPr="00985670">
        <w:rPr>
          <w:b/>
          <w:color w:val="000000"/>
        </w:rPr>
        <w:tab/>
        <w:t>A nicotine gum or nicotine lozenge</w:t>
      </w:r>
      <w:r w:rsidRPr="00985670">
        <w:rPr>
          <w:b/>
          <w:color w:val="000000"/>
        </w:rPr>
        <w:tab/>
        <w:t>|__|</w:t>
      </w:r>
    </w:p>
    <w:p w:rsidR="004F36E5" w:rsidRPr="00985670" w:rsidRDefault="004F36E5" w:rsidP="00B84266">
      <w:pPr>
        <w:widowControl/>
        <w:tabs>
          <w:tab w:val="left" w:pos="1710"/>
          <w:tab w:val="left" w:pos="7200"/>
        </w:tabs>
        <w:rPr>
          <w:b/>
          <w:color w:val="000000"/>
        </w:rPr>
      </w:pPr>
      <w:r w:rsidRPr="00985670">
        <w:rPr>
          <w:b/>
          <w:color w:val="000000"/>
        </w:rPr>
        <w:t>H6</w:t>
      </w:r>
      <w:r w:rsidR="007E317C">
        <w:rPr>
          <w:b/>
          <w:color w:val="000000"/>
        </w:rPr>
        <w:t>d</w:t>
      </w:r>
      <w:r w:rsidRPr="00985670">
        <w:rPr>
          <w:b/>
          <w:color w:val="000000"/>
        </w:rPr>
        <w:t>3</w:t>
      </w:r>
      <w:r w:rsidRPr="00985670">
        <w:rPr>
          <w:b/>
          <w:color w:val="000000"/>
        </w:rPr>
        <w:tab/>
        <w:t>A nicotine nasal spray or nicotine inhaler</w:t>
      </w:r>
      <w:r w:rsidRPr="00985670">
        <w:rPr>
          <w:b/>
          <w:color w:val="000000"/>
        </w:rPr>
        <w:tab/>
        <w:t>|__|</w:t>
      </w:r>
    </w:p>
    <w:p w:rsidR="004F36E5" w:rsidRPr="00985670" w:rsidRDefault="004F36E5" w:rsidP="004F36E5">
      <w:pPr>
        <w:widowControl/>
        <w:tabs>
          <w:tab w:val="left" w:pos="991"/>
        </w:tabs>
        <w:ind w:left="1440" w:hanging="1440"/>
        <w:rPr>
          <w:b/>
          <w:color w:val="000000"/>
        </w:rPr>
      </w:pPr>
    </w:p>
    <w:p w:rsidR="004F36E5" w:rsidRPr="00985670" w:rsidRDefault="004F36E5" w:rsidP="004F36E5">
      <w:pPr>
        <w:widowControl/>
        <w:tabs>
          <w:tab w:val="left" w:pos="991"/>
        </w:tabs>
        <w:ind w:left="1440" w:hanging="1440"/>
        <w:rPr>
          <w:b/>
          <w:color w:val="000000"/>
        </w:rPr>
      </w:pPr>
      <w:r w:rsidRPr="00985670">
        <w:rPr>
          <w:b/>
          <w:color w:val="000000"/>
        </w:rPr>
        <w:t>H6</w:t>
      </w:r>
      <w:r w:rsidR="007E317C">
        <w:rPr>
          <w:b/>
          <w:color w:val="000000"/>
        </w:rPr>
        <w:t>dnum/unt</w:t>
      </w:r>
      <w:r w:rsidR="007E317C">
        <w:rPr>
          <w:b/>
          <w:color w:val="000000"/>
        </w:rPr>
        <w:tab/>
      </w:r>
      <w:r w:rsidRPr="00985670">
        <w:rPr>
          <w:b/>
          <w:color w:val="000000"/>
        </w:rPr>
        <w:tab/>
        <w:t>In total, how long did you use [</w:t>
      </w:r>
      <w:r w:rsidRPr="00EF5710">
        <w:rPr>
          <w:color w:val="000000"/>
        </w:rPr>
        <w:t xml:space="preserve">fill with </w:t>
      </w:r>
      <w:r w:rsidRPr="00EF5710">
        <w:rPr>
          <w:rFonts w:ascii="Times New Roman Bold" w:hAnsi="Times New Roman Bold"/>
          <w:b/>
          <w:color w:val="000000"/>
        </w:rPr>
        <w:t xml:space="preserve">EACH </w:t>
      </w:r>
      <w:r w:rsidR="007E317C" w:rsidRPr="00EF5710">
        <w:rPr>
          <w:rFonts w:ascii="Times New Roman Bold" w:hAnsi="Times New Roman Bold"/>
          <w:b/>
          <w:color w:val="000000"/>
        </w:rPr>
        <w:t>H6d</w:t>
      </w:r>
      <w:r w:rsidRPr="00EF5710">
        <w:rPr>
          <w:rFonts w:ascii="Times New Roman Bold" w:hAnsi="Times New Roman Bold"/>
          <w:b/>
          <w:color w:val="000000"/>
        </w:rPr>
        <w:t xml:space="preserve"> 1, 2, 3 = 1 (YES</w:t>
      </w:r>
      <w:r w:rsidRPr="00EF5710">
        <w:rPr>
          <w:color w:val="000000"/>
        </w:rPr>
        <w:t xml:space="preserve">) </w:t>
      </w:r>
      <w:r w:rsidRPr="00EF5710">
        <w:rPr>
          <w:rFonts w:ascii="Times New Roman Bold" w:hAnsi="Times New Roman Bold"/>
          <w:b/>
          <w:color w:val="000000"/>
        </w:rPr>
        <w:t>OR</w:t>
      </w:r>
      <w:r w:rsidRPr="00EF5710">
        <w:rPr>
          <w:color w:val="000000"/>
        </w:rPr>
        <w:t xml:space="preserve"> IF all three are =1- YES, then fill with</w:t>
      </w:r>
      <w:r w:rsidRPr="00985670">
        <w:rPr>
          <w:b/>
          <w:color w:val="000000"/>
        </w:rPr>
        <w:t xml:space="preserve"> “ANY of these” ] </w:t>
      </w:r>
      <w:r w:rsidR="004227AB" w:rsidRPr="00985670">
        <w:rPr>
          <w:b/>
          <w:color w:val="000000"/>
        </w:rPr>
        <w:t>during your last quit attempt when you stopped smoking completely</w:t>
      </w:r>
    </w:p>
    <w:p w:rsidR="004F36E5" w:rsidRPr="00985670" w:rsidRDefault="004F36E5" w:rsidP="004F36E5">
      <w:pPr>
        <w:widowControl/>
        <w:tabs>
          <w:tab w:val="left" w:pos="991"/>
        </w:tabs>
        <w:ind w:left="1440" w:hanging="1440"/>
        <w:rPr>
          <w:b/>
          <w:color w:val="000000"/>
        </w:rPr>
      </w:pPr>
    </w:p>
    <w:p w:rsidR="004F36E5" w:rsidRPr="00985670" w:rsidRDefault="004F36E5" w:rsidP="00861269">
      <w:pPr>
        <w:widowControl/>
        <w:tabs>
          <w:tab w:val="left" w:pos="2160"/>
        </w:tabs>
        <w:rPr>
          <w:b/>
          <w:color w:val="000000"/>
        </w:rPr>
      </w:pPr>
      <w:r w:rsidRPr="00985670">
        <w:rPr>
          <w:b/>
          <w:color w:val="000000"/>
        </w:rPr>
        <w:tab/>
        <w:t>|__|__|</w:t>
      </w:r>
      <w:r w:rsidR="00423F51">
        <w:rPr>
          <w:b/>
          <w:color w:val="000000"/>
        </w:rPr>
        <w:t>num</w:t>
      </w:r>
      <w:r w:rsidRPr="00985670">
        <w:rPr>
          <w:b/>
          <w:color w:val="000000"/>
        </w:rPr>
        <w:t xml:space="preserve"> [1-</w:t>
      </w:r>
      <w:r w:rsidRPr="0019754B">
        <w:rPr>
          <w:b/>
          <w:color w:val="000000"/>
        </w:rPr>
        <w:t>9</w:t>
      </w:r>
      <w:r w:rsidR="008A7B68" w:rsidRPr="0019754B">
        <w:rPr>
          <w:b/>
          <w:color w:val="000000"/>
        </w:rPr>
        <w:t>9</w:t>
      </w:r>
      <w:r w:rsidRPr="00985670">
        <w:rPr>
          <w:b/>
          <w:color w:val="000000"/>
        </w:rPr>
        <w:t>]</w:t>
      </w:r>
    </w:p>
    <w:p w:rsidR="004F36E5" w:rsidRDefault="004F36E5" w:rsidP="00861269">
      <w:pPr>
        <w:widowControl/>
        <w:tabs>
          <w:tab w:val="left" w:pos="2160"/>
        </w:tabs>
        <w:rPr>
          <w:color w:val="000000"/>
        </w:rPr>
      </w:pPr>
      <w:r w:rsidRPr="00985670">
        <w:rPr>
          <w:b/>
          <w:color w:val="000000"/>
        </w:rPr>
        <w:tab/>
        <w:t xml:space="preserve">|__|| </w:t>
      </w:r>
      <w:r w:rsidR="00423F51">
        <w:rPr>
          <w:b/>
          <w:color w:val="000000"/>
        </w:rPr>
        <w:t>unt</w:t>
      </w:r>
      <w:r w:rsidRPr="00985670">
        <w:rPr>
          <w:b/>
          <w:color w:val="000000"/>
        </w:rPr>
        <w:t xml:space="preserve"> [</w:t>
      </w:r>
      <w:r w:rsidRPr="00EF5710">
        <w:rPr>
          <w:color w:val="000000"/>
        </w:rPr>
        <w:t>1= D</w:t>
      </w:r>
      <w:r w:rsidR="008A7B68" w:rsidRPr="00EF5710">
        <w:rPr>
          <w:color w:val="000000"/>
        </w:rPr>
        <w:t>ays</w:t>
      </w:r>
      <w:r w:rsidRPr="00EF5710">
        <w:rPr>
          <w:color w:val="000000"/>
        </w:rPr>
        <w:t>, 2= W</w:t>
      </w:r>
      <w:r w:rsidR="008A7B68" w:rsidRPr="00EF5710">
        <w:rPr>
          <w:color w:val="000000"/>
        </w:rPr>
        <w:t>eeks</w:t>
      </w:r>
      <w:r w:rsidRPr="00EF5710">
        <w:rPr>
          <w:color w:val="000000"/>
        </w:rPr>
        <w:t>, 3= Months</w:t>
      </w:r>
    </w:p>
    <w:p w:rsidR="0019754B" w:rsidRPr="00985670" w:rsidRDefault="0019754B" w:rsidP="004F36E5">
      <w:pPr>
        <w:widowControl/>
        <w:tabs>
          <w:tab w:val="left" w:pos="991"/>
        </w:tabs>
        <w:ind w:left="1440" w:hanging="1440"/>
        <w:rPr>
          <w:b/>
          <w:color w:val="000000"/>
        </w:rPr>
      </w:pPr>
    </w:p>
    <w:p w:rsidR="004227AB" w:rsidRPr="00985670" w:rsidRDefault="004227AB" w:rsidP="004227A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rPr>
      </w:pPr>
      <w:r w:rsidRPr="00985670">
        <w:rPr>
          <w:b/>
          <w:bCs/>
          <w:color w:val="000000"/>
        </w:rPr>
        <w:t>H</w:t>
      </w:r>
      <w:r w:rsidR="007E317C">
        <w:rPr>
          <w:b/>
          <w:bCs/>
          <w:color w:val="000000"/>
        </w:rPr>
        <w:t>6d7a</w:t>
      </w:r>
      <w:r w:rsidRPr="00985670">
        <w:rPr>
          <w:b/>
          <w:bCs/>
          <w:color w:val="000000"/>
        </w:rPr>
        <w:t xml:space="preserve">   When you quit smoking completely, did you use ANY of the following PRODUCTS:</w:t>
      </w:r>
    </w:p>
    <w:p w:rsidR="004227AB" w:rsidRPr="00985670" w:rsidRDefault="004227AB" w:rsidP="004227AB">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B84266" w:rsidRPr="008A7B68" w:rsidRDefault="00B84266" w:rsidP="00B84266">
      <w:pPr>
        <w:widowControl/>
        <w:tabs>
          <w:tab w:val="left" w:pos="5760"/>
        </w:tabs>
        <w:ind w:left="720"/>
        <w:rPr>
          <w:color w:val="000000"/>
        </w:rPr>
      </w:pPr>
      <w:r w:rsidRPr="008A7B68">
        <w:rPr>
          <w:color w:val="000000"/>
        </w:rPr>
        <w:tab/>
        <w:t>(1) Yes</w:t>
      </w:r>
    </w:p>
    <w:p w:rsidR="00B84266" w:rsidRPr="008A7B68" w:rsidRDefault="00B84266" w:rsidP="00B84266">
      <w:pPr>
        <w:widowControl/>
        <w:tabs>
          <w:tab w:val="left" w:pos="5760"/>
        </w:tabs>
        <w:ind w:left="720"/>
        <w:rPr>
          <w:color w:val="000000"/>
        </w:rPr>
      </w:pPr>
      <w:r w:rsidRPr="008A7B68">
        <w:rPr>
          <w:color w:val="000000"/>
        </w:rPr>
        <w:tab/>
        <w:t>(2) No</w:t>
      </w:r>
      <w:r w:rsidRPr="008A7B68">
        <w:rPr>
          <w:color w:val="000000"/>
        </w:rPr>
        <w:tab/>
      </w:r>
    </w:p>
    <w:p w:rsidR="004227AB" w:rsidRPr="00985670" w:rsidRDefault="004227AB" w:rsidP="004F36E5">
      <w:pPr>
        <w:ind w:left="1500" w:hanging="1500"/>
        <w:rPr>
          <w:b/>
          <w:color w:val="000000"/>
        </w:rPr>
      </w:pPr>
    </w:p>
    <w:p w:rsidR="004F36E5" w:rsidRPr="00985670" w:rsidRDefault="004227AB" w:rsidP="00B84266">
      <w:pPr>
        <w:tabs>
          <w:tab w:val="left" w:pos="8010"/>
        </w:tabs>
        <w:ind w:left="1500" w:hanging="1500"/>
        <w:rPr>
          <w:b/>
          <w:color w:val="000000"/>
        </w:rPr>
      </w:pPr>
      <w:r w:rsidRPr="00985670">
        <w:rPr>
          <w:b/>
          <w:color w:val="000000"/>
        </w:rPr>
        <w:t>H6</w:t>
      </w:r>
      <w:r w:rsidR="007E317C">
        <w:rPr>
          <w:b/>
          <w:color w:val="000000"/>
        </w:rPr>
        <w:t>d</w:t>
      </w:r>
      <w:r w:rsidR="004F36E5" w:rsidRPr="00985670">
        <w:rPr>
          <w:b/>
          <w:color w:val="000000"/>
        </w:rPr>
        <w:t>7a</w:t>
      </w:r>
      <w:r w:rsidR="004F36E5" w:rsidRPr="00985670">
        <w:rPr>
          <w:b/>
          <w:color w:val="000000"/>
        </w:rPr>
        <w:tab/>
        <w:t>A prescription pill, called Chantix or Varenicline ?</w:t>
      </w:r>
      <w:r w:rsidR="00B84266">
        <w:rPr>
          <w:b/>
          <w:color w:val="000000"/>
        </w:rPr>
        <w:tab/>
      </w:r>
      <w:r w:rsidR="004F36E5" w:rsidRPr="00985670">
        <w:rPr>
          <w:b/>
          <w:color w:val="000000"/>
        </w:rPr>
        <w:t>|__|</w:t>
      </w:r>
    </w:p>
    <w:p w:rsidR="004F36E5" w:rsidRPr="00985670" w:rsidRDefault="004F36E5" w:rsidP="00B84266">
      <w:pPr>
        <w:widowControl/>
        <w:tabs>
          <w:tab w:val="left" w:pos="991"/>
          <w:tab w:val="left" w:pos="8010"/>
        </w:tabs>
        <w:ind w:left="1440" w:hanging="1440"/>
        <w:rPr>
          <w:b/>
          <w:color w:val="000000"/>
        </w:rPr>
      </w:pPr>
    </w:p>
    <w:p w:rsidR="004F36E5" w:rsidRPr="00985670" w:rsidRDefault="004227AB" w:rsidP="00B84266">
      <w:pPr>
        <w:tabs>
          <w:tab w:val="left" w:pos="8010"/>
        </w:tabs>
        <w:ind w:left="1500" w:hanging="1500"/>
        <w:rPr>
          <w:b/>
          <w:color w:val="000000"/>
        </w:rPr>
      </w:pPr>
      <w:r w:rsidRPr="00985670">
        <w:rPr>
          <w:b/>
          <w:color w:val="000000"/>
        </w:rPr>
        <w:t>H</w:t>
      </w:r>
      <w:r w:rsidR="00E53CFE" w:rsidRPr="00985670">
        <w:rPr>
          <w:b/>
          <w:color w:val="000000"/>
        </w:rPr>
        <w:t>6</w:t>
      </w:r>
      <w:r w:rsidR="007E317C">
        <w:rPr>
          <w:b/>
          <w:color w:val="000000"/>
        </w:rPr>
        <w:t>d</w:t>
      </w:r>
      <w:r w:rsidR="004F36E5" w:rsidRPr="00985670">
        <w:rPr>
          <w:b/>
          <w:color w:val="000000"/>
        </w:rPr>
        <w:t>7b</w:t>
      </w:r>
      <w:r w:rsidR="004F36E5" w:rsidRPr="00985670">
        <w:rPr>
          <w:b/>
          <w:color w:val="000000"/>
        </w:rPr>
        <w:tab/>
        <w:t>A prescription pill, called Zyban, Bupropion, or Wellbutrin?</w:t>
      </w:r>
      <w:r w:rsidR="004F36E5" w:rsidRPr="00985670">
        <w:rPr>
          <w:b/>
          <w:color w:val="000000"/>
        </w:rPr>
        <w:tab/>
        <w:t>|__|</w:t>
      </w:r>
    </w:p>
    <w:p w:rsidR="004F36E5" w:rsidRPr="00985670" w:rsidRDefault="004F36E5" w:rsidP="004F36E5">
      <w:pPr>
        <w:ind w:left="1500" w:hanging="1500"/>
        <w:rPr>
          <w:b/>
          <w:color w:val="000000"/>
        </w:rPr>
      </w:pPr>
    </w:p>
    <w:p w:rsidR="004F36E5" w:rsidRPr="00985670" w:rsidRDefault="00E53CFE" w:rsidP="00B84266">
      <w:pPr>
        <w:tabs>
          <w:tab w:val="left" w:pos="1530"/>
          <w:tab w:val="left" w:pos="8010"/>
        </w:tabs>
        <w:rPr>
          <w:b/>
          <w:color w:val="000000"/>
        </w:rPr>
      </w:pPr>
      <w:r w:rsidRPr="00985670">
        <w:rPr>
          <w:b/>
          <w:color w:val="000000"/>
        </w:rPr>
        <w:t>H6</w:t>
      </w:r>
      <w:r w:rsidR="007E317C">
        <w:rPr>
          <w:b/>
          <w:color w:val="000000"/>
        </w:rPr>
        <w:t>d</w:t>
      </w:r>
      <w:r w:rsidR="004F36E5" w:rsidRPr="00985670">
        <w:rPr>
          <w:b/>
          <w:color w:val="000000"/>
        </w:rPr>
        <w:t>7c</w:t>
      </w:r>
      <w:r w:rsidR="004F36E5" w:rsidRPr="00985670">
        <w:rPr>
          <w:b/>
          <w:color w:val="000000"/>
        </w:rPr>
        <w:tab/>
        <w:t>Another prescription pill</w:t>
      </w:r>
      <w:r w:rsidR="004F36E5" w:rsidRPr="00985670">
        <w:rPr>
          <w:b/>
          <w:color w:val="000000"/>
        </w:rPr>
        <w:tab/>
        <w:t>|__|</w:t>
      </w:r>
    </w:p>
    <w:p w:rsidR="00E53CFE" w:rsidRPr="00985670" w:rsidRDefault="004F36E5" w:rsidP="004F36E5">
      <w:pPr>
        <w:ind w:left="1500" w:hanging="1500"/>
        <w:rPr>
          <w:b/>
          <w:color w:val="000000"/>
        </w:rPr>
      </w:pPr>
      <w:r w:rsidRPr="00985670">
        <w:rPr>
          <w:b/>
          <w:color w:val="000000"/>
        </w:rPr>
        <w:tab/>
        <w:t xml:space="preserve">IF </w:t>
      </w:r>
      <w:r w:rsidR="00E53CFE" w:rsidRPr="00985670">
        <w:rPr>
          <w:b/>
          <w:color w:val="000000"/>
        </w:rPr>
        <w:t>H6</w:t>
      </w:r>
      <w:r w:rsidR="007E317C">
        <w:rPr>
          <w:b/>
          <w:color w:val="000000"/>
        </w:rPr>
        <w:t>d</w:t>
      </w:r>
      <w:r w:rsidRPr="00985670">
        <w:rPr>
          <w:b/>
          <w:color w:val="000000"/>
        </w:rPr>
        <w:t xml:space="preserve">7c = YES, </w:t>
      </w:r>
      <w:r w:rsidR="00E53CFE" w:rsidRPr="00985670">
        <w:rPr>
          <w:b/>
          <w:color w:val="000000"/>
        </w:rPr>
        <w:t>GO TO H6</w:t>
      </w:r>
      <w:r w:rsidR="007E317C">
        <w:rPr>
          <w:b/>
          <w:color w:val="000000"/>
        </w:rPr>
        <w:t>d</w:t>
      </w:r>
      <w:r w:rsidR="00E53CFE" w:rsidRPr="00985670">
        <w:rPr>
          <w:b/>
          <w:color w:val="000000"/>
        </w:rPr>
        <w:t>7</w:t>
      </w:r>
      <w:r w:rsidR="007E317C">
        <w:rPr>
          <w:b/>
          <w:color w:val="000000"/>
        </w:rPr>
        <w:t>sp</w:t>
      </w:r>
    </w:p>
    <w:p w:rsidR="00E53CFE" w:rsidRPr="00985670" w:rsidRDefault="00E53CFE" w:rsidP="00E53CFE">
      <w:pPr>
        <w:ind w:left="1500" w:hanging="60"/>
        <w:rPr>
          <w:b/>
          <w:color w:val="000000"/>
        </w:rPr>
      </w:pPr>
    </w:p>
    <w:p w:rsidR="00EF5710" w:rsidRDefault="007E317C" w:rsidP="00E53CFE">
      <w:pPr>
        <w:rPr>
          <w:b/>
          <w:color w:val="000000"/>
        </w:rPr>
      </w:pPr>
      <w:r>
        <w:rPr>
          <w:b/>
          <w:color w:val="000000"/>
        </w:rPr>
        <w:t>H6d7sp</w:t>
      </w:r>
      <w:r w:rsidR="00E53CFE" w:rsidRPr="00985670">
        <w:rPr>
          <w:b/>
          <w:color w:val="000000"/>
        </w:rPr>
        <w:t xml:space="preserve">  ---  </w:t>
      </w:r>
      <w:r>
        <w:rPr>
          <w:b/>
          <w:color w:val="000000"/>
        </w:rPr>
        <w:t>Please specify the other prescription used</w:t>
      </w:r>
      <w:r w:rsidR="004F36E5" w:rsidRPr="00985670">
        <w:rPr>
          <w:b/>
          <w:color w:val="000000"/>
        </w:rPr>
        <w:t>:  __________________________</w:t>
      </w:r>
      <w:r w:rsidR="00EF5710">
        <w:rPr>
          <w:b/>
          <w:color w:val="000000"/>
        </w:rPr>
        <w:t xml:space="preserve"> </w:t>
      </w:r>
    </w:p>
    <w:p w:rsidR="004F36E5" w:rsidRPr="00985670" w:rsidRDefault="00EF5710" w:rsidP="00EF5710">
      <w:pPr>
        <w:ind w:left="720" w:firstLine="720"/>
        <w:rPr>
          <w:b/>
          <w:color w:val="000000"/>
        </w:rPr>
      </w:pPr>
      <w:r>
        <w:rPr>
          <w:b/>
          <w:color w:val="000000"/>
        </w:rPr>
        <w:t xml:space="preserve">FR:  </w:t>
      </w:r>
      <w:r w:rsidRPr="00EF5710">
        <w:rPr>
          <w:color w:val="000000"/>
        </w:rPr>
        <w:t>ENTER A TEXT OF AT MOST 20 CHARACTERS</w:t>
      </w:r>
    </w:p>
    <w:p w:rsidR="00B84266" w:rsidRDefault="00B84266" w:rsidP="004227AB">
      <w:pPr>
        <w:widowControl/>
        <w:tabs>
          <w:tab w:val="left" w:pos="991"/>
        </w:tabs>
        <w:ind w:left="1440" w:hanging="1440"/>
        <w:rPr>
          <w:b/>
          <w:color w:val="000000"/>
        </w:rPr>
      </w:pPr>
    </w:p>
    <w:p w:rsidR="004227AB" w:rsidRPr="00985670" w:rsidRDefault="00E53CFE" w:rsidP="004227AB">
      <w:pPr>
        <w:widowControl/>
        <w:tabs>
          <w:tab w:val="left" w:pos="991"/>
        </w:tabs>
        <w:ind w:left="1440" w:hanging="1440"/>
        <w:rPr>
          <w:b/>
          <w:color w:val="000000"/>
        </w:rPr>
      </w:pPr>
      <w:r w:rsidRPr="00985670">
        <w:rPr>
          <w:b/>
          <w:color w:val="000000"/>
        </w:rPr>
        <w:t>H6</w:t>
      </w:r>
      <w:r w:rsidR="007E317C">
        <w:rPr>
          <w:b/>
          <w:color w:val="000000"/>
        </w:rPr>
        <w:t>d</w:t>
      </w:r>
      <w:r w:rsidRPr="00985670">
        <w:rPr>
          <w:b/>
          <w:color w:val="000000"/>
        </w:rPr>
        <w:t>7d</w:t>
      </w:r>
      <w:r w:rsidR="00EF5710">
        <w:rPr>
          <w:b/>
          <w:color w:val="000000"/>
        </w:rPr>
        <w:t>num/unt</w:t>
      </w:r>
      <w:r w:rsidR="004F36E5" w:rsidRPr="00985670">
        <w:rPr>
          <w:b/>
          <w:color w:val="000000"/>
        </w:rPr>
        <w:tab/>
      </w:r>
      <w:r w:rsidR="004F36E5" w:rsidRPr="00985670">
        <w:rPr>
          <w:b/>
          <w:color w:val="000000"/>
        </w:rPr>
        <w:tab/>
        <w:t>In total, how long did you use [</w:t>
      </w:r>
      <w:r w:rsidR="004F36E5" w:rsidRPr="00EF5710">
        <w:rPr>
          <w:color w:val="000000"/>
        </w:rPr>
        <w:t>fill with</w:t>
      </w:r>
      <w:r w:rsidR="004F36E5" w:rsidRPr="00985670">
        <w:rPr>
          <w:b/>
          <w:color w:val="000000"/>
        </w:rPr>
        <w:t xml:space="preserve"> EACH </w:t>
      </w:r>
      <w:r w:rsidRPr="00985670">
        <w:rPr>
          <w:b/>
          <w:color w:val="000000"/>
        </w:rPr>
        <w:t>H6</w:t>
      </w:r>
      <w:r w:rsidR="007E317C">
        <w:rPr>
          <w:b/>
          <w:color w:val="000000"/>
        </w:rPr>
        <w:t>d</w:t>
      </w:r>
      <w:r w:rsidR="004F36E5" w:rsidRPr="00985670">
        <w:rPr>
          <w:b/>
          <w:color w:val="000000"/>
        </w:rPr>
        <w:t>7a,b</w:t>
      </w:r>
      <w:r w:rsidRPr="00985670">
        <w:rPr>
          <w:b/>
          <w:color w:val="000000"/>
        </w:rPr>
        <w:t>,c</w:t>
      </w:r>
      <w:r w:rsidR="004F36E5" w:rsidRPr="00985670">
        <w:rPr>
          <w:b/>
          <w:color w:val="000000"/>
        </w:rPr>
        <w:t xml:space="preserve"> =1 (YES) OR </w:t>
      </w:r>
      <w:r w:rsidR="004F36E5" w:rsidRPr="00EF5710">
        <w:rPr>
          <w:color w:val="000000"/>
        </w:rPr>
        <w:t xml:space="preserve">IF </w:t>
      </w:r>
      <w:r w:rsidRPr="00EF5710">
        <w:rPr>
          <w:color w:val="000000"/>
        </w:rPr>
        <w:t>ALL</w:t>
      </w:r>
      <w:r w:rsidR="004F36E5" w:rsidRPr="00EF5710">
        <w:rPr>
          <w:color w:val="000000"/>
        </w:rPr>
        <w:t xml:space="preserve">7a and 7b </w:t>
      </w:r>
      <w:r w:rsidRPr="00EF5710">
        <w:rPr>
          <w:color w:val="000000"/>
        </w:rPr>
        <w:t xml:space="preserve">and 7c </w:t>
      </w:r>
      <w:r w:rsidR="004F36E5" w:rsidRPr="00EF5710">
        <w:rPr>
          <w:color w:val="000000"/>
        </w:rPr>
        <w:t>are =1- YES, then fill with</w:t>
      </w:r>
      <w:r w:rsidR="004F36E5" w:rsidRPr="00985670">
        <w:rPr>
          <w:b/>
          <w:color w:val="000000"/>
        </w:rPr>
        <w:t xml:space="preserve"> “ANY of these prescription PILLS” ] </w:t>
      </w:r>
      <w:r w:rsidR="004227AB" w:rsidRPr="00985670">
        <w:rPr>
          <w:b/>
          <w:color w:val="000000"/>
        </w:rPr>
        <w:t>during your last quit attempt when you stopped smoking completely</w:t>
      </w:r>
      <w:r w:rsidR="00EF5710">
        <w:rPr>
          <w:b/>
          <w:color w:val="000000"/>
        </w:rPr>
        <w:t>?</w:t>
      </w:r>
    </w:p>
    <w:p w:rsidR="004F36E5" w:rsidRPr="00985670" w:rsidRDefault="004F36E5" w:rsidP="004F36E5">
      <w:pPr>
        <w:widowControl/>
        <w:tabs>
          <w:tab w:val="left" w:pos="991"/>
        </w:tabs>
        <w:ind w:left="1440" w:hanging="1440"/>
        <w:rPr>
          <w:b/>
          <w:color w:val="000000"/>
        </w:rPr>
      </w:pPr>
    </w:p>
    <w:p w:rsidR="004F36E5" w:rsidRPr="00985670" w:rsidRDefault="004F36E5" w:rsidP="00B84266">
      <w:pPr>
        <w:widowControl/>
        <w:tabs>
          <w:tab w:val="left" w:pos="2160"/>
        </w:tabs>
        <w:rPr>
          <w:b/>
          <w:color w:val="000000"/>
        </w:rPr>
      </w:pPr>
      <w:r w:rsidRPr="00985670">
        <w:rPr>
          <w:b/>
          <w:color w:val="000000"/>
        </w:rPr>
        <w:tab/>
        <w:t xml:space="preserve">|__|__| </w:t>
      </w:r>
      <w:r w:rsidR="00423F51">
        <w:rPr>
          <w:b/>
          <w:color w:val="000000"/>
        </w:rPr>
        <w:t>num</w:t>
      </w:r>
      <w:r w:rsidRPr="00985670">
        <w:rPr>
          <w:b/>
          <w:color w:val="000000"/>
        </w:rPr>
        <w:t xml:space="preserve"> [1-</w:t>
      </w:r>
      <w:r w:rsidRPr="0019754B">
        <w:rPr>
          <w:b/>
          <w:color w:val="000000"/>
        </w:rPr>
        <w:t>9</w:t>
      </w:r>
      <w:r w:rsidR="00EF5710" w:rsidRPr="0019754B">
        <w:rPr>
          <w:b/>
          <w:color w:val="000000"/>
        </w:rPr>
        <w:t>9</w:t>
      </w:r>
      <w:r w:rsidRPr="00985670">
        <w:rPr>
          <w:b/>
          <w:color w:val="000000"/>
        </w:rPr>
        <w:t>]</w:t>
      </w:r>
    </w:p>
    <w:p w:rsidR="004F36E5" w:rsidRPr="00985670" w:rsidRDefault="004F36E5" w:rsidP="00B84266">
      <w:pPr>
        <w:widowControl/>
        <w:tabs>
          <w:tab w:val="left" w:pos="2160"/>
        </w:tabs>
        <w:rPr>
          <w:b/>
          <w:color w:val="000000"/>
        </w:rPr>
      </w:pPr>
      <w:r w:rsidRPr="00985670">
        <w:rPr>
          <w:b/>
          <w:color w:val="000000"/>
        </w:rPr>
        <w:tab/>
        <w:t>|__|</w:t>
      </w:r>
      <w:r w:rsidR="0019754B">
        <w:rPr>
          <w:b/>
          <w:color w:val="000000"/>
        </w:rPr>
        <w:t xml:space="preserve"> </w:t>
      </w:r>
      <w:r w:rsidRPr="00985670">
        <w:rPr>
          <w:b/>
          <w:color w:val="000000"/>
        </w:rPr>
        <w:t xml:space="preserve"> </w:t>
      </w:r>
      <w:r w:rsidR="00423F51">
        <w:rPr>
          <w:b/>
          <w:color w:val="000000"/>
        </w:rPr>
        <w:t>unt</w:t>
      </w:r>
      <w:r w:rsidRPr="00985670">
        <w:rPr>
          <w:b/>
          <w:color w:val="000000"/>
        </w:rPr>
        <w:t xml:space="preserve"> [1= D</w:t>
      </w:r>
      <w:r w:rsidR="00EF5710">
        <w:rPr>
          <w:b/>
          <w:color w:val="000000"/>
        </w:rPr>
        <w:t>ays</w:t>
      </w:r>
      <w:r w:rsidRPr="00985670">
        <w:rPr>
          <w:b/>
          <w:color w:val="000000"/>
        </w:rPr>
        <w:t>, 2= W</w:t>
      </w:r>
      <w:r w:rsidR="00EF5710">
        <w:rPr>
          <w:b/>
          <w:color w:val="000000"/>
        </w:rPr>
        <w:t>eeks</w:t>
      </w:r>
      <w:r w:rsidRPr="00985670">
        <w:rPr>
          <w:b/>
          <w:color w:val="000000"/>
        </w:rPr>
        <w:t>, 3= Months</w:t>
      </w:r>
    </w:p>
    <w:p w:rsidR="004F36E5" w:rsidRPr="00985670" w:rsidRDefault="004F36E5" w:rsidP="004F36E5">
      <w:pPr>
        <w:widowControl/>
        <w:tabs>
          <w:tab w:val="left" w:pos="991"/>
        </w:tabs>
        <w:rPr>
          <w:b/>
          <w:color w:val="000000"/>
        </w:rPr>
      </w:pPr>
    </w:p>
    <w:p w:rsidR="00DC1D65" w:rsidRPr="00985670" w:rsidRDefault="00DC1D65" w:rsidP="00DC1D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F84851" w:rsidRPr="00985670" w:rsidRDefault="002D797C" w:rsidP="00F84851">
      <w:pPr>
        <w:widowControl/>
        <w:tabs>
          <w:tab w:val="left" w:pos="991"/>
        </w:tabs>
        <w:ind w:left="720" w:hanging="720"/>
        <w:rPr>
          <w:b/>
          <w:color w:val="000000"/>
        </w:rPr>
      </w:pPr>
      <w:r w:rsidRPr="00985670">
        <w:rPr>
          <w:b/>
          <w:color w:val="000000"/>
        </w:rPr>
        <w:t>H6</w:t>
      </w:r>
      <w:r w:rsidR="00DC7823">
        <w:rPr>
          <w:b/>
          <w:color w:val="000000"/>
        </w:rPr>
        <w:t>e1</w:t>
      </w:r>
      <w:r w:rsidRPr="00985670">
        <w:rPr>
          <w:b/>
          <w:color w:val="000000"/>
        </w:rPr>
        <w:tab/>
      </w:r>
      <w:r w:rsidR="002E4D7E" w:rsidRPr="00985670">
        <w:rPr>
          <w:b/>
          <w:color w:val="000000"/>
        </w:rPr>
        <w:t>When you q</w:t>
      </w:r>
      <w:r w:rsidRPr="00985670">
        <w:rPr>
          <w:b/>
          <w:color w:val="000000"/>
        </w:rPr>
        <w:t>uit smoking completely, did you use ANY of the following:</w:t>
      </w:r>
      <w:r w:rsidR="00DC7823">
        <w:rPr>
          <w:b/>
          <w:color w:val="000000"/>
        </w:rPr>
        <w:t xml:space="preserve">  [FR</w:t>
      </w:r>
      <w:r w:rsidR="00F84851" w:rsidRPr="00985670">
        <w:rPr>
          <w:b/>
          <w:color w:val="000000"/>
        </w:rPr>
        <w:t xml:space="preserve">:  </w:t>
      </w:r>
      <w:r w:rsidR="00F84851" w:rsidRPr="00DC7823">
        <w:rPr>
          <w:color w:val="000000"/>
        </w:rPr>
        <w:t>FOR THIS QUESTION, RE-READ STEM PERIODICALLY</w:t>
      </w:r>
      <w:r w:rsidR="00F84851" w:rsidRPr="00985670">
        <w:rPr>
          <w:b/>
          <w:color w:val="000000"/>
        </w:rPr>
        <w:t>]</w:t>
      </w:r>
    </w:p>
    <w:p w:rsidR="002D797C" w:rsidRPr="00985670" w:rsidRDefault="002D797C" w:rsidP="002D797C">
      <w:pPr>
        <w:widowControl/>
        <w:tabs>
          <w:tab w:val="left" w:pos="991"/>
        </w:tabs>
        <w:ind w:left="720" w:hanging="720"/>
        <w:rPr>
          <w:b/>
          <w:color w:val="000000"/>
        </w:rPr>
      </w:pPr>
    </w:p>
    <w:p w:rsidR="002D797C" w:rsidRPr="00DC7823" w:rsidRDefault="002D797C" w:rsidP="002D797C">
      <w:pPr>
        <w:widowControl/>
        <w:tabs>
          <w:tab w:val="left" w:pos="991"/>
        </w:tabs>
        <w:ind w:left="720" w:hanging="720"/>
        <w:rPr>
          <w:color w:val="000000"/>
        </w:rPr>
      </w:pPr>
      <w:r w:rsidRPr="00985670">
        <w:rPr>
          <w:b/>
          <w:color w:val="000000"/>
        </w:rPr>
        <w:tab/>
      </w:r>
      <w:r w:rsidRPr="00DC7823">
        <w:rPr>
          <w:color w:val="000000"/>
        </w:rPr>
        <w:t>(1) Yes</w:t>
      </w:r>
    </w:p>
    <w:p w:rsidR="002D797C" w:rsidRPr="00985670" w:rsidRDefault="002D797C" w:rsidP="002D797C">
      <w:pPr>
        <w:widowControl/>
        <w:tabs>
          <w:tab w:val="left" w:pos="991"/>
        </w:tabs>
        <w:ind w:left="720"/>
        <w:rPr>
          <w:b/>
          <w:color w:val="000000"/>
        </w:rPr>
      </w:pPr>
      <w:r w:rsidRPr="00DC7823">
        <w:rPr>
          <w:color w:val="000000"/>
        </w:rPr>
        <w:t>(2) No</w:t>
      </w:r>
    </w:p>
    <w:p w:rsidR="002D797C" w:rsidRPr="00985670" w:rsidRDefault="002D797C" w:rsidP="002D797C">
      <w:pPr>
        <w:widowControl/>
        <w:tabs>
          <w:tab w:val="left" w:pos="991"/>
        </w:tabs>
        <w:rPr>
          <w:b/>
          <w:color w:val="000000"/>
        </w:rPr>
      </w:pPr>
    </w:p>
    <w:p w:rsidR="002D797C" w:rsidRPr="00985670" w:rsidRDefault="002D797C" w:rsidP="002D797C">
      <w:pPr>
        <w:widowControl/>
        <w:tabs>
          <w:tab w:val="left" w:pos="991"/>
        </w:tabs>
        <w:rPr>
          <w:b/>
          <w:color w:val="000000"/>
        </w:rPr>
      </w:pPr>
    </w:p>
    <w:p w:rsidR="002D797C" w:rsidRPr="00985670" w:rsidRDefault="002D797C" w:rsidP="00B84266">
      <w:pPr>
        <w:widowControl/>
        <w:tabs>
          <w:tab w:val="left" w:pos="720"/>
          <w:tab w:val="left" w:pos="1440"/>
        </w:tabs>
        <w:rPr>
          <w:b/>
          <w:color w:val="000000"/>
        </w:rPr>
      </w:pPr>
      <w:r w:rsidRPr="00985670">
        <w:rPr>
          <w:b/>
          <w:color w:val="000000"/>
        </w:rPr>
        <w:t>H6</w:t>
      </w:r>
      <w:r w:rsidR="00DC7823">
        <w:rPr>
          <w:b/>
          <w:color w:val="000000"/>
        </w:rPr>
        <w:t>e</w:t>
      </w:r>
      <w:r w:rsidRPr="00985670">
        <w:rPr>
          <w:b/>
          <w:color w:val="000000"/>
        </w:rPr>
        <w:t>1</w:t>
      </w:r>
      <w:r w:rsidRPr="00985670">
        <w:rPr>
          <w:b/>
          <w:color w:val="000000"/>
        </w:rPr>
        <w:tab/>
      </w:r>
      <w:r w:rsidR="00B84266">
        <w:rPr>
          <w:b/>
          <w:color w:val="000000"/>
        </w:rPr>
        <w:t>|__|</w:t>
      </w:r>
      <w:r w:rsidR="00B84266">
        <w:rPr>
          <w:b/>
          <w:color w:val="000000"/>
        </w:rPr>
        <w:tab/>
      </w:r>
      <w:r w:rsidRPr="00985670">
        <w:rPr>
          <w:b/>
          <w:color w:val="000000"/>
        </w:rPr>
        <w:t>A te</w:t>
      </w:r>
      <w:r w:rsidR="00B84266">
        <w:rPr>
          <w:b/>
          <w:color w:val="000000"/>
        </w:rPr>
        <w:t>lephone help line or quit line</w:t>
      </w:r>
    </w:p>
    <w:p w:rsidR="00986955" w:rsidRPr="00985670" w:rsidRDefault="00986955" w:rsidP="00B84266">
      <w:pPr>
        <w:widowControl/>
        <w:tabs>
          <w:tab w:val="left" w:pos="720"/>
          <w:tab w:val="left" w:pos="1440"/>
        </w:tabs>
        <w:rPr>
          <w:b/>
          <w:color w:val="000000"/>
        </w:rPr>
      </w:pPr>
      <w:r w:rsidRPr="00985670">
        <w:rPr>
          <w:b/>
          <w:color w:val="000000"/>
        </w:rPr>
        <w:t>H6</w:t>
      </w:r>
      <w:r w:rsidR="00DC7823">
        <w:rPr>
          <w:b/>
          <w:color w:val="000000"/>
        </w:rPr>
        <w:t>e</w:t>
      </w:r>
      <w:r w:rsidRPr="00985670">
        <w:rPr>
          <w:b/>
          <w:color w:val="000000"/>
        </w:rPr>
        <w:t>2</w:t>
      </w:r>
      <w:r w:rsidRPr="00985670">
        <w:rPr>
          <w:b/>
          <w:color w:val="000000"/>
        </w:rPr>
        <w:tab/>
      </w:r>
      <w:r w:rsidR="00B84266">
        <w:rPr>
          <w:b/>
          <w:color w:val="000000"/>
        </w:rPr>
        <w:t>|__|</w:t>
      </w:r>
      <w:r w:rsidR="00B84266">
        <w:rPr>
          <w:b/>
          <w:color w:val="000000"/>
        </w:rPr>
        <w:tab/>
      </w:r>
      <w:r w:rsidRPr="00985670">
        <w:rPr>
          <w:b/>
          <w:color w:val="000000"/>
        </w:rPr>
        <w:t>One-on-one counseling</w:t>
      </w:r>
    </w:p>
    <w:p w:rsidR="002D797C" w:rsidRPr="00985670" w:rsidRDefault="002D797C" w:rsidP="00B84266">
      <w:pPr>
        <w:widowControl/>
        <w:tabs>
          <w:tab w:val="left" w:pos="720"/>
          <w:tab w:val="left" w:pos="1440"/>
        </w:tabs>
        <w:rPr>
          <w:b/>
          <w:color w:val="000000"/>
        </w:rPr>
      </w:pPr>
      <w:r w:rsidRPr="00985670">
        <w:rPr>
          <w:b/>
          <w:color w:val="000000"/>
        </w:rPr>
        <w:t>H6</w:t>
      </w:r>
      <w:r w:rsidR="00DC7823">
        <w:rPr>
          <w:b/>
          <w:color w:val="000000"/>
        </w:rPr>
        <w:t>e</w:t>
      </w:r>
      <w:r w:rsidR="00986955" w:rsidRPr="00985670">
        <w:rPr>
          <w:b/>
          <w:color w:val="000000"/>
        </w:rPr>
        <w:t>3</w:t>
      </w:r>
      <w:r w:rsidRPr="00985670">
        <w:rPr>
          <w:b/>
          <w:color w:val="000000"/>
        </w:rPr>
        <w:tab/>
      </w:r>
      <w:r w:rsidR="00B84266">
        <w:rPr>
          <w:b/>
          <w:color w:val="000000"/>
        </w:rPr>
        <w:t>|__|</w:t>
      </w:r>
      <w:r w:rsidR="00B84266">
        <w:rPr>
          <w:b/>
          <w:color w:val="000000"/>
        </w:rPr>
        <w:tab/>
      </w:r>
      <w:r w:rsidRPr="00985670">
        <w:rPr>
          <w:b/>
          <w:color w:val="000000"/>
        </w:rPr>
        <w:t xml:space="preserve">A stop smoking clinic, class, </w:t>
      </w:r>
      <w:r w:rsidR="00986955" w:rsidRPr="00985670">
        <w:rPr>
          <w:b/>
          <w:color w:val="000000"/>
        </w:rPr>
        <w:t xml:space="preserve">or </w:t>
      </w:r>
      <w:r w:rsidRPr="00985670">
        <w:rPr>
          <w:b/>
          <w:color w:val="000000"/>
        </w:rPr>
        <w:t xml:space="preserve">support group  </w:t>
      </w:r>
    </w:p>
    <w:p w:rsidR="002D797C" w:rsidRPr="00985670" w:rsidRDefault="002D797C" w:rsidP="00B84266">
      <w:pPr>
        <w:widowControl/>
        <w:tabs>
          <w:tab w:val="left" w:pos="720"/>
          <w:tab w:val="left" w:pos="1440"/>
        </w:tabs>
        <w:rPr>
          <w:b/>
          <w:color w:val="000000"/>
        </w:rPr>
      </w:pPr>
      <w:r w:rsidRPr="00985670">
        <w:rPr>
          <w:b/>
          <w:color w:val="000000"/>
        </w:rPr>
        <w:t>H6</w:t>
      </w:r>
      <w:r w:rsidR="00DC7823">
        <w:rPr>
          <w:b/>
          <w:color w:val="000000"/>
        </w:rPr>
        <w:t>e</w:t>
      </w:r>
      <w:r w:rsidR="00986955" w:rsidRPr="00985670">
        <w:rPr>
          <w:b/>
          <w:color w:val="000000"/>
        </w:rPr>
        <w:t>4</w:t>
      </w:r>
      <w:r w:rsidR="00986955" w:rsidRPr="00985670">
        <w:rPr>
          <w:b/>
          <w:color w:val="000000"/>
        </w:rPr>
        <w:tab/>
      </w:r>
      <w:r w:rsidR="00B84266">
        <w:rPr>
          <w:b/>
          <w:color w:val="000000"/>
        </w:rPr>
        <w:t>|__|</w:t>
      </w:r>
      <w:r w:rsidR="00B84266">
        <w:rPr>
          <w:b/>
          <w:color w:val="000000"/>
        </w:rPr>
        <w:tab/>
      </w:r>
      <w:r w:rsidRPr="00985670">
        <w:rPr>
          <w:b/>
          <w:color w:val="000000"/>
        </w:rPr>
        <w:t>Help or support from friends or family</w:t>
      </w:r>
    </w:p>
    <w:p w:rsidR="00986955" w:rsidRPr="00985670" w:rsidRDefault="00986955" w:rsidP="00B84266">
      <w:pPr>
        <w:widowControl/>
        <w:tabs>
          <w:tab w:val="left" w:pos="720"/>
          <w:tab w:val="left" w:pos="1440"/>
        </w:tabs>
        <w:rPr>
          <w:b/>
          <w:color w:val="000000"/>
        </w:rPr>
      </w:pPr>
      <w:r w:rsidRPr="00985670">
        <w:rPr>
          <w:b/>
          <w:color w:val="000000"/>
        </w:rPr>
        <w:t>H6</w:t>
      </w:r>
      <w:r w:rsidR="00DC7823">
        <w:rPr>
          <w:b/>
          <w:color w:val="000000"/>
        </w:rPr>
        <w:t>e</w:t>
      </w:r>
      <w:r w:rsidRPr="00985670">
        <w:rPr>
          <w:b/>
          <w:color w:val="000000"/>
        </w:rPr>
        <w:t>5</w:t>
      </w:r>
      <w:r w:rsidRPr="00985670">
        <w:rPr>
          <w:b/>
          <w:color w:val="000000"/>
        </w:rPr>
        <w:tab/>
      </w:r>
      <w:r w:rsidR="00B84266">
        <w:rPr>
          <w:b/>
          <w:color w:val="000000"/>
        </w:rPr>
        <w:t>|__|</w:t>
      </w:r>
      <w:r w:rsidR="00B84266">
        <w:rPr>
          <w:b/>
          <w:color w:val="000000"/>
        </w:rPr>
        <w:tab/>
      </w:r>
      <w:r w:rsidR="00DC7823">
        <w:rPr>
          <w:b/>
          <w:color w:val="000000"/>
        </w:rPr>
        <w:t xml:space="preserve">The </w:t>
      </w:r>
      <w:r w:rsidRPr="00985670">
        <w:rPr>
          <w:b/>
          <w:color w:val="000000"/>
        </w:rPr>
        <w:t xml:space="preserve">Internet or </w:t>
      </w:r>
      <w:r w:rsidR="00DC7823">
        <w:rPr>
          <w:b/>
          <w:color w:val="000000"/>
        </w:rPr>
        <w:t xml:space="preserve">a </w:t>
      </w:r>
      <w:r w:rsidRPr="00985670">
        <w:rPr>
          <w:b/>
          <w:color w:val="000000"/>
        </w:rPr>
        <w:t>web-based program</w:t>
      </w:r>
    </w:p>
    <w:p w:rsidR="004316BA" w:rsidRPr="00985670" w:rsidRDefault="004316BA" w:rsidP="00B84266">
      <w:pPr>
        <w:widowControl/>
        <w:tabs>
          <w:tab w:val="left" w:pos="720"/>
          <w:tab w:val="left" w:pos="1440"/>
        </w:tabs>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C7823">
        <w:rPr>
          <w:rFonts w:ascii="Times New Roman Bold" w:hAnsi="Times New Roman Bold"/>
          <w:b/>
          <w:color w:val="000000"/>
          <w:sz w:val="22"/>
          <w:szCs w:val="22"/>
        </w:rPr>
        <w:t>e</w:t>
      </w:r>
      <w:r w:rsidRPr="00985670">
        <w:rPr>
          <w:rFonts w:ascii="Times New Roman Bold" w:hAnsi="Times New Roman Bold"/>
          <w:b/>
          <w:color w:val="000000"/>
          <w:sz w:val="22"/>
          <w:szCs w:val="22"/>
        </w:rPr>
        <w:t>6</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Books, pamphlets, videos, or other materials</w:t>
      </w:r>
    </w:p>
    <w:p w:rsidR="004316BA" w:rsidRDefault="004316BA" w:rsidP="00B84266">
      <w:pPr>
        <w:widowControl/>
        <w:tabs>
          <w:tab w:val="left" w:pos="720"/>
          <w:tab w:val="left" w:pos="1440"/>
        </w:tabs>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C7823">
        <w:rPr>
          <w:rFonts w:ascii="Times New Roman Bold" w:hAnsi="Times New Roman Bold"/>
          <w:b/>
          <w:color w:val="000000"/>
          <w:sz w:val="22"/>
          <w:szCs w:val="22"/>
        </w:rPr>
        <w:t>e</w:t>
      </w:r>
      <w:r w:rsidRPr="00985670">
        <w:rPr>
          <w:rFonts w:ascii="Times New Roman Bold" w:hAnsi="Times New Roman Bold"/>
          <w:b/>
          <w:color w:val="000000"/>
          <w:sz w:val="22"/>
          <w:szCs w:val="22"/>
        </w:rPr>
        <w:t>7</w:t>
      </w:r>
      <w:r w:rsidRPr="00985670">
        <w:rPr>
          <w:rFonts w:ascii="Times New Roman Bold" w:hAnsi="Times New Roman Bold"/>
          <w:b/>
          <w:color w:val="000000"/>
          <w:sz w:val="22"/>
          <w:szCs w:val="22"/>
        </w:rPr>
        <w:tab/>
      </w:r>
      <w:r w:rsidR="00B84266">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Acupuncture or hypnosis</w:t>
      </w:r>
    </w:p>
    <w:p w:rsidR="00DC7823" w:rsidRDefault="00DC7823" w:rsidP="004316BA">
      <w:pPr>
        <w:widowControl/>
        <w:tabs>
          <w:tab w:val="left" w:pos="991"/>
        </w:tabs>
        <w:ind w:left="720" w:hanging="720"/>
        <w:rPr>
          <w:rFonts w:ascii="Times New Roman Bold" w:hAnsi="Times New Roman Bold"/>
          <w:b/>
          <w:color w:val="000000"/>
          <w:sz w:val="22"/>
          <w:szCs w:val="22"/>
        </w:rPr>
      </w:pPr>
    </w:p>
    <w:p w:rsidR="00DC7823" w:rsidRDefault="00DC7823" w:rsidP="00B84266">
      <w:pPr>
        <w:widowControl/>
        <w:tabs>
          <w:tab w:val="left" w:pos="1440"/>
        </w:tabs>
        <w:rPr>
          <w:rFonts w:ascii="Times New Roman Bold" w:hAnsi="Times New Roman Bold"/>
          <w:b/>
          <w:color w:val="000000"/>
          <w:sz w:val="22"/>
          <w:szCs w:val="22"/>
        </w:rPr>
      </w:pPr>
      <w:r>
        <w:rPr>
          <w:rFonts w:ascii="Times New Roman Bold" w:hAnsi="Times New Roman Bold"/>
          <w:b/>
          <w:color w:val="000000"/>
          <w:sz w:val="22"/>
          <w:szCs w:val="22"/>
        </w:rPr>
        <w:tab/>
      </w:r>
      <w:r w:rsidRPr="00985670">
        <w:rPr>
          <w:rFonts w:ascii="Times New Roman Bold" w:hAnsi="Times New Roman Bold"/>
          <w:b/>
          <w:color w:val="000000"/>
          <w:sz w:val="22"/>
          <w:szCs w:val="22"/>
        </w:rPr>
        <w:t>[IF YES</w:t>
      </w:r>
      <w:r>
        <w:rPr>
          <w:rFonts w:ascii="Times New Roman Bold" w:hAnsi="Times New Roman Bold"/>
          <w:b/>
          <w:color w:val="000000"/>
          <w:sz w:val="22"/>
          <w:szCs w:val="22"/>
        </w:rPr>
        <w:t xml:space="preserve"> to H6e7, GO TO H6e7a; ELSE GO TO H6Fa1</w:t>
      </w:r>
    </w:p>
    <w:p w:rsidR="00DC7823" w:rsidRPr="00985670" w:rsidRDefault="00DC7823" w:rsidP="004316BA">
      <w:pPr>
        <w:widowControl/>
        <w:tabs>
          <w:tab w:val="left" w:pos="991"/>
        </w:tabs>
        <w:ind w:left="720" w:hanging="720"/>
        <w:rPr>
          <w:rFonts w:ascii="Times New Roman Bold" w:hAnsi="Times New Roman Bold"/>
          <w:b/>
          <w:color w:val="000000"/>
          <w:sz w:val="22"/>
          <w:szCs w:val="22"/>
        </w:rPr>
      </w:pPr>
    </w:p>
    <w:p w:rsidR="00DC7823" w:rsidRDefault="004316BA" w:rsidP="00B84266">
      <w:pPr>
        <w:widowControl/>
        <w:tabs>
          <w:tab w:val="left" w:pos="991"/>
        </w:tabs>
        <w:ind w:left="1440" w:hanging="1440"/>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C7823">
        <w:rPr>
          <w:rFonts w:ascii="Times New Roman Bold" w:hAnsi="Times New Roman Bold"/>
          <w:b/>
          <w:color w:val="000000"/>
          <w:sz w:val="22"/>
          <w:szCs w:val="22"/>
        </w:rPr>
        <w:t>e</w:t>
      </w:r>
      <w:r w:rsidRPr="00985670">
        <w:rPr>
          <w:rFonts w:ascii="Times New Roman Bold" w:hAnsi="Times New Roman Bold"/>
          <w:b/>
          <w:color w:val="000000"/>
          <w:sz w:val="22"/>
          <w:szCs w:val="22"/>
        </w:rPr>
        <w:t xml:space="preserve">7a  </w:t>
      </w:r>
      <w:r w:rsidR="00DC7823">
        <w:rPr>
          <w:rFonts w:ascii="Times New Roman Bold" w:hAnsi="Times New Roman Bold"/>
          <w:b/>
          <w:color w:val="000000"/>
          <w:sz w:val="22"/>
          <w:szCs w:val="22"/>
        </w:rPr>
        <w:t xml:space="preserve"> |__|  </w:t>
      </w:r>
      <w:r w:rsidRPr="00985670">
        <w:rPr>
          <w:rFonts w:ascii="Times New Roman Bold" w:hAnsi="Times New Roman Bold"/>
          <w:b/>
          <w:color w:val="000000"/>
          <w:sz w:val="22"/>
          <w:szCs w:val="22"/>
        </w:rPr>
        <w:t xml:space="preserve"> ] Which</w:t>
      </w:r>
      <w:r w:rsidR="00DC7823">
        <w:rPr>
          <w:rFonts w:ascii="Times New Roman Bold" w:hAnsi="Times New Roman Bold"/>
          <w:b/>
          <w:color w:val="000000"/>
          <w:sz w:val="22"/>
          <w:szCs w:val="22"/>
        </w:rPr>
        <w:t xml:space="preserve">: </w:t>
      </w:r>
      <w:r w:rsidR="00DC7823">
        <w:rPr>
          <w:rFonts w:ascii="Times New Roman Bold" w:hAnsi="Times New Roman Bold" w:hint="eastAsia"/>
          <w:b/>
          <w:color w:val="000000"/>
          <w:sz w:val="22"/>
          <w:szCs w:val="22"/>
        </w:rPr>
        <w:t>acupuncture</w:t>
      </w:r>
      <w:r w:rsidR="00DC7823">
        <w:rPr>
          <w:rFonts w:ascii="Times New Roman Bold" w:hAnsi="Times New Roman Bold"/>
          <w:b/>
          <w:color w:val="000000"/>
          <w:sz w:val="22"/>
          <w:szCs w:val="22"/>
        </w:rPr>
        <w:t xml:space="preserve"> or hypnosis or both?</w:t>
      </w:r>
    </w:p>
    <w:p w:rsidR="004316BA" w:rsidRPr="00DC7823" w:rsidRDefault="00DC7823" w:rsidP="00861269">
      <w:pPr>
        <w:widowControl/>
        <w:ind w:left="1440" w:hanging="1440"/>
        <w:rPr>
          <w:color w:val="000000"/>
          <w:sz w:val="22"/>
          <w:szCs w:val="22"/>
        </w:rPr>
      </w:pPr>
      <w:r>
        <w:rPr>
          <w:rFonts w:ascii="Times New Roman Bold" w:hAnsi="Times New Roman Bold"/>
          <w:b/>
          <w:color w:val="000000"/>
          <w:sz w:val="22"/>
          <w:szCs w:val="22"/>
        </w:rPr>
        <w:tab/>
      </w:r>
      <w:r w:rsidR="004316BA" w:rsidRPr="00985670">
        <w:rPr>
          <w:rFonts w:ascii="Times New Roman Bold" w:hAnsi="Times New Roman Bold"/>
          <w:b/>
          <w:color w:val="000000"/>
          <w:sz w:val="22"/>
          <w:szCs w:val="22"/>
        </w:rPr>
        <w:t>(</w:t>
      </w:r>
      <w:r w:rsidR="004316BA" w:rsidRPr="00DC7823">
        <w:rPr>
          <w:color w:val="000000"/>
          <w:sz w:val="22"/>
          <w:szCs w:val="22"/>
        </w:rPr>
        <w:t>1) Acupuncture</w:t>
      </w:r>
      <w:r w:rsidRPr="00DC7823">
        <w:rPr>
          <w:color w:val="000000"/>
          <w:sz w:val="22"/>
          <w:szCs w:val="22"/>
        </w:rPr>
        <w:t xml:space="preserve">  </w:t>
      </w:r>
      <w:r w:rsidR="004316BA" w:rsidRPr="00DC7823">
        <w:rPr>
          <w:color w:val="000000"/>
          <w:sz w:val="22"/>
          <w:szCs w:val="22"/>
        </w:rPr>
        <w:t xml:space="preserve"> (2) Hypnosis </w:t>
      </w:r>
      <w:r w:rsidRPr="00DC7823">
        <w:rPr>
          <w:color w:val="000000"/>
          <w:sz w:val="22"/>
          <w:szCs w:val="22"/>
        </w:rPr>
        <w:t xml:space="preserve">  </w:t>
      </w:r>
      <w:r w:rsidR="004316BA" w:rsidRPr="00DC7823">
        <w:rPr>
          <w:color w:val="000000"/>
          <w:sz w:val="22"/>
          <w:szCs w:val="22"/>
        </w:rPr>
        <w:t>(3) Both</w:t>
      </w:r>
    </w:p>
    <w:p w:rsidR="002D797C" w:rsidRDefault="002D797C" w:rsidP="002D797C">
      <w:pPr>
        <w:widowControl/>
        <w:tabs>
          <w:tab w:val="left" w:pos="991"/>
        </w:tabs>
        <w:rPr>
          <w:b/>
          <w:color w:val="000000"/>
        </w:rPr>
      </w:pPr>
    </w:p>
    <w:p w:rsidR="0019754B" w:rsidRPr="00985670" w:rsidRDefault="0019754B" w:rsidP="002D797C">
      <w:pPr>
        <w:widowControl/>
        <w:tabs>
          <w:tab w:val="left" w:pos="991"/>
        </w:tabs>
        <w:rPr>
          <w:b/>
          <w:color w:val="000000"/>
        </w:rPr>
        <w:sectPr w:rsidR="0019754B" w:rsidRPr="00985670">
          <w:footerReference w:type="default" r:id="rId21"/>
          <w:type w:val="continuous"/>
          <w:pgSz w:w="12240" w:h="15840"/>
          <w:pgMar w:top="1440" w:right="1440" w:bottom="720" w:left="1440" w:header="1440" w:footer="1440" w:gutter="0"/>
          <w:cols w:space="720"/>
          <w:noEndnote/>
        </w:sectPr>
      </w:pPr>
    </w:p>
    <w:p w:rsidR="00F84851" w:rsidRPr="00985670" w:rsidRDefault="002D797C" w:rsidP="00F84851">
      <w:pPr>
        <w:widowControl/>
        <w:tabs>
          <w:tab w:val="left" w:pos="991"/>
        </w:tabs>
        <w:ind w:left="720" w:hanging="720"/>
        <w:rPr>
          <w:b/>
          <w:color w:val="000000"/>
        </w:rPr>
      </w:pPr>
      <w:r w:rsidRPr="00985670">
        <w:rPr>
          <w:b/>
          <w:color w:val="000000"/>
        </w:rPr>
        <w:t>H6F</w:t>
      </w:r>
      <w:r w:rsidR="0019754B">
        <w:rPr>
          <w:b/>
          <w:color w:val="000000"/>
        </w:rPr>
        <w:t>a1</w:t>
      </w:r>
      <w:r w:rsidRPr="00985670">
        <w:rPr>
          <w:b/>
          <w:color w:val="000000"/>
        </w:rPr>
        <w:tab/>
        <w:t>When you quit smoking completely</w:t>
      </w:r>
      <w:r w:rsidR="00986955" w:rsidRPr="00985670">
        <w:rPr>
          <w:b/>
          <w:color w:val="000000"/>
        </w:rPr>
        <w:t>,</w:t>
      </w:r>
      <w:r w:rsidRPr="00985670">
        <w:rPr>
          <w:b/>
          <w:color w:val="000000"/>
        </w:rPr>
        <w:t xml:space="preserve"> did you do ANY of the following:  Please mention ALL methods, whether or not you think they were effective</w:t>
      </w:r>
      <w:r w:rsidR="00572329">
        <w:rPr>
          <w:b/>
          <w:color w:val="000000"/>
        </w:rPr>
        <w:t>:  [FR</w:t>
      </w:r>
      <w:r w:rsidR="00F84851" w:rsidRPr="00985670">
        <w:rPr>
          <w:b/>
          <w:color w:val="000000"/>
        </w:rPr>
        <w:t xml:space="preserve">:  </w:t>
      </w:r>
      <w:r w:rsidR="00F84851" w:rsidRPr="00572329">
        <w:rPr>
          <w:color w:val="000000"/>
        </w:rPr>
        <w:t>FOR THIS QUESTION, RE-READ STEM PERIODICALLY</w:t>
      </w:r>
      <w:r w:rsidR="00F84851" w:rsidRPr="00985670">
        <w:rPr>
          <w:b/>
          <w:color w:val="000000"/>
        </w:rPr>
        <w:t>]</w:t>
      </w:r>
    </w:p>
    <w:p w:rsidR="002D797C" w:rsidRPr="00572329" w:rsidRDefault="002D797C" w:rsidP="002D797C">
      <w:pPr>
        <w:widowControl/>
        <w:tabs>
          <w:tab w:val="left" w:pos="1081"/>
        </w:tabs>
        <w:ind w:left="630" w:hanging="630"/>
        <w:rPr>
          <w:color w:val="000000"/>
        </w:rPr>
      </w:pPr>
    </w:p>
    <w:p w:rsidR="002D797C" w:rsidRPr="00572329" w:rsidRDefault="002D797C" w:rsidP="002D797C">
      <w:pPr>
        <w:widowControl/>
        <w:tabs>
          <w:tab w:val="left" w:pos="1081"/>
        </w:tabs>
        <w:ind w:left="630" w:hanging="630"/>
        <w:rPr>
          <w:color w:val="000000"/>
        </w:rPr>
      </w:pPr>
      <w:r w:rsidRPr="00572329">
        <w:rPr>
          <w:color w:val="000000"/>
        </w:rPr>
        <w:tab/>
        <w:t>(1) Yes</w:t>
      </w:r>
    </w:p>
    <w:p w:rsidR="002D797C" w:rsidRPr="00572329" w:rsidRDefault="002D797C" w:rsidP="002D797C">
      <w:pPr>
        <w:widowControl/>
        <w:tabs>
          <w:tab w:val="left" w:pos="1081"/>
        </w:tabs>
        <w:ind w:left="630"/>
        <w:rPr>
          <w:color w:val="000000"/>
        </w:rPr>
      </w:pPr>
      <w:r w:rsidRPr="00572329">
        <w:rPr>
          <w:color w:val="000000"/>
        </w:rPr>
        <w:t>(2) No</w:t>
      </w:r>
    </w:p>
    <w:p w:rsidR="002D797C" w:rsidRPr="00985670" w:rsidRDefault="002D797C" w:rsidP="002D797C">
      <w:pPr>
        <w:widowControl/>
        <w:tabs>
          <w:tab w:val="left" w:pos="1081"/>
        </w:tabs>
        <w:rPr>
          <w:b/>
          <w:color w:val="000000"/>
        </w:rPr>
      </w:pPr>
    </w:p>
    <w:p w:rsidR="002D797C" w:rsidRPr="00985670" w:rsidRDefault="002D797C" w:rsidP="00B84266">
      <w:pPr>
        <w:widowControl/>
        <w:tabs>
          <w:tab w:val="left" w:pos="900"/>
          <w:tab w:val="left" w:pos="1620"/>
        </w:tabs>
        <w:ind w:left="1620" w:hanging="1620"/>
        <w:rPr>
          <w:b/>
          <w:color w:val="000000"/>
        </w:rPr>
      </w:pPr>
      <w:r w:rsidRPr="00985670">
        <w:rPr>
          <w:b/>
          <w:color w:val="000000"/>
        </w:rPr>
        <w:t>H6F</w:t>
      </w:r>
      <w:r w:rsidR="00572329">
        <w:rPr>
          <w:b/>
          <w:color w:val="000000"/>
        </w:rPr>
        <w:t>a</w:t>
      </w:r>
      <w:r w:rsidRPr="00985670">
        <w:rPr>
          <w:b/>
          <w:color w:val="000000"/>
        </w:rPr>
        <w:t>1</w:t>
      </w:r>
      <w:r w:rsidRPr="00985670">
        <w:rPr>
          <w:b/>
          <w:color w:val="000000"/>
        </w:rPr>
        <w:tab/>
        <w:t>|__|</w:t>
      </w:r>
      <w:r w:rsidR="00B84266">
        <w:rPr>
          <w:b/>
          <w:color w:val="000000"/>
        </w:rPr>
        <w:tab/>
      </w:r>
      <w:r w:rsidRPr="00985670">
        <w:rPr>
          <w:b/>
          <w:color w:val="000000"/>
        </w:rPr>
        <w:t xml:space="preserve">Try to quit by </w:t>
      </w:r>
      <w:r w:rsidR="00582E26" w:rsidRPr="00985670">
        <w:rPr>
          <w:b/>
          <w:color w:val="000000"/>
        </w:rPr>
        <w:t xml:space="preserve">GRADUALLY </w:t>
      </w:r>
      <w:r w:rsidRPr="00985670">
        <w:rPr>
          <w:b/>
          <w:color w:val="000000"/>
        </w:rPr>
        <w:t>cutting back on cigarettes</w:t>
      </w:r>
      <w:r w:rsidR="00572329">
        <w:rPr>
          <w:b/>
          <w:color w:val="000000"/>
        </w:rPr>
        <w:t>?</w:t>
      </w:r>
    </w:p>
    <w:p w:rsidR="00582E26" w:rsidRPr="00985670" w:rsidRDefault="002D797C" w:rsidP="00B84266">
      <w:pPr>
        <w:widowControl/>
        <w:tabs>
          <w:tab w:val="left" w:pos="900"/>
          <w:tab w:val="left" w:pos="1620"/>
        </w:tabs>
        <w:ind w:left="1620" w:hanging="1620"/>
        <w:rPr>
          <w:b/>
          <w:color w:val="000000"/>
        </w:rPr>
      </w:pPr>
      <w:r w:rsidRPr="00985670">
        <w:rPr>
          <w:b/>
          <w:color w:val="000000"/>
        </w:rPr>
        <w:t>H6F</w:t>
      </w:r>
      <w:r w:rsidR="00572329">
        <w:rPr>
          <w:b/>
          <w:color w:val="000000"/>
        </w:rPr>
        <w:t>a</w:t>
      </w:r>
      <w:r w:rsidRPr="00985670">
        <w:rPr>
          <w:b/>
          <w:color w:val="000000"/>
        </w:rPr>
        <w:t>2</w:t>
      </w:r>
      <w:r w:rsidRPr="00985670">
        <w:rPr>
          <w:b/>
          <w:color w:val="000000"/>
        </w:rPr>
        <w:tab/>
        <w:t>|__|</w:t>
      </w:r>
      <w:r w:rsidR="00B84266">
        <w:rPr>
          <w:b/>
          <w:color w:val="000000"/>
        </w:rPr>
        <w:tab/>
      </w:r>
      <w:r w:rsidRPr="00985670">
        <w:rPr>
          <w:b/>
          <w:color w:val="000000"/>
        </w:rPr>
        <w:t xml:space="preserve">Try to quit by </w:t>
      </w:r>
      <w:r w:rsidR="00582E26" w:rsidRPr="00985670">
        <w:rPr>
          <w:b/>
          <w:color w:val="000000"/>
        </w:rPr>
        <w:t>SWITCHING to smokeless tobacco such as chewing tobacco, snuff, or snus</w:t>
      </w:r>
      <w:r w:rsidR="00572329">
        <w:rPr>
          <w:b/>
          <w:color w:val="000000"/>
        </w:rPr>
        <w:t>?</w:t>
      </w:r>
    </w:p>
    <w:p w:rsidR="00582E26" w:rsidRPr="00985670" w:rsidRDefault="002D797C" w:rsidP="00B84266">
      <w:pPr>
        <w:widowControl/>
        <w:tabs>
          <w:tab w:val="left" w:pos="900"/>
          <w:tab w:val="left" w:pos="1620"/>
        </w:tabs>
        <w:ind w:left="1620" w:hanging="1620"/>
        <w:rPr>
          <w:b/>
          <w:color w:val="000000"/>
        </w:rPr>
      </w:pPr>
      <w:r w:rsidRPr="00985670">
        <w:rPr>
          <w:b/>
          <w:color w:val="000000"/>
        </w:rPr>
        <w:t>H6F</w:t>
      </w:r>
      <w:r w:rsidR="00572329">
        <w:rPr>
          <w:b/>
          <w:color w:val="000000"/>
        </w:rPr>
        <w:t>a</w:t>
      </w:r>
      <w:r w:rsidRPr="00985670">
        <w:rPr>
          <w:b/>
          <w:color w:val="000000"/>
        </w:rPr>
        <w:t>2b</w:t>
      </w:r>
      <w:r w:rsidR="00B84266">
        <w:rPr>
          <w:b/>
          <w:color w:val="000000"/>
        </w:rPr>
        <w:tab/>
      </w:r>
      <w:r w:rsidRPr="00985670">
        <w:rPr>
          <w:b/>
          <w:color w:val="000000"/>
        </w:rPr>
        <w:t>|__|</w:t>
      </w:r>
      <w:r w:rsidR="00B84266">
        <w:rPr>
          <w:b/>
          <w:color w:val="000000"/>
        </w:rPr>
        <w:tab/>
      </w:r>
      <w:r w:rsidRPr="00985670">
        <w:rPr>
          <w:b/>
          <w:color w:val="000000"/>
        </w:rPr>
        <w:t xml:space="preserve">Try to quit by </w:t>
      </w:r>
      <w:r w:rsidR="00582E26" w:rsidRPr="00985670">
        <w:rPr>
          <w:b/>
          <w:color w:val="000000"/>
        </w:rPr>
        <w:t>SWITCHING to regular cigars, cigarillos, little filtered cigars or pipes filled with tobacco</w:t>
      </w:r>
      <w:r w:rsidR="00572329">
        <w:rPr>
          <w:b/>
          <w:color w:val="000000"/>
        </w:rPr>
        <w:t>?</w:t>
      </w:r>
    </w:p>
    <w:p w:rsidR="00700844" w:rsidRPr="00985670" w:rsidRDefault="002D797C" w:rsidP="00B84266">
      <w:pPr>
        <w:widowControl/>
        <w:tabs>
          <w:tab w:val="left" w:pos="900"/>
          <w:tab w:val="left" w:pos="1620"/>
        </w:tabs>
        <w:ind w:left="1620" w:hanging="1620"/>
        <w:rPr>
          <w:b/>
          <w:color w:val="000000"/>
        </w:rPr>
      </w:pPr>
      <w:r w:rsidRPr="00985670">
        <w:rPr>
          <w:b/>
          <w:color w:val="000000"/>
        </w:rPr>
        <w:t>H6F</w:t>
      </w:r>
      <w:r w:rsidR="00572329">
        <w:rPr>
          <w:b/>
          <w:color w:val="000000"/>
        </w:rPr>
        <w:t>a</w:t>
      </w:r>
      <w:r w:rsidRPr="00985670">
        <w:rPr>
          <w:b/>
          <w:color w:val="000000"/>
        </w:rPr>
        <w:t>3</w:t>
      </w:r>
      <w:r w:rsidRPr="00985670">
        <w:rPr>
          <w:b/>
          <w:color w:val="000000"/>
        </w:rPr>
        <w:tab/>
        <w:t>|__|</w:t>
      </w:r>
      <w:r w:rsidR="00B84266">
        <w:rPr>
          <w:b/>
          <w:color w:val="000000"/>
        </w:rPr>
        <w:tab/>
      </w:r>
      <w:r w:rsidRPr="00985670">
        <w:rPr>
          <w:b/>
          <w:color w:val="000000"/>
        </w:rPr>
        <w:t xml:space="preserve">Did you </w:t>
      </w:r>
      <w:r w:rsidR="00582E26" w:rsidRPr="00985670">
        <w:rPr>
          <w:b/>
          <w:color w:val="000000"/>
        </w:rPr>
        <w:t>SWITCH</w:t>
      </w:r>
      <w:r w:rsidRPr="00985670">
        <w:rPr>
          <w:b/>
          <w:color w:val="000000"/>
        </w:rPr>
        <w:t xml:space="preserve"> to a “lighter” cigarette in order to TRY TO QUIT</w:t>
      </w:r>
      <w:r w:rsidR="00572329">
        <w:rPr>
          <w:b/>
          <w:color w:val="000000"/>
        </w:rPr>
        <w:t>?</w:t>
      </w:r>
    </w:p>
    <w:p w:rsidR="004316BA" w:rsidRDefault="004316BA" w:rsidP="002D797C">
      <w:pPr>
        <w:widowControl/>
        <w:tabs>
          <w:tab w:val="left" w:pos="1081"/>
        </w:tabs>
        <w:ind w:left="630" w:hanging="630"/>
        <w:rPr>
          <w:b/>
          <w:color w:val="000000"/>
        </w:rPr>
      </w:pPr>
    </w:p>
    <w:p w:rsidR="00EB7E36" w:rsidRPr="00572329" w:rsidRDefault="00EB7E36" w:rsidP="002D797C">
      <w:pPr>
        <w:widowControl/>
        <w:tabs>
          <w:tab w:val="left" w:pos="1081"/>
        </w:tabs>
        <w:ind w:left="630" w:hanging="630"/>
        <w:rPr>
          <w:b/>
          <w:color w:val="000000"/>
        </w:rPr>
      </w:pPr>
      <w:r w:rsidRPr="00224646">
        <w:rPr>
          <w:b/>
          <w:color w:val="000000"/>
        </w:rPr>
        <w:t>IF H6Ci = 2 (NON-MENTHOL), 3, DK, R</w:t>
      </w:r>
      <w:r w:rsidR="00D10012" w:rsidRPr="00224646">
        <w:rPr>
          <w:b/>
          <w:color w:val="000000"/>
        </w:rPr>
        <w:t>,</w:t>
      </w:r>
      <w:r w:rsidRPr="00224646">
        <w:rPr>
          <w:b/>
          <w:color w:val="000000"/>
        </w:rPr>
        <w:t xml:space="preserve"> GO</w:t>
      </w:r>
      <w:r w:rsidR="00E73B19" w:rsidRPr="00224646">
        <w:rPr>
          <w:b/>
          <w:color w:val="000000"/>
        </w:rPr>
        <w:t xml:space="preserve"> </w:t>
      </w:r>
      <w:r w:rsidRPr="00224646">
        <w:rPr>
          <w:b/>
          <w:color w:val="000000"/>
        </w:rPr>
        <w:t>TO H6</w:t>
      </w:r>
      <w:r w:rsidR="00572329" w:rsidRPr="00224646">
        <w:rPr>
          <w:b/>
          <w:color w:val="000000"/>
        </w:rPr>
        <w:t>Fa</w:t>
      </w:r>
      <w:r w:rsidRPr="00224646">
        <w:rPr>
          <w:b/>
          <w:color w:val="000000"/>
        </w:rPr>
        <w:t xml:space="preserve">3b; </w:t>
      </w:r>
      <w:r w:rsidR="00D10012" w:rsidRPr="00224646">
        <w:rPr>
          <w:b/>
          <w:color w:val="000000"/>
        </w:rPr>
        <w:t>ELSE IF H6</w:t>
      </w:r>
      <w:r w:rsidR="00415BBB" w:rsidRPr="00224646">
        <w:rPr>
          <w:b/>
          <w:color w:val="000000"/>
        </w:rPr>
        <w:t>c</w:t>
      </w:r>
      <w:r w:rsidR="00D10012" w:rsidRPr="00224646">
        <w:rPr>
          <w:b/>
          <w:color w:val="000000"/>
        </w:rPr>
        <w:t>4</w:t>
      </w:r>
      <w:r w:rsidR="00415BBB" w:rsidRPr="00224646">
        <w:rPr>
          <w:b/>
          <w:color w:val="000000"/>
        </w:rPr>
        <w:t>md</w:t>
      </w:r>
      <w:r w:rsidR="00D10012" w:rsidRPr="00224646">
        <w:rPr>
          <w:b/>
          <w:color w:val="000000"/>
        </w:rPr>
        <w:t xml:space="preserve"> = 2, DK, R</w:t>
      </w:r>
      <w:r w:rsidR="0093113A" w:rsidRPr="00224646">
        <w:rPr>
          <w:b/>
          <w:color w:val="000000"/>
        </w:rPr>
        <w:t xml:space="preserve">, </w:t>
      </w:r>
      <w:r w:rsidR="00D10012" w:rsidRPr="00224646">
        <w:rPr>
          <w:b/>
          <w:color w:val="000000"/>
        </w:rPr>
        <w:t xml:space="preserve">GO TO H6Fa3b; </w:t>
      </w:r>
      <w:r w:rsidRPr="00224646">
        <w:rPr>
          <w:b/>
          <w:color w:val="000000"/>
        </w:rPr>
        <w:t>ELSE</w:t>
      </w:r>
      <w:r w:rsidRPr="00572329">
        <w:rPr>
          <w:b/>
          <w:color w:val="000000"/>
        </w:rPr>
        <w:t xml:space="preserve"> GO TO H6</w:t>
      </w:r>
      <w:r w:rsidR="00572329">
        <w:rPr>
          <w:b/>
          <w:color w:val="000000"/>
        </w:rPr>
        <w:t>Fa</w:t>
      </w:r>
      <w:r w:rsidRPr="00572329">
        <w:rPr>
          <w:b/>
          <w:color w:val="000000"/>
        </w:rPr>
        <w:t>3</w:t>
      </w:r>
      <w:r w:rsidR="00AC3221" w:rsidRPr="00572329">
        <w:rPr>
          <w:b/>
          <w:color w:val="000000"/>
        </w:rPr>
        <w:t>c</w:t>
      </w:r>
      <w:r w:rsidRPr="00572329">
        <w:rPr>
          <w:b/>
          <w:color w:val="000000"/>
        </w:rPr>
        <w:t>.</w:t>
      </w:r>
    </w:p>
    <w:p w:rsidR="001E4846" w:rsidRPr="00572329" w:rsidRDefault="001E4846" w:rsidP="001E4846">
      <w:pPr>
        <w:tabs>
          <w:tab w:val="left" w:pos="1081"/>
        </w:tabs>
        <w:ind w:left="630" w:hanging="630"/>
        <w:rPr>
          <w:rFonts w:ascii="Times New Roman Bold" w:hAnsi="Times New Roman Bold"/>
          <w:b/>
          <w:color w:val="000000"/>
          <w:sz w:val="22"/>
          <w:szCs w:val="22"/>
        </w:rPr>
      </w:pPr>
    </w:p>
    <w:p w:rsidR="001E4846" w:rsidRPr="00572329" w:rsidRDefault="0007617D" w:rsidP="00861269">
      <w:pPr>
        <w:tabs>
          <w:tab w:val="left" w:pos="900"/>
          <w:tab w:val="left" w:pos="1620"/>
        </w:tabs>
        <w:rPr>
          <w:rFonts w:ascii="Times New Roman Bold" w:hAnsi="Times New Roman Bold"/>
          <w:b/>
          <w:color w:val="000000"/>
          <w:sz w:val="22"/>
          <w:szCs w:val="22"/>
        </w:rPr>
      </w:pPr>
      <w:r w:rsidRPr="00572329">
        <w:rPr>
          <w:rFonts w:ascii="Times New Roman Bold" w:hAnsi="Times New Roman Bold"/>
          <w:b/>
          <w:color w:val="000000"/>
          <w:sz w:val="22"/>
          <w:szCs w:val="22"/>
        </w:rPr>
        <w:t>H6F</w:t>
      </w:r>
      <w:r w:rsidR="00B44A3C">
        <w:rPr>
          <w:rFonts w:ascii="Times New Roman Bold" w:hAnsi="Times New Roman Bold"/>
          <w:b/>
          <w:color w:val="000000"/>
          <w:sz w:val="22"/>
          <w:szCs w:val="22"/>
        </w:rPr>
        <w:t>a</w:t>
      </w:r>
      <w:r w:rsidR="004316BA" w:rsidRPr="00572329">
        <w:rPr>
          <w:rFonts w:ascii="Times New Roman Bold" w:hAnsi="Times New Roman Bold"/>
          <w:b/>
          <w:color w:val="000000"/>
          <w:sz w:val="22"/>
          <w:szCs w:val="22"/>
        </w:rPr>
        <w:t>3b</w:t>
      </w:r>
      <w:r w:rsidR="00B84266">
        <w:rPr>
          <w:rFonts w:ascii="Times New Roman Bold" w:hAnsi="Times New Roman Bold"/>
          <w:b/>
          <w:color w:val="000000"/>
          <w:sz w:val="22"/>
          <w:szCs w:val="22"/>
        </w:rPr>
        <w:tab/>
      </w:r>
      <w:r w:rsidR="004316BA" w:rsidRPr="00572329">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004316BA" w:rsidRPr="00572329">
        <w:rPr>
          <w:rFonts w:ascii="Times New Roman Bold" w:hAnsi="Times New Roman Bold"/>
          <w:b/>
          <w:color w:val="000000"/>
          <w:sz w:val="22"/>
          <w:szCs w:val="22"/>
        </w:rPr>
        <w:t xml:space="preserve">Did you </w:t>
      </w:r>
      <w:r w:rsidR="001E4846" w:rsidRPr="00572329">
        <w:rPr>
          <w:rFonts w:ascii="Times New Roman Bold" w:hAnsi="Times New Roman Bold"/>
          <w:b/>
          <w:color w:val="000000"/>
          <w:sz w:val="22"/>
          <w:szCs w:val="22"/>
        </w:rPr>
        <w:t xml:space="preserve">SWITCH </w:t>
      </w:r>
      <w:r w:rsidR="004316BA" w:rsidRPr="00572329">
        <w:rPr>
          <w:rFonts w:ascii="Times New Roman Bold" w:hAnsi="Times New Roman Bold"/>
          <w:b/>
          <w:color w:val="000000"/>
          <w:sz w:val="22"/>
          <w:szCs w:val="22"/>
        </w:rPr>
        <w:t>to menthol cigarettes in order to TRY TO QUIT</w:t>
      </w:r>
      <w:r w:rsidR="00B44A3C">
        <w:rPr>
          <w:rFonts w:ascii="Times New Roman Bold" w:hAnsi="Times New Roman Bold"/>
          <w:b/>
          <w:color w:val="000000"/>
          <w:sz w:val="22"/>
          <w:szCs w:val="22"/>
        </w:rPr>
        <w:t>?</w:t>
      </w:r>
    </w:p>
    <w:p w:rsidR="001E4846" w:rsidRPr="00572329" w:rsidRDefault="001E4846" w:rsidP="004316BA">
      <w:pPr>
        <w:tabs>
          <w:tab w:val="left" w:pos="1081"/>
        </w:tabs>
        <w:ind w:left="630" w:hanging="630"/>
        <w:rPr>
          <w:rFonts w:ascii="Times New Roman Bold" w:hAnsi="Times New Roman Bold"/>
          <w:b/>
          <w:color w:val="000000"/>
          <w:sz w:val="22"/>
          <w:szCs w:val="22"/>
        </w:rPr>
      </w:pPr>
    </w:p>
    <w:p w:rsidR="001E4846" w:rsidRPr="00572329" w:rsidRDefault="001E4846" w:rsidP="004316BA">
      <w:pPr>
        <w:tabs>
          <w:tab w:val="left" w:pos="1081"/>
        </w:tabs>
        <w:ind w:left="630" w:hanging="630"/>
        <w:rPr>
          <w:rFonts w:ascii="Times New Roman Bold" w:hAnsi="Times New Roman Bold"/>
          <w:b/>
          <w:color w:val="000000"/>
          <w:sz w:val="22"/>
          <w:szCs w:val="22"/>
        </w:rPr>
      </w:pPr>
    </w:p>
    <w:p w:rsidR="001E4846" w:rsidRPr="00B44A3C" w:rsidRDefault="00B44A3C" w:rsidP="001E4846">
      <w:pPr>
        <w:tabs>
          <w:tab w:val="left" w:pos="1081"/>
        </w:tabs>
        <w:ind w:left="630" w:hanging="630"/>
        <w:rPr>
          <w:color w:val="000000"/>
        </w:rPr>
      </w:pPr>
      <w:r>
        <w:rPr>
          <w:rFonts w:ascii="Times New Roman Bold" w:hAnsi="Times New Roman Bold"/>
          <w:b/>
          <w:color w:val="000000"/>
        </w:rPr>
        <w:t>FR</w:t>
      </w:r>
      <w:r w:rsidR="001E4846" w:rsidRPr="00B44A3C">
        <w:rPr>
          <w:color w:val="000000"/>
        </w:rPr>
        <w:t>:  IF RESPONDENT SAYS THEY WERE ALREADY SMOKING MENTHOL CIGARETTES WHEN THEY TRIED TO QUIT-- THEN THE ANSWER IS "NO</w:t>
      </w:r>
      <w:r w:rsidRPr="00B44A3C">
        <w:rPr>
          <w:color w:val="000000"/>
        </w:rPr>
        <w:t>,</w:t>
      </w:r>
      <w:r w:rsidR="001E4846" w:rsidRPr="00B44A3C">
        <w:rPr>
          <w:color w:val="000000"/>
        </w:rPr>
        <w:t> THEY DIDN'T SWITCH TO TRY TO QUIT</w:t>
      </w:r>
      <w:r w:rsidRPr="00B44A3C">
        <w:rPr>
          <w:color w:val="000000"/>
        </w:rPr>
        <w:t>.</w:t>
      </w:r>
      <w:r w:rsidRPr="00B44A3C">
        <w:rPr>
          <w:rFonts w:hint="eastAsia"/>
          <w:color w:val="000000"/>
        </w:rPr>
        <w:t>”</w:t>
      </w:r>
    </w:p>
    <w:p w:rsidR="0007617D" w:rsidRPr="00B44A3C" w:rsidRDefault="0007617D" w:rsidP="001E4846">
      <w:pPr>
        <w:tabs>
          <w:tab w:val="left" w:pos="1081"/>
        </w:tabs>
        <w:ind w:left="630" w:hanging="630"/>
        <w:rPr>
          <w:rFonts w:ascii="Times New Roman Bold" w:hAnsi="Times New Roman Bold"/>
          <w:b/>
          <w:color w:val="000000"/>
        </w:rPr>
      </w:pPr>
    </w:p>
    <w:p w:rsidR="0007617D" w:rsidRPr="00B44A3C" w:rsidRDefault="002267AE" w:rsidP="0007617D">
      <w:pPr>
        <w:tabs>
          <w:tab w:val="left" w:pos="1081"/>
        </w:tabs>
        <w:ind w:left="630" w:hanging="630"/>
        <w:rPr>
          <w:rFonts w:ascii="Times New Roman Bold" w:hAnsi="Times New Roman Bold"/>
          <w:b/>
          <w:color w:val="000000"/>
          <w:sz w:val="22"/>
          <w:szCs w:val="22"/>
        </w:rPr>
      </w:pPr>
      <w:r w:rsidRPr="00B44A3C">
        <w:rPr>
          <w:rFonts w:ascii="Times New Roman Bold" w:hAnsi="Times New Roman Bold"/>
          <w:b/>
          <w:color w:val="000000"/>
          <w:sz w:val="22"/>
          <w:szCs w:val="22"/>
        </w:rPr>
        <w:t>IF H2Ci =</w:t>
      </w:r>
      <w:r w:rsidR="00F64646" w:rsidRPr="00B44A3C">
        <w:rPr>
          <w:rFonts w:ascii="Times New Roman Bold" w:hAnsi="Times New Roman Bold"/>
          <w:b/>
          <w:color w:val="000000"/>
          <w:sz w:val="22"/>
          <w:szCs w:val="22"/>
        </w:rPr>
        <w:t xml:space="preserve"> 2 (NON-MENTHOL)</w:t>
      </w:r>
      <w:r w:rsidR="00D357F7">
        <w:rPr>
          <w:rFonts w:ascii="Times New Roman Bold" w:hAnsi="Times New Roman Bold"/>
          <w:b/>
          <w:color w:val="000000"/>
          <w:sz w:val="22"/>
          <w:szCs w:val="22"/>
        </w:rPr>
        <w:t xml:space="preserve">, </w:t>
      </w:r>
      <w:r w:rsidR="00F64646" w:rsidRPr="00B44A3C">
        <w:rPr>
          <w:rFonts w:ascii="Times New Roman Bold" w:hAnsi="Times New Roman Bold"/>
          <w:b/>
          <w:color w:val="000000"/>
          <w:sz w:val="22"/>
          <w:szCs w:val="22"/>
        </w:rPr>
        <w:t>THEN GO TO H6</w:t>
      </w:r>
      <w:r w:rsidR="00B44A3C">
        <w:rPr>
          <w:rFonts w:ascii="Times New Roman Bold" w:hAnsi="Times New Roman Bold"/>
          <w:b/>
          <w:color w:val="000000"/>
          <w:sz w:val="22"/>
          <w:szCs w:val="22"/>
        </w:rPr>
        <w:t>Fa</w:t>
      </w:r>
      <w:r w:rsidR="00F64646" w:rsidRPr="00B44A3C">
        <w:rPr>
          <w:rFonts w:ascii="Times New Roman Bold" w:hAnsi="Times New Roman Bold"/>
          <w:b/>
          <w:color w:val="000000"/>
          <w:sz w:val="22"/>
          <w:szCs w:val="22"/>
        </w:rPr>
        <w:t>4; ELSE GO</w:t>
      </w:r>
      <w:r w:rsidR="00E73B19" w:rsidRPr="00B44A3C">
        <w:rPr>
          <w:rFonts w:ascii="Times New Roman Bold" w:hAnsi="Times New Roman Bold"/>
          <w:b/>
          <w:color w:val="000000"/>
          <w:sz w:val="22"/>
          <w:szCs w:val="22"/>
        </w:rPr>
        <w:t xml:space="preserve"> </w:t>
      </w:r>
      <w:r w:rsidR="00F64646" w:rsidRPr="00B44A3C">
        <w:rPr>
          <w:rFonts w:ascii="Times New Roman Bold" w:hAnsi="Times New Roman Bold"/>
          <w:b/>
          <w:color w:val="000000"/>
          <w:sz w:val="22"/>
          <w:szCs w:val="22"/>
        </w:rPr>
        <w:t>TO H6</w:t>
      </w:r>
      <w:r w:rsidR="00B44A3C">
        <w:rPr>
          <w:rFonts w:ascii="Times New Roman Bold" w:hAnsi="Times New Roman Bold"/>
          <w:b/>
          <w:color w:val="000000"/>
          <w:sz w:val="22"/>
          <w:szCs w:val="22"/>
        </w:rPr>
        <w:t>Fa</w:t>
      </w:r>
      <w:r w:rsidR="00F64646" w:rsidRPr="00B44A3C">
        <w:rPr>
          <w:rFonts w:ascii="Times New Roman Bold" w:hAnsi="Times New Roman Bold"/>
          <w:b/>
          <w:color w:val="000000"/>
          <w:sz w:val="22"/>
          <w:szCs w:val="22"/>
        </w:rPr>
        <w:t>3c.</w:t>
      </w:r>
    </w:p>
    <w:p w:rsidR="002267AE" w:rsidRPr="00B44A3C" w:rsidRDefault="002267AE" w:rsidP="0007617D">
      <w:pPr>
        <w:tabs>
          <w:tab w:val="left" w:pos="1081"/>
        </w:tabs>
        <w:ind w:left="630" w:hanging="630"/>
        <w:rPr>
          <w:rFonts w:ascii="Times New Roman Bold" w:hAnsi="Times New Roman Bold"/>
          <w:b/>
          <w:color w:val="000000"/>
          <w:sz w:val="22"/>
          <w:szCs w:val="22"/>
        </w:rPr>
      </w:pPr>
    </w:p>
    <w:p w:rsidR="004316BA" w:rsidRPr="00B44A3C" w:rsidRDefault="0007617D" w:rsidP="00861269">
      <w:pPr>
        <w:tabs>
          <w:tab w:val="left" w:pos="900"/>
        </w:tabs>
        <w:ind w:left="630" w:hanging="630"/>
        <w:rPr>
          <w:rFonts w:ascii="Times New Roman Bold" w:hAnsi="Times New Roman Bold"/>
          <w:b/>
          <w:color w:val="000000"/>
          <w:sz w:val="22"/>
          <w:szCs w:val="22"/>
        </w:rPr>
      </w:pPr>
      <w:r w:rsidRPr="00B44A3C">
        <w:rPr>
          <w:rFonts w:ascii="Times New Roman Bold" w:hAnsi="Times New Roman Bold"/>
          <w:b/>
          <w:color w:val="000000"/>
          <w:sz w:val="22"/>
          <w:szCs w:val="22"/>
        </w:rPr>
        <w:t>H6F</w:t>
      </w:r>
      <w:r w:rsidR="00B44A3C">
        <w:rPr>
          <w:rFonts w:ascii="Times New Roman Bold" w:hAnsi="Times New Roman Bold"/>
          <w:b/>
          <w:color w:val="000000"/>
          <w:sz w:val="22"/>
          <w:szCs w:val="22"/>
        </w:rPr>
        <w:t>a</w:t>
      </w:r>
      <w:r w:rsidRPr="00B44A3C">
        <w:rPr>
          <w:rFonts w:ascii="Times New Roman Bold" w:hAnsi="Times New Roman Bold"/>
          <w:b/>
          <w:color w:val="000000"/>
          <w:sz w:val="22"/>
          <w:szCs w:val="22"/>
        </w:rPr>
        <w:t>3c</w:t>
      </w:r>
      <w:r w:rsidR="00861269">
        <w:rPr>
          <w:rFonts w:ascii="Times New Roman Bold" w:hAnsi="Times New Roman Bold"/>
          <w:b/>
          <w:color w:val="000000"/>
          <w:sz w:val="22"/>
          <w:szCs w:val="22"/>
        </w:rPr>
        <w:tab/>
      </w:r>
      <w:r w:rsidR="004316BA" w:rsidRPr="00B44A3C">
        <w:rPr>
          <w:rFonts w:ascii="Times New Roman Bold" w:hAnsi="Times New Roman Bold"/>
          <w:b/>
          <w:color w:val="000000"/>
          <w:sz w:val="22"/>
          <w:szCs w:val="22"/>
        </w:rPr>
        <w:t>|__|</w:t>
      </w:r>
      <w:r w:rsidR="00861269">
        <w:rPr>
          <w:rFonts w:ascii="Times New Roman Bold" w:hAnsi="Times New Roman Bold"/>
          <w:b/>
          <w:color w:val="000000"/>
          <w:sz w:val="22"/>
          <w:szCs w:val="22"/>
        </w:rPr>
        <w:tab/>
      </w:r>
      <w:r w:rsidR="004316BA" w:rsidRPr="00B44A3C">
        <w:rPr>
          <w:rFonts w:ascii="Times New Roman Bold" w:hAnsi="Times New Roman Bold"/>
          <w:b/>
          <w:color w:val="000000"/>
          <w:sz w:val="22"/>
          <w:szCs w:val="22"/>
        </w:rPr>
        <w:t xml:space="preserve">Did you </w:t>
      </w:r>
      <w:r w:rsidR="001E4846" w:rsidRPr="00B44A3C">
        <w:rPr>
          <w:rFonts w:ascii="Times New Roman Bold" w:hAnsi="Times New Roman Bold"/>
          <w:b/>
          <w:color w:val="000000"/>
          <w:sz w:val="22"/>
          <w:szCs w:val="22"/>
        </w:rPr>
        <w:t>SWITCH</w:t>
      </w:r>
      <w:r w:rsidR="004316BA" w:rsidRPr="00B44A3C">
        <w:rPr>
          <w:rFonts w:ascii="Times New Roman Bold" w:hAnsi="Times New Roman Bold"/>
          <w:b/>
          <w:color w:val="000000"/>
          <w:sz w:val="22"/>
          <w:szCs w:val="22"/>
        </w:rPr>
        <w:t xml:space="preserve"> to non-menthol cigarettes in order to TRY TO QUIT</w:t>
      </w:r>
      <w:r w:rsidR="00B44A3C">
        <w:rPr>
          <w:rFonts w:ascii="Times New Roman Bold" w:hAnsi="Times New Roman Bold"/>
          <w:b/>
          <w:color w:val="000000"/>
          <w:sz w:val="22"/>
          <w:szCs w:val="22"/>
        </w:rPr>
        <w:t>?</w:t>
      </w:r>
    </w:p>
    <w:p w:rsidR="001E4846" w:rsidRPr="00B44A3C" w:rsidRDefault="001E4846" w:rsidP="004316BA">
      <w:pPr>
        <w:tabs>
          <w:tab w:val="left" w:pos="1081"/>
        </w:tabs>
        <w:ind w:left="630" w:hanging="630"/>
        <w:rPr>
          <w:rFonts w:ascii="Times New Roman Bold" w:hAnsi="Times New Roman Bold"/>
          <w:b/>
          <w:color w:val="000000"/>
          <w:sz w:val="22"/>
          <w:szCs w:val="22"/>
        </w:rPr>
      </w:pPr>
    </w:p>
    <w:p w:rsidR="001E4846" w:rsidRPr="00B44A3C" w:rsidRDefault="00B44A3C" w:rsidP="001E4846">
      <w:pPr>
        <w:tabs>
          <w:tab w:val="left" w:pos="1081"/>
        </w:tabs>
        <w:ind w:left="630" w:hanging="630"/>
        <w:rPr>
          <w:color w:val="000000"/>
          <w:sz w:val="22"/>
          <w:szCs w:val="22"/>
        </w:rPr>
      </w:pPr>
      <w:r>
        <w:rPr>
          <w:rFonts w:ascii="Times New Roman Bold" w:hAnsi="Times New Roman Bold"/>
          <w:b/>
          <w:color w:val="000000"/>
        </w:rPr>
        <w:t>FR</w:t>
      </w:r>
      <w:r w:rsidR="001E4846" w:rsidRPr="00B44A3C">
        <w:rPr>
          <w:rFonts w:ascii="Times New Roman Bold" w:hAnsi="Times New Roman Bold"/>
          <w:b/>
          <w:color w:val="000000"/>
        </w:rPr>
        <w:t xml:space="preserve">:  </w:t>
      </w:r>
      <w:r w:rsidR="001E4846" w:rsidRPr="00B44A3C">
        <w:rPr>
          <w:color w:val="000000"/>
        </w:rPr>
        <w:t xml:space="preserve">IF RESPONDENT SAYS </w:t>
      </w:r>
      <w:r w:rsidR="00E73B19" w:rsidRPr="00B44A3C">
        <w:rPr>
          <w:color w:val="000000"/>
        </w:rPr>
        <w:t>T</w:t>
      </w:r>
      <w:r w:rsidR="001E4846" w:rsidRPr="00B44A3C">
        <w:rPr>
          <w:color w:val="000000"/>
        </w:rPr>
        <w:t>HEY WERE ALREADY SMOKING NON-MENTHOL CIGARETTES WHEN THEY TRIED TO QUIT-- THEN THE ANSWER IS "NO</w:t>
      </w:r>
      <w:r>
        <w:rPr>
          <w:color w:val="000000"/>
        </w:rPr>
        <w:t>,</w:t>
      </w:r>
      <w:r w:rsidR="001E4846" w:rsidRPr="00B44A3C">
        <w:rPr>
          <w:color w:val="000000"/>
        </w:rPr>
        <w:t>  THEY DIDN'T SWITCH TO TRY TO QUIT</w:t>
      </w:r>
      <w:r>
        <w:rPr>
          <w:color w:val="000000"/>
        </w:rPr>
        <w:t>.”</w:t>
      </w:r>
    </w:p>
    <w:p w:rsidR="002D797C" w:rsidRPr="00985670" w:rsidRDefault="002D797C" w:rsidP="002D797C">
      <w:pPr>
        <w:widowControl/>
        <w:tabs>
          <w:tab w:val="left" w:pos="1081"/>
        </w:tabs>
        <w:ind w:left="630" w:hanging="630"/>
        <w:rPr>
          <w:b/>
          <w:color w:val="000000"/>
        </w:rPr>
      </w:pPr>
      <w:r w:rsidRPr="00985670">
        <w:rPr>
          <w:b/>
          <w:color w:val="000000"/>
        </w:rPr>
        <w:t xml:space="preserve"> </w:t>
      </w:r>
    </w:p>
    <w:p w:rsidR="002D797C" w:rsidRPr="00985670" w:rsidRDefault="002D797C" w:rsidP="002D797C">
      <w:pPr>
        <w:widowControl/>
        <w:tabs>
          <w:tab w:val="left" w:pos="1081"/>
        </w:tabs>
        <w:ind w:left="630" w:hanging="630"/>
        <w:rPr>
          <w:b/>
          <w:color w:val="000000"/>
        </w:rPr>
      </w:pPr>
      <w:r w:rsidRPr="00985670">
        <w:rPr>
          <w:b/>
          <w:color w:val="000000"/>
        </w:rPr>
        <w:t>H6F</w:t>
      </w:r>
      <w:r w:rsidR="00B44A3C">
        <w:rPr>
          <w:b/>
          <w:color w:val="000000"/>
        </w:rPr>
        <w:t>a</w:t>
      </w:r>
      <w:r w:rsidRPr="00985670">
        <w:rPr>
          <w:b/>
          <w:color w:val="000000"/>
        </w:rPr>
        <w:t>4</w:t>
      </w:r>
      <w:r w:rsidRPr="00985670">
        <w:rPr>
          <w:b/>
          <w:color w:val="000000"/>
        </w:rPr>
        <w:tab/>
        <w:t>|__| Did you try to give up cigarettes all at once</w:t>
      </w:r>
      <w:r w:rsidR="00B44A3C">
        <w:rPr>
          <w:b/>
          <w:color w:val="000000"/>
        </w:rPr>
        <w:t>?</w:t>
      </w:r>
    </w:p>
    <w:p w:rsidR="002D797C" w:rsidRPr="00985670" w:rsidRDefault="002D797C" w:rsidP="002D797C">
      <w:pPr>
        <w:widowControl/>
        <w:tabs>
          <w:tab w:val="left" w:pos="1081"/>
        </w:tabs>
        <w:ind w:left="1350" w:hanging="1350"/>
        <w:rPr>
          <w:b/>
          <w:color w:val="000000"/>
        </w:rPr>
      </w:pPr>
    </w:p>
    <w:p w:rsidR="00897F75" w:rsidRPr="00985670" w:rsidRDefault="00897F75" w:rsidP="00897F75">
      <w:pPr>
        <w:widowControl/>
        <w:tabs>
          <w:tab w:val="left" w:pos="1081"/>
        </w:tabs>
        <w:ind w:left="630" w:hanging="630"/>
        <w:rPr>
          <w:b/>
          <w:color w:val="000000"/>
        </w:rPr>
      </w:pPr>
      <w:r w:rsidRPr="00985670">
        <w:rPr>
          <w:b/>
          <w:color w:val="000000"/>
        </w:rPr>
        <w:t>IF H6F</w:t>
      </w:r>
      <w:r w:rsidR="00B44A3C">
        <w:rPr>
          <w:b/>
          <w:color w:val="000000"/>
        </w:rPr>
        <w:t>a</w:t>
      </w:r>
      <w:r w:rsidRPr="00985670">
        <w:rPr>
          <w:b/>
          <w:color w:val="000000"/>
        </w:rPr>
        <w:t>4 = 1 (YES), GO TO H6</w:t>
      </w:r>
      <w:r w:rsidR="00F624C7">
        <w:rPr>
          <w:b/>
          <w:color w:val="000000"/>
        </w:rPr>
        <w:t>f</w:t>
      </w:r>
      <w:r w:rsidR="00011F8F" w:rsidRPr="00985670">
        <w:rPr>
          <w:b/>
          <w:color w:val="000000"/>
        </w:rPr>
        <w:t>1</w:t>
      </w:r>
      <w:r w:rsidRPr="00985670">
        <w:rPr>
          <w:b/>
          <w:color w:val="000000"/>
        </w:rPr>
        <w:t xml:space="preserve">; ELSE GO TO </w:t>
      </w:r>
      <w:r w:rsidR="00700844" w:rsidRPr="00985670">
        <w:rPr>
          <w:b/>
          <w:color w:val="000000"/>
        </w:rPr>
        <w:t>H61</w:t>
      </w:r>
      <w:r w:rsidRPr="00985670">
        <w:rPr>
          <w:b/>
          <w:color w:val="000000"/>
        </w:rPr>
        <w:t>a</w:t>
      </w:r>
    </w:p>
    <w:p w:rsidR="00897F75" w:rsidRPr="00985670" w:rsidRDefault="00897F75" w:rsidP="00897F75">
      <w:pPr>
        <w:widowControl/>
        <w:tabs>
          <w:tab w:val="left" w:pos="1081"/>
        </w:tabs>
        <w:ind w:left="1350" w:hanging="1350"/>
        <w:rPr>
          <w:b/>
          <w:color w:val="000000"/>
        </w:rPr>
      </w:pPr>
    </w:p>
    <w:p w:rsidR="00011F8F" w:rsidRPr="00985670" w:rsidRDefault="00011F8F" w:rsidP="00897F75">
      <w:pPr>
        <w:widowControl/>
        <w:tabs>
          <w:tab w:val="left" w:pos="1081"/>
        </w:tabs>
        <w:rPr>
          <w:b/>
          <w:color w:val="000000"/>
          <w:sz w:val="22"/>
          <w:szCs w:val="22"/>
        </w:rPr>
      </w:pPr>
      <w:r w:rsidRPr="00985670">
        <w:rPr>
          <w:b/>
          <w:color w:val="000000"/>
        </w:rPr>
        <w:t>H6</w:t>
      </w:r>
      <w:r w:rsidR="00F624C7">
        <w:rPr>
          <w:b/>
          <w:color w:val="000000"/>
        </w:rPr>
        <w:t>f</w:t>
      </w:r>
      <w:r w:rsidRPr="00985670">
        <w:rPr>
          <w:b/>
          <w:color w:val="000000"/>
        </w:rPr>
        <w:t>1</w:t>
      </w:r>
      <w:r w:rsidR="00897F75" w:rsidRPr="00985670">
        <w:rPr>
          <w:b/>
          <w:color w:val="000000"/>
        </w:rPr>
        <w:tab/>
      </w:r>
      <w:r w:rsidR="00897F75" w:rsidRPr="00985670">
        <w:rPr>
          <w:b/>
          <w:color w:val="000000"/>
          <w:sz w:val="22"/>
          <w:szCs w:val="22"/>
        </w:rPr>
        <w:t xml:space="preserve"> Please tell me which is true about when you completely quit smoking by giving up </w:t>
      </w:r>
    </w:p>
    <w:p w:rsidR="00897F75" w:rsidRDefault="00011F8F" w:rsidP="00861269">
      <w:pPr>
        <w:widowControl/>
        <w:tabs>
          <w:tab w:val="left" w:pos="1081"/>
        </w:tabs>
        <w:rPr>
          <w:b/>
          <w:color w:val="000000"/>
          <w:sz w:val="22"/>
          <w:szCs w:val="22"/>
        </w:rPr>
      </w:pPr>
      <w:r w:rsidRPr="00985670">
        <w:rPr>
          <w:b/>
          <w:color w:val="000000"/>
          <w:sz w:val="22"/>
          <w:szCs w:val="22"/>
        </w:rPr>
        <w:tab/>
      </w:r>
      <w:r w:rsidR="00897F75" w:rsidRPr="00985670">
        <w:rPr>
          <w:b/>
          <w:color w:val="000000"/>
          <w:sz w:val="22"/>
          <w:szCs w:val="22"/>
        </w:rPr>
        <w:t>cigarettes all at once:</w:t>
      </w:r>
    </w:p>
    <w:p w:rsidR="00F624C7" w:rsidRDefault="00F624C7" w:rsidP="00897F75">
      <w:pPr>
        <w:widowControl/>
        <w:tabs>
          <w:tab w:val="left" w:pos="1081"/>
        </w:tabs>
        <w:rPr>
          <w:b/>
          <w:color w:val="000000"/>
          <w:sz w:val="22"/>
          <w:szCs w:val="22"/>
        </w:rPr>
      </w:pPr>
    </w:p>
    <w:p w:rsidR="00F624C7" w:rsidRPr="00985670" w:rsidRDefault="00F624C7" w:rsidP="00861269">
      <w:pPr>
        <w:widowControl/>
        <w:tabs>
          <w:tab w:val="left" w:pos="1440"/>
        </w:tabs>
        <w:rPr>
          <w:b/>
          <w:color w:val="000000"/>
          <w:sz w:val="22"/>
          <w:szCs w:val="22"/>
        </w:rPr>
      </w:pPr>
      <w:r>
        <w:rPr>
          <w:b/>
          <w:color w:val="000000"/>
          <w:sz w:val="22"/>
          <w:szCs w:val="22"/>
        </w:rPr>
        <w:tab/>
        <w:t>READ THE 4 RESPONSE OPTIONS</w:t>
      </w:r>
    </w:p>
    <w:p w:rsidR="00897F75" w:rsidRPr="00985670" w:rsidRDefault="00897F75" w:rsidP="00897F75">
      <w:pPr>
        <w:widowControl/>
        <w:tabs>
          <w:tab w:val="left" w:pos="1081"/>
        </w:tabs>
        <w:rPr>
          <w:b/>
          <w:color w:val="000000"/>
          <w:sz w:val="22"/>
          <w:szCs w:val="22"/>
        </w:rPr>
      </w:pPr>
    </w:p>
    <w:p w:rsidR="00897F75" w:rsidRPr="00F624C7" w:rsidRDefault="00897F75" w:rsidP="00897F75">
      <w:pPr>
        <w:widowControl/>
        <w:tabs>
          <w:tab w:val="left" w:pos="720"/>
          <w:tab w:val="left" w:pos="1081"/>
        </w:tabs>
        <w:ind w:left="975"/>
        <w:rPr>
          <w:rFonts w:ascii="Times New Roman Bold" w:hAnsi="Times New Roman Bold"/>
          <w:b/>
          <w:color w:val="000000"/>
          <w:sz w:val="22"/>
          <w:szCs w:val="22"/>
        </w:rPr>
      </w:pPr>
      <w:r w:rsidRPr="00F624C7">
        <w:rPr>
          <w:rFonts w:ascii="Times New Roman Bold" w:hAnsi="Times New Roman Bold"/>
          <w:b/>
          <w:color w:val="000000"/>
          <w:sz w:val="22"/>
          <w:szCs w:val="22"/>
        </w:rPr>
        <w:t>(1)</w:t>
      </w:r>
      <w:r w:rsidRPr="00F624C7">
        <w:rPr>
          <w:rFonts w:ascii="Times New Roman Bold" w:hAnsi="Times New Roman Bold"/>
          <w:b/>
          <w:color w:val="000000"/>
          <w:sz w:val="22"/>
          <w:szCs w:val="22"/>
        </w:rPr>
        <w:tab/>
        <w:t>I tried to quit as soon as I made the decision.</w:t>
      </w:r>
    </w:p>
    <w:p w:rsidR="00897F75" w:rsidRPr="00F624C7" w:rsidRDefault="00897F75" w:rsidP="00897F75">
      <w:pPr>
        <w:widowControl/>
        <w:tabs>
          <w:tab w:val="left" w:pos="720"/>
          <w:tab w:val="left" w:pos="1081"/>
        </w:tabs>
        <w:ind w:left="975"/>
        <w:rPr>
          <w:rFonts w:ascii="Times New Roman Bold" w:hAnsi="Times New Roman Bold"/>
          <w:b/>
          <w:color w:val="000000"/>
          <w:sz w:val="22"/>
          <w:szCs w:val="22"/>
        </w:rPr>
      </w:pPr>
      <w:r w:rsidRPr="00F624C7">
        <w:rPr>
          <w:rFonts w:ascii="Times New Roman Bold" w:hAnsi="Times New Roman Bold"/>
          <w:b/>
          <w:color w:val="000000"/>
          <w:sz w:val="22"/>
          <w:szCs w:val="22"/>
        </w:rPr>
        <w:t>(2)</w:t>
      </w:r>
      <w:r w:rsidRPr="00F624C7">
        <w:rPr>
          <w:rFonts w:ascii="Times New Roman Bold" w:hAnsi="Times New Roman Bold"/>
          <w:b/>
          <w:color w:val="000000"/>
          <w:sz w:val="22"/>
          <w:szCs w:val="22"/>
        </w:rPr>
        <w:tab/>
        <w:t>I planned the quit for later the same day.</w:t>
      </w:r>
    </w:p>
    <w:p w:rsidR="00897F75" w:rsidRPr="00F624C7" w:rsidRDefault="00897F75" w:rsidP="00897F75">
      <w:pPr>
        <w:widowControl/>
        <w:tabs>
          <w:tab w:val="left" w:pos="720"/>
          <w:tab w:val="left" w:pos="1081"/>
        </w:tabs>
        <w:ind w:left="975"/>
        <w:rPr>
          <w:rFonts w:ascii="Times New Roman Bold" w:hAnsi="Times New Roman Bold"/>
          <w:b/>
          <w:color w:val="000000"/>
          <w:sz w:val="22"/>
          <w:szCs w:val="22"/>
        </w:rPr>
      </w:pPr>
      <w:r w:rsidRPr="00F624C7">
        <w:rPr>
          <w:rFonts w:ascii="Times New Roman Bold" w:hAnsi="Times New Roman Bold"/>
          <w:b/>
          <w:color w:val="000000"/>
          <w:sz w:val="22"/>
          <w:szCs w:val="22"/>
        </w:rPr>
        <w:t>(3)</w:t>
      </w:r>
      <w:r w:rsidRPr="00F624C7">
        <w:rPr>
          <w:rFonts w:ascii="Times New Roman Bold" w:hAnsi="Times New Roman Bold"/>
          <w:b/>
          <w:color w:val="000000"/>
          <w:sz w:val="22"/>
          <w:szCs w:val="22"/>
        </w:rPr>
        <w:tab/>
        <w:t>I planned the quit for a date in the future.</w:t>
      </w:r>
    </w:p>
    <w:p w:rsidR="00897F75" w:rsidRPr="00F624C7" w:rsidRDefault="00897F75" w:rsidP="00897F75">
      <w:pPr>
        <w:widowControl/>
        <w:tabs>
          <w:tab w:val="left" w:pos="720"/>
          <w:tab w:val="left" w:pos="1081"/>
        </w:tabs>
        <w:ind w:left="975"/>
        <w:rPr>
          <w:rFonts w:ascii="Times New Roman Bold" w:hAnsi="Times New Roman Bold"/>
          <w:b/>
          <w:color w:val="000000"/>
          <w:sz w:val="22"/>
          <w:szCs w:val="22"/>
        </w:rPr>
      </w:pPr>
      <w:r w:rsidRPr="00F624C7">
        <w:rPr>
          <w:rFonts w:ascii="Times New Roman Bold" w:hAnsi="Times New Roman Bold"/>
          <w:b/>
          <w:color w:val="000000"/>
          <w:sz w:val="22"/>
          <w:szCs w:val="22"/>
        </w:rPr>
        <w:t>(4)</w:t>
      </w:r>
      <w:r w:rsidRPr="00F624C7">
        <w:rPr>
          <w:rFonts w:ascii="Times New Roman Bold" w:hAnsi="Times New Roman Bold"/>
          <w:b/>
          <w:color w:val="000000"/>
          <w:sz w:val="22"/>
          <w:szCs w:val="22"/>
        </w:rPr>
        <w:tab/>
        <w:t xml:space="preserve">I decided to quit after having </w:t>
      </w:r>
      <w:r w:rsidR="00F624C7">
        <w:rPr>
          <w:rFonts w:ascii="Times New Roman Bold" w:hAnsi="Times New Roman Bold"/>
          <w:b/>
          <w:color w:val="000000"/>
          <w:sz w:val="22"/>
          <w:szCs w:val="22"/>
        </w:rPr>
        <w:t xml:space="preserve">NOT </w:t>
      </w:r>
      <w:r w:rsidRPr="00F624C7">
        <w:rPr>
          <w:rFonts w:ascii="Times New Roman Bold" w:hAnsi="Times New Roman Bold"/>
          <w:b/>
          <w:color w:val="000000"/>
          <w:sz w:val="22"/>
          <w:szCs w:val="22"/>
        </w:rPr>
        <w:t>smoked for some other reason</w:t>
      </w:r>
    </w:p>
    <w:p w:rsidR="00897F75" w:rsidRPr="00985670" w:rsidRDefault="00897F75" w:rsidP="00897F75">
      <w:pPr>
        <w:widowControl/>
        <w:tabs>
          <w:tab w:val="left" w:pos="720"/>
          <w:tab w:val="left" w:pos="1081"/>
        </w:tabs>
        <w:ind w:left="975"/>
        <w:rPr>
          <w:color w:val="000000"/>
          <w:sz w:val="22"/>
          <w:szCs w:val="22"/>
        </w:rPr>
      </w:pPr>
    </w:p>
    <w:p w:rsidR="00897F75" w:rsidRPr="00985670" w:rsidRDefault="00897F75" w:rsidP="00897F75">
      <w:pPr>
        <w:widowControl/>
        <w:tabs>
          <w:tab w:val="left" w:pos="720"/>
          <w:tab w:val="left" w:pos="1081"/>
        </w:tabs>
        <w:ind w:left="975"/>
        <w:rPr>
          <w:color w:val="000000"/>
          <w:sz w:val="22"/>
          <w:szCs w:val="22"/>
        </w:rPr>
      </w:pPr>
      <w:r w:rsidRPr="00985670">
        <w:rPr>
          <w:color w:val="000000"/>
          <w:sz w:val="22"/>
          <w:szCs w:val="22"/>
        </w:rPr>
        <w:t>|__|</w:t>
      </w:r>
    </w:p>
    <w:p w:rsidR="00897F75" w:rsidRPr="00985670" w:rsidRDefault="00897F75" w:rsidP="00897F75">
      <w:pPr>
        <w:widowControl/>
        <w:tabs>
          <w:tab w:val="left" w:pos="1081"/>
        </w:tabs>
        <w:ind w:left="1350" w:hanging="1350"/>
        <w:rPr>
          <w:b/>
          <w:color w:val="000000"/>
        </w:rPr>
      </w:pPr>
    </w:p>
    <w:p w:rsidR="00011F8F" w:rsidRPr="00985670" w:rsidRDefault="00011F8F" w:rsidP="00897F75">
      <w:pPr>
        <w:widowControl/>
        <w:tabs>
          <w:tab w:val="left" w:pos="1081"/>
        </w:tabs>
        <w:rPr>
          <w:b/>
          <w:color w:val="000000"/>
          <w:sz w:val="22"/>
          <w:szCs w:val="22"/>
        </w:rPr>
      </w:pPr>
      <w:r w:rsidRPr="00985670">
        <w:rPr>
          <w:b/>
          <w:color w:val="000000"/>
        </w:rPr>
        <w:t>H6</w:t>
      </w:r>
      <w:r w:rsidR="00F624C7">
        <w:rPr>
          <w:b/>
          <w:color w:val="000000"/>
        </w:rPr>
        <w:t>f</w:t>
      </w:r>
      <w:r w:rsidRPr="00985670">
        <w:rPr>
          <w:b/>
          <w:color w:val="000000"/>
        </w:rPr>
        <w:t>2</w:t>
      </w:r>
      <w:r w:rsidR="00897F75" w:rsidRPr="00985670">
        <w:rPr>
          <w:b/>
          <w:color w:val="000000"/>
        </w:rPr>
        <w:t xml:space="preserve"> </w:t>
      </w:r>
      <w:r w:rsidRPr="00985670">
        <w:rPr>
          <w:b/>
          <w:color w:val="000000"/>
        </w:rPr>
        <w:t xml:space="preserve"> </w:t>
      </w:r>
      <w:r w:rsidR="00897F75" w:rsidRPr="00985670">
        <w:rPr>
          <w:b/>
          <w:color w:val="000000"/>
        </w:rPr>
        <w:t xml:space="preserve">When you </w:t>
      </w:r>
      <w:r w:rsidRPr="00985670">
        <w:rPr>
          <w:b/>
          <w:color w:val="000000"/>
        </w:rPr>
        <w:t>completely stopped smoking by quitting ALL AT ONCE,</w:t>
      </w:r>
      <w:r w:rsidR="00897F75" w:rsidRPr="00985670">
        <w:rPr>
          <w:b/>
          <w:color w:val="000000"/>
        </w:rPr>
        <w:t xml:space="preserve"> w</w:t>
      </w:r>
      <w:r w:rsidR="00897F75" w:rsidRPr="00985670">
        <w:rPr>
          <w:b/>
          <w:color w:val="000000"/>
          <w:sz w:val="22"/>
          <w:szCs w:val="22"/>
        </w:rPr>
        <w:t xml:space="preserve">ould you say </w:t>
      </w:r>
    </w:p>
    <w:p w:rsidR="00897F75" w:rsidRPr="00985670" w:rsidRDefault="00011F8F" w:rsidP="00897F75">
      <w:pPr>
        <w:widowControl/>
        <w:tabs>
          <w:tab w:val="left" w:pos="1081"/>
        </w:tabs>
        <w:rPr>
          <w:b/>
          <w:color w:val="000000"/>
        </w:rPr>
      </w:pPr>
      <w:r w:rsidRPr="00985670">
        <w:rPr>
          <w:b/>
          <w:color w:val="000000"/>
          <w:sz w:val="22"/>
          <w:szCs w:val="22"/>
        </w:rPr>
        <w:tab/>
      </w:r>
      <w:r w:rsidR="00897F75" w:rsidRPr="00985670">
        <w:rPr>
          <w:b/>
          <w:color w:val="000000"/>
          <w:sz w:val="22"/>
          <w:szCs w:val="22"/>
        </w:rPr>
        <w:t xml:space="preserve">you </w:t>
      </w:r>
      <w:r w:rsidRPr="00985670">
        <w:rPr>
          <w:b/>
          <w:color w:val="000000"/>
          <w:sz w:val="22"/>
          <w:szCs w:val="22"/>
        </w:rPr>
        <w:t xml:space="preserve"> </w:t>
      </w:r>
      <w:r w:rsidR="00897F75" w:rsidRPr="00985670">
        <w:rPr>
          <w:b/>
          <w:color w:val="000000"/>
          <w:sz w:val="22"/>
          <w:szCs w:val="22"/>
        </w:rPr>
        <w:t>QUIT  “</w:t>
      </w:r>
      <w:r w:rsidRPr="00985670">
        <w:rPr>
          <w:b/>
          <w:color w:val="000000"/>
          <w:sz w:val="22"/>
          <w:szCs w:val="22"/>
        </w:rPr>
        <w:t>COLD TURKEY</w:t>
      </w:r>
      <w:r w:rsidR="00F624C7">
        <w:rPr>
          <w:b/>
          <w:color w:val="000000"/>
          <w:sz w:val="22"/>
          <w:szCs w:val="22"/>
        </w:rPr>
        <w:t>”</w:t>
      </w:r>
      <w:r w:rsidR="00897F75" w:rsidRPr="00985670">
        <w:rPr>
          <w:b/>
          <w:color w:val="000000"/>
          <w:sz w:val="22"/>
          <w:szCs w:val="22"/>
        </w:rPr>
        <w:t>?</w:t>
      </w:r>
    </w:p>
    <w:p w:rsidR="00011F8F" w:rsidRPr="00985670" w:rsidRDefault="00011F8F" w:rsidP="00897F75">
      <w:pPr>
        <w:widowControl/>
        <w:tabs>
          <w:tab w:val="left" w:pos="1081"/>
        </w:tabs>
        <w:rPr>
          <w:b/>
          <w:color w:val="000000"/>
        </w:rPr>
      </w:pPr>
    </w:p>
    <w:p w:rsidR="00897F75" w:rsidRPr="00F624C7" w:rsidRDefault="00897F75" w:rsidP="00862F72">
      <w:pPr>
        <w:widowControl/>
        <w:numPr>
          <w:ilvl w:val="0"/>
          <w:numId w:val="19"/>
        </w:numPr>
        <w:tabs>
          <w:tab w:val="left" w:pos="1081"/>
        </w:tabs>
        <w:rPr>
          <w:color w:val="000000"/>
        </w:rPr>
      </w:pPr>
      <w:r w:rsidRPr="00F624C7">
        <w:rPr>
          <w:color w:val="000000"/>
        </w:rPr>
        <w:t>Y</w:t>
      </w:r>
      <w:r w:rsidR="00F624C7">
        <w:rPr>
          <w:color w:val="000000"/>
        </w:rPr>
        <w:t>es</w:t>
      </w:r>
    </w:p>
    <w:p w:rsidR="00700844" w:rsidRPr="00F624C7" w:rsidRDefault="00F624C7" w:rsidP="00862F72">
      <w:pPr>
        <w:widowControl/>
        <w:numPr>
          <w:ilvl w:val="0"/>
          <w:numId w:val="19"/>
        </w:numPr>
        <w:tabs>
          <w:tab w:val="left" w:pos="1081"/>
        </w:tabs>
        <w:rPr>
          <w:b/>
          <w:color w:val="000000"/>
        </w:rPr>
      </w:pPr>
      <w:r>
        <w:rPr>
          <w:color w:val="000000"/>
        </w:rPr>
        <w:t>No</w:t>
      </w:r>
    </w:p>
    <w:p w:rsidR="00F624C7" w:rsidRPr="00985670" w:rsidRDefault="00F624C7" w:rsidP="00F624C7">
      <w:pPr>
        <w:widowControl/>
        <w:tabs>
          <w:tab w:val="left" w:pos="1081"/>
        </w:tabs>
        <w:ind w:left="1440"/>
        <w:rPr>
          <w:b/>
          <w:color w:val="000000"/>
        </w:rPr>
      </w:pPr>
    </w:p>
    <w:p w:rsidR="00700844" w:rsidRPr="00985670" w:rsidRDefault="00F624C7" w:rsidP="00700844">
      <w:pPr>
        <w:widowControl/>
        <w:tabs>
          <w:tab w:val="left" w:pos="1081"/>
        </w:tabs>
        <w:rPr>
          <w:b/>
          <w:color w:val="000000"/>
        </w:rPr>
      </w:pPr>
      <w:r>
        <w:rPr>
          <w:b/>
          <w:color w:val="000000"/>
        </w:rPr>
        <w:t>FR:</w:t>
      </w:r>
      <w:r w:rsidR="00700844" w:rsidRPr="00985670">
        <w:rPr>
          <w:b/>
          <w:color w:val="000000"/>
        </w:rPr>
        <w:t xml:space="preserve">  “</w:t>
      </w:r>
      <w:r w:rsidR="00700844" w:rsidRPr="00F624C7">
        <w:rPr>
          <w:color w:val="000000"/>
        </w:rPr>
        <w:t xml:space="preserve">COLD TURKEY” IS </w:t>
      </w:r>
      <w:r w:rsidR="00BE6677" w:rsidRPr="00F624C7">
        <w:rPr>
          <w:color w:val="000000"/>
        </w:rPr>
        <w:t>S</w:t>
      </w:r>
      <w:r w:rsidR="00700844" w:rsidRPr="00F624C7">
        <w:rPr>
          <w:color w:val="000000"/>
        </w:rPr>
        <w:t>TOPPING ALL AT ONCE WITHOUT ANY AIDS</w:t>
      </w:r>
    </w:p>
    <w:p w:rsidR="00F624C7" w:rsidRDefault="00F624C7" w:rsidP="00F624C7">
      <w:pPr>
        <w:widowControl/>
        <w:tabs>
          <w:tab w:val="left" w:pos="1081"/>
        </w:tabs>
        <w:rPr>
          <w:b/>
          <w:color w:val="000000"/>
        </w:rPr>
      </w:pPr>
    </w:p>
    <w:p w:rsidR="00011F8F" w:rsidRPr="00985670" w:rsidRDefault="00F624C7" w:rsidP="00861269">
      <w:pPr>
        <w:widowControl/>
        <w:tabs>
          <w:tab w:val="left" w:pos="1440"/>
        </w:tabs>
        <w:rPr>
          <w:b/>
          <w:color w:val="000000"/>
        </w:rPr>
      </w:pPr>
      <w:r>
        <w:rPr>
          <w:b/>
          <w:color w:val="000000"/>
        </w:rPr>
        <w:tab/>
      </w:r>
      <w:r w:rsidR="00897F75" w:rsidRPr="00985670">
        <w:rPr>
          <w:b/>
          <w:color w:val="000000"/>
        </w:rPr>
        <w:t>|__|</w:t>
      </w:r>
    </w:p>
    <w:p w:rsidR="0038465A" w:rsidRPr="00985670" w:rsidRDefault="0038465A" w:rsidP="0038465A">
      <w:pPr>
        <w:widowControl/>
        <w:tabs>
          <w:tab w:val="left" w:pos="1081"/>
        </w:tabs>
        <w:jc w:val="both"/>
        <w:rPr>
          <w:b/>
          <w:color w:val="000000"/>
        </w:rPr>
      </w:pPr>
    </w:p>
    <w:p w:rsidR="0038465A" w:rsidRPr="00985670" w:rsidRDefault="0038465A" w:rsidP="0038465A">
      <w:pPr>
        <w:widowControl/>
        <w:tabs>
          <w:tab w:val="left" w:pos="1081"/>
        </w:tabs>
        <w:jc w:val="both"/>
        <w:rPr>
          <w:b/>
          <w:color w:val="000000"/>
        </w:rPr>
      </w:pP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rPr>
        <w:t>H61a</w:t>
      </w:r>
      <w:r w:rsidRPr="00985670">
        <w:rPr>
          <w:b/>
          <w:bCs/>
          <w:color w:val="000000"/>
          <w:sz w:val="22"/>
          <w:szCs w:val="22"/>
        </w:rPr>
        <w:t xml:space="preserve">   </w:t>
      </w:r>
      <w:r w:rsidR="006B4068" w:rsidRPr="00846B74">
        <w:rPr>
          <w:b/>
          <w:bCs/>
          <w:color w:val="000000"/>
          <w:sz w:val="22"/>
          <w:szCs w:val="22"/>
        </w:rPr>
        <w:t xml:space="preserve">DURING </w:t>
      </w:r>
      <w:r w:rsidR="002F3253" w:rsidRPr="00846B74">
        <w:rPr>
          <w:b/>
          <w:bCs/>
          <w:color w:val="000000"/>
          <w:sz w:val="22"/>
          <w:szCs w:val="22"/>
        </w:rPr>
        <w:t>the</w:t>
      </w:r>
      <w:r w:rsidR="00401F1C" w:rsidRPr="00846B74">
        <w:rPr>
          <w:b/>
          <w:bCs/>
          <w:color w:val="000000"/>
          <w:sz w:val="22"/>
          <w:szCs w:val="22"/>
        </w:rPr>
        <w:t xml:space="preserve"> </w:t>
      </w:r>
      <w:r w:rsidRPr="00846B74">
        <w:rPr>
          <w:b/>
          <w:bCs/>
          <w:color w:val="000000"/>
          <w:sz w:val="22"/>
          <w:szCs w:val="22"/>
        </w:rPr>
        <w:t xml:space="preserve">12 MONTHS BEFORE you COMPLETELY quit </w:t>
      </w:r>
      <w:r w:rsidR="002F3253" w:rsidRPr="00846B74">
        <w:rPr>
          <w:b/>
          <w:bCs/>
          <w:color w:val="000000"/>
          <w:sz w:val="22"/>
          <w:szCs w:val="22"/>
        </w:rPr>
        <w:t xml:space="preserve"> </w:t>
      </w:r>
      <w:r w:rsidRPr="00846B74">
        <w:rPr>
          <w:b/>
          <w:bCs/>
          <w:color w:val="000000"/>
          <w:sz w:val="22"/>
          <w:szCs w:val="22"/>
        </w:rPr>
        <w:t>smoking</w:t>
      </w:r>
      <w:r w:rsidR="00401F1C" w:rsidRPr="00846B74">
        <w:rPr>
          <w:b/>
          <w:bCs/>
          <w:color w:val="000000"/>
          <w:sz w:val="22"/>
          <w:szCs w:val="22"/>
        </w:rPr>
        <w:t xml:space="preserve"> </w:t>
      </w:r>
      <w:r w:rsidRPr="00846B74">
        <w:rPr>
          <w:b/>
          <w:bCs/>
          <w:color w:val="000000"/>
          <w:sz w:val="22"/>
          <w:szCs w:val="22"/>
        </w:rPr>
        <w:t xml:space="preserve">, </w:t>
      </w:r>
      <w:r w:rsidRPr="00383F6F">
        <w:rPr>
          <w:b/>
          <w:bCs/>
          <w:color w:val="000000"/>
          <w:sz w:val="22"/>
          <w:szCs w:val="22"/>
        </w:rPr>
        <w:t xml:space="preserve">did you </w:t>
      </w:r>
      <w:smartTag w:uri="urn:schemas-microsoft-com:office:smarttags" w:element="stockticker">
        <w:r w:rsidRPr="00383F6F">
          <w:rPr>
            <w:b/>
            <w:bCs/>
            <w:color w:val="000000"/>
            <w:sz w:val="22"/>
            <w:szCs w:val="22"/>
          </w:rPr>
          <w:t>SEE</w:t>
        </w:r>
      </w:smartTag>
      <w:r w:rsidRPr="00383F6F">
        <w:rPr>
          <w:b/>
          <w:bCs/>
          <w:color w:val="000000"/>
          <w:sz w:val="22"/>
          <w:szCs w:val="22"/>
        </w:rPr>
        <w:t xml:space="preserve"> a medical doctor?</w:t>
      </w:r>
    </w:p>
    <w:p w:rsidR="003E439F" w:rsidRPr="00985670"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AE44C5" w:rsidRPr="00985670" w:rsidRDefault="003E439F" w:rsidP="00B84266">
      <w:pPr>
        <w:numPr>
          <w:ilvl w:val="0"/>
          <w:numId w:val="8"/>
        </w:numPr>
        <w:tabs>
          <w:tab w:val="left" w:pos="1710"/>
        </w:tabs>
        <w:rPr>
          <w:caps/>
          <w:snapToGrid w:val="0"/>
          <w:color w:val="000000"/>
          <w:sz w:val="22"/>
          <w:szCs w:val="22"/>
        </w:rPr>
      </w:pPr>
      <w:r w:rsidRPr="00985670">
        <w:rPr>
          <w:caps/>
          <w:snapToGrid w:val="0"/>
          <w:color w:val="000000"/>
          <w:sz w:val="22"/>
          <w:szCs w:val="22"/>
        </w:rPr>
        <w:t>Y</w:t>
      </w:r>
      <w:r w:rsidR="00F624C7">
        <w:rPr>
          <w:caps/>
          <w:snapToGrid w:val="0"/>
          <w:color w:val="000000"/>
          <w:sz w:val="22"/>
          <w:szCs w:val="22"/>
        </w:rPr>
        <w:t>es</w:t>
      </w:r>
      <w:r w:rsidR="00B84266">
        <w:rPr>
          <w:caps/>
          <w:snapToGrid w:val="0"/>
          <w:color w:val="000000"/>
          <w:sz w:val="22"/>
          <w:szCs w:val="22"/>
        </w:rPr>
        <w:tab/>
      </w:r>
      <w:r w:rsidR="00AE44C5" w:rsidRPr="00985670">
        <w:rPr>
          <w:b/>
          <w:caps/>
          <w:snapToGrid w:val="0"/>
          <w:color w:val="000000"/>
          <w:sz w:val="22"/>
          <w:szCs w:val="22"/>
        </w:rPr>
        <w:t>GO TO H61</w:t>
      </w:r>
      <w:r w:rsidR="00423F51" w:rsidRPr="00985670">
        <w:rPr>
          <w:b/>
          <w:bCs/>
          <w:color w:val="000000"/>
        </w:rPr>
        <w:t>b</w:t>
      </w:r>
      <w:r w:rsidR="00423F51" w:rsidRPr="00985670" w:rsidDel="00423F51">
        <w:rPr>
          <w:b/>
          <w:caps/>
          <w:snapToGrid w:val="0"/>
          <w:color w:val="000000"/>
          <w:sz w:val="22"/>
          <w:szCs w:val="22"/>
        </w:rPr>
        <w:t xml:space="preserve"> </w:t>
      </w:r>
    </w:p>
    <w:p w:rsidR="003E439F" w:rsidRPr="00985670" w:rsidRDefault="003E439F" w:rsidP="00B84266">
      <w:pPr>
        <w:numPr>
          <w:ilvl w:val="0"/>
          <w:numId w:val="8"/>
        </w:numPr>
        <w:tabs>
          <w:tab w:val="left" w:pos="1710"/>
        </w:tabs>
        <w:rPr>
          <w:caps/>
          <w:snapToGrid w:val="0"/>
          <w:color w:val="000000"/>
          <w:sz w:val="22"/>
          <w:szCs w:val="22"/>
        </w:rPr>
      </w:pPr>
      <w:r w:rsidRPr="00985670">
        <w:rPr>
          <w:caps/>
          <w:snapToGrid w:val="0"/>
          <w:color w:val="000000"/>
          <w:sz w:val="22"/>
          <w:szCs w:val="22"/>
        </w:rPr>
        <w:t>NO</w:t>
      </w:r>
      <w:r w:rsidR="00B84266">
        <w:rPr>
          <w:caps/>
          <w:snapToGrid w:val="0"/>
          <w:color w:val="000000"/>
          <w:sz w:val="22"/>
          <w:szCs w:val="22"/>
        </w:rPr>
        <w:tab/>
      </w:r>
      <w:r w:rsidR="00AE44C5" w:rsidRPr="00985670">
        <w:rPr>
          <w:rFonts w:ascii="Times New Roman Bold" w:hAnsi="Times New Roman Bold"/>
          <w:b/>
          <w:snapToGrid w:val="0"/>
          <w:color w:val="000000"/>
        </w:rPr>
        <w:t>GO TO H62a</w:t>
      </w:r>
    </w:p>
    <w:p w:rsidR="00AE44C5" w:rsidRPr="00985670" w:rsidRDefault="00AE44C5" w:rsidP="00AE44C5">
      <w:pPr>
        <w:tabs>
          <w:tab w:val="left" w:pos="720"/>
        </w:tabs>
        <w:ind w:left="975"/>
        <w:rPr>
          <w:caps/>
          <w:snapToGrid w:val="0"/>
          <w:color w:val="000000"/>
          <w:sz w:val="22"/>
          <w:szCs w:val="22"/>
        </w:rPr>
      </w:pPr>
    </w:p>
    <w:p w:rsidR="003E439F" w:rsidRPr="00985670" w:rsidRDefault="003E439F" w:rsidP="00AE44C5">
      <w:pPr>
        <w:tabs>
          <w:tab w:val="left" w:pos="720"/>
        </w:tabs>
        <w:ind w:left="975"/>
        <w:rPr>
          <w:rFonts w:ascii="Times New Roman Bold" w:hAnsi="Times New Roman Bold"/>
          <w:b/>
          <w:snapToGrid w:val="0"/>
          <w:color w:val="000000"/>
        </w:rPr>
      </w:pPr>
      <w:smartTag w:uri="urn:schemas-microsoft-com:office:smarttags" w:element="stockticker">
        <w:r w:rsidRPr="00985670">
          <w:rPr>
            <w:caps/>
            <w:snapToGrid w:val="0"/>
            <w:color w:val="000000"/>
            <w:sz w:val="22"/>
            <w:szCs w:val="22"/>
          </w:rPr>
          <w:t>don</w:t>
        </w:r>
      </w:smartTag>
      <w:r w:rsidRPr="00985670">
        <w:rPr>
          <w:caps/>
          <w:snapToGrid w:val="0"/>
          <w:color w:val="000000"/>
          <w:sz w:val="22"/>
          <w:szCs w:val="22"/>
        </w:rPr>
        <w:t xml:space="preserve">’t know </w:t>
      </w:r>
      <w:r w:rsidR="00AE44C5" w:rsidRPr="00985670">
        <w:rPr>
          <w:caps/>
          <w:snapToGrid w:val="0"/>
          <w:color w:val="000000"/>
          <w:sz w:val="22"/>
          <w:szCs w:val="22"/>
        </w:rPr>
        <w:t xml:space="preserve">or </w:t>
      </w:r>
      <w:r w:rsidRPr="00985670">
        <w:rPr>
          <w:caps/>
          <w:snapToGrid w:val="0"/>
          <w:color w:val="000000"/>
          <w:sz w:val="22"/>
          <w:szCs w:val="22"/>
        </w:rPr>
        <w:t xml:space="preserve">refused </w:t>
      </w:r>
      <w:r w:rsidR="0038465A" w:rsidRPr="00985670">
        <w:rPr>
          <w:caps/>
          <w:snapToGrid w:val="0"/>
          <w:color w:val="000000"/>
          <w:sz w:val="22"/>
          <w:szCs w:val="22"/>
        </w:rPr>
        <w:t>---</w:t>
      </w:r>
      <w:r w:rsidRPr="00985670">
        <w:rPr>
          <w:caps/>
          <w:snapToGrid w:val="0"/>
          <w:color w:val="000000"/>
          <w:sz w:val="22"/>
          <w:szCs w:val="22"/>
        </w:rPr>
        <w:t xml:space="preserve"> </w:t>
      </w:r>
      <w:r w:rsidR="00AE44C5" w:rsidRPr="00985670">
        <w:rPr>
          <w:b/>
          <w:caps/>
          <w:snapToGrid w:val="0"/>
          <w:color w:val="000000"/>
          <w:sz w:val="22"/>
          <w:szCs w:val="22"/>
        </w:rPr>
        <w:t>GO</w:t>
      </w:r>
      <w:r w:rsidRPr="00985670">
        <w:rPr>
          <w:rFonts w:ascii="Times New Roman Bold" w:hAnsi="Times New Roman Bold"/>
          <w:b/>
          <w:snapToGrid w:val="0"/>
          <w:color w:val="000000"/>
        </w:rPr>
        <w:t xml:space="preserve"> TO H6</w:t>
      </w:r>
      <w:r w:rsidR="00AE44C5" w:rsidRPr="00985670">
        <w:rPr>
          <w:rFonts w:ascii="Times New Roman Bold" w:hAnsi="Times New Roman Bold"/>
          <w:b/>
          <w:snapToGrid w:val="0"/>
          <w:color w:val="000000"/>
        </w:rPr>
        <w:t>2a</w:t>
      </w:r>
    </w:p>
    <w:p w:rsidR="002B6D6A" w:rsidRPr="00985670" w:rsidRDefault="002B6D6A" w:rsidP="00AE44C5">
      <w:pPr>
        <w:tabs>
          <w:tab w:val="left" w:pos="720"/>
        </w:tabs>
        <w:ind w:left="975"/>
        <w:rPr>
          <w:b/>
          <w:color w:val="000000"/>
        </w:rPr>
      </w:pPr>
    </w:p>
    <w:p w:rsidR="002B6D6A" w:rsidRPr="00985670" w:rsidRDefault="002B6D6A" w:rsidP="00AE44C5">
      <w:pPr>
        <w:tabs>
          <w:tab w:val="left" w:pos="720"/>
        </w:tabs>
        <w:ind w:left="975"/>
        <w:rPr>
          <w:b/>
          <w:color w:val="000000"/>
        </w:rPr>
      </w:pPr>
      <w:r w:rsidRPr="00985670">
        <w:rPr>
          <w:b/>
          <w:color w:val="000000"/>
        </w:rPr>
        <w:t>|__|</w:t>
      </w:r>
    </w:p>
    <w:p w:rsidR="00DB24C9" w:rsidRPr="00985670" w:rsidRDefault="00DB24C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rPr>
        <w:t>H61b</w:t>
      </w:r>
      <w:r w:rsidRPr="00985670">
        <w:rPr>
          <w:b/>
          <w:bCs/>
          <w:color w:val="000000"/>
          <w:sz w:val="22"/>
          <w:szCs w:val="22"/>
        </w:rPr>
        <w:t xml:space="preserve">   </w:t>
      </w:r>
      <w:r w:rsidR="002F3253" w:rsidRPr="00846B74">
        <w:rPr>
          <w:b/>
          <w:bCs/>
          <w:color w:val="000000"/>
          <w:sz w:val="22"/>
          <w:szCs w:val="22"/>
        </w:rPr>
        <w:t xml:space="preserve">DURING the 12 MONTHS BEFORE you COMPLETELY quit  </w:t>
      </w:r>
      <w:r w:rsidRPr="00846B74">
        <w:rPr>
          <w:b/>
          <w:bCs/>
          <w:color w:val="000000"/>
          <w:sz w:val="22"/>
          <w:szCs w:val="22"/>
        </w:rPr>
        <w:t>smoking</w:t>
      </w:r>
      <w:r w:rsidR="00401F1C" w:rsidRPr="00846B74">
        <w:rPr>
          <w:b/>
          <w:bCs/>
          <w:color w:val="000000"/>
          <w:sz w:val="22"/>
          <w:szCs w:val="22"/>
        </w:rPr>
        <w:t xml:space="preserve"> </w:t>
      </w:r>
      <w:r w:rsidRPr="00846B74">
        <w:rPr>
          <w:b/>
          <w:bCs/>
          <w:color w:val="000000"/>
          <w:sz w:val="22"/>
          <w:szCs w:val="22"/>
        </w:rPr>
        <w:t>,</w:t>
      </w:r>
      <w:r w:rsidRPr="00985670">
        <w:rPr>
          <w:b/>
          <w:bCs/>
          <w:color w:val="000000"/>
          <w:sz w:val="22"/>
          <w:szCs w:val="22"/>
        </w:rPr>
        <w:t xml:space="preserve"> did any medical doctor ADVISE you to stop smoking?</w:t>
      </w:r>
    </w:p>
    <w:p w:rsidR="003E439F" w:rsidRPr="00985670"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985670" w:rsidRDefault="003E439F" w:rsidP="00B84266">
      <w:pPr>
        <w:numPr>
          <w:ilvl w:val="0"/>
          <w:numId w:val="20"/>
        </w:numPr>
        <w:tabs>
          <w:tab w:val="left" w:pos="720"/>
          <w:tab w:val="left" w:pos="1710"/>
        </w:tabs>
        <w:rPr>
          <w:caps/>
          <w:snapToGrid w:val="0"/>
          <w:color w:val="000000"/>
          <w:sz w:val="22"/>
          <w:szCs w:val="22"/>
        </w:rPr>
      </w:pPr>
      <w:r w:rsidRPr="00985670">
        <w:rPr>
          <w:caps/>
          <w:snapToGrid w:val="0"/>
          <w:color w:val="000000"/>
          <w:sz w:val="22"/>
          <w:szCs w:val="22"/>
        </w:rPr>
        <w:t>YES</w:t>
      </w:r>
      <w:r w:rsidR="00B84266">
        <w:rPr>
          <w:caps/>
          <w:snapToGrid w:val="0"/>
          <w:color w:val="000000"/>
          <w:sz w:val="22"/>
          <w:szCs w:val="22"/>
        </w:rPr>
        <w:tab/>
      </w:r>
      <w:r w:rsidR="0038465A" w:rsidRPr="00985670">
        <w:rPr>
          <w:b/>
          <w:caps/>
          <w:snapToGrid w:val="0"/>
          <w:color w:val="000000"/>
          <w:sz w:val="22"/>
          <w:szCs w:val="22"/>
        </w:rPr>
        <w:t>GO TO H61</w:t>
      </w:r>
      <w:r w:rsidR="00423F51" w:rsidRPr="00BB0B31">
        <w:rPr>
          <w:b/>
        </w:rPr>
        <w:t>c</w:t>
      </w:r>
      <w:r w:rsidR="00423F51" w:rsidRPr="00BB0B31" w:rsidDel="00423F51">
        <w:rPr>
          <w:b/>
          <w:caps/>
          <w:snapToGrid w:val="0"/>
          <w:color w:val="000000"/>
          <w:sz w:val="22"/>
          <w:szCs w:val="22"/>
        </w:rPr>
        <w:t xml:space="preserve"> </w:t>
      </w:r>
    </w:p>
    <w:p w:rsidR="003E439F" w:rsidRPr="00985670" w:rsidRDefault="003E439F" w:rsidP="00B84266">
      <w:pPr>
        <w:numPr>
          <w:ilvl w:val="0"/>
          <w:numId w:val="20"/>
        </w:numPr>
        <w:tabs>
          <w:tab w:val="left" w:pos="720"/>
          <w:tab w:val="left" w:pos="1710"/>
        </w:tabs>
        <w:rPr>
          <w:caps/>
          <w:snapToGrid w:val="0"/>
          <w:color w:val="000000"/>
          <w:sz w:val="22"/>
          <w:szCs w:val="22"/>
        </w:rPr>
      </w:pPr>
      <w:r w:rsidRPr="00985670">
        <w:rPr>
          <w:caps/>
          <w:snapToGrid w:val="0"/>
          <w:color w:val="000000"/>
          <w:sz w:val="22"/>
          <w:szCs w:val="22"/>
        </w:rPr>
        <w:t>NO</w:t>
      </w:r>
      <w:r w:rsidR="00B84266">
        <w:rPr>
          <w:caps/>
          <w:snapToGrid w:val="0"/>
          <w:color w:val="000000"/>
          <w:sz w:val="22"/>
          <w:szCs w:val="22"/>
        </w:rPr>
        <w:tab/>
      </w:r>
      <w:r w:rsidR="0038465A" w:rsidRPr="00985670">
        <w:rPr>
          <w:rFonts w:ascii="Times New Roman Bold" w:hAnsi="Times New Roman Bold"/>
          <w:b/>
          <w:snapToGrid w:val="0"/>
          <w:color w:val="000000"/>
        </w:rPr>
        <w:t>GO</w:t>
      </w:r>
      <w:r w:rsidRPr="00985670">
        <w:rPr>
          <w:rFonts w:ascii="Times New Roman Bold" w:hAnsi="Times New Roman Bold"/>
          <w:b/>
          <w:snapToGrid w:val="0"/>
          <w:color w:val="000000"/>
        </w:rPr>
        <w:t xml:space="preserve"> TO H6</w:t>
      </w:r>
      <w:r w:rsidR="0038465A" w:rsidRPr="00985670">
        <w:rPr>
          <w:rFonts w:ascii="Times New Roman Bold" w:hAnsi="Times New Roman Bold"/>
          <w:b/>
          <w:snapToGrid w:val="0"/>
          <w:color w:val="000000"/>
        </w:rPr>
        <w:t>2a</w:t>
      </w:r>
    </w:p>
    <w:p w:rsidR="0038465A" w:rsidRPr="00985670" w:rsidRDefault="0038465A" w:rsidP="0038465A">
      <w:pPr>
        <w:tabs>
          <w:tab w:val="left" w:pos="720"/>
        </w:tabs>
        <w:ind w:left="900"/>
        <w:rPr>
          <w:caps/>
          <w:snapToGrid w:val="0"/>
          <w:color w:val="000000"/>
          <w:sz w:val="22"/>
          <w:szCs w:val="22"/>
        </w:rPr>
      </w:pPr>
    </w:p>
    <w:p w:rsidR="003E439F" w:rsidRPr="00985670" w:rsidRDefault="003E439F" w:rsidP="0038465A">
      <w:pPr>
        <w:tabs>
          <w:tab w:val="left" w:pos="720"/>
        </w:tabs>
        <w:ind w:left="900"/>
        <w:rPr>
          <w:b/>
          <w:color w:val="000000"/>
        </w:rPr>
      </w:pPr>
      <w:smartTag w:uri="urn:schemas-microsoft-com:office:smarttags" w:element="stockticker">
        <w:r w:rsidRPr="00985670">
          <w:rPr>
            <w:caps/>
            <w:snapToGrid w:val="0"/>
            <w:color w:val="000000"/>
            <w:sz w:val="22"/>
            <w:szCs w:val="22"/>
          </w:rPr>
          <w:t>don</w:t>
        </w:r>
      </w:smartTag>
      <w:r w:rsidRPr="00985670">
        <w:rPr>
          <w:caps/>
          <w:snapToGrid w:val="0"/>
          <w:color w:val="000000"/>
          <w:sz w:val="22"/>
          <w:szCs w:val="22"/>
        </w:rPr>
        <w:t xml:space="preserve">’t know </w:t>
      </w:r>
      <w:r w:rsidR="0038465A" w:rsidRPr="00985670">
        <w:rPr>
          <w:caps/>
          <w:snapToGrid w:val="0"/>
          <w:color w:val="000000"/>
          <w:sz w:val="22"/>
          <w:szCs w:val="22"/>
        </w:rPr>
        <w:t xml:space="preserve">or </w:t>
      </w:r>
      <w:r w:rsidRPr="00985670">
        <w:rPr>
          <w:caps/>
          <w:snapToGrid w:val="0"/>
          <w:color w:val="000000"/>
          <w:sz w:val="22"/>
          <w:szCs w:val="22"/>
        </w:rPr>
        <w:t xml:space="preserve">refused </w:t>
      </w:r>
      <w:r w:rsidR="0038465A" w:rsidRPr="00985670">
        <w:rPr>
          <w:rFonts w:ascii="Times New Roman Bold" w:hAnsi="Times New Roman Bold"/>
          <w:b/>
          <w:snapToGrid w:val="0"/>
          <w:color w:val="000000"/>
        </w:rPr>
        <w:t>GO</w:t>
      </w:r>
      <w:r w:rsidRPr="00985670">
        <w:rPr>
          <w:rFonts w:ascii="Times New Roman Bold" w:hAnsi="Times New Roman Bold"/>
          <w:b/>
          <w:snapToGrid w:val="0"/>
          <w:color w:val="000000"/>
        </w:rPr>
        <w:t xml:space="preserve"> TO H6</w:t>
      </w:r>
      <w:r w:rsidR="0038465A" w:rsidRPr="00985670">
        <w:rPr>
          <w:rFonts w:ascii="Times New Roman Bold" w:hAnsi="Times New Roman Bold"/>
          <w:b/>
          <w:snapToGrid w:val="0"/>
          <w:color w:val="000000"/>
        </w:rPr>
        <w:t>2a</w:t>
      </w:r>
    </w:p>
    <w:p w:rsidR="00DB24C9" w:rsidRPr="00985670" w:rsidRDefault="00DB24C9"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2B6D6A" w:rsidRPr="00985670" w:rsidRDefault="002B6D6A" w:rsidP="002B6D6A">
      <w:pPr>
        <w:tabs>
          <w:tab w:val="left" w:pos="720"/>
        </w:tabs>
        <w:ind w:left="975"/>
        <w:rPr>
          <w:b/>
          <w:color w:val="000000"/>
        </w:rPr>
      </w:pPr>
      <w:r w:rsidRPr="00985670">
        <w:rPr>
          <w:b/>
          <w:color w:val="000000"/>
        </w:rPr>
        <w:t>|__|</w:t>
      </w:r>
    </w:p>
    <w:p w:rsidR="002B6D6A" w:rsidRPr="00985670" w:rsidRDefault="002B6D6A"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2B6D6A" w:rsidRPr="00985670" w:rsidRDefault="002B6D6A" w:rsidP="008B2120">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rsidR="006A762C" w:rsidRPr="00985670" w:rsidRDefault="006A762C" w:rsidP="00861269">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85670">
        <w:rPr>
          <w:sz w:val="24"/>
          <w:szCs w:val="24"/>
        </w:rPr>
        <w:t>H61c</w:t>
      </w:r>
      <w:r w:rsidR="00F624C7">
        <w:rPr>
          <w:sz w:val="24"/>
          <w:szCs w:val="24"/>
        </w:rPr>
        <w:t>1</w:t>
      </w:r>
      <w:r w:rsidRPr="00985670">
        <w:tab/>
      </w:r>
      <w:r w:rsidR="00945C2D" w:rsidRPr="00846B74">
        <w:rPr>
          <w:bCs w:val="0"/>
        </w:rPr>
        <w:t>DURING the 12 MONTHS BEFORE you COMPLETELY quit  smoking</w:t>
      </w:r>
      <w:r w:rsidR="00401F1C" w:rsidRPr="00846B74">
        <w:rPr>
          <w:bCs w:val="0"/>
        </w:rPr>
        <w:t xml:space="preserve"> </w:t>
      </w:r>
      <w:r w:rsidRPr="00846B74">
        <w:t>,</w:t>
      </w:r>
      <w:r w:rsidRPr="00985670">
        <w:t xml:space="preserve"> when a medical doctor advised you to quit smoking, did the doctor also</w:t>
      </w:r>
      <w:r w:rsidR="00DC04B8" w:rsidRPr="00985670">
        <w:t>:</w:t>
      </w: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
          <w:bCs/>
          <w:color w:val="000000"/>
          <w:sz w:val="22"/>
          <w:szCs w:val="22"/>
        </w:rPr>
      </w:pPr>
    </w:p>
    <w:p w:rsidR="00DC04B8" w:rsidRPr="00985670" w:rsidRDefault="00DC04B8" w:rsidP="00DC04B8">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14643" w:rsidRPr="00985670" w:rsidRDefault="000201A2"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985670">
        <w:rPr>
          <w:rFonts w:ascii="Times New Roman Bold" w:hAnsi="Times New Roman Bold"/>
          <w:b/>
          <w:color w:val="000000"/>
        </w:rPr>
        <w:t>H61c1</w:t>
      </w:r>
      <w:r w:rsidR="00B84266">
        <w:rPr>
          <w:rFonts w:ascii="Times New Roman Bold" w:hAnsi="Times New Roman Bold"/>
          <w:b/>
          <w:color w:val="000000"/>
        </w:rPr>
        <w:tab/>
      </w:r>
      <w:r w:rsidRPr="00985670">
        <w:rPr>
          <w:rFonts w:ascii="Times New Roman Bold" w:hAnsi="Times New Roman Bold"/>
          <w:b/>
          <w:color w:val="000000"/>
          <w:sz w:val="22"/>
          <w:szCs w:val="22"/>
        </w:rPr>
        <w:t>Suggest that you call or use a telephone hel</w:t>
      </w:r>
      <w:r w:rsidR="00B84266">
        <w:rPr>
          <w:rFonts w:ascii="Times New Roman Bold" w:hAnsi="Times New Roman Bold"/>
          <w:b/>
          <w:color w:val="000000"/>
          <w:sz w:val="22"/>
          <w:szCs w:val="22"/>
        </w:rPr>
        <w:t>p line or quit line?</w:t>
      </w:r>
    </w:p>
    <w:p w:rsidR="00714643" w:rsidRPr="00985670" w:rsidRDefault="00714643"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985670">
        <w:rPr>
          <w:rFonts w:ascii="Times New Roman Bold" w:hAnsi="Times New Roman Bold"/>
          <w:b/>
          <w:color w:val="000000"/>
        </w:rPr>
        <w:t>H61c2</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use a smoking cessation</w:t>
      </w:r>
      <w:r w:rsidR="00945C2D">
        <w:rPr>
          <w:rFonts w:ascii="Times New Roman Bold" w:hAnsi="Times New Roman Bold"/>
          <w:b/>
          <w:color w:val="000000"/>
          <w:sz w:val="22"/>
          <w:szCs w:val="22"/>
        </w:rPr>
        <w:t xml:space="preserve"> </w:t>
      </w:r>
      <w:r w:rsidRPr="00985670">
        <w:rPr>
          <w:rFonts w:ascii="Times New Roman Bold" w:hAnsi="Times New Roman Bold"/>
          <w:b/>
          <w:color w:val="000000"/>
          <w:sz w:val="22"/>
          <w:szCs w:val="22"/>
        </w:rPr>
        <w:t xml:space="preserve">class, </w:t>
      </w:r>
      <w:r w:rsidR="00BB0B31">
        <w:rPr>
          <w:rFonts w:ascii="Times New Roman Bold" w:hAnsi="Times New Roman Bold"/>
          <w:b/>
          <w:color w:val="000000"/>
          <w:sz w:val="22"/>
          <w:szCs w:val="22"/>
        </w:rPr>
        <w:t xml:space="preserve"> </w:t>
      </w:r>
      <w:r w:rsidRPr="00985670">
        <w:rPr>
          <w:rFonts w:ascii="Times New Roman Bold" w:hAnsi="Times New Roman Bold"/>
          <w:b/>
          <w:color w:val="000000"/>
          <w:sz w:val="22"/>
          <w:szCs w:val="22"/>
        </w:rPr>
        <w:t>program, or counseling?</w:t>
      </w:r>
    </w:p>
    <w:p w:rsidR="00DC04B8" w:rsidRPr="00985670" w:rsidRDefault="0048316E"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hyperlink r:id="rId22" w:history="1">
        <w:r w:rsidRPr="00F624C7">
          <w:rPr>
            <w:rStyle w:val="Hyperlink"/>
            <w:rFonts w:ascii="Times New Roman Bold" w:hAnsi="Times New Roman Bold"/>
            <w:b/>
            <w:color w:val="000000"/>
          </w:rPr>
          <w:t>H61c3</w:t>
        </w:r>
      </w:hyperlink>
      <w:r w:rsidR="00B84266">
        <w:rPr>
          <w:rFonts w:ascii="Times New Roman Bold" w:hAnsi="Times New Roman Bold"/>
          <w:b/>
          <w:color w:val="000000"/>
          <w:sz w:val="22"/>
          <w:szCs w:val="22"/>
        </w:rPr>
        <w:tab/>
      </w:r>
      <w:r w:rsidR="00DC04B8" w:rsidRPr="00985670">
        <w:rPr>
          <w:rFonts w:ascii="Times New Roman Bold" w:hAnsi="Times New Roman Bold"/>
          <w:b/>
          <w:color w:val="000000"/>
          <w:sz w:val="22"/>
          <w:szCs w:val="22"/>
        </w:rPr>
        <w:t xml:space="preserve">Recommend or </w:t>
      </w:r>
      <w:r w:rsidR="0038465A" w:rsidRPr="00985670">
        <w:rPr>
          <w:rFonts w:ascii="Times New Roman Bold" w:hAnsi="Times New Roman Bold"/>
          <w:b/>
          <w:color w:val="000000"/>
          <w:sz w:val="22"/>
          <w:szCs w:val="22"/>
        </w:rPr>
        <w:t>p</w:t>
      </w:r>
      <w:r w:rsidR="00DC04B8" w:rsidRPr="00985670">
        <w:rPr>
          <w:rFonts w:ascii="Times New Roman Bold" w:hAnsi="Times New Roman Bold"/>
          <w:b/>
          <w:color w:val="000000"/>
          <w:sz w:val="22"/>
          <w:szCs w:val="22"/>
        </w:rPr>
        <w:t xml:space="preserve">rescribe a nicotine product such as patch, gum, lozenge, </w:t>
      </w:r>
      <w:r w:rsidR="00DB24C9" w:rsidRPr="00985670">
        <w:rPr>
          <w:rFonts w:ascii="Times New Roman Bold" w:hAnsi="Times New Roman Bold"/>
          <w:b/>
          <w:color w:val="000000"/>
          <w:sz w:val="22"/>
          <w:szCs w:val="22"/>
        </w:rPr>
        <w:t xml:space="preserve"> </w:t>
      </w:r>
      <w:r w:rsidR="00DC04B8" w:rsidRPr="00985670">
        <w:rPr>
          <w:rFonts w:ascii="Times New Roman Bold" w:hAnsi="Times New Roman Bold"/>
          <w:b/>
          <w:color w:val="000000"/>
          <w:sz w:val="22"/>
          <w:szCs w:val="22"/>
        </w:rPr>
        <w:t>nasal spray or inhaler</w:t>
      </w:r>
      <w:r w:rsidR="00B41B61">
        <w:rPr>
          <w:rFonts w:ascii="Times New Roman Bold" w:hAnsi="Times New Roman Bold"/>
          <w:b/>
          <w:color w:val="000000"/>
          <w:sz w:val="22"/>
          <w:szCs w:val="22"/>
        </w:rPr>
        <w:t>?</w:t>
      </w:r>
    </w:p>
    <w:p w:rsidR="00DC04B8" w:rsidRPr="00985670" w:rsidRDefault="00DC04B8"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r w:rsidRPr="00985670">
        <w:rPr>
          <w:rFonts w:ascii="Times New Roman Bold" w:hAnsi="Times New Roman Bold"/>
          <w:b/>
          <w:color w:val="000000"/>
        </w:rPr>
        <w:t>H61c</w:t>
      </w:r>
      <w:r w:rsidR="00714643" w:rsidRPr="00985670">
        <w:rPr>
          <w:rFonts w:ascii="Times New Roman Bold" w:hAnsi="Times New Roman Bold"/>
          <w:b/>
          <w:color w:val="000000"/>
        </w:rPr>
        <w:t>4</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Prescribe a pill such as Chanti</w:t>
      </w:r>
      <w:r w:rsidR="00714643" w:rsidRPr="00985670">
        <w:rPr>
          <w:rFonts w:ascii="Times New Roman Bold" w:hAnsi="Times New Roman Bold"/>
          <w:b/>
          <w:color w:val="000000"/>
          <w:sz w:val="22"/>
          <w:szCs w:val="22"/>
        </w:rPr>
        <w:t>x</w:t>
      </w:r>
      <w:r w:rsidRPr="00985670">
        <w:rPr>
          <w:rFonts w:ascii="Times New Roman Bold" w:hAnsi="Times New Roman Bold"/>
          <w:b/>
          <w:color w:val="000000"/>
          <w:sz w:val="22"/>
          <w:szCs w:val="22"/>
        </w:rPr>
        <w:t xml:space="preserve">, Varenicline, Zyban, Bupropion, </w:t>
      </w:r>
      <w:r w:rsidR="0038465A" w:rsidRPr="00985670">
        <w:rPr>
          <w:rFonts w:ascii="Times New Roman Bold" w:hAnsi="Times New Roman Bold"/>
          <w:b/>
          <w:color w:val="000000"/>
          <w:sz w:val="22"/>
          <w:szCs w:val="22"/>
        </w:rPr>
        <w:t xml:space="preserve">or </w:t>
      </w:r>
      <w:r w:rsidRPr="00985670">
        <w:rPr>
          <w:rFonts w:ascii="Times New Roman Bold" w:hAnsi="Times New Roman Bold"/>
          <w:b/>
          <w:color w:val="000000"/>
          <w:sz w:val="22"/>
          <w:szCs w:val="22"/>
        </w:rPr>
        <w:t>Wellbutrin</w:t>
      </w:r>
      <w:r w:rsidR="00B41B61">
        <w:rPr>
          <w:rFonts w:ascii="Times New Roman Bold" w:hAnsi="Times New Roman Bold"/>
          <w:b/>
          <w:color w:val="000000"/>
          <w:sz w:val="22"/>
          <w:szCs w:val="22"/>
        </w:rPr>
        <w:t>?</w:t>
      </w:r>
    </w:p>
    <w:p w:rsidR="00DC04B8" w:rsidRPr="00985670" w:rsidRDefault="0048316E"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900" w:hanging="900"/>
        <w:rPr>
          <w:rFonts w:ascii="Times New Roman Bold" w:hAnsi="Times New Roman Bold"/>
          <w:b/>
          <w:color w:val="000000"/>
          <w:sz w:val="22"/>
          <w:szCs w:val="22"/>
        </w:rPr>
      </w:pPr>
      <w:hyperlink r:id="rId23" w:history="1">
        <w:r w:rsidRPr="00B41B61">
          <w:rPr>
            <w:rStyle w:val="Hyperlink"/>
            <w:rFonts w:ascii="Times New Roman Bold" w:hAnsi="Times New Roman Bold"/>
            <w:b/>
            <w:color w:val="000000"/>
          </w:rPr>
          <w:t>H61c5</w:t>
        </w:r>
      </w:hyperlink>
      <w:r w:rsidR="00B84266">
        <w:rPr>
          <w:rFonts w:ascii="Times New Roman Bold" w:hAnsi="Times New Roman Bold"/>
          <w:b/>
          <w:color w:val="000000"/>
          <w:sz w:val="22"/>
          <w:szCs w:val="22"/>
        </w:rPr>
        <w:tab/>
      </w:r>
      <w:r w:rsidR="00DC04B8" w:rsidRPr="00985670">
        <w:rPr>
          <w:rFonts w:ascii="Times New Roman Bold" w:hAnsi="Times New Roman Bold"/>
          <w:b/>
          <w:color w:val="000000"/>
          <w:sz w:val="22"/>
          <w:szCs w:val="22"/>
        </w:rPr>
        <w:t>Suggest that you set a specific date to stop smoking?</w:t>
      </w: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3E439F" w:rsidRPr="00985670"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Pr="00985670" w:rsidRDefault="0038465A" w:rsidP="00B8426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rPr>
          <w:b/>
          <w:bCs/>
          <w:color w:val="000000"/>
        </w:rPr>
      </w:pPr>
      <w:r w:rsidRPr="00985670">
        <w:rPr>
          <w:b/>
          <w:bCs/>
          <w:color w:val="000000"/>
        </w:rPr>
        <w:t>GO</w:t>
      </w:r>
      <w:r w:rsidR="003E439F" w:rsidRPr="00985670">
        <w:rPr>
          <w:b/>
          <w:bCs/>
          <w:color w:val="000000"/>
        </w:rPr>
        <w:t xml:space="preserve"> </w:t>
      </w:r>
      <w:r w:rsidR="006A762C" w:rsidRPr="00985670">
        <w:rPr>
          <w:b/>
          <w:bCs/>
          <w:color w:val="000000"/>
        </w:rPr>
        <w:t>TO H62a</w:t>
      </w: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rPr>
        <w:t>H62a</w:t>
      </w:r>
      <w:r w:rsidRPr="00985670">
        <w:rPr>
          <w:b/>
          <w:bCs/>
          <w:color w:val="000000"/>
          <w:sz w:val="22"/>
          <w:szCs w:val="22"/>
        </w:rPr>
        <w:tab/>
      </w:r>
      <w:r w:rsidR="00945C2D" w:rsidRPr="00846B74">
        <w:rPr>
          <w:b/>
          <w:bCs/>
          <w:color w:val="000000"/>
          <w:sz w:val="22"/>
          <w:szCs w:val="22"/>
        </w:rPr>
        <w:t>DURING the 12 MO</w:t>
      </w:r>
      <w:r w:rsidR="00BB0B31">
        <w:rPr>
          <w:b/>
          <w:bCs/>
          <w:color w:val="000000"/>
          <w:sz w:val="22"/>
          <w:szCs w:val="22"/>
        </w:rPr>
        <w:t>NTHS BEFORE you COMPLETELY quit</w:t>
      </w:r>
      <w:r w:rsidR="00945C2D" w:rsidRPr="00846B74">
        <w:rPr>
          <w:b/>
          <w:bCs/>
          <w:color w:val="000000"/>
          <w:sz w:val="22"/>
          <w:szCs w:val="22"/>
        </w:rPr>
        <w:t xml:space="preserve"> smoking</w:t>
      </w:r>
      <w:r w:rsidR="00401F1C" w:rsidRPr="00846B74">
        <w:rPr>
          <w:b/>
          <w:bCs/>
          <w:color w:val="000000"/>
          <w:sz w:val="22"/>
          <w:szCs w:val="22"/>
        </w:rPr>
        <w:t xml:space="preserve"> </w:t>
      </w:r>
      <w:r w:rsidRPr="00846B74">
        <w:rPr>
          <w:b/>
          <w:bCs/>
          <w:color w:val="000000"/>
          <w:sz w:val="22"/>
          <w:szCs w:val="22"/>
        </w:rPr>
        <w:t>,</w:t>
      </w:r>
      <w:r w:rsidR="00401F1C">
        <w:rPr>
          <w:b/>
          <w:bCs/>
          <w:color w:val="000000"/>
          <w:sz w:val="22"/>
          <w:szCs w:val="22"/>
        </w:rPr>
        <w:t xml:space="preserve"> </w:t>
      </w:r>
      <w:r w:rsidRPr="00985670">
        <w:rPr>
          <w:b/>
          <w:bCs/>
          <w:color w:val="000000"/>
          <w:sz w:val="22"/>
          <w:szCs w:val="22"/>
        </w:rPr>
        <w:t xml:space="preserve"> did you </w:t>
      </w:r>
      <w:smartTag w:uri="urn:schemas-microsoft-com:office:smarttags" w:element="stockticker">
        <w:r w:rsidRPr="00985670">
          <w:rPr>
            <w:b/>
            <w:bCs/>
            <w:color w:val="000000"/>
            <w:sz w:val="22"/>
            <w:szCs w:val="22"/>
          </w:rPr>
          <w:t>SEE</w:t>
        </w:r>
      </w:smartTag>
      <w:r w:rsidRPr="00985670">
        <w:rPr>
          <w:b/>
          <w:bCs/>
          <w:color w:val="000000"/>
          <w:sz w:val="22"/>
          <w:szCs w:val="22"/>
        </w:rPr>
        <w:t xml:space="preserve"> a dentist?</w:t>
      </w: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985670" w:rsidRDefault="003E439F" w:rsidP="00B84266">
      <w:pPr>
        <w:numPr>
          <w:ilvl w:val="0"/>
          <w:numId w:val="21"/>
        </w:numPr>
        <w:tabs>
          <w:tab w:val="left" w:pos="720"/>
        </w:tabs>
        <w:rPr>
          <w:caps/>
          <w:snapToGrid w:val="0"/>
          <w:color w:val="000000"/>
          <w:sz w:val="22"/>
          <w:szCs w:val="22"/>
        </w:rPr>
      </w:pPr>
      <w:r w:rsidRPr="00985670">
        <w:rPr>
          <w:caps/>
          <w:snapToGrid w:val="0"/>
          <w:color w:val="000000"/>
          <w:sz w:val="22"/>
          <w:szCs w:val="22"/>
        </w:rPr>
        <w:t>YES</w:t>
      </w:r>
      <w:r w:rsidR="00B84266">
        <w:rPr>
          <w:caps/>
          <w:snapToGrid w:val="0"/>
          <w:color w:val="000000"/>
          <w:sz w:val="22"/>
          <w:szCs w:val="22"/>
        </w:rPr>
        <w:tab/>
      </w:r>
      <w:r w:rsidR="000834F2" w:rsidRPr="00B41B61">
        <w:rPr>
          <w:rFonts w:ascii="Times New Roman Bold" w:hAnsi="Times New Roman Bold"/>
          <w:b/>
          <w:caps/>
          <w:snapToGrid w:val="0"/>
          <w:color w:val="000000"/>
          <w:sz w:val="22"/>
          <w:szCs w:val="22"/>
        </w:rPr>
        <w:t>GO TO H62</w:t>
      </w:r>
      <w:r w:rsidR="00423F51" w:rsidRPr="00B41B61">
        <w:rPr>
          <w:rFonts w:ascii="Times New Roman Bold" w:hAnsi="Times New Roman Bold"/>
          <w:b/>
          <w:bCs/>
          <w:color w:val="000000"/>
        </w:rPr>
        <w:t>b</w:t>
      </w:r>
      <w:r w:rsidR="00423F51" w:rsidRPr="00985670" w:rsidDel="00423F51">
        <w:rPr>
          <w:caps/>
          <w:snapToGrid w:val="0"/>
          <w:color w:val="000000"/>
          <w:sz w:val="22"/>
          <w:szCs w:val="22"/>
        </w:rPr>
        <w:t xml:space="preserve"> </w:t>
      </w:r>
    </w:p>
    <w:p w:rsidR="003E439F" w:rsidRPr="00985670" w:rsidRDefault="003E439F" w:rsidP="00B84266">
      <w:pPr>
        <w:numPr>
          <w:ilvl w:val="0"/>
          <w:numId w:val="21"/>
        </w:numPr>
        <w:tabs>
          <w:tab w:val="left" w:pos="720"/>
        </w:tabs>
        <w:rPr>
          <w:b/>
          <w:snapToGrid w:val="0"/>
          <w:color w:val="000000"/>
        </w:rPr>
      </w:pPr>
      <w:r w:rsidRPr="00985670">
        <w:rPr>
          <w:caps/>
          <w:snapToGrid w:val="0"/>
          <w:color w:val="000000"/>
          <w:sz w:val="22"/>
          <w:szCs w:val="22"/>
        </w:rPr>
        <w:t>NO</w:t>
      </w:r>
      <w:r w:rsidR="00B84266">
        <w:rPr>
          <w:caps/>
          <w:snapToGrid w:val="0"/>
          <w:color w:val="000000"/>
          <w:sz w:val="22"/>
          <w:szCs w:val="22"/>
        </w:rPr>
        <w:tab/>
      </w:r>
      <w:r w:rsidR="002B6D6A" w:rsidRPr="00985670">
        <w:rPr>
          <w:b/>
          <w:snapToGrid w:val="0"/>
          <w:color w:val="000000"/>
        </w:rPr>
        <w:t>GO</w:t>
      </w:r>
      <w:r w:rsidRPr="00985670">
        <w:rPr>
          <w:b/>
          <w:snapToGrid w:val="0"/>
          <w:color w:val="000000"/>
        </w:rPr>
        <w:t xml:space="preserve"> TO H</w:t>
      </w:r>
      <w:r w:rsidR="00525155" w:rsidRPr="00985670">
        <w:rPr>
          <w:b/>
          <w:snapToGrid w:val="0"/>
          <w:color w:val="000000"/>
        </w:rPr>
        <w:t>8</w:t>
      </w:r>
      <w:r w:rsidR="002B6D6A" w:rsidRPr="00985670">
        <w:rPr>
          <w:b/>
          <w:snapToGrid w:val="0"/>
          <w:color w:val="000000"/>
        </w:rPr>
        <w:t>a</w:t>
      </w:r>
    </w:p>
    <w:p w:rsidR="002B6D6A" w:rsidRPr="00985670" w:rsidRDefault="002B6D6A" w:rsidP="002B6D6A">
      <w:pPr>
        <w:tabs>
          <w:tab w:val="left" w:pos="720"/>
        </w:tabs>
        <w:ind w:left="900"/>
        <w:rPr>
          <w:b/>
          <w:snapToGrid w:val="0"/>
          <w:color w:val="000000"/>
        </w:rPr>
      </w:pPr>
    </w:p>
    <w:p w:rsidR="006A762C" w:rsidRPr="00985670" w:rsidRDefault="002B6D6A" w:rsidP="002B6D6A">
      <w:pPr>
        <w:tabs>
          <w:tab w:val="left" w:pos="720"/>
        </w:tabs>
        <w:ind w:left="900"/>
        <w:rPr>
          <w:b/>
          <w:color w:val="000000"/>
        </w:rPr>
      </w:pPr>
      <w:r w:rsidRPr="00985670">
        <w:rPr>
          <w:caps/>
          <w:snapToGrid w:val="0"/>
          <w:color w:val="000000"/>
          <w:sz w:val="22"/>
          <w:szCs w:val="22"/>
        </w:rPr>
        <w:t>[</w:t>
      </w:r>
      <w:smartTag w:uri="urn:schemas-microsoft-com:office:smarttags" w:element="stockticker">
        <w:r w:rsidR="003E439F" w:rsidRPr="00985670">
          <w:rPr>
            <w:caps/>
            <w:snapToGrid w:val="0"/>
            <w:color w:val="000000"/>
            <w:sz w:val="22"/>
            <w:szCs w:val="22"/>
          </w:rPr>
          <w:t>don</w:t>
        </w:r>
      </w:smartTag>
      <w:r w:rsidR="003E439F" w:rsidRPr="00985670">
        <w:rPr>
          <w:caps/>
          <w:snapToGrid w:val="0"/>
          <w:color w:val="000000"/>
          <w:sz w:val="22"/>
          <w:szCs w:val="22"/>
        </w:rPr>
        <w:t xml:space="preserve">’t know </w:t>
      </w:r>
      <w:r w:rsidRPr="00985670">
        <w:rPr>
          <w:caps/>
          <w:snapToGrid w:val="0"/>
          <w:color w:val="000000"/>
          <w:sz w:val="22"/>
          <w:szCs w:val="22"/>
        </w:rPr>
        <w:t xml:space="preserve">or </w:t>
      </w:r>
      <w:r w:rsidR="003E439F" w:rsidRPr="00985670">
        <w:rPr>
          <w:caps/>
          <w:snapToGrid w:val="0"/>
          <w:color w:val="000000"/>
          <w:sz w:val="22"/>
          <w:szCs w:val="22"/>
        </w:rPr>
        <w:t xml:space="preserve">refused </w:t>
      </w:r>
      <w:r w:rsidRPr="00985670">
        <w:rPr>
          <w:b/>
          <w:snapToGrid w:val="0"/>
          <w:color w:val="000000"/>
        </w:rPr>
        <w:t xml:space="preserve">GO </w:t>
      </w:r>
      <w:r w:rsidR="003E439F" w:rsidRPr="00985670">
        <w:rPr>
          <w:b/>
          <w:snapToGrid w:val="0"/>
          <w:color w:val="000000"/>
        </w:rPr>
        <w:t>TO H</w:t>
      </w:r>
      <w:r w:rsidR="00525155" w:rsidRPr="00985670">
        <w:rPr>
          <w:b/>
          <w:snapToGrid w:val="0"/>
          <w:color w:val="000000"/>
        </w:rPr>
        <w:t>8</w:t>
      </w:r>
      <w:r w:rsidRPr="00985670">
        <w:rPr>
          <w:b/>
          <w:snapToGrid w:val="0"/>
          <w:color w:val="000000"/>
        </w:rPr>
        <w:t>a ]</w:t>
      </w:r>
    </w:p>
    <w:p w:rsidR="00223103" w:rsidRPr="00985670" w:rsidRDefault="00223103" w:rsidP="00223103">
      <w:pPr>
        <w:tabs>
          <w:tab w:val="left" w:pos="720"/>
        </w:tabs>
        <w:rPr>
          <w:b/>
          <w:color w:val="000000"/>
        </w:rPr>
      </w:pPr>
    </w:p>
    <w:p w:rsidR="006A762C" w:rsidRPr="00985670"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sidRPr="00985670">
        <w:rPr>
          <w:b/>
          <w:bCs/>
          <w:color w:val="000000"/>
        </w:rPr>
        <w:t>H62b</w:t>
      </w:r>
      <w:r w:rsidR="008B2120" w:rsidRPr="00985670">
        <w:rPr>
          <w:b/>
          <w:bCs/>
          <w:color w:val="000000"/>
          <w:sz w:val="22"/>
          <w:szCs w:val="22"/>
        </w:rPr>
        <w:t xml:space="preserve">  </w:t>
      </w:r>
      <w:r w:rsidR="00945C2D" w:rsidRPr="00846B74">
        <w:rPr>
          <w:b/>
          <w:bCs/>
          <w:color w:val="000000"/>
          <w:sz w:val="22"/>
          <w:szCs w:val="22"/>
        </w:rPr>
        <w:t>DURING the</w:t>
      </w:r>
      <w:r w:rsidR="00401F1C" w:rsidRPr="00846B74">
        <w:rPr>
          <w:b/>
          <w:bCs/>
          <w:color w:val="000000"/>
          <w:sz w:val="22"/>
          <w:szCs w:val="22"/>
        </w:rPr>
        <w:t xml:space="preserve"> </w:t>
      </w:r>
      <w:r w:rsidR="00846B74" w:rsidRPr="00846B74">
        <w:rPr>
          <w:b/>
          <w:bCs/>
          <w:color w:val="000000"/>
          <w:sz w:val="22"/>
          <w:szCs w:val="22"/>
        </w:rPr>
        <w:t>1</w:t>
      </w:r>
      <w:r w:rsidR="00945C2D" w:rsidRPr="00846B74">
        <w:rPr>
          <w:b/>
          <w:bCs/>
          <w:color w:val="000000"/>
          <w:sz w:val="22"/>
          <w:szCs w:val="22"/>
        </w:rPr>
        <w:t>2 MONTHS BEFORE you COMPLETELY quit  smoking</w:t>
      </w:r>
      <w:r w:rsidR="00945C2D" w:rsidRPr="00BB0B31">
        <w:rPr>
          <w:b/>
          <w:bCs/>
          <w:color w:val="000000"/>
          <w:sz w:val="22"/>
          <w:szCs w:val="22"/>
        </w:rPr>
        <w:t>,</w:t>
      </w:r>
      <w:r w:rsidR="00401F1C">
        <w:rPr>
          <w:b/>
          <w:bCs/>
          <w:color w:val="000000"/>
          <w:sz w:val="22"/>
          <w:szCs w:val="22"/>
        </w:rPr>
        <w:t xml:space="preserve"> </w:t>
      </w:r>
      <w:r w:rsidRPr="00985670">
        <w:rPr>
          <w:b/>
          <w:bCs/>
          <w:color w:val="000000"/>
          <w:sz w:val="22"/>
          <w:szCs w:val="22"/>
        </w:rPr>
        <w:t xml:space="preserve"> did any dentist ADVISE you to stop smoking?</w:t>
      </w:r>
    </w:p>
    <w:p w:rsidR="003E439F" w:rsidRPr="00985670" w:rsidRDefault="003E43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3E439F" w:rsidRPr="00985670" w:rsidRDefault="003E439F" w:rsidP="00B84266">
      <w:pPr>
        <w:numPr>
          <w:ilvl w:val="0"/>
          <w:numId w:val="22"/>
        </w:numPr>
        <w:tabs>
          <w:tab w:val="left" w:pos="720"/>
        </w:tabs>
        <w:rPr>
          <w:b/>
          <w:caps/>
          <w:snapToGrid w:val="0"/>
          <w:color w:val="000000"/>
          <w:sz w:val="22"/>
          <w:szCs w:val="22"/>
        </w:rPr>
      </w:pPr>
      <w:r w:rsidRPr="00985670">
        <w:rPr>
          <w:caps/>
          <w:snapToGrid w:val="0"/>
          <w:color w:val="000000"/>
          <w:sz w:val="22"/>
          <w:szCs w:val="22"/>
        </w:rPr>
        <w:t>YES</w:t>
      </w:r>
      <w:r w:rsidR="00B84266">
        <w:rPr>
          <w:caps/>
          <w:snapToGrid w:val="0"/>
          <w:color w:val="000000"/>
          <w:sz w:val="22"/>
          <w:szCs w:val="22"/>
        </w:rPr>
        <w:tab/>
      </w:r>
      <w:r w:rsidR="000834F2" w:rsidRPr="00985670">
        <w:rPr>
          <w:b/>
          <w:caps/>
          <w:snapToGrid w:val="0"/>
          <w:color w:val="000000"/>
          <w:sz w:val="22"/>
          <w:szCs w:val="22"/>
        </w:rPr>
        <w:t>GO TO H62</w:t>
      </w:r>
      <w:r w:rsidR="00423F51" w:rsidRPr="00985670">
        <w:rPr>
          <w:rFonts w:ascii="Times New Roman Bold" w:hAnsi="Times New Roman Bold"/>
          <w:b/>
          <w:color w:val="000000"/>
        </w:rPr>
        <w:t>c</w:t>
      </w:r>
      <w:r w:rsidR="00423F51" w:rsidRPr="00985670" w:rsidDel="00423F51">
        <w:rPr>
          <w:b/>
          <w:caps/>
          <w:snapToGrid w:val="0"/>
          <w:color w:val="000000"/>
          <w:sz w:val="22"/>
          <w:szCs w:val="22"/>
        </w:rPr>
        <w:t xml:space="preserve"> </w:t>
      </w:r>
    </w:p>
    <w:p w:rsidR="003E439F" w:rsidRPr="00985670" w:rsidRDefault="003E439F" w:rsidP="00B84266">
      <w:pPr>
        <w:numPr>
          <w:ilvl w:val="0"/>
          <w:numId w:val="22"/>
        </w:numPr>
        <w:tabs>
          <w:tab w:val="left" w:pos="720"/>
        </w:tabs>
        <w:rPr>
          <w:b/>
          <w:snapToGrid w:val="0"/>
          <w:color w:val="000000"/>
        </w:rPr>
      </w:pPr>
      <w:r w:rsidRPr="00985670">
        <w:rPr>
          <w:caps/>
          <w:snapToGrid w:val="0"/>
          <w:color w:val="000000"/>
          <w:sz w:val="22"/>
          <w:szCs w:val="22"/>
        </w:rPr>
        <w:t>NO</w:t>
      </w:r>
      <w:r w:rsidR="000834F2" w:rsidRPr="00985670">
        <w:rPr>
          <w:caps/>
          <w:snapToGrid w:val="0"/>
          <w:color w:val="000000"/>
          <w:sz w:val="22"/>
          <w:szCs w:val="22"/>
        </w:rPr>
        <w:tab/>
      </w:r>
      <w:r w:rsidR="000834F2" w:rsidRPr="00985670">
        <w:rPr>
          <w:b/>
          <w:caps/>
          <w:snapToGrid w:val="0"/>
          <w:color w:val="000000"/>
          <w:sz w:val="22"/>
          <w:szCs w:val="22"/>
        </w:rPr>
        <w:t xml:space="preserve">GO TO </w:t>
      </w:r>
      <w:r w:rsidR="00525155" w:rsidRPr="00985670">
        <w:rPr>
          <w:b/>
          <w:caps/>
          <w:snapToGrid w:val="0"/>
          <w:color w:val="000000"/>
          <w:sz w:val="22"/>
          <w:szCs w:val="22"/>
        </w:rPr>
        <w:t>H8</w:t>
      </w:r>
      <w:r w:rsidR="00423F51" w:rsidRPr="00985670">
        <w:rPr>
          <w:b/>
          <w:bCs/>
          <w:color w:val="000000"/>
        </w:rPr>
        <w:t>a</w:t>
      </w:r>
      <w:r w:rsidR="00423F51" w:rsidRPr="00985670" w:rsidDel="00423F51">
        <w:rPr>
          <w:b/>
          <w:caps/>
          <w:snapToGrid w:val="0"/>
          <w:color w:val="000000"/>
          <w:sz w:val="22"/>
          <w:szCs w:val="22"/>
        </w:rPr>
        <w:t xml:space="preserve"> </w:t>
      </w:r>
    </w:p>
    <w:p w:rsidR="000834F2" w:rsidRPr="00985670" w:rsidRDefault="000834F2" w:rsidP="000834F2">
      <w:pPr>
        <w:tabs>
          <w:tab w:val="left" w:pos="720"/>
        </w:tabs>
        <w:ind w:left="900"/>
        <w:rPr>
          <w:b/>
          <w:snapToGrid w:val="0"/>
          <w:color w:val="000000"/>
        </w:rPr>
      </w:pPr>
    </w:p>
    <w:p w:rsidR="003E439F" w:rsidRPr="00985670" w:rsidRDefault="000834F2" w:rsidP="000834F2">
      <w:pPr>
        <w:tabs>
          <w:tab w:val="left" w:pos="720"/>
        </w:tabs>
        <w:ind w:left="900"/>
        <w:rPr>
          <w:b/>
          <w:color w:val="000000"/>
        </w:rPr>
      </w:pPr>
      <w:r w:rsidRPr="00985670">
        <w:rPr>
          <w:caps/>
          <w:snapToGrid w:val="0"/>
          <w:color w:val="000000"/>
          <w:sz w:val="22"/>
          <w:szCs w:val="22"/>
        </w:rPr>
        <w:t>[</w:t>
      </w:r>
      <w:smartTag w:uri="urn:schemas-microsoft-com:office:smarttags" w:element="stockticker">
        <w:r w:rsidR="003E439F" w:rsidRPr="00985670">
          <w:rPr>
            <w:caps/>
            <w:snapToGrid w:val="0"/>
            <w:color w:val="000000"/>
            <w:sz w:val="22"/>
            <w:szCs w:val="22"/>
          </w:rPr>
          <w:t>don</w:t>
        </w:r>
      </w:smartTag>
      <w:r w:rsidR="003E439F" w:rsidRPr="00985670">
        <w:rPr>
          <w:caps/>
          <w:snapToGrid w:val="0"/>
          <w:color w:val="000000"/>
          <w:sz w:val="22"/>
          <w:szCs w:val="22"/>
        </w:rPr>
        <w:t xml:space="preserve">’t know </w:t>
      </w:r>
      <w:r w:rsidRPr="00985670">
        <w:rPr>
          <w:caps/>
          <w:snapToGrid w:val="0"/>
          <w:color w:val="000000"/>
          <w:sz w:val="22"/>
          <w:szCs w:val="22"/>
        </w:rPr>
        <w:t xml:space="preserve">OR </w:t>
      </w:r>
      <w:r w:rsidR="003E439F" w:rsidRPr="00985670">
        <w:rPr>
          <w:caps/>
          <w:snapToGrid w:val="0"/>
          <w:color w:val="000000"/>
          <w:sz w:val="22"/>
          <w:szCs w:val="22"/>
        </w:rPr>
        <w:t xml:space="preserve">refused </w:t>
      </w:r>
      <w:r w:rsidRPr="00985670">
        <w:rPr>
          <w:b/>
          <w:snapToGrid w:val="0"/>
          <w:color w:val="000000"/>
        </w:rPr>
        <w:t>GO</w:t>
      </w:r>
      <w:r w:rsidR="003E439F" w:rsidRPr="00985670">
        <w:rPr>
          <w:b/>
          <w:snapToGrid w:val="0"/>
          <w:color w:val="000000"/>
        </w:rPr>
        <w:t xml:space="preserve"> TO </w:t>
      </w:r>
      <w:r w:rsidRPr="00985670">
        <w:rPr>
          <w:b/>
          <w:snapToGrid w:val="0"/>
          <w:color w:val="000000"/>
        </w:rPr>
        <w:t>H</w:t>
      </w:r>
      <w:r w:rsidR="00525155" w:rsidRPr="00985670">
        <w:rPr>
          <w:b/>
          <w:snapToGrid w:val="0"/>
          <w:color w:val="000000"/>
        </w:rPr>
        <w:t>8</w:t>
      </w:r>
      <w:r w:rsidRPr="00985670">
        <w:rPr>
          <w:b/>
          <w:snapToGrid w:val="0"/>
          <w:color w:val="000000"/>
        </w:rPr>
        <w:t>a</w:t>
      </w:r>
      <w:r w:rsidR="003E439F" w:rsidRPr="00985670">
        <w:rPr>
          <w:b/>
          <w:snapToGrid w:val="0"/>
          <w:color w:val="000000"/>
        </w:rPr>
        <w:t>]</w:t>
      </w:r>
    </w:p>
    <w:p w:rsidR="008B2120" w:rsidRPr="00985670" w:rsidRDefault="008B2120" w:rsidP="008B2120">
      <w:pPr>
        <w:tabs>
          <w:tab w:val="left" w:pos="720"/>
        </w:tabs>
        <w:rPr>
          <w:b/>
          <w:color w:val="000000"/>
        </w:rPr>
      </w:pPr>
    </w:p>
    <w:p w:rsidR="00714643" w:rsidRPr="00985670" w:rsidRDefault="00714643" w:rsidP="00861269">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846B74">
        <w:rPr>
          <w:sz w:val="24"/>
          <w:szCs w:val="24"/>
        </w:rPr>
        <w:t>H6</w:t>
      </w:r>
      <w:r w:rsidR="00D55F98" w:rsidRPr="00846B74">
        <w:rPr>
          <w:sz w:val="24"/>
          <w:szCs w:val="24"/>
        </w:rPr>
        <w:t>2</w:t>
      </w:r>
      <w:r w:rsidRPr="00846B74">
        <w:rPr>
          <w:sz w:val="24"/>
          <w:szCs w:val="24"/>
        </w:rPr>
        <w:t>c</w:t>
      </w:r>
      <w:r w:rsidR="00B41B61" w:rsidRPr="008F731B">
        <w:rPr>
          <w:sz w:val="24"/>
          <w:szCs w:val="24"/>
        </w:rPr>
        <w:t>1</w:t>
      </w:r>
      <w:r w:rsidR="00945C2D" w:rsidRPr="008F731B">
        <w:rPr>
          <w:b w:val="0"/>
          <w:bCs w:val="0"/>
        </w:rPr>
        <w:t xml:space="preserve"> </w:t>
      </w:r>
      <w:r w:rsidR="00945C2D" w:rsidRPr="00846B74">
        <w:rPr>
          <w:bCs w:val="0"/>
        </w:rPr>
        <w:t xml:space="preserve">DURING the </w:t>
      </w:r>
      <w:r w:rsidR="00846B74" w:rsidRPr="00846B74">
        <w:rPr>
          <w:bCs w:val="0"/>
        </w:rPr>
        <w:t xml:space="preserve">12 </w:t>
      </w:r>
      <w:r w:rsidR="00945C2D" w:rsidRPr="00846B74">
        <w:rPr>
          <w:bCs w:val="0"/>
        </w:rPr>
        <w:t>MONTHS BEFORE you COMPLETELY quit smoking</w:t>
      </w:r>
      <w:r w:rsidR="00401F1C" w:rsidRPr="00846B74">
        <w:rPr>
          <w:bCs w:val="0"/>
        </w:rPr>
        <w:t xml:space="preserve"> </w:t>
      </w:r>
      <w:r w:rsidR="00945C2D" w:rsidRPr="00846B74">
        <w:rPr>
          <w:bCs w:val="0"/>
        </w:rPr>
        <w:t>,</w:t>
      </w:r>
      <w:r w:rsidR="00945C2D" w:rsidRPr="00846B74">
        <w:rPr>
          <w:b w:val="0"/>
          <w:bCs w:val="0"/>
        </w:rPr>
        <w:t xml:space="preserve"> </w:t>
      </w:r>
      <w:r w:rsidRPr="00846B74">
        <w:t>when</w:t>
      </w:r>
      <w:r w:rsidRPr="00985670">
        <w:t xml:space="preserve"> a dentist advised you to quit smoking, did the d</w:t>
      </w:r>
      <w:r w:rsidR="0036229C" w:rsidRPr="00985670">
        <w:t>entist</w:t>
      </w:r>
      <w:r w:rsidRPr="00985670">
        <w:t xml:space="preserve"> also:</w:t>
      </w:r>
    </w:p>
    <w:p w:rsidR="00714643" w:rsidRPr="00985670" w:rsidRDefault="00714643" w:rsidP="00B84266">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714643" w:rsidRPr="00985670" w:rsidRDefault="00714643" w:rsidP="00714643">
      <w:p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714643" w:rsidRPr="00985670" w:rsidRDefault="00714643"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55F98" w:rsidRPr="00985670">
        <w:rPr>
          <w:rFonts w:ascii="Times New Roman Bold" w:hAnsi="Times New Roman Bold"/>
          <w:b/>
          <w:color w:val="000000"/>
          <w:sz w:val="22"/>
          <w:szCs w:val="22"/>
        </w:rPr>
        <w:t>2</w:t>
      </w:r>
      <w:r w:rsidRPr="00985670">
        <w:rPr>
          <w:rFonts w:ascii="Times New Roman Bold" w:hAnsi="Times New Roman Bold"/>
          <w:b/>
          <w:color w:val="000000"/>
          <w:sz w:val="22"/>
          <w:szCs w:val="22"/>
        </w:rPr>
        <w:t>c1</w:t>
      </w:r>
      <w:r w:rsidR="00B84266">
        <w:rPr>
          <w:rFonts w:ascii="Times New Roman Bold" w:hAnsi="Times New Roman Bold"/>
          <w:b/>
          <w:color w:val="000000"/>
          <w:sz w:val="22"/>
          <w:szCs w:val="22"/>
        </w:rPr>
        <w:tab/>
      </w:r>
      <w:r w:rsidR="000834F2"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Suggest that you call or use a te</w:t>
      </w:r>
      <w:r w:rsidR="00B84266">
        <w:rPr>
          <w:rFonts w:ascii="Times New Roman Bold" w:hAnsi="Times New Roman Bold"/>
          <w:b/>
          <w:color w:val="000000"/>
          <w:sz w:val="22"/>
          <w:szCs w:val="22"/>
        </w:rPr>
        <w:t>lephone help line or quit line?</w:t>
      </w:r>
    </w:p>
    <w:p w:rsidR="00714643" w:rsidRPr="00985670" w:rsidRDefault="00714643"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55F98" w:rsidRPr="00985670">
        <w:rPr>
          <w:rFonts w:ascii="Times New Roman Bold" w:hAnsi="Times New Roman Bold"/>
          <w:b/>
          <w:color w:val="000000"/>
          <w:sz w:val="22"/>
          <w:szCs w:val="22"/>
        </w:rPr>
        <w:t>2</w:t>
      </w:r>
      <w:r w:rsidRPr="00985670">
        <w:rPr>
          <w:rFonts w:ascii="Times New Roman Bold" w:hAnsi="Times New Roman Bold"/>
          <w:b/>
          <w:color w:val="000000"/>
          <w:sz w:val="22"/>
          <w:szCs w:val="22"/>
        </w:rPr>
        <w:t>c</w:t>
      </w:r>
      <w:r w:rsidR="003E439F" w:rsidRPr="00985670">
        <w:rPr>
          <w:rFonts w:ascii="Times New Roman Bold" w:hAnsi="Times New Roman Bold"/>
          <w:b/>
          <w:color w:val="000000"/>
          <w:sz w:val="22"/>
          <w:szCs w:val="22"/>
        </w:rPr>
        <w:t>2</w:t>
      </w:r>
      <w:r w:rsidR="00B84266">
        <w:rPr>
          <w:rFonts w:ascii="Times New Roman Bold" w:hAnsi="Times New Roman Bold"/>
          <w:b/>
          <w:color w:val="000000"/>
          <w:sz w:val="22"/>
          <w:szCs w:val="22"/>
        </w:rPr>
        <w:tab/>
      </w:r>
      <w:r w:rsidR="000834F2"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 xml:space="preserve">Suggest that you use a smoking cessation class, </w:t>
      </w:r>
      <w:r w:rsidR="00BB0B31">
        <w:rPr>
          <w:rFonts w:ascii="Times New Roman Bold" w:hAnsi="Times New Roman Bold"/>
          <w:b/>
          <w:color w:val="000000"/>
          <w:sz w:val="22"/>
          <w:szCs w:val="22"/>
        </w:rPr>
        <w:t xml:space="preserve"> </w:t>
      </w:r>
      <w:r w:rsidRPr="00985670">
        <w:rPr>
          <w:rFonts w:ascii="Times New Roman Bold" w:hAnsi="Times New Roman Bold"/>
          <w:b/>
          <w:color w:val="000000"/>
          <w:sz w:val="22"/>
          <w:szCs w:val="22"/>
        </w:rPr>
        <w:t>program, or counseling?</w:t>
      </w:r>
    </w:p>
    <w:p w:rsidR="00714643" w:rsidRPr="00985670" w:rsidRDefault="0048316E"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rFonts w:ascii="Times New Roman Bold" w:hAnsi="Times New Roman Bold"/>
          <w:b/>
          <w:color w:val="000000"/>
          <w:sz w:val="22"/>
          <w:szCs w:val="22"/>
        </w:rPr>
      </w:pPr>
      <w:hyperlink r:id="rId24" w:history="1">
        <w:r w:rsidRPr="00B41B61">
          <w:rPr>
            <w:rStyle w:val="Hyperlink"/>
            <w:rFonts w:ascii="Times New Roman Bold" w:hAnsi="Times New Roman Bold"/>
            <w:b/>
            <w:color w:val="000000"/>
            <w:sz w:val="22"/>
            <w:szCs w:val="22"/>
          </w:rPr>
          <w:t>H62c3</w:t>
        </w:r>
      </w:hyperlink>
      <w:r w:rsidR="00B84266">
        <w:rPr>
          <w:rFonts w:ascii="Times New Roman Bold" w:hAnsi="Times New Roman Bold"/>
          <w:b/>
          <w:color w:val="000000"/>
          <w:sz w:val="22"/>
          <w:szCs w:val="22"/>
        </w:rPr>
        <w:tab/>
      </w:r>
      <w:r w:rsidR="000834F2"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00BB0B31">
        <w:rPr>
          <w:rFonts w:ascii="Times New Roman Bold" w:hAnsi="Times New Roman Bold"/>
          <w:b/>
          <w:color w:val="000000"/>
          <w:sz w:val="22"/>
          <w:szCs w:val="22"/>
        </w:rPr>
        <w:t xml:space="preserve">Recommend </w:t>
      </w:r>
      <w:r w:rsidR="00714643" w:rsidRPr="00985670">
        <w:rPr>
          <w:rFonts w:ascii="Times New Roman Bold" w:hAnsi="Times New Roman Bold"/>
          <w:b/>
          <w:color w:val="000000"/>
          <w:sz w:val="22"/>
          <w:szCs w:val="22"/>
        </w:rPr>
        <w:t xml:space="preserve">or Prescribe a nicotine product such as patch, gum, lozenge, nasal </w:t>
      </w:r>
      <w:r w:rsidR="00476749" w:rsidRPr="00985670">
        <w:rPr>
          <w:rFonts w:ascii="Times New Roman Bold" w:hAnsi="Times New Roman Bold"/>
          <w:b/>
          <w:color w:val="000000"/>
          <w:sz w:val="22"/>
          <w:szCs w:val="22"/>
        </w:rPr>
        <w:t>spray or inhaler</w:t>
      </w:r>
      <w:r w:rsidR="00B41B61">
        <w:rPr>
          <w:rFonts w:ascii="Times New Roman Bold" w:hAnsi="Times New Roman Bold"/>
          <w:b/>
          <w:color w:val="000000"/>
          <w:sz w:val="22"/>
          <w:szCs w:val="22"/>
        </w:rPr>
        <w:t>?</w:t>
      </w:r>
    </w:p>
    <w:p w:rsidR="00714643" w:rsidRPr="00985670" w:rsidRDefault="00714643"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rFonts w:ascii="Times New Roman Bold" w:hAnsi="Times New Roman Bold"/>
          <w:b/>
          <w:color w:val="000000"/>
          <w:sz w:val="22"/>
          <w:szCs w:val="22"/>
        </w:rPr>
      </w:pPr>
      <w:r w:rsidRPr="00985670">
        <w:rPr>
          <w:rFonts w:ascii="Times New Roman Bold" w:hAnsi="Times New Roman Bold"/>
          <w:b/>
          <w:color w:val="000000"/>
          <w:sz w:val="22"/>
          <w:szCs w:val="22"/>
        </w:rPr>
        <w:t>H6</w:t>
      </w:r>
      <w:r w:rsidR="00D55F98" w:rsidRPr="00985670">
        <w:rPr>
          <w:rFonts w:ascii="Times New Roman Bold" w:hAnsi="Times New Roman Bold"/>
          <w:b/>
          <w:color w:val="000000"/>
          <w:sz w:val="22"/>
          <w:szCs w:val="22"/>
        </w:rPr>
        <w:t>2</w:t>
      </w:r>
      <w:r w:rsidRPr="00985670">
        <w:rPr>
          <w:rFonts w:ascii="Times New Roman Bold" w:hAnsi="Times New Roman Bold"/>
          <w:b/>
          <w:color w:val="000000"/>
          <w:sz w:val="22"/>
          <w:szCs w:val="22"/>
        </w:rPr>
        <w:t>c4</w:t>
      </w:r>
      <w:r w:rsidR="00B84266">
        <w:rPr>
          <w:rFonts w:ascii="Times New Roman Bold" w:hAnsi="Times New Roman Bold"/>
          <w:b/>
          <w:color w:val="000000"/>
          <w:sz w:val="22"/>
          <w:szCs w:val="22"/>
        </w:rPr>
        <w:tab/>
      </w:r>
      <w:r w:rsidR="000834F2"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Pr="00985670">
        <w:rPr>
          <w:rFonts w:ascii="Times New Roman Bold" w:hAnsi="Times New Roman Bold"/>
          <w:b/>
          <w:color w:val="000000"/>
          <w:sz w:val="22"/>
          <w:szCs w:val="22"/>
        </w:rPr>
        <w:t>Prescribe a pill such as Chantix, Varenicline, Zyban, Bupropion, Wellbutrin</w:t>
      </w:r>
      <w:r w:rsidR="00B41B61">
        <w:rPr>
          <w:rFonts w:ascii="Times New Roman Bold" w:hAnsi="Times New Roman Bold"/>
          <w:b/>
          <w:color w:val="000000"/>
          <w:sz w:val="22"/>
          <w:szCs w:val="22"/>
        </w:rPr>
        <w:t>?</w:t>
      </w:r>
    </w:p>
    <w:p w:rsidR="00714643" w:rsidRPr="00985670" w:rsidRDefault="0048316E" w:rsidP="00B84266">
      <w:pPr>
        <w:tabs>
          <w:tab w:val="left" w:pos="-1080"/>
          <w:tab w:val="left" w:pos="-720"/>
          <w:tab w:val="left" w:pos="90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rFonts w:ascii="Times New Roman Bold" w:hAnsi="Times New Roman Bold"/>
          <w:b/>
          <w:color w:val="000000"/>
          <w:sz w:val="22"/>
          <w:szCs w:val="22"/>
        </w:rPr>
      </w:pPr>
      <w:hyperlink r:id="rId25" w:history="1">
        <w:r w:rsidRPr="00B41B61">
          <w:rPr>
            <w:rStyle w:val="Hyperlink"/>
            <w:rFonts w:ascii="Times New Roman Bold" w:hAnsi="Times New Roman Bold"/>
            <w:b/>
            <w:color w:val="000000"/>
            <w:sz w:val="22"/>
            <w:szCs w:val="22"/>
          </w:rPr>
          <w:t>H62c5</w:t>
        </w:r>
      </w:hyperlink>
      <w:r w:rsidR="00B84266">
        <w:rPr>
          <w:rFonts w:ascii="Times New Roman Bold" w:hAnsi="Times New Roman Bold"/>
          <w:b/>
          <w:color w:val="000000"/>
          <w:sz w:val="22"/>
          <w:szCs w:val="22"/>
        </w:rPr>
        <w:tab/>
      </w:r>
      <w:r w:rsidR="000834F2" w:rsidRPr="00985670">
        <w:rPr>
          <w:rFonts w:ascii="Times New Roman Bold" w:hAnsi="Times New Roman Bold"/>
          <w:b/>
          <w:color w:val="000000"/>
          <w:sz w:val="22"/>
          <w:szCs w:val="22"/>
        </w:rPr>
        <w:t>|__|</w:t>
      </w:r>
      <w:r w:rsidR="00B84266">
        <w:rPr>
          <w:rFonts w:ascii="Times New Roman Bold" w:hAnsi="Times New Roman Bold"/>
          <w:b/>
          <w:color w:val="000000"/>
          <w:sz w:val="22"/>
          <w:szCs w:val="22"/>
        </w:rPr>
        <w:tab/>
      </w:r>
      <w:r w:rsidR="00714643" w:rsidRPr="00985670">
        <w:rPr>
          <w:rFonts w:ascii="Times New Roman Bold" w:hAnsi="Times New Roman Bold"/>
          <w:b/>
          <w:color w:val="000000"/>
          <w:sz w:val="22"/>
          <w:szCs w:val="22"/>
        </w:rPr>
        <w:t>Suggest that you set a specific date to stop smoking?</w:t>
      </w:r>
    </w:p>
    <w:p w:rsidR="00D55F98" w:rsidRPr="00985670" w:rsidRDefault="00D55F98" w:rsidP="00223103">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rPr>
      </w:pPr>
    </w:p>
    <w:p w:rsidR="00476749" w:rsidRPr="00985670" w:rsidRDefault="008E2092" w:rsidP="00861269">
      <w:pPr>
        <w:tabs>
          <w:tab w:val="left" w:pos="-1080"/>
          <w:tab w:val="left" w:pos="-720"/>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rPr>
      </w:pPr>
      <w:r w:rsidRPr="00985670">
        <w:rPr>
          <w:b/>
          <w:color w:val="000000"/>
        </w:rPr>
        <w:tab/>
      </w:r>
      <w:r w:rsidR="000834F2" w:rsidRPr="00985670">
        <w:rPr>
          <w:b/>
          <w:color w:val="000000"/>
        </w:rPr>
        <w:t>GO TO</w:t>
      </w:r>
      <w:r w:rsidR="00476749" w:rsidRPr="00985670">
        <w:rPr>
          <w:b/>
          <w:bCs/>
          <w:color w:val="000000"/>
        </w:rPr>
        <w:t xml:space="preserve"> H</w:t>
      </w:r>
      <w:r w:rsidRPr="00985670">
        <w:rPr>
          <w:b/>
          <w:bCs/>
          <w:color w:val="000000"/>
        </w:rPr>
        <w:t>8</w:t>
      </w:r>
      <w:r w:rsidR="00476749" w:rsidRPr="00985670">
        <w:rPr>
          <w:b/>
          <w:bCs/>
          <w:color w:val="000000"/>
        </w:rPr>
        <w:t>a</w:t>
      </w:r>
      <w:r w:rsidR="00C90537">
        <w:rPr>
          <w:b/>
          <w:bCs/>
          <w:color w:val="000000"/>
        </w:rPr>
        <w:t>NUM/UNT</w:t>
      </w:r>
    </w:p>
    <w:p w:rsidR="00223103" w:rsidRPr="00B84266" w:rsidRDefault="00223103" w:rsidP="000A0C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Bidi" w:hAnsiTheme="majorBidi" w:cstheme="majorBidi"/>
          <w:b/>
          <w:color w:val="000000"/>
        </w:rPr>
      </w:pPr>
    </w:p>
    <w:p w:rsidR="006A762C" w:rsidRPr="00985670" w:rsidRDefault="006A762C" w:rsidP="00C905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b/>
          <w:bCs/>
          <w:color w:val="000000"/>
          <w:sz w:val="22"/>
          <w:szCs w:val="22"/>
        </w:rPr>
      </w:pPr>
      <w:r w:rsidRPr="00985670">
        <w:rPr>
          <w:b/>
          <w:bCs/>
          <w:color w:val="000000"/>
        </w:rPr>
        <w:t>H8a</w:t>
      </w:r>
      <w:r w:rsidR="007E3B2E">
        <w:rPr>
          <w:b/>
          <w:bCs/>
          <w:color w:val="000000"/>
        </w:rPr>
        <w:t>NUM/UNT</w:t>
      </w:r>
      <w:r w:rsidR="00C90537">
        <w:rPr>
          <w:b/>
          <w:bCs/>
          <w:color w:val="000000"/>
        </w:rPr>
        <w:tab/>
      </w:r>
      <w:r w:rsidR="00945C2D" w:rsidRPr="00846B74">
        <w:rPr>
          <w:b/>
          <w:bCs/>
          <w:color w:val="000000"/>
          <w:sz w:val="22"/>
          <w:szCs w:val="22"/>
        </w:rPr>
        <w:t>DURING the 12 MONTHS BEFORE you COMPLETELY quit  smoking</w:t>
      </w:r>
      <w:r w:rsidR="00401F1C" w:rsidRPr="00846B74">
        <w:rPr>
          <w:b/>
          <w:bCs/>
          <w:color w:val="000000"/>
          <w:sz w:val="22"/>
          <w:szCs w:val="22"/>
        </w:rPr>
        <w:t xml:space="preserve"> </w:t>
      </w:r>
      <w:r w:rsidR="00945C2D" w:rsidRPr="00846B74">
        <w:rPr>
          <w:b/>
          <w:bCs/>
          <w:color w:val="000000"/>
          <w:sz w:val="22"/>
          <w:szCs w:val="22"/>
        </w:rPr>
        <w:t>,</w:t>
      </w:r>
      <w:r w:rsidRPr="00985670">
        <w:rPr>
          <w:b/>
          <w:bCs/>
          <w:color w:val="000000"/>
          <w:sz w:val="22"/>
          <w:szCs w:val="22"/>
        </w:rPr>
        <w:t xml:space="preserve"> how soon after you woke up did you typically smoke your first cigarette of the day?</w:t>
      </w:r>
    </w:p>
    <w:p w:rsidR="0096475A" w:rsidRPr="00985670" w:rsidRDefault="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985670">
        <w:rPr>
          <w:color w:val="000000"/>
          <w:sz w:val="22"/>
          <w:szCs w:val="22"/>
        </w:rPr>
        <w:t>(IF NECESSARY, ASK FOR BEST ANSWER IN MINUTES OR HOURS)</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985670">
        <w:rPr>
          <w:color w:val="000000"/>
          <w:sz w:val="22"/>
          <w:szCs w:val="22"/>
        </w:rPr>
        <w:t xml:space="preserve">ENTER </w:t>
      </w:r>
      <w:r w:rsidR="00B41B61">
        <w:rPr>
          <w:color w:val="000000"/>
          <w:sz w:val="22"/>
          <w:szCs w:val="22"/>
        </w:rPr>
        <w:t>(0</w:t>
      </w:r>
      <w:r w:rsidRPr="00985670">
        <w:rPr>
          <w:color w:val="000000"/>
          <w:sz w:val="22"/>
          <w:szCs w:val="22"/>
        </w:rPr>
        <w:t>) IF RESPONDENT INSISTS IT VARIES</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985670">
        <w:rPr>
          <w:b/>
          <w:bCs/>
          <w:color w:val="000000"/>
          <w:sz w:val="22"/>
          <w:szCs w:val="22"/>
        </w:rPr>
        <w:t>H8a</w:t>
      </w:r>
      <w:r w:rsidR="007E3B2E">
        <w:rPr>
          <w:b/>
          <w:bCs/>
          <w:color w:val="000000"/>
          <w:sz w:val="22"/>
          <w:szCs w:val="22"/>
        </w:rPr>
        <w:t>NUM</w:t>
      </w:r>
      <w:r w:rsidRPr="00985670">
        <w:rPr>
          <w:b/>
          <w:bCs/>
          <w:color w:val="000000"/>
          <w:sz w:val="22"/>
          <w:szCs w:val="22"/>
        </w:rPr>
        <w:tab/>
      </w:r>
      <w:r w:rsidRPr="00985670">
        <w:rPr>
          <w:color w:val="000000"/>
          <w:sz w:val="22"/>
          <w:szCs w:val="22"/>
        </w:rPr>
        <w:t>ENTER NUMBER (</w:t>
      </w:r>
      <w:r w:rsidR="00C90537">
        <w:rPr>
          <w:color w:val="000000"/>
          <w:sz w:val="22"/>
          <w:szCs w:val="22"/>
        </w:rPr>
        <w:t>0</w:t>
      </w:r>
      <w:r w:rsidRPr="00985670">
        <w:rPr>
          <w:color w:val="000000"/>
          <w:sz w:val="22"/>
          <w:szCs w:val="22"/>
        </w:rPr>
        <w:t xml:space="preserve"> – 90)</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985670">
        <w:rPr>
          <w:color w:val="000000"/>
          <w:sz w:val="22"/>
          <w:szCs w:val="22"/>
        </w:rPr>
        <w:tab/>
        <w:t>|__|__|</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sidRPr="00985670">
        <w:rPr>
          <w:b/>
          <w:bCs/>
          <w:color w:val="000000"/>
          <w:sz w:val="22"/>
          <w:szCs w:val="22"/>
        </w:rPr>
        <w:t>H8a</w:t>
      </w:r>
      <w:r w:rsidR="007E3B2E">
        <w:rPr>
          <w:b/>
          <w:bCs/>
          <w:color w:val="000000"/>
          <w:sz w:val="22"/>
          <w:szCs w:val="22"/>
        </w:rPr>
        <w:t>UNT</w:t>
      </w:r>
      <w:r w:rsidR="007E3B2E">
        <w:rPr>
          <w:b/>
          <w:bCs/>
          <w:color w:val="000000"/>
          <w:sz w:val="22"/>
          <w:szCs w:val="22"/>
        </w:rPr>
        <w:tab/>
      </w:r>
      <w:r w:rsidRPr="00985670">
        <w:rPr>
          <w:color w:val="000000"/>
          <w:sz w:val="22"/>
          <w:szCs w:val="22"/>
        </w:rPr>
        <w:t>ENTER UNIT REPORTED</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sidRPr="00985670">
        <w:rPr>
          <w:color w:val="000000"/>
          <w:sz w:val="22"/>
          <w:szCs w:val="22"/>
        </w:rPr>
        <w:tab/>
        <w:t>|__|   (1) Minutes   (2) Hours</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985670"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smartTag w:uri="urn:schemas-microsoft-com:office:smarttags" w:element="address">
        <w:smartTag w:uri="urn:schemas-microsoft-com:office:smarttags" w:element="Street">
          <w:r w:rsidRPr="00985670">
            <w:rPr>
              <w:color w:val="000000"/>
              <w:sz w:val="22"/>
              <w:szCs w:val="22"/>
            </w:rPr>
            <w:t>BOX</w:t>
          </w:r>
        </w:smartTag>
        <w:r w:rsidRPr="00985670">
          <w:rPr>
            <w:color w:val="000000"/>
            <w:sz w:val="22"/>
            <w:szCs w:val="22"/>
          </w:rPr>
          <w:t xml:space="preserve"> 29</w:t>
        </w:r>
      </w:smartTag>
    </w:p>
    <w:p w:rsidR="0096475A" w:rsidRPr="00985670"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sidRPr="00985670">
        <w:rPr>
          <w:color w:val="000000"/>
          <w:sz w:val="22"/>
          <w:szCs w:val="22"/>
        </w:rPr>
        <w:t>IF H8a</w:t>
      </w:r>
      <w:r w:rsidR="007E3B2E">
        <w:rPr>
          <w:color w:val="000000"/>
          <w:sz w:val="22"/>
          <w:szCs w:val="22"/>
        </w:rPr>
        <w:t>NUM</w:t>
      </w:r>
      <w:r w:rsidRPr="00985670">
        <w:rPr>
          <w:color w:val="000000"/>
          <w:sz w:val="22"/>
          <w:szCs w:val="22"/>
        </w:rPr>
        <w:t xml:space="preserve"> = </w:t>
      </w:r>
      <w:r w:rsidR="007E3B2E">
        <w:rPr>
          <w:color w:val="000000"/>
          <w:sz w:val="22"/>
          <w:szCs w:val="22"/>
        </w:rPr>
        <w:t>0</w:t>
      </w:r>
      <w:r w:rsidRPr="00985670">
        <w:rPr>
          <w:color w:val="000000"/>
          <w:sz w:val="22"/>
          <w:szCs w:val="22"/>
        </w:rPr>
        <w:t>, D, R</w:t>
      </w:r>
      <w:r w:rsidR="00C90537">
        <w:rPr>
          <w:color w:val="000000"/>
          <w:sz w:val="22"/>
          <w:szCs w:val="22"/>
        </w:rPr>
        <w:t>,</w:t>
      </w:r>
      <w:r w:rsidRPr="00985670">
        <w:rPr>
          <w:color w:val="000000"/>
          <w:sz w:val="22"/>
          <w:szCs w:val="22"/>
        </w:rPr>
        <w:t xml:space="preserve"> GO TO H8b</w:t>
      </w:r>
    </w:p>
    <w:p w:rsidR="0096475A" w:rsidRPr="00C90537" w:rsidRDefault="0096475A" w:rsidP="0096475A">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b/>
          <w:color w:val="000000"/>
        </w:rPr>
      </w:pPr>
      <w:r w:rsidRPr="00C90537">
        <w:rPr>
          <w:b/>
          <w:color w:val="000000"/>
        </w:rPr>
        <w:t xml:space="preserve">ELSE </w:t>
      </w:r>
      <w:r w:rsidRPr="00224646">
        <w:rPr>
          <w:b/>
          <w:color w:val="000000"/>
        </w:rPr>
        <w:t xml:space="preserve">GO TO </w:t>
      </w:r>
      <w:r w:rsidR="00C90537" w:rsidRPr="00224646">
        <w:rPr>
          <w:b/>
          <w:bCs/>
          <w:color w:val="000000"/>
        </w:rPr>
        <w:t>Section J</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96475A" w:rsidRPr="00985670" w:rsidRDefault="0096475A" w:rsidP="008612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sidRPr="00985670">
        <w:rPr>
          <w:b/>
          <w:bCs/>
          <w:color w:val="000000"/>
          <w:sz w:val="22"/>
          <w:szCs w:val="22"/>
        </w:rPr>
        <w:t>H8b</w:t>
      </w:r>
      <w:r w:rsidRPr="00985670">
        <w:rPr>
          <w:b/>
          <w:bCs/>
          <w:color w:val="000000"/>
          <w:sz w:val="22"/>
          <w:szCs w:val="22"/>
        </w:rPr>
        <w:tab/>
      </w:r>
      <w:r w:rsidR="00945C2D" w:rsidRPr="00AE4A00">
        <w:rPr>
          <w:b/>
          <w:bCs/>
          <w:color w:val="000000"/>
          <w:sz w:val="22"/>
          <w:szCs w:val="22"/>
        </w:rPr>
        <w:t>DURING the 12 MONTHS BEFORE you COMPLETELY quit smoking</w:t>
      </w:r>
      <w:r w:rsidR="00401F1C" w:rsidRPr="00AE4A00">
        <w:rPr>
          <w:b/>
          <w:bCs/>
          <w:color w:val="000000"/>
          <w:sz w:val="22"/>
          <w:szCs w:val="22"/>
        </w:rPr>
        <w:t xml:space="preserve"> </w:t>
      </w:r>
      <w:r w:rsidRPr="00AE4A00">
        <w:rPr>
          <w:b/>
          <w:bCs/>
          <w:color w:val="000000"/>
          <w:sz w:val="22"/>
          <w:szCs w:val="22"/>
        </w:rPr>
        <w:t>, would you say you smoked your first cigarette of the day within the first 30 minutes of awakening</w:t>
      </w:r>
      <w:r w:rsidRPr="00985670">
        <w:rPr>
          <w:b/>
          <w:bCs/>
          <w:color w:val="000000"/>
          <w:sz w:val="22"/>
          <w:szCs w:val="22"/>
        </w:rPr>
        <w:t>?</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985670">
        <w:rPr>
          <w:color w:val="000000"/>
          <w:sz w:val="22"/>
          <w:szCs w:val="22"/>
        </w:rPr>
        <w:tab/>
        <w:t>(1) Yes</w:t>
      </w:r>
    </w:p>
    <w:p w:rsidR="00B84266" w:rsidRPr="00985670" w:rsidRDefault="0096475A" w:rsidP="00B842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985670">
        <w:rPr>
          <w:color w:val="000000"/>
          <w:sz w:val="22"/>
          <w:szCs w:val="22"/>
        </w:rPr>
        <w:tab/>
        <w:t>(2) No</w:t>
      </w:r>
    </w:p>
    <w:p w:rsidR="00B84266" w:rsidRPr="00985670" w:rsidRDefault="0096475A" w:rsidP="008612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sidRPr="00985670">
        <w:rPr>
          <w:color w:val="000000"/>
          <w:sz w:val="22"/>
          <w:szCs w:val="22"/>
        </w:rPr>
        <w:tab/>
        <w:t>(3) Varies— DO NOT READ</w:t>
      </w: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p>
    <w:p w:rsidR="0096475A" w:rsidRPr="00985670" w:rsidRDefault="0096475A" w:rsidP="009647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sidRPr="00985670">
        <w:rPr>
          <w:color w:val="000000"/>
          <w:sz w:val="22"/>
          <w:szCs w:val="22"/>
        </w:rPr>
        <w:tab/>
        <w:t>|__|</w:t>
      </w:r>
    </w:p>
    <w:p w:rsidR="007E4DF8" w:rsidRPr="00985670" w:rsidRDefault="007E4DF8" w:rsidP="007E4DF8">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DA0F6E" w:rsidRPr="00985670" w:rsidRDefault="00DA0F6E" w:rsidP="00C9053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rFonts w:ascii="Times New Roman Bold" w:hAnsi="Times New Roman Bold"/>
          <w:b/>
          <w:bCs/>
          <w:color w:val="000000"/>
          <w:szCs w:val="22"/>
        </w:rPr>
      </w:pPr>
    </w:p>
    <w:p w:rsidR="0096475A" w:rsidRPr="00985670" w:rsidRDefault="0096475A" w:rsidP="00C90537">
      <w:pPr>
        <w:pStyle w:val="BodyTextIn"/>
        <w:tabs>
          <w:tab w:val="clear" w:pos="1440"/>
          <w:tab w:val="left" w:pos="990"/>
          <w:tab w:val="left" w:pos="8640"/>
        </w:tabs>
        <w:rPr>
          <w:color w:val="000000"/>
        </w:rPr>
      </w:pPr>
      <w:r w:rsidRPr="00985670">
        <w:rPr>
          <w:color w:val="000000"/>
        </w:rPr>
        <w:t>[</w:t>
      </w:r>
      <w:r w:rsidRPr="00985670">
        <w:rPr>
          <w:b/>
          <w:color w:val="000000"/>
          <w:sz w:val="28"/>
          <w:szCs w:val="28"/>
        </w:rPr>
        <w:t>GO TO Section J</w:t>
      </w:r>
      <w:r w:rsidRPr="00985670">
        <w:rPr>
          <w:color w:val="000000"/>
        </w:rPr>
        <w:t>]</w:t>
      </w:r>
    </w:p>
    <w:p w:rsidR="007B730D" w:rsidRPr="007E3B2E" w:rsidRDefault="007B730D" w:rsidP="007B730D">
      <w:pPr>
        <w:rPr>
          <w:b/>
          <w:color w:val="000000"/>
          <w:sz w:val="22"/>
          <w:szCs w:val="22"/>
        </w:rPr>
      </w:pPr>
    </w:p>
    <w:p w:rsidR="00AA3DBD" w:rsidRPr="00985670" w:rsidRDefault="00AA3DBD" w:rsidP="00413E15">
      <w:pPr>
        <w:pStyle w:val="Heading2"/>
        <w:rPr>
          <w:rFonts w:eastAsia="Calibri"/>
        </w:rPr>
      </w:pPr>
      <w:r w:rsidRPr="00985670">
        <w:br w:type="page"/>
      </w:r>
      <w:r w:rsidRPr="00692B46">
        <w:rPr>
          <w:rFonts w:eastAsia="Calibri"/>
        </w:rPr>
        <w:t>SECTION J.  OTHER TOBACCO USE – ALL RESPONDENTS</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985670">
        <w:rPr>
          <w:rFonts w:eastAsia="Calibri"/>
          <w:b/>
          <w:bCs/>
          <w:color w:val="000000"/>
          <w:sz w:val="22"/>
          <w:szCs w:val="22"/>
        </w:rPr>
        <w:t>J</w:t>
      </w:r>
      <w:r w:rsidRPr="00985670">
        <w:rPr>
          <w:rFonts w:eastAsia="Calibri"/>
          <w:b/>
          <w:bCs/>
          <w:color w:val="000000"/>
          <w:sz w:val="22"/>
          <w:szCs w:val="22"/>
        </w:rPr>
        <w:tab/>
        <w:t>The next questions are about the use of tobacco other than in cigarettes.</w:t>
      </w:r>
    </w:p>
    <w:p w:rsidR="00AA3DBD" w:rsidRPr="00985670" w:rsidRDefault="00AA3DBD" w:rsidP="00413E15">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rPr>
          <w:rFonts w:eastAsia="Calibri"/>
          <w:color w:val="000000"/>
          <w:sz w:val="22"/>
          <w:szCs w:val="22"/>
        </w:rPr>
      </w:pPr>
      <w:r w:rsidRPr="00985670">
        <w:rPr>
          <w:rFonts w:eastAsia="Calibri"/>
          <w:color w:val="000000"/>
          <w:sz w:val="22"/>
          <w:szCs w:val="22"/>
        </w:rPr>
        <w:tab/>
        <w:t xml:space="preserve">PRESS </w:t>
      </w:r>
      <w:r w:rsidR="00437089">
        <w:rPr>
          <w:rFonts w:eastAsia="Calibri"/>
          <w:color w:val="000000"/>
          <w:sz w:val="22"/>
          <w:szCs w:val="22"/>
        </w:rPr>
        <w:t>1</w:t>
      </w:r>
      <w:r w:rsidRPr="00985670">
        <w:rPr>
          <w:rFonts w:eastAsia="Calibri"/>
          <w:color w:val="000000"/>
          <w:sz w:val="22"/>
          <w:szCs w:val="22"/>
        </w:rPr>
        <w:t xml:space="preserve"> TO </w:t>
      </w:r>
      <w:r w:rsidR="00437089">
        <w:rPr>
          <w:rFonts w:eastAsia="Calibri"/>
          <w:color w:val="000000"/>
          <w:sz w:val="22"/>
          <w:szCs w:val="22"/>
        </w:rPr>
        <w:t>CONTINUE</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r w:rsidRPr="00985670">
        <w:rPr>
          <w:rFonts w:eastAsia="Calibri"/>
          <w:b/>
          <w:bCs/>
          <w:color w:val="000000"/>
          <w:sz w:val="22"/>
          <w:szCs w:val="22"/>
        </w:rPr>
        <w:t>J1a</w:t>
      </w:r>
      <w:r w:rsidRPr="00985670">
        <w:rPr>
          <w:rFonts w:eastAsia="Calibri"/>
          <w:color w:val="000000"/>
          <w:sz w:val="22"/>
          <w:szCs w:val="22"/>
        </w:rPr>
        <w:tab/>
      </w:r>
      <w:r w:rsidR="00E30D8C">
        <w:rPr>
          <w:rFonts w:eastAsia="Calibri"/>
          <w:color w:val="000000"/>
          <w:sz w:val="22"/>
          <w:szCs w:val="22"/>
        </w:rPr>
        <w:t xml:space="preserve"> </w:t>
      </w:r>
      <w:r w:rsidRPr="00985670">
        <w:rPr>
          <w:rFonts w:eastAsia="Calibri"/>
          <w:b/>
          <w:bCs/>
          <w:color w:val="000000"/>
          <w:sz w:val="22"/>
          <w:szCs w:val="22"/>
        </w:rPr>
        <w:t>(</w:t>
      </w:r>
      <w:r w:rsidR="00E13EC6">
        <w:rPr>
          <w:rFonts w:eastAsia="Calibri"/>
          <w:b/>
          <w:bCs/>
          <w:color w:val="000000"/>
          <w:sz w:val="22"/>
          <w:szCs w:val="22"/>
        </w:rPr>
        <w:t>H</w:t>
      </w:r>
      <w:r w:rsidRPr="00985670">
        <w:rPr>
          <w:rFonts w:eastAsia="Calibri"/>
          <w:b/>
          <w:bCs/>
          <w:color w:val="000000"/>
          <w:sz w:val="22"/>
          <w:szCs w:val="22"/>
        </w:rPr>
        <w:t>ave/</w:t>
      </w:r>
      <w:r w:rsidR="00E13EC6">
        <w:rPr>
          <w:rFonts w:eastAsia="Calibri"/>
          <w:b/>
          <w:bCs/>
          <w:color w:val="000000"/>
          <w:sz w:val="22"/>
          <w:szCs w:val="22"/>
        </w:rPr>
        <w:t>H</w:t>
      </w:r>
      <w:r w:rsidRPr="00985670">
        <w:rPr>
          <w:rFonts w:eastAsia="Calibri"/>
          <w:b/>
          <w:bCs/>
          <w:color w:val="000000"/>
          <w:sz w:val="22"/>
          <w:szCs w:val="22"/>
        </w:rPr>
        <w:t xml:space="preserve">as) (you/name) </w:t>
      </w:r>
      <w:r w:rsidRPr="00E13EC6">
        <w:rPr>
          <w:rFonts w:eastAsia="Calibri"/>
          <w:b/>
          <w:bCs/>
          <w:sz w:val="22"/>
          <w:szCs w:val="22"/>
        </w:rPr>
        <w:t>EVER</w:t>
      </w:r>
      <w:r w:rsidRPr="00985670">
        <w:rPr>
          <w:rFonts w:eastAsia="Calibri"/>
          <w:b/>
          <w:bCs/>
          <w:color w:val="000000"/>
          <w:sz w:val="22"/>
          <w:szCs w:val="22"/>
        </w:rPr>
        <w:t xml:space="preserve"> used any of the following EVEN ONE TIME? </w:t>
      </w:r>
    </w:p>
    <w:p w:rsidR="00FF3459" w:rsidRPr="00985670" w:rsidRDefault="00FF3459"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p>
    <w:p w:rsidR="00AA3DBD" w:rsidRPr="00FF3459"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FF3459">
        <w:rPr>
          <w:rFonts w:eastAsia="Calibri"/>
          <w:bCs/>
          <w:color w:val="000000"/>
          <w:sz w:val="22"/>
          <w:szCs w:val="22"/>
        </w:rPr>
        <w:t>(1) Yes</w:t>
      </w:r>
    </w:p>
    <w:p w:rsidR="00AA3DBD" w:rsidRPr="00FF3459"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FF3459">
        <w:rPr>
          <w:rFonts w:eastAsia="Calibri"/>
          <w:bCs/>
          <w:color w:val="000000"/>
          <w:sz w:val="22"/>
          <w:szCs w:val="22"/>
        </w:rPr>
        <w:t>(2) No</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rPr>
      </w:pPr>
      <w:r w:rsidRPr="00985670">
        <w:rPr>
          <w:rFonts w:ascii="Calibri" w:eastAsia="Calibri" w:hAnsi="Calibri"/>
          <w:b/>
          <w:bCs/>
          <w:color w:val="000000"/>
          <w:sz w:val="22"/>
          <w:szCs w:val="22"/>
        </w:rPr>
        <w:tab/>
      </w:r>
      <w:r w:rsidRPr="00985670">
        <w:rPr>
          <w:rFonts w:ascii="Calibri" w:eastAsia="Calibri" w:hAnsi="Calibri"/>
          <w:b/>
          <w:color w:val="000000"/>
          <w:sz w:val="28"/>
          <w:szCs w:val="28"/>
        </w:rPr>
        <w:t xml:space="preserve">J1a1  A regular cigar or </w:t>
      </w:r>
      <w:r w:rsidRPr="006B681F">
        <w:rPr>
          <w:rFonts w:ascii="Calibri" w:eastAsia="Calibri" w:hAnsi="Calibri"/>
          <w:b/>
          <w:color w:val="000000"/>
          <w:sz w:val="28"/>
          <w:szCs w:val="28"/>
        </w:rPr>
        <w:t>cigarillo</w:t>
      </w:r>
      <w:r w:rsidR="0061503E" w:rsidRPr="006B681F">
        <w:rPr>
          <w:rFonts w:ascii="Calibri" w:eastAsia="Calibri" w:hAnsi="Calibri"/>
          <w:b/>
          <w:color w:val="000000"/>
          <w:sz w:val="28"/>
          <w:szCs w:val="28"/>
        </w:rPr>
        <w:t xml:space="preserve"> </w:t>
      </w:r>
      <w:r w:rsidR="0061503E" w:rsidRPr="006B681F">
        <w:rPr>
          <w:rFonts w:ascii="Calibri" w:eastAsia="Calibri" w:hAnsi="Calibri"/>
          <w:b/>
          <w:color w:val="E36C0A"/>
          <w:sz w:val="28"/>
          <w:szCs w:val="28"/>
        </w:rPr>
        <w:t>(in Spanish use “medium size cigar” instead of the word “cigarillo”)</w:t>
      </w:r>
      <w:r w:rsidRPr="0061503E">
        <w:rPr>
          <w:rFonts w:ascii="Calibri" w:eastAsia="Calibri" w:hAnsi="Calibri"/>
          <w:b/>
          <w:color w:val="E36C0A"/>
          <w:sz w:val="28"/>
          <w:szCs w:val="28"/>
        </w:rPr>
        <w:t xml:space="preserve"> </w:t>
      </w:r>
      <w:r w:rsidRPr="00985670">
        <w:rPr>
          <w:rFonts w:ascii="Calibri" w:eastAsia="Calibri" w:hAnsi="Calibri"/>
          <w:b/>
          <w:color w:val="000000"/>
          <w:sz w:val="28"/>
          <w:szCs w:val="28"/>
        </w:rPr>
        <w:t>OR a little filtered cigar?</w:t>
      </w:r>
      <w:r w:rsidRPr="00985670">
        <w:rPr>
          <w:rFonts w:ascii="Calibri" w:eastAsia="Calibri" w:hAnsi="Calibri"/>
          <w:b/>
          <w:color w:val="000000"/>
          <w:sz w:val="28"/>
          <w:szCs w:val="28"/>
        </w:rPr>
        <w:tab/>
      </w:r>
      <w:r w:rsidRPr="00985670">
        <w:rPr>
          <w:rFonts w:ascii="Calibri" w:eastAsia="Calibri" w:hAnsi="Calibri"/>
          <w:b/>
          <w:color w:val="000000"/>
          <w:sz w:val="28"/>
          <w:szCs w:val="28"/>
        </w:rPr>
        <w:tab/>
      </w:r>
      <w:r w:rsidRPr="00985670">
        <w:rPr>
          <w:rFonts w:eastAsia="Calibri"/>
          <w:b/>
          <w:bCs/>
          <w:color w:val="000000"/>
        </w:rPr>
        <w:t>|__|</w:t>
      </w:r>
    </w:p>
    <w:p w:rsidR="00AA3DBD" w:rsidRPr="00985670" w:rsidRDefault="00AA3DBD" w:rsidP="00AA3DBD">
      <w:pPr>
        <w:rPr>
          <w:rFonts w:ascii="Calibri" w:eastAsia="Calibri" w:hAnsi="Calibri"/>
          <w:color w:val="000000"/>
          <w:sz w:val="22"/>
          <w:szCs w:val="22"/>
        </w:rPr>
      </w:pPr>
    </w:p>
    <w:p w:rsidR="00AA3DBD" w:rsidRPr="00224646" w:rsidRDefault="00FF3459" w:rsidP="00AA3DBD">
      <w:pPr>
        <w:rPr>
          <w:rFonts w:ascii="Consolas" w:eastAsia="Calibri" w:hAnsi="Consolas"/>
          <w:bCs/>
          <w:color w:val="000000"/>
          <w:sz w:val="21"/>
          <w:szCs w:val="21"/>
          <w:lang w:val="en-US" w:eastAsia="en-US"/>
        </w:rPr>
      </w:pPr>
      <w:r>
        <w:rPr>
          <w:rFonts w:ascii="Calibri" w:eastAsia="Calibri" w:hAnsi="Calibri"/>
          <w:b/>
          <w:color w:val="000000"/>
          <w:sz w:val="21"/>
          <w:szCs w:val="21"/>
          <w:lang w:val="en-US" w:eastAsia="en-US"/>
        </w:rPr>
        <w:t>FR</w:t>
      </w:r>
      <w:r w:rsidR="00AA3DBD" w:rsidRPr="00985670">
        <w:rPr>
          <w:rFonts w:ascii="Calibri" w:eastAsia="Calibri" w:hAnsi="Calibri"/>
          <w:b/>
          <w:color w:val="000000"/>
          <w:sz w:val="21"/>
          <w:szCs w:val="21"/>
          <w:lang w:val="en-US" w:eastAsia="en-US"/>
        </w:rPr>
        <w:t>:</w:t>
      </w:r>
      <w:r w:rsidR="00AA3DBD" w:rsidRPr="00985670">
        <w:rPr>
          <w:rFonts w:ascii="Calibri" w:eastAsia="Calibri" w:hAnsi="Calibri"/>
          <w:color w:val="000000"/>
          <w:sz w:val="21"/>
          <w:szCs w:val="21"/>
          <w:lang w:val="en-US" w:eastAsia="en-US"/>
        </w:rPr>
        <w:t xml:space="preserve">  </w:t>
      </w:r>
      <w:r w:rsidR="00AA3DBD" w:rsidRPr="00FF3459">
        <w:rPr>
          <w:rFonts w:ascii="Consolas" w:eastAsia="Calibri" w:hAnsi="Consolas"/>
          <w:bCs/>
          <w:color w:val="000000"/>
          <w:sz w:val="21"/>
          <w:szCs w:val="21"/>
          <w:u w:val="single"/>
          <w:lang w:val="en-US" w:eastAsia="en-US"/>
        </w:rPr>
        <w:t>Regular cigars</w:t>
      </w:r>
      <w:r w:rsidR="00AA3DBD" w:rsidRPr="00FF3459">
        <w:rPr>
          <w:rFonts w:ascii="Consolas" w:eastAsia="Calibri" w:hAnsi="Consolas"/>
          <w:bCs/>
          <w:color w:val="000000"/>
          <w:sz w:val="21"/>
          <w:szCs w:val="21"/>
          <w:lang w:val="en-US" w:eastAsia="en-US"/>
        </w:rPr>
        <w:t xml:space="preserve"> are different from little </w:t>
      </w:r>
      <w:r w:rsidR="00AA3DBD" w:rsidRPr="00224646">
        <w:rPr>
          <w:rFonts w:ascii="Consolas" w:eastAsia="Calibri" w:hAnsi="Consolas"/>
          <w:bCs/>
          <w:color w:val="000000"/>
          <w:sz w:val="21"/>
          <w:szCs w:val="21"/>
          <w:lang w:val="en-US" w:eastAsia="en-US"/>
        </w:rPr>
        <w:t>filter</w:t>
      </w:r>
      <w:r w:rsidR="004F61A1" w:rsidRPr="00224646">
        <w:rPr>
          <w:rFonts w:ascii="Consolas" w:eastAsia="Calibri" w:hAnsi="Consolas"/>
          <w:bCs/>
          <w:color w:val="000000"/>
          <w:sz w:val="21"/>
          <w:szCs w:val="21"/>
          <w:lang w:eastAsia="en-US"/>
        </w:rPr>
        <w:t>ed</w:t>
      </w:r>
      <w:r w:rsidR="00AA3DBD" w:rsidRPr="00224646">
        <w:rPr>
          <w:rFonts w:ascii="Consolas" w:eastAsia="Calibri" w:hAnsi="Consolas"/>
          <w:bCs/>
          <w:color w:val="000000"/>
          <w:sz w:val="21"/>
          <w:szCs w:val="21"/>
          <w:lang w:val="en-US" w:eastAsia="en-US"/>
        </w:rPr>
        <w:t xml:space="preserve"> cigars. They can be </w:t>
      </w:r>
      <w:r w:rsidR="00AA3DBD" w:rsidRPr="00224646">
        <w:rPr>
          <w:rFonts w:ascii="Consolas" w:eastAsia="Calibri" w:hAnsi="Consolas"/>
          <w:bCs/>
          <w:color w:val="000000"/>
          <w:sz w:val="21"/>
          <w:szCs w:val="21"/>
          <w:u w:val="single"/>
          <w:lang w:val="en-US" w:eastAsia="en-US"/>
        </w:rPr>
        <w:t>large cigars</w:t>
      </w:r>
      <w:r w:rsidR="00AA3DBD" w:rsidRPr="00224646">
        <w:rPr>
          <w:rFonts w:ascii="Consolas" w:eastAsia="Calibri" w:hAnsi="Consolas"/>
          <w:bCs/>
          <w:color w:val="000000"/>
          <w:sz w:val="21"/>
          <w:szCs w:val="21"/>
          <w:lang w:val="en-US" w:eastAsia="en-US"/>
        </w:rPr>
        <w:t xml:space="preserve">, or smaller in size such as </w:t>
      </w:r>
      <w:r w:rsidR="00AA3DBD" w:rsidRPr="00224646">
        <w:rPr>
          <w:rFonts w:ascii="Consolas" w:eastAsia="Calibri" w:hAnsi="Consolas"/>
          <w:bCs/>
          <w:color w:val="000000"/>
          <w:sz w:val="21"/>
          <w:szCs w:val="21"/>
          <w:u w:val="single"/>
          <w:lang w:val="en-US" w:eastAsia="en-US"/>
        </w:rPr>
        <w:t>cigarillos</w:t>
      </w:r>
      <w:r w:rsidR="0061503E" w:rsidRPr="00224646">
        <w:rPr>
          <w:rFonts w:ascii="Consolas" w:eastAsia="Calibri" w:hAnsi="Consolas"/>
          <w:bCs/>
          <w:color w:val="000000"/>
          <w:sz w:val="21"/>
          <w:szCs w:val="21"/>
          <w:u w:val="single"/>
          <w:lang w:eastAsia="en-US"/>
        </w:rPr>
        <w:t xml:space="preserve"> </w:t>
      </w:r>
      <w:r w:rsidR="0061503E" w:rsidRPr="00224646">
        <w:rPr>
          <w:rFonts w:ascii="Consolas" w:eastAsia="Calibri" w:hAnsi="Consolas"/>
          <w:bCs/>
          <w:color w:val="E36C0A"/>
          <w:u w:val="single"/>
          <w:lang w:eastAsia="en-US"/>
        </w:rPr>
        <w:t>(</w:t>
      </w:r>
      <w:r w:rsidR="0061503E" w:rsidRPr="00224646">
        <w:rPr>
          <w:rFonts w:ascii="Arial" w:eastAsia="Calibri" w:hAnsi="Arial" w:cs="Arial"/>
          <w:bCs/>
          <w:color w:val="E36C0A"/>
          <w:u w:val="single"/>
          <w:lang w:eastAsia="en-US"/>
        </w:rPr>
        <w:t>in Spanish use “medium size cigars” instead of the word “cigarillos” here</w:t>
      </w:r>
      <w:r w:rsidR="00AA3DBD" w:rsidRPr="00224646">
        <w:rPr>
          <w:rFonts w:ascii="Consolas" w:eastAsia="Calibri" w:hAnsi="Consolas"/>
          <w:bCs/>
          <w:color w:val="E36C0A"/>
          <w:lang w:val="en-US" w:eastAsia="en-US"/>
        </w:rPr>
        <w:t>.</w:t>
      </w:r>
      <w:r w:rsidR="0061503E" w:rsidRPr="00224646">
        <w:rPr>
          <w:rFonts w:ascii="Consolas" w:eastAsia="Calibri" w:hAnsi="Consolas"/>
          <w:bCs/>
          <w:color w:val="E36C0A"/>
          <w:lang w:eastAsia="en-US"/>
        </w:rPr>
        <w:t>)</w:t>
      </w:r>
      <w:r w:rsidR="00AA3DBD" w:rsidRPr="00224646">
        <w:rPr>
          <w:rFonts w:ascii="Consolas" w:eastAsia="Calibri" w:hAnsi="Consolas"/>
          <w:bCs/>
          <w:color w:val="000000"/>
          <w:sz w:val="21"/>
          <w:szCs w:val="21"/>
          <w:lang w:val="en-US" w:eastAsia="en-US"/>
        </w:rPr>
        <w:t xml:space="preserve"> They are usually sold individually or in packs of 5 or 8. Some  common brands are Black and Mild’s, Swisher Sweets cigarillos, and Phillies Blunts, but there are others.</w:t>
      </w:r>
    </w:p>
    <w:p w:rsidR="00AA3DBD" w:rsidRPr="00224646" w:rsidRDefault="00AA3DBD" w:rsidP="00AA3DBD">
      <w:pPr>
        <w:rPr>
          <w:rFonts w:ascii="Consolas" w:eastAsia="Calibri" w:hAnsi="Consolas"/>
          <w:b/>
          <w:bCs/>
          <w:color w:val="000000"/>
          <w:sz w:val="21"/>
          <w:szCs w:val="21"/>
          <w:lang w:val="en-US" w:eastAsia="en-US"/>
        </w:rPr>
      </w:pPr>
    </w:p>
    <w:p w:rsidR="00AA3DBD" w:rsidRPr="00985670" w:rsidRDefault="00FF3459" w:rsidP="00861269">
      <w:pPr>
        <w:rPr>
          <w:rFonts w:ascii="Consolas" w:eastAsia="Calibri" w:hAnsi="Consolas"/>
          <w:b/>
          <w:bCs/>
          <w:color w:val="000000"/>
          <w:sz w:val="21"/>
          <w:szCs w:val="21"/>
          <w:lang w:val="en-US" w:eastAsia="en-US"/>
        </w:rPr>
      </w:pPr>
      <w:r w:rsidRPr="00224646">
        <w:rPr>
          <w:rFonts w:ascii="Calibri" w:eastAsia="Calibri" w:hAnsi="Calibri"/>
          <w:b/>
          <w:bCs/>
          <w:color w:val="000000"/>
          <w:sz w:val="21"/>
          <w:szCs w:val="21"/>
          <w:lang w:val="en-US" w:eastAsia="en-US"/>
        </w:rPr>
        <w:t>FR</w:t>
      </w:r>
      <w:r w:rsidR="00AA3DBD" w:rsidRPr="00224646">
        <w:rPr>
          <w:rFonts w:ascii="Consolas" w:eastAsia="Calibri" w:hAnsi="Consolas"/>
          <w:bCs/>
          <w:color w:val="000000"/>
          <w:sz w:val="21"/>
          <w:szCs w:val="21"/>
          <w:lang w:val="en-US" w:eastAsia="en-US"/>
        </w:rPr>
        <w:t xml:space="preserve">:  </w:t>
      </w:r>
      <w:r w:rsidR="00AA3DBD" w:rsidRPr="00224646">
        <w:rPr>
          <w:rFonts w:ascii="Consolas" w:eastAsia="Calibri" w:hAnsi="Consolas"/>
          <w:bCs/>
          <w:color w:val="000000"/>
          <w:sz w:val="21"/>
          <w:szCs w:val="21"/>
          <w:u w:val="single"/>
          <w:lang w:val="en-US" w:eastAsia="en-US"/>
        </w:rPr>
        <w:t>Little filtered cigars</w:t>
      </w:r>
      <w:r w:rsidR="00AA3DBD" w:rsidRPr="00224646">
        <w:rPr>
          <w:rFonts w:ascii="Consolas" w:eastAsia="Calibri" w:hAnsi="Consolas"/>
          <w:bCs/>
          <w:color w:val="000000"/>
          <w:sz w:val="21"/>
          <w:szCs w:val="21"/>
          <w:lang w:val="en-US" w:eastAsia="en-US"/>
        </w:rPr>
        <w:t xml:space="preserve"> are different from regular cigars and cigarillos</w:t>
      </w:r>
      <w:r w:rsidR="0061503E" w:rsidRPr="00224646">
        <w:rPr>
          <w:rFonts w:ascii="Consolas" w:eastAsia="Calibri" w:hAnsi="Consolas"/>
          <w:bCs/>
          <w:color w:val="000000"/>
          <w:sz w:val="21"/>
          <w:szCs w:val="21"/>
          <w:lang w:eastAsia="en-US"/>
        </w:rPr>
        <w:t xml:space="preserve"> </w:t>
      </w:r>
      <w:r w:rsidR="0061503E" w:rsidRPr="00224646">
        <w:rPr>
          <w:rFonts w:ascii="Arial" w:eastAsia="Calibri" w:hAnsi="Arial" w:cs="Arial"/>
          <w:bCs/>
          <w:color w:val="000000"/>
          <w:lang w:eastAsia="en-US"/>
        </w:rPr>
        <w:t>(</w:t>
      </w:r>
      <w:r w:rsidR="0061503E" w:rsidRPr="00224646">
        <w:rPr>
          <w:rFonts w:ascii="Arial" w:eastAsia="Calibri" w:hAnsi="Arial" w:cs="Arial"/>
          <w:bCs/>
          <w:color w:val="E36C0A"/>
          <w:lang w:eastAsia="en-US"/>
        </w:rPr>
        <w:t>in Spanish use “medium size cigars” instead of word “cigarillos” here)</w:t>
      </w:r>
      <w:r w:rsidR="00AA3DBD" w:rsidRPr="00224646">
        <w:rPr>
          <w:rFonts w:ascii="Arial" w:eastAsia="Calibri" w:hAnsi="Arial" w:cs="Arial"/>
          <w:bCs/>
          <w:color w:val="E36C0A"/>
          <w:lang w:val="en-US" w:eastAsia="en-US"/>
        </w:rPr>
        <w:t>.</w:t>
      </w:r>
      <w:r w:rsidR="00AA3DBD" w:rsidRPr="00224646">
        <w:rPr>
          <w:rFonts w:ascii="Arial" w:eastAsia="Calibri" w:hAnsi="Arial" w:cs="Arial"/>
          <w:bCs/>
          <w:color w:val="000000"/>
          <w:lang w:val="en-US" w:eastAsia="en-US"/>
        </w:rPr>
        <w:t xml:space="preserve"> </w:t>
      </w:r>
      <w:r w:rsidR="00AA3DBD" w:rsidRPr="00224646">
        <w:rPr>
          <w:rFonts w:ascii="Consolas" w:eastAsia="Calibri" w:hAnsi="Consolas"/>
          <w:bCs/>
          <w:color w:val="000000"/>
          <w:sz w:val="21"/>
          <w:szCs w:val="21"/>
          <w:lang w:val="en-US" w:eastAsia="en-US"/>
        </w:rPr>
        <w:t>They resemble</w:t>
      </w:r>
      <w:r w:rsidR="00AA3DBD" w:rsidRPr="00224646">
        <w:rPr>
          <w:rFonts w:ascii="Consolas" w:eastAsia="Calibri" w:hAnsi="Consolas"/>
          <w:bCs/>
          <w:color w:val="000000"/>
          <w:sz w:val="21"/>
          <w:szCs w:val="21"/>
          <w:lang w:eastAsia="en-US"/>
        </w:rPr>
        <w:t xml:space="preserve"> </w:t>
      </w:r>
      <w:r w:rsidR="00AA3DBD" w:rsidRPr="00224646">
        <w:rPr>
          <w:rFonts w:ascii="Consolas" w:eastAsia="Calibri" w:hAnsi="Consolas"/>
          <w:bCs/>
          <w:color w:val="000000"/>
          <w:sz w:val="21"/>
          <w:szCs w:val="21"/>
          <w:lang w:val="en-US" w:eastAsia="en-US"/>
        </w:rPr>
        <w:t>cigarettes in size, and are often sold in packs of 20. They are usually brown in color and have a spongy filter like a cigarette. Some common brands are Prime Time little filter</w:t>
      </w:r>
      <w:r w:rsidR="004F61A1" w:rsidRPr="00224646">
        <w:rPr>
          <w:rFonts w:ascii="Consolas" w:eastAsia="Calibri" w:hAnsi="Consolas"/>
          <w:bCs/>
          <w:color w:val="000000"/>
          <w:sz w:val="21"/>
          <w:szCs w:val="21"/>
          <w:lang w:eastAsia="en-US"/>
        </w:rPr>
        <w:t>ed</w:t>
      </w:r>
      <w:r w:rsidR="00AA3DBD" w:rsidRPr="00224646">
        <w:rPr>
          <w:rFonts w:ascii="Consolas" w:eastAsia="Calibri" w:hAnsi="Consolas"/>
          <w:bCs/>
          <w:color w:val="000000"/>
          <w:sz w:val="21"/>
          <w:szCs w:val="21"/>
          <w:lang w:val="en-US" w:eastAsia="en-US"/>
        </w:rPr>
        <w:t xml:space="preserve"> cigars and Winchester little filter</w:t>
      </w:r>
      <w:r w:rsidR="004F61A1" w:rsidRPr="00224646">
        <w:rPr>
          <w:rFonts w:ascii="Consolas" w:eastAsia="Calibri" w:hAnsi="Consolas"/>
          <w:bCs/>
          <w:color w:val="000000"/>
          <w:sz w:val="21"/>
          <w:szCs w:val="21"/>
          <w:lang w:eastAsia="en-US"/>
        </w:rPr>
        <w:t>ed</w:t>
      </w:r>
      <w:r w:rsidR="00AA3DBD" w:rsidRPr="00224646">
        <w:rPr>
          <w:rFonts w:ascii="Consolas" w:eastAsia="Calibri" w:hAnsi="Consolas"/>
          <w:bCs/>
          <w:color w:val="000000"/>
          <w:sz w:val="21"/>
          <w:szCs w:val="21"/>
          <w:lang w:val="en-US" w:eastAsia="en-US"/>
        </w:rPr>
        <w:t xml:space="preserve"> cigars, but there are others.</w:t>
      </w:r>
    </w:p>
    <w:p w:rsidR="00AA3DBD" w:rsidRPr="00985670" w:rsidRDefault="00AA3DBD" w:rsidP="00AA3DBD">
      <w:pPr>
        <w:rPr>
          <w:rFonts w:ascii="Consolas" w:eastAsia="Calibri" w:hAnsi="Consolas"/>
          <w:b/>
          <w:bCs/>
          <w:color w:val="000000"/>
          <w:sz w:val="21"/>
          <w:szCs w:val="21"/>
          <w:lang w:eastAsia="en-US"/>
        </w:rPr>
      </w:pPr>
    </w:p>
    <w:p w:rsidR="00AA3DBD" w:rsidRPr="00985670" w:rsidRDefault="00E13EC6" w:rsidP="00B84266">
      <w:pPr>
        <w:tabs>
          <w:tab w:val="left" w:pos="0"/>
          <w:tab w:val="left" w:pos="720"/>
          <w:tab w:val="left" w:pos="990"/>
          <w:tab w:val="left" w:pos="1800"/>
          <w:tab w:val="left" w:pos="6480"/>
          <w:tab w:val="left" w:pos="7200"/>
          <w:tab w:val="left" w:pos="7920"/>
          <w:tab w:val="left" w:pos="8640"/>
        </w:tabs>
        <w:ind w:left="720" w:hanging="720"/>
        <w:rPr>
          <w:rFonts w:eastAsia="Calibri"/>
          <w:b/>
          <w:bCs/>
          <w:color w:val="000000"/>
        </w:rPr>
      </w:pPr>
      <w:r>
        <w:rPr>
          <w:rFonts w:eastAsia="Calibri"/>
          <w:b/>
          <w:bCs/>
          <w:color w:val="000000"/>
        </w:rPr>
        <w:tab/>
        <w:t>J1a2</w:t>
      </w:r>
      <w:r w:rsidR="00B84266">
        <w:rPr>
          <w:rFonts w:eastAsia="Calibri"/>
          <w:b/>
          <w:bCs/>
          <w:color w:val="000000"/>
        </w:rPr>
        <w:tab/>
      </w:r>
      <w:r>
        <w:rPr>
          <w:rFonts w:eastAsia="Calibri"/>
          <w:b/>
          <w:bCs/>
          <w:color w:val="000000"/>
        </w:rPr>
        <w:t>A regular</w:t>
      </w:r>
      <w:r w:rsidR="00637D51">
        <w:rPr>
          <w:rFonts w:eastAsia="Calibri"/>
          <w:b/>
          <w:bCs/>
          <w:color w:val="000000"/>
        </w:rPr>
        <w:t xml:space="preserve"> </w:t>
      </w:r>
      <w:r w:rsidR="00AA3DBD" w:rsidRPr="00985670">
        <w:rPr>
          <w:rFonts w:eastAsia="Calibri"/>
          <w:b/>
          <w:bCs/>
          <w:color w:val="000000"/>
        </w:rPr>
        <w:t xml:space="preserve">pipe filled with tobacco </w:t>
      </w:r>
      <w:r w:rsidR="00AA3DBD" w:rsidRPr="00985670">
        <w:rPr>
          <w:rFonts w:eastAsia="Calibri"/>
          <w:b/>
          <w:bCs/>
          <w:color w:val="000000"/>
        </w:rPr>
        <w:tab/>
        <w:t>|__|</w:t>
      </w:r>
    </w:p>
    <w:p w:rsidR="00AA3DBD" w:rsidRPr="00985670" w:rsidRDefault="00AA3DBD" w:rsidP="00AA3DBD">
      <w:pPr>
        <w:rPr>
          <w:rFonts w:ascii="Calibri" w:eastAsia="Calibri" w:hAnsi="Calibri"/>
          <w:color w:val="000000"/>
          <w:sz w:val="22"/>
          <w:szCs w:val="22"/>
        </w:rPr>
      </w:pPr>
    </w:p>
    <w:p w:rsidR="00AA3DBD" w:rsidRPr="00985670" w:rsidRDefault="00FF3459" w:rsidP="00AA3DBD">
      <w:pPr>
        <w:rPr>
          <w:rFonts w:eastAsia="Calibri"/>
          <w:color w:val="000000"/>
        </w:rPr>
      </w:pPr>
      <w:r>
        <w:rPr>
          <w:rFonts w:ascii="Calibri" w:eastAsia="Calibri" w:hAnsi="Calibri"/>
          <w:b/>
          <w:color w:val="000000"/>
        </w:rPr>
        <w:t>FR</w:t>
      </w:r>
      <w:r w:rsidR="00AA3DBD" w:rsidRPr="00985670">
        <w:rPr>
          <w:rFonts w:ascii="Calibri" w:eastAsia="Calibri" w:hAnsi="Calibri"/>
          <w:b/>
          <w:color w:val="000000"/>
        </w:rPr>
        <w:t>:</w:t>
      </w:r>
      <w:r w:rsidR="00AA3DBD" w:rsidRPr="00985670">
        <w:rPr>
          <w:rFonts w:ascii="Calibri" w:eastAsia="Calibri" w:hAnsi="Calibri"/>
          <w:color w:val="000000"/>
        </w:rPr>
        <w:t xml:space="preserve">  </w:t>
      </w:r>
      <w:r w:rsidR="00AA3DBD" w:rsidRPr="00985670">
        <w:rPr>
          <w:rFonts w:eastAsia="Calibri"/>
          <w:color w:val="000000"/>
        </w:rPr>
        <w:t>IF ASKED, “</w:t>
      </w:r>
      <w:r w:rsidR="00AA3DBD" w:rsidRPr="00985670">
        <w:rPr>
          <w:rFonts w:eastAsia="Calibri"/>
          <w:b/>
          <w:bCs/>
          <w:color w:val="000000"/>
          <w:u w:val="single"/>
        </w:rPr>
        <w:t>pipe smoking</w:t>
      </w:r>
      <w:r w:rsidR="00AA3DBD" w:rsidRPr="00985670">
        <w:rPr>
          <w:rFonts w:eastAsia="Calibri"/>
          <w:color w:val="000000"/>
        </w:rPr>
        <w:t xml:space="preserve">” ONLY INCLUDES PIPE </w:t>
      </w:r>
      <w:r w:rsidR="00AA3DBD" w:rsidRPr="00985670">
        <w:rPr>
          <w:rFonts w:eastAsia="Calibri"/>
          <w:color w:val="000000"/>
          <w:u w:val="single"/>
        </w:rPr>
        <w:t>TOBACCO</w:t>
      </w:r>
      <w:r w:rsidR="00AA3DBD" w:rsidRPr="00985670">
        <w:rPr>
          <w:rFonts w:eastAsia="Calibri"/>
          <w:color w:val="000000"/>
        </w:rPr>
        <w:t xml:space="preserve">.  IT DOES </w:t>
      </w:r>
      <w:r w:rsidR="00AA3DBD" w:rsidRPr="00985670">
        <w:rPr>
          <w:rFonts w:eastAsia="Calibri"/>
          <w:color w:val="000000"/>
          <w:u w:val="single"/>
        </w:rPr>
        <w:t>NOT</w:t>
      </w:r>
      <w:r w:rsidR="00AA3DBD" w:rsidRPr="00985670">
        <w:rPr>
          <w:rFonts w:eastAsia="Calibri"/>
          <w:color w:val="000000"/>
        </w:rPr>
        <w:t xml:space="preserve"> INCLUDE SMOKING HASHISH, MARIJUANA, CRACK, OR OTHER SUBSTANCES IN A PIPE.  DO NOT INCLUDE </w:t>
      </w:r>
      <w:r w:rsidR="001833B8" w:rsidRPr="00985670">
        <w:rPr>
          <w:rFonts w:eastAsia="Calibri"/>
          <w:color w:val="000000"/>
        </w:rPr>
        <w:t>WATER PIPES/</w:t>
      </w:r>
      <w:r w:rsidR="00AA3DBD" w:rsidRPr="00985670">
        <w:rPr>
          <w:rFonts w:eastAsia="Calibri"/>
          <w:color w:val="000000"/>
        </w:rPr>
        <w:t>HOOKAHS</w:t>
      </w:r>
      <w:r w:rsidR="00480572" w:rsidRPr="00985670">
        <w:rPr>
          <w:rFonts w:eastAsia="Calibri"/>
          <w:color w:val="000000"/>
        </w:rPr>
        <w:t xml:space="preserve"> </w:t>
      </w:r>
      <w:r w:rsidR="001E3D3B" w:rsidRPr="00985670">
        <w:rPr>
          <w:rFonts w:eastAsia="Calibri"/>
          <w:color w:val="000000"/>
        </w:rPr>
        <w:t>{</w:t>
      </w:r>
      <w:r w:rsidR="00C735DC" w:rsidRPr="006B681F">
        <w:rPr>
          <w:rFonts w:eastAsia="Calibri"/>
          <w:color w:val="000000"/>
        </w:rPr>
        <w:t>who</w:t>
      </w:r>
      <w:r w:rsidR="00C735DC">
        <w:rPr>
          <w:rFonts w:eastAsia="Calibri"/>
          <w:color w:val="000000"/>
        </w:rPr>
        <w:t xml:space="preserve"> </w:t>
      </w:r>
      <w:r w:rsidR="0061503E">
        <w:rPr>
          <w:rFonts w:eastAsia="Calibri"/>
          <w:color w:val="000000"/>
        </w:rPr>
        <w:t xml:space="preserve">- </w:t>
      </w:r>
      <w:r w:rsidR="001E3D3B" w:rsidRPr="00985670">
        <w:rPr>
          <w:rFonts w:eastAsia="Calibri"/>
          <w:color w:val="000000"/>
        </w:rPr>
        <w:t>kahs</w:t>
      </w:r>
      <w:r w:rsidR="0061503E">
        <w:rPr>
          <w:rFonts w:eastAsia="Calibri"/>
          <w:color w:val="000000"/>
        </w:rPr>
        <w:t xml:space="preserve"> </w:t>
      </w:r>
      <w:r w:rsidR="00480572" w:rsidRPr="00985670">
        <w:rPr>
          <w:rFonts w:eastAsia="Calibri"/>
          <w:color w:val="000000"/>
        </w:rPr>
        <w:t xml:space="preserve">OR OTHER NAMES: </w:t>
      </w:r>
      <w:r w:rsidR="00AA3DBD" w:rsidRPr="00985670">
        <w:rPr>
          <w:rFonts w:eastAsia="Calibri"/>
          <w:color w:val="000000"/>
        </w:rPr>
        <w:t>SH</w:t>
      </w:r>
      <w:r w:rsidR="00480572" w:rsidRPr="00985670">
        <w:rPr>
          <w:rFonts w:eastAsia="Calibri"/>
          <w:color w:val="000000"/>
        </w:rPr>
        <w:t>ISH</w:t>
      </w:r>
      <w:r w:rsidR="00AA3DBD" w:rsidRPr="00985670">
        <w:rPr>
          <w:rFonts w:eastAsia="Calibri"/>
          <w:color w:val="000000"/>
        </w:rPr>
        <w:t>A</w:t>
      </w:r>
      <w:r w:rsidR="00480572" w:rsidRPr="00985670">
        <w:rPr>
          <w:rFonts w:eastAsia="Calibri"/>
          <w:color w:val="000000"/>
        </w:rPr>
        <w:t>/NARGH</w:t>
      </w:r>
      <w:r w:rsidR="001E3D3B" w:rsidRPr="00985670">
        <w:rPr>
          <w:rFonts w:eastAsia="Calibri"/>
          <w:color w:val="000000"/>
        </w:rPr>
        <w:t>I</w:t>
      </w:r>
      <w:r w:rsidR="00480572" w:rsidRPr="00985670">
        <w:rPr>
          <w:rFonts w:eastAsia="Calibri"/>
          <w:color w:val="000000"/>
        </w:rPr>
        <w:t>LE/</w:t>
      </w:r>
      <w:r w:rsidR="001E3D3B" w:rsidRPr="00985670">
        <w:rPr>
          <w:rFonts w:eastAsia="Calibri"/>
          <w:color w:val="000000"/>
        </w:rPr>
        <w:t xml:space="preserve">ARGILEH, OR </w:t>
      </w:r>
      <w:r w:rsidR="00480572" w:rsidRPr="00985670">
        <w:rPr>
          <w:rFonts w:eastAsia="Calibri"/>
          <w:color w:val="000000"/>
        </w:rPr>
        <w:t>HUBBLE-BUBBLE</w:t>
      </w:r>
      <w:r w:rsidR="00B65BC7">
        <w:rPr>
          <w:rFonts w:eastAsia="Calibri"/>
          <w:color w:val="000000"/>
        </w:rPr>
        <w:t>}</w:t>
      </w:r>
    </w:p>
    <w:p w:rsidR="00AA3DBD" w:rsidRPr="00985670" w:rsidRDefault="00AA3DBD" w:rsidP="00AA3DBD">
      <w:pPr>
        <w:rPr>
          <w:rFonts w:eastAsia="Calibri"/>
          <w:color w:val="000000"/>
        </w:rPr>
      </w:pPr>
    </w:p>
    <w:p w:rsidR="00AA3DBD" w:rsidRPr="00985670" w:rsidRDefault="00AA3DBD" w:rsidP="00AA3DBD">
      <w:pPr>
        <w:rPr>
          <w:rFonts w:eastAsia="Calibri"/>
          <w:b/>
          <w:color w:val="000000"/>
        </w:rPr>
      </w:pPr>
      <w:r w:rsidRPr="00985670">
        <w:rPr>
          <w:rFonts w:eastAsia="Calibri"/>
          <w:color w:val="000000"/>
        </w:rPr>
        <w:tab/>
      </w:r>
      <w:r w:rsidRPr="00985670">
        <w:rPr>
          <w:rFonts w:eastAsia="Calibri"/>
          <w:b/>
          <w:color w:val="000000"/>
        </w:rPr>
        <w:t>J</w:t>
      </w:r>
      <w:r w:rsidR="009542B4" w:rsidRPr="00E656B0">
        <w:rPr>
          <w:rFonts w:eastAsia="Calibri"/>
          <w:b/>
          <w:color w:val="000000"/>
        </w:rPr>
        <w:t>1</w:t>
      </w:r>
      <w:r w:rsidRPr="00985670">
        <w:rPr>
          <w:rFonts w:eastAsia="Calibri"/>
          <w:b/>
          <w:color w:val="000000"/>
        </w:rPr>
        <w:t xml:space="preserve">a3 </w:t>
      </w:r>
      <w:r w:rsidRPr="00985670">
        <w:rPr>
          <w:rFonts w:eastAsia="Calibri"/>
          <w:b/>
          <w:color w:val="000000"/>
        </w:rPr>
        <w:tab/>
        <w:t xml:space="preserve">A </w:t>
      </w:r>
      <w:r w:rsidR="001857A3" w:rsidRPr="00985670">
        <w:rPr>
          <w:rFonts w:eastAsia="Calibri"/>
          <w:b/>
          <w:color w:val="000000"/>
        </w:rPr>
        <w:t xml:space="preserve">water pipe or </w:t>
      </w:r>
      <w:r w:rsidRPr="00985670">
        <w:rPr>
          <w:rFonts w:eastAsia="Calibri"/>
          <w:b/>
          <w:color w:val="000000"/>
        </w:rPr>
        <w:t xml:space="preserve">hookah </w:t>
      </w:r>
      <w:smartTag w:uri="isiresearchsoft-com/cwyw" w:element="citation">
        <w:r w:rsidR="00480572" w:rsidRPr="00985670">
          <w:rPr>
            <w:rFonts w:eastAsia="Calibri"/>
            <w:b/>
            <w:color w:val="000000"/>
          </w:rPr>
          <w:t xml:space="preserve">{pronounced:  </w:t>
        </w:r>
        <w:r w:rsidR="00C735DC" w:rsidRPr="006B681F">
          <w:rPr>
            <w:rFonts w:eastAsia="Calibri"/>
            <w:b/>
            <w:color w:val="000000"/>
          </w:rPr>
          <w:t>who</w:t>
        </w:r>
        <w:r w:rsidR="00480572" w:rsidRPr="006B681F">
          <w:rPr>
            <w:rFonts w:eastAsia="Calibri"/>
            <w:b/>
            <w:color w:val="000000"/>
          </w:rPr>
          <w:t>-k</w:t>
        </w:r>
        <w:r w:rsidR="00480572" w:rsidRPr="00985670">
          <w:rPr>
            <w:rFonts w:eastAsia="Calibri"/>
            <w:b/>
            <w:color w:val="000000"/>
          </w:rPr>
          <w:t>ah}</w:t>
        </w:r>
      </w:smartTag>
      <w:r w:rsidR="00480572" w:rsidRPr="00985670">
        <w:rPr>
          <w:rFonts w:eastAsia="Calibri"/>
          <w:b/>
          <w:color w:val="000000"/>
        </w:rPr>
        <w:t xml:space="preserve"> </w:t>
      </w:r>
      <w:r w:rsidRPr="00985670">
        <w:rPr>
          <w:rFonts w:eastAsia="Calibri"/>
          <w:b/>
          <w:color w:val="000000"/>
        </w:rPr>
        <w:t>pipe filled with tobacco</w:t>
      </w:r>
      <w:r w:rsidR="00FF3459">
        <w:rPr>
          <w:rFonts w:eastAsia="Calibri"/>
          <w:b/>
          <w:color w:val="000000"/>
        </w:rPr>
        <w:t>?</w:t>
      </w:r>
    </w:p>
    <w:p w:rsidR="00AA3DBD" w:rsidRPr="00985670" w:rsidRDefault="00AA3DBD" w:rsidP="00AA3DBD">
      <w:pPr>
        <w:rPr>
          <w:rFonts w:eastAsia="Calibri"/>
          <w:b/>
          <w:color w:val="000000"/>
        </w:rPr>
      </w:pPr>
    </w:p>
    <w:p w:rsidR="00AA3DBD" w:rsidRPr="00985670" w:rsidRDefault="00FF3459" w:rsidP="001E3D3B">
      <w:pPr>
        <w:rPr>
          <w:rFonts w:eastAsia="Calibri"/>
          <w:color w:val="000000"/>
        </w:rPr>
      </w:pPr>
      <w:r>
        <w:rPr>
          <w:rFonts w:ascii="Calibri" w:eastAsia="Calibri" w:hAnsi="Calibri"/>
          <w:b/>
          <w:color w:val="000000"/>
        </w:rPr>
        <w:t>FR</w:t>
      </w:r>
      <w:r w:rsidR="00AA3DBD" w:rsidRPr="006B681F">
        <w:rPr>
          <w:rFonts w:ascii="Calibri" w:eastAsia="Calibri" w:hAnsi="Calibri"/>
          <w:b/>
          <w:color w:val="000000"/>
        </w:rPr>
        <w:t>:</w:t>
      </w:r>
      <w:r w:rsidR="00AA3DBD" w:rsidRPr="006B681F">
        <w:rPr>
          <w:rFonts w:ascii="Calibri" w:eastAsia="Calibri" w:hAnsi="Calibri"/>
          <w:color w:val="000000"/>
        </w:rPr>
        <w:t xml:space="preserve">  </w:t>
      </w:r>
      <w:r w:rsidR="00AA3DBD" w:rsidRPr="006B681F">
        <w:rPr>
          <w:rFonts w:eastAsia="Calibri"/>
          <w:color w:val="000000"/>
        </w:rPr>
        <w:t>IF ASKED, “</w:t>
      </w:r>
      <w:r w:rsidR="001857A3" w:rsidRPr="006B681F">
        <w:rPr>
          <w:rFonts w:ascii="Times New Roman Bold" w:eastAsia="Calibri" w:hAnsi="Times New Roman Bold"/>
          <w:b/>
          <w:color w:val="000000"/>
          <w:u w:val="single"/>
        </w:rPr>
        <w:t>water pipe or</w:t>
      </w:r>
      <w:r w:rsidR="001857A3" w:rsidRPr="006B681F">
        <w:rPr>
          <w:rFonts w:eastAsia="Calibri"/>
          <w:color w:val="000000"/>
        </w:rPr>
        <w:t xml:space="preserve"> </w:t>
      </w:r>
      <w:r w:rsidR="00AA3DBD" w:rsidRPr="006B681F">
        <w:rPr>
          <w:rFonts w:eastAsia="Calibri"/>
          <w:b/>
          <w:color w:val="000000"/>
          <w:u w:val="single"/>
        </w:rPr>
        <w:t>hookah</w:t>
      </w:r>
      <w:r w:rsidR="001E3D3B" w:rsidRPr="006B681F">
        <w:rPr>
          <w:rFonts w:eastAsia="Calibri"/>
          <w:b/>
          <w:color w:val="000000"/>
          <w:u w:val="single"/>
        </w:rPr>
        <w:t xml:space="preserve"> </w:t>
      </w:r>
      <w:smartTag w:uri="isiresearchsoft-com/cwyw" w:element="citation">
        <w:r w:rsidR="001E3D3B" w:rsidRPr="006B681F">
          <w:rPr>
            <w:rFonts w:eastAsia="Calibri"/>
            <w:b/>
            <w:color w:val="000000"/>
            <w:u w:val="single"/>
          </w:rPr>
          <w:t>{</w:t>
        </w:r>
        <w:r w:rsidR="00C735DC" w:rsidRPr="006B681F">
          <w:rPr>
            <w:rFonts w:eastAsia="Calibri"/>
            <w:b/>
            <w:color w:val="000000"/>
            <w:u w:val="single"/>
          </w:rPr>
          <w:t>who</w:t>
        </w:r>
        <w:r w:rsidR="00C735DC" w:rsidRPr="00C735DC">
          <w:rPr>
            <w:rFonts w:eastAsia="Calibri"/>
            <w:b/>
            <w:color w:val="E36C0A"/>
            <w:u w:val="single"/>
          </w:rPr>
          <w:t xml:space="preserve"> </w:t>
        </w:r>
        <w:r w:rsidR="00C735DC">
          <w:rPr>
            <w:rFonts w:eastAsia="Calibri"/>
            <w:b/>
            <w:color w:val="000000"/>
            <w:u w:val="single"/>
          </w:rPr>
          <w:t>-</w:t>
        </w:r>
        <w:r w:rsidR="001E3D3B" w:rsidRPr="00985670">
          <w:rPr>
            <w:rFonts w:eastAsia="Calibri"/>
            <w:b/>
            <w:color w:val="000000"/>
            <w:u w:val="single"/>
          </w:rPr>
          <w:t>kah}</w:t>
        </w:r>
      </w:smartTag>
      <w:r w:rsidR="00AA3DBD" w:rsidRPr="00985670">
        <w:rPr>
          <w:rFonts w:eastAsia="Calibri"/>
          <w:color w:val="000000"/>
        </w:rPr>
        <w:t xml:space="preserve"> </w:t>
      </w:r>
      <w:r w:rsidR="00AA3DBD" w:rsidRPr="00985670">
        <w:rPr>
          <w:rFonts w:eastAsia="Calibri"/>
          <w:b/>
          <w:bCs/>
          <w:color w:val="000000"/>
          <w:u w:val="single"/>
        </w:rPr>
        <w:t>pipe smoking</w:t>
      </w:r>
      <w:r w:rsidR="00AA3DBD" w:rsidRPr="00985670">
        <w:rPr>
          <w:rFonts w:eastAsia="Calibri"/>
          <w:color w:val="000000"/>
        </w:rPr>
        <w:t xml:space="preserve">” ONLY INCLUDES PIPE </w:t>
      </w:r>
      <w:r w:rsidR="00AA3DBD" w:rsidRPr="00985670">
        <w:rPr>
          <w:rFonts w:eastAsia="Calibri"/>
          <w:color w:val="000000"/>
          <w:u w:val="single"/>
        </w:rPr>
        <w:t>TOBACCO</w:t>
      </w:r>
      <w:r w:rsidR="00AA3DBD" w:rsidRPr="00985670">
        <w:rPr>
          <w:rFonts w:eastAsia="Calibri"/>
          <w:color w:val="000000"/>
        </w:rPr>
        <w:t xml:space="preserve">.  IT DOES </w:t>
      </w:r>
      <w:r w:rsidR="00AA3DBD" w:rsidRPr="00985670">
        <w:rPr>
          <w:rFonts w:eastAsia="Calibri"/>
          <w:color w:val="000000"/>
          <w:u w:val="single"/>
        </w:rPr>
        <w:t>NOT</w:t>
      </w:r>
      <w:r w:rsidR="00AA3DBD" w:rsidRPr="00985670">
        <w:rPr>
          <w:rFonts w:eastAsia="Calibri"/>
          <w:color w:val="000000"/>
        </w:rPr>
        <w:t xml:space="preserve"> INCLUDE SMOKING HASHISH, MARIJUANA, CRACK, OR OTHER SUBSTANCES IN A PIPE.  A </w:t>
      </w:r>
      <w:r w:rsidR="001857A3" w:rsidRPr="00985670">
        <w:rPr>
          <w:rFonts w:eastAsia="Calibri"/>
          <w:color w:val="000000"/>
        </w:rPr>
        <w:t xml:space="preserve">WATER PIPE OR </w:t>
      </w:r>
      <w:r w:rsidR="00AA3DBD" w:rsidRPr="00985670">
        <w:rPr>
          <w:rFonts w:eastAsia="Calibri"/>
          <w:color w:val="000000"/>
        </w:rPr>
        <w:t xml:space="preserve">HOOKAH </w:t>
      </w:r>
      <w:smartTag w:uri="isiresearchsoft-com/cwyw" w:element="citation">
        <w:r w:rsidR="00480572" w:rsidRPr="006B681F">
          <w:rPr>
            <w:rFonts w:eastAsia="Calibri"/>
            <w:color w:val="000000"/>
          </w:rPr>
          <w:t>{</w:t>
        </w:r>
        <w:r w:rsidR="00C735DC" w:rsidRPr="006B681F">
          <w:rPr>
            <w:rFonts w:eastAsia="Calibri"/>
            <w:color w:val="000000"/>
          </w:rPr>
          <w:t>who</w:t>
        </w:r>
        <w:r w:rsidR="00C735DC" w:rsidRPr="00C735DC">
          <w:rPr>
            <w:rFonts w:eastAsia="Calibri"/>
            <w:b/>
            <w:color w:val="E36C0A"/>
          </w:rPr>
          <w:t xml:space="preserve"> </w:t>
        </w:r>
        <w:r w:rsidR="00C735DC">
          <w:rPr>
            <w:rFonts w:eastAsia="Calibri"/>
            <w:color w:val="000000"/>
          </w:rPr>
          <w:t>-</w:t>
        </w:r>
        <w:r w:rsidR="00480572" w:rsidRPr="00985670">
          <w:rPr>
            <w:rFonts w:eastAsia="Calibri"/>
            <w:color w:val="000000"/>
          </w:rPr>
          <w:t>kah}</w:t>
        </w:r>
      </w:smartTag>
      <w:r w:rsidR="00AA3DBD" w:rsidRPr="00985670">
        <w:rPr>
          <w:rFonts w:eastAsia="Calibri"/>
          <w:color w:val="000000"/>
        </w:rPr>
        <w:t xml:space="preserve"> PIPE IS </w:t>
      </w:r>
      <w:r w:rsidR="001E3D3B" w:rsidRPr="00985670">
        <w:rPr>
          <w:rFonts w:eastAsia="Calibri"/>
          <w:color w:val="000000"/>
        </w:rPr>
        <w:t xml:space="preserve"> A</w:t>
      </w:r>
      <w:r w:rsidR="00B65BC7">
        <w:rPr>
          <w:rFonts w:eastAsia="Calibri"/>
          <w:color w:val="000000"/>
        </w:rPr>
        <w:t xml:space="preserve">LSO </w:t>
      </w:r>
      <w:r w:rsidR="00AA3DBD" w:rsidRPr="00985670">
        <w:rPr>
          <w:rFonts w:eastAsia="Calibri"/>
          <w:color w:val="000000"/>
        </w:rPr>
        <w:t>REFERRED</w:t>
      </w:r>
      <w:r w:rsidR="00B65BC7">
        <w:rPr>
          <w:rFonts w:eastAsia="Calibri"/>
          <w:color w:val="000000"/>
        </w:rPr>
        <w:t xml:space="preserve"> </w:t>
      </w:r>
      <w:r w:rsidR="00AA3DBD" w:rsidRPr="00985670">
        <w:rPr>
          <w:rFonts w:eastAsia="Calibri"/>
          <w:color w:val="000000"/>
        </w:rPr>
        <w:t>TO AS A SH</w:t>
      </w:r>
      <w:r w:rsidR="00480572" w:rsidRPr="00985670">
        <w:rPr>
          <w:rFonts w:eastAsia="Calibri"/>
          <w:color w:val="000000"/>
        </w:rPr>
        <w:t>ISH</w:t>
      </w:r>
      <w:r w:rsidR="00AA3DBD" w:rsidRPr="00985670">
        <w:rPr>
          <w:rFonts w:eastAsia="Calibri"/>
          <w:color w:val="000000"/>
        </w:rPr>
        <w:t>A</w:t>
      </w:r>
      <w:r w:rsidR="001E3D3B" w:rsidRPr="00985670">
        <w:rPr>
          <w:rFonts w:eastAsia="Calibri"/>
          <w:color w:val="000000"/>
        </w:rPr>
        <w:t>,</w:t>
      </w:r>
      <w:r w:rsidR="001E3D3B" w:rsidRPr="00985670">
        <w:rPr>
          <w:rStyle w:val="Heading1Char"/>
          <w:rFonts w:cs="Arial"/>
          <w:b w:val="0"/>
          <w:bCs w:val="0"/>
        </w:rPr>
        <w:t xml:space="preserve"> </w:t>
      </w:r>
      <w:r w:rsidR="001E3D3B" w:rsidRPr="00985670">
        <w:rPr>
          <w:rStyle w:val="apple-style-span"/>
          <w:rFonts w:ascii="Arial" w:hAnsi="Arial" w:cs="Arial"/>
          <w:bCs/>
          <w:color w:val="000000"/>
        </w:rPr>
        <w:t>NARGHILE,</w:t>
      </w:r>
      <w:r w:rsidR="001E3D3B" w:rsidRPr="00985670">
        <w:rPr>
          <w:rStyle w:val="apple-style-span"/>
          <w:rFonts w:ascii="Arial" w:hAnsi="Arial" w:cs="Arial"/>
          <w:color w:val="000000"/>
        </w:rPr>
        <w:t xml:space="preserve"> ARGILEH</w:t>
      </w:r>
      <w:r w:rsidR="00AA3DBD" w:rsidRPr="00985670">
        <w:rPr>
          <w:rFonts w:eastAsia="Calibri"/>
          <w:color w:val="000000"/>
        </w:rPr>
        <w:t xml:space="preserve"> </w:t>
      </w:r>
      <w:r w:rsidR="001E3D3B" w:rsidRPr="00985670">
        <w:rPr>
          <w:rFonts w:eastAsia="Calibri"/>
          <w:color w:val="000000"/>
        </w:rPr>
        <w:t xml:space="preserve"> OR HUBBLE-BUBBLE</w:t>
      </w:r>
      <w:r w:rsidR="00AA3DBD" w:rsidRPr="00985670">
        <w:rPr>
          <w:rFonts w:eastAsia="Calibri"/>
          <w:color w:val="000000"/>
        </w:rPr>
        <w:t>.</w:t>
      </w:r>
    </w:p>
    <w:p w:rsidR="00AA3DBD" w:rsidRPr="00985670" w:rsidRDefault="00AA3DBD" w:rsidP="00AA3DBD">
      <w:pPr>
        <w:rPr>
          <w:rFonts w:ascii="Calibri" w:eastAsia="Calibri" w:hAnsi="Calibri"/>
          <w:color w:val="000000"/>
          <w:sz w:val="22"/>
          <w:szCs w:val="22"/>
        </w:rPr>
      </w:pPr>
    </w:p>
    <w:p w:rsidR="00AA3DBD" w:rsidRPr="00FF3459" w:rsidRDefault="00AA3DBD" w:rsidP="00861269">
      <w:pPr>
        <w:rPr>
          <w:rFonts w:ascii="Times New Roman Bold" w:eastAsia="Calibri" w:hAnsi="Times New Roman Bold"/>
          <w:color w:val="000000"/>
          <w:sz w:val="22"/>
          <w:szCs w:val="22"/>
        </w:rPr>
      </w:pPr>
      <w:r w:rsidRPr="00FF3459">
        <w:rPr>
          <w:rFonts w:ascii="Times New Roman Bold" w:eastAsia="Calibri" w:hAnsi="Times New Roman Bold"/>
          <w:b/>
          <w:color w:val="000000"/>
          <w:sz w:val="28"/>
          <w:szCs w:val="28"/>
        </w:rPr>
        <w:t>The next question is about smokeless tobacco products which are used in the mouth --</w:t>
      </w:r>
    </w:p>
    <w:p w:rsidR="00AA3DBD" w:rsidRPr="00985670" w:rsidRDefault="00AA3DBD" w:rsidP="00AA3DBD">
      <w:pPr>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 w:val="22"/>
          <w:szCs w:val="22"/>
        </w:rPr>
      </w:pPr>
      <w:r w:rsidRPr="00985670">
        <w:rPr>
          <w:rFonts w:eastAsia="Calibri"/>
          <w:b/>
          <w:bCs/>
          <w:color w:val="000000"/>
          <w:sz w:val="22"/>
          <w:szCs w:val="22"/>
        </w:rPr>
        <w:t>J1a</w:t>
      </w:r>
      <w:r w:rsidR="00FF3459">
        <w:rPr>
          <w:rFonts w:eastAsia="Calibri"/>
          <w:b/>
          <w:bCs/>
          <w:color w:val="000000"/>
          <w:sz w:val="22"/>
          <w:szCs w:val="22"/>
        </w:rPr>
        <w:t>4</w:t>
      </w:r>
      <w:r w:rsidRPr="00985670">
        <w:rPr>
          <w:rFonts w:eastAsia="Calibri"/>
          <w:color w:val="000000"/>
          <w:sz w:val="22"/>
          <w:szCs w:val="22"/>
        </w:rPr>
        <w:tab/>
      </w:r>
      <w:r w:rsidR="00E30D8C">
        <w:rPr>
          <w:rFonts w:eastAsia="Calibri"/>
          <w:color w:val="000000"/>
          <w:sz w:val="22"/>
          <w:szCs w:val="22"/>
        </w:rPr>
        <w:t xml:space="preserve"> </w:t>
      </w:r>
      <w:r w:rsidR="00E13EC6">
        <w:rPr>
          <w:rFonts w:eastAsia="Calibri"/>
          <w:b/>
          <w:bCs/>
          <w:color w:val="000000"/>
          <w:sz w:val="22"/>
          <w:szCs w:val="22"/>
        </w:rPr>
        <w:t>(Have/H</w:t>
      </w:r>
      <w:r w:rsidRPr="00985670">
        <w:rPr>
          <w:rFonts w:eastAsia="Calibri"/>
          <w:b/>
          <w:bCs/>
          <w:color w:val="000000"/>
          <w:sz w:val="22"/>
          <w:szCs w:val="22"/>
        </w:rPr>
        <w:t xml:space="preserve">as) (you/name) </w:t>
      </w:r>
      <w:r w:rsidRPr="00E13EC6">
        <w:rPr>
          <w:rFonts w:eastAsia="Calibri"/>
          <w:b/>
          <w:bCs/>
          <w:sz w:val="22"/>
          <w:szCs w:val="22"/>
        </w:rPr>
        <w:t>EVER</w:t>
      </w:r>
      <w:r w:rsidR="00B65BC7">
        <w:rPr>
          <w:rFonts w:eastAsia="Calibri"/>
          <w:b/>
          <w:bCs/>
          <w:sz w:val="22"/>
          <w:szCs w:val="22"/>
        </w:rPr>
        <w:t xml:space="preserve"> </w:t>
      </w:r>
      <w:r w:rsidRPr="00985670">
        <w:rPr>
          <w:rFonts w:eastAsia="Calibri"/>
          <w:b/>
          <w:bCs/>
          <w:color w:val="000000"/>
          <w:sz w:val="22"/>
          <w:szCs w:val="22"/>
        </w:rPr>
        <w:t xml:space="preserve">used any of the following EVEN ONE TIME? </w:t>
      </w:r>
    </w:p>
    <w:p w:rsidR="00AA3DBD" w:rsidRPr="00FF3459"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FF3459">
        <w:rPr>
          <w:rFonts w:eastAsia="Calibri"/>
          <w:bCs/>
          <w:color w:val="000000"/>
          <w:sz w:val="22"/>
          <w:szCs w:val="22"/>
        </w:rPr>
        <w:t>(1) Yes</w:t>
      </w:r>
    </w:p>
    <w:p w:rsidR="00AA3DBD" w:rsidRPr="00FF3459" w:rsidRDefault="00AA3DBD" w:rsidP="00AA3DBD">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FF3459">
        <w:rPr>
          <w:rFonts w:eastAsia="Calibri"/>
          <w:bCs/>
          <w:color w:val="000000"/>
          <w:sz w:val="22"/>
          <w:szCs w:val="22"/>
        </w:rPr>
        <w:t>(2) No</w:t>
      </w:r>
    </w:p>
    <w:p w:rsidR="00AA3DBD" w:rsidRPr="00985670" w:rsidRDefault="00AA3DBD" w:rsidP="00AA3DBD">
      <w:pPr>
        <w:rPr>
          <w:rFonts w:eastAsia="Calibri"/>
          <w:b/>
          <w:bCs/>
          <w:color w:val="000000"/>
          <w:sz w:val="20"/>
          <w:szCs w:val="20"/>
          <w:lang w:val="en-US" w:eastAsia="en-US"/>
        </w:rPr>
      </w:pPr>
    </w:p>
    <w:p w:rsidR="00AA3DBD" w:rsidRPr="00985670" w:rsidRDefault="00AA3DBD" w:rsidP="00AA3DBD">
      <w:pPr>
        <w:ind w:left="720" w:hanging="720"/>
        <w:rPr>
          <w:b/>
          <w:bCs/>
          <w:color w:val="000000"/>
        </w:rPr>
      </w:pPr>
      <w:r w:rsidRPr="00FF3459">
        <w:rPr>
          <w:rFonts w:ascii="Calibri" w:eastAsia="Calibri" w:hAnsi="Calibri"/>
          <w:b/>
          <w:color w:val="000000"/>
          <w:sz w:val="32"/>
          <w:szCs w:val="32"/>
        </w:rPr>
        <w:t>J1a4</w:t>
      </w:r>
      <w:r w:rsidRPr="00985670">
        <w:rPr>
          <w:rFonts w:ascii="Calibri" w:eastAsia="Calibri" w:hAnsi="Calibri"/>
          <w:b/>
          <w:color w:val="000000"/>
          <w:sz w:val="28"/>
          <w:szCs w:val="28"/>
        </w:rPr>
        <w:t xml:space="preserve">   </w:t>
      </w:r>
      <w:r w:rsidRPr="00985670">
        <w:rPr>
          <w:b/>
          <w:bCs/>
          <w:color w:val="000000"/>
        </w:rPr>
        <w:t>SMOKELESS tobacco, such as moist snuff, dip, spit, chew tobacco or snus</w:t>
      </w:r>
      <w:r w:rsidR="00B65BC7">
        <w:rPr>
          <w:b/>
          <w:bCs/>
          <w:color w:val="000000"/>
        </w:rPr>
        <w:t>?</w:t>
      </w:r>
    </w:p>
    <w:p w:rsidR="00AA3DBD" w:rsidRPr="00985670" w:rsidRDefault="00AA3DBD" w:rsidP="00AA3DBD">
      <w:pPr>
        <w:rPr>
          <w:rFonts w:ascii="Calibri" w:eastAsia="Calibri" w:hAnsi="Calibri"/>
          <w:b/>
          <w:bCs/>
          <w:color w:val="000000"/>
          <w:sz w:val="22"/>
          <w:szCs w:val="22"/>
        </w:rPr>
      </w:pPr>
    </w:p>
    <w:p w:rsidR="00AA3DBD" w:rsidRPr="00985670" w:rsidRDefault="00FF3459" w:rsidP="00AA3DBD">
      <w:pPr>
        <w:ind w:left="720" w:hanging="720"/>
        <w:rPr>
          <w:color w:val="000000"/>
        </w:rPr>
      </w:pPr>
      <w:r>
        <w:rPr>
          <w:rFonts w:ascii="Consolas" w:eastAsia="Calibri" w:hAnsi="Consolas" w:cs="Courier New"/>
          <w:b/>
          <w:bCs/>
          <w:color w:val="000000"/>
          <w:lang w:val="en-US" w:eastAsia="en-US"/>
        </w:rPr>
        <w:t>FR</w:t>
      </w:r>
      <w:r w:rsidR="00AA3DBD" w:rsidRPr="00985670">
        <w:rPr>
          <w:rFonts w:ascii="Consolas" w:eastAsia="Calibri" w:hAnsi="Consolas" w:cs="Courier New"/>
          <w:b/>
          <w:bCs/>
          <w:color w:val="000000"/>
          <w:lang w:val="en-US" w:eastAsia="en-US"/>
        </w:rPr>
        <w:t>:</w:t>
      </w:r>
      <w:r w:rsidR="00AA3DBD" w:rsidRPr="00985670">
        <w:rPr>
          <w:rFonts w:ascii="Consolas" w:eastAsia="Calibri" w:hAnsi="Consolas" w:cs="Courier New"/>
          <w:b/>
          <w:bCs/>
          <w:color w:val="000000"/>
          <w:sz w:val="21"/>
          <w:szCs w:val="21"/>
          <w:lang w:val="en-US" w:eastAsia="en-US"/>
        </w:rPr>
        <w:t xml:space="preserve">  </w:t>
      </w:r>
      <w:r w:rsidR="00AA3DBD" w:rsidRPr="00985670">
        <w:rPr>
          <w:b/>
          <w:color w:val="000000"/>
        </w:rPr>
        <w:t>Snuff or dip</w:t>
      </w:r>
      <w:r w:rsidR="00AA3DBD" w:rsidRPr="00985670">
        <w:rPr>
          <w:color w:val="000000"/>
        </w:rPr>
        <w:t xml:space="preserve"> is commonly placed between the gum and lip and sold in round cans in --a loose form or a pouch that looks like a small tea-bag;  common brands are Skoal, Copenhagen and Grizzley but there are others. </w:t>
      </w:r>
    </w:p>
    <w:p w:rsidR="00AA3DBD" w:rsidRPr="00985670" w:rsidRDefault="00AA3DBD" w:rsidP="00AA3DBD">
      <w:pPr>
        <w:ind w:left="720" w:hanging="720"/>
        <w:rPr>
          <w:color w:val="000000"/>
        </w:rPr>
      </w:pPr>
    </w:p>
    <w:p w:rsidR="00AA3DBD" w:rsidRPr="00985670" w:rsidRDefault="00AA3DBD" w:rsidP="00AA3DBD">
      <w:pPr>
        <w:ind w:left="720"/>
        <w:rPr>
          <w:color w:val="000000"/>
        </w:rPr>
      </w:pPr>
      <w:r w:rsidRPr="00985670">
        <w:rPr>
          <w:b/>
          <w:color w:val="000000"/>
        </w:rPr>
        <w:t>Chewing or spit tobacco</w:t>
      </w:r>
      <w:r w:rsidRPr="00985670">
        <w:rPr>
          <w:color w:val="000000"/>
        </w:rPr>
        <w:t xml:space="preserve"> (also twist, plug or scrap) is usually placed in the side of your mouth and chewed and often sold in wallet-sized pouches;  </w:t>
      </w:r>
    </w:p>
    <w:p w:rsidR="00AA3DBD" w:rsidRPr="00985670" w:rsidRDefault="00AA3DBD" w:rsidP="00AA3DBD">
      <w:pPr>
        <w:ind w:left="720"/>
        <w:rPr>
          <w:color w:val="000000"/>
        </w:rPr>
      </w:pPr>
      <w:r w:rsidRPr="00985670">
        <w:rPr>
          <w:color w:val="000000"/>
        </w:rPr>
        <w:t xml:space="preserve">common brands are Redman, Levi- Garret, and Beech-nut, but there are others. </w:t>
      </w:r>
    </w:p>
    <w:p w:rsidR="00AA3DBD" w:rsidRPr="00985670" w:rsidRDefault="00AA3DBD" w:rsidP="00AA3DBD">
      <w:pPr>
        <w:ind w:left="720"/>
        <w:rPr>
          <w:color w:val="000000"/>
        </w:rPr>
      </w:pPr>
    </w:p>
    <w:p w:rsidR="00AA3DBD" w:rsidRPr="00985670" w:rsidRDefault="00AA3DBD" w:rsidP="00AA3DBD">
      <w:pPr>
        <w:ind w:left="720"/>
        <w:rPr>
          <w:color w:val="000000"/>
        </w:rPr>
      </w:pPr>
      <w:r w:rsidRPr="00985670">
        <w:rPr>
          <w:b/>
          <w:color w:val="000000"/>
        </w:rPr>
        <w:t>Snus</w:t>
      </w:r>
      <w:r w:rsidRPr="00985670">
        <w:rPr>
          <w:color w:val="000000"/>
        </w:rPr>
        <w:t xml:space="preserve"> is a spitless tobacco product that may be sold in a tin or slidepak in a loose form or in small teabag-like pouches; common brands are Camel Snus, Marlboro Snus, and Skoal Snus.</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smartTag w:uri="urn:schemas-microsoft-com:office:smarttags" w:element="address">
        <w:smartTag w:uri="urn:schemas-microsoft-com:office:smarttags" w:element="Street">
          <w:r w:rsidRPr="00985670">
            <w:rPr>
              <w:rFonts w:eastAsia="Calibri"/>
              <w:color w:val="000000"/>
              <w:sz w:val="22"/>
              <w:szCs w:val="22"/>
            </w:rPr>
            <w:t>BOX</w:t>
          </w:r>
        </w:smartTag>
        <w:r w:rsidRPr="00985670">
          <w:rPr>
            <w:rFonts w:eastAsia="Calibri"/>
            <w:color w:val="000000"/>
            <w:sz w:val="22"/>
            <w:szCs w:val="22"/>
          </w:rPr>
          <w:t xml:space="preserve"> 31</w:t>
        </w:r>
      </w:smartTag>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85670">
        <w:rPr>
          <w:rFonts w:eastAsia="Calibri"/>
          <w:color w:val="000000"/>
          <w:sz w:val="22"/>
          <w:szCs w:val="22"/>
        </w:rPr>
        <w:t xml:space="preserve">IF ((J1a1 THROUGH J1a4  =  NO, DK or R) </w:t>
      </w:r>
      <w:r w:rsidRPr="00985670">
        <w:rPr>
          <w:rFonts w:eastAsia="Calibri"/>
          <w:color w:val="000000"/>
          <w:sz w:val="22"/>
          <w:szCs w:val="22"/>
          <w:u w:val="single"/>
        </w:rPr>
        <w:t>AND</w:t>
      </w:r>
      <w:r w:rsidRPr="00985670">
        <w:rPr>
          <w:rFonts w:eastAsia="Calibri"/>
          <w:color w:val="000000"/>
          <w:sz w:val="22"/>
          <w:szCs w:val="22"/>
        </w:rPr>
        <w:t>:</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85670">
        <w:rPr>
          <w:rFonts w:eastAsia="Calibri"/>
          <w:color w:val="000000"/>
          <w:sz w:val="22"/>
          <w:szCs w:val="22"/>
        </w:rPr>
        <w:tab/>
        <w:t>IF PROXY RESPONDENT</w:t>
      </w:r>
      <w:r w:rsidR="00151EF9">
        <w:rPr>
          <w:rFonts w:eastAsia="Calibri"/>
          <w:color w:val="000000"/>
          <w:sz w:val="22"/>
          <w:szCs w:val="22"/>
        </w:rPr>
        <w:t xml:space="preserve"> </w:t>
      </w:r>
      <w:r w:rsidRPr="00985670">
        <w:rPr>
          <w:rFonts w:eastAsia="Calibri"/>
          <w:color w:val="000000"/>
          <w:sz w:val="22"/>
          <w:szCs w:val="22"/>
        </w:rPr>
        <w:t xml:space="preserve">GO TO </w:t>
      </w:r>
      <w:r w:rsidR="00C710D9" w:rsidRPr="00985670">
        <w:rPr>
          <w:rFonts w:eastAsia="Calibri"/>
          <w:color w:val="000000"/>
          <w:sz w:val="22"/>
          <w:szCs w:val="22"/>
        </w:rPr>
        <w:t>S</w:t>
      </w:r>
      <w:r w:rsidR="000B601C" w:rsidRPr="00985670">
        <w:rPr>
          <w:rFonts w:eastAsia="Calibri"/>
          <w:color w:val="000000"/>
          <w:sz w:val="22"/>
          <w:szCs w:val="22"/>
        </w:rPr>
        <w:t>78</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u w:val="single"/>
        </w:rPr>
      </w:pPr>
      <w:r w:rsidRPr="00985670">
        <w:rPr>
          <w:rFonts w:eastAsia="Calibri"/>
          <w:color w:val="000000"/>
          <w:sz w:val="22"/>
          <w:szCs w:val="22"/>
        </w:rPr>
        <w:tab/>
        <w:t>IF SELF RESPONDENT</w:t>
      </w:r>
      <w:r w:rsidR="00151EF9">
        <w:rPr>
          <w:rFonts w:eastAsia="Calibri"/>
          <w:color w:val="000000"/>
          <w:sz w:val="22"/>
          <w:szCs w:val="22"/>
        </w:rPr>
        <w:t xml:space="preserve"> </w:t>
      </w:r>
      <w:r w:rsidRPr="00985670">
        <w:rPr>
          <w:rFonts w:eastAsia="Calibri"/>
          <w:color w:val="000000"/>
          <w:sz w:val="22"/>
          <w:szCs w:val="22"/>
        </w:rPr>
        <w:t>GO TO BOX 34)</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85670">
        <w:rPr>
          <w:rFonts w:eastAsia="Calibri"/>
          <w:color w:val="000000"/>
          <w:sz w:val="22"/>
          <w:szCs w:val="22"/>
        </w:rPr>
        <w:t xml:space="preserve">ELSE IF ANY </w:t>
      </w:r>
      <w:hyperlink r:id="rId26" w:history="1">
        <w:r w:rsidRPr="00BA55D2">
          <w:rPr>
            <w:rFonts w:eastAsia="Calibri"/>
            <w:color w:val="000000"/>
            <w:sz w:val="22"/>
            <w:szCs w:val="22"/>
          </w:rPr>
          <w:t>J1a1</w:t>
        </w:r>
      </w:hyperlink>
      <w:r w:rsidRPr="00985670">
        <w:rPr>
          <w:rFonts w:eastAsia="Calibri"/>
          <w:color w:val="000000"/>
          <w:sz w:val="22"/>
          <w:szCs w:val="22"/>
        </w:rPr>
        <w:t>, 2, 3, 4 = YES (1) GO TO J2a</w:t>
      </w:r>
      <w:r w:rsidR="00BA55D2">
        <w:rPr>
          <w:rFonts w:eastAsia="Calibri"/>
          <w:color w:val="000000"/>
          <w:sz w:val="22"/>
          <w:szCs w:val="22"/>
        </w:rPr>
        <w:t xml:space="preserve">1-4 </w:t>
      </w:r>
      <w:r w:rsidRPr="00985670">
        <w:rPr>
          <w:rFonts w:eastAsia="Calibri"/>
          <w:color w:val="000000"/>
          <w:sz w:val="22"/>
          <w:szCs w:val="22"/>
        </w:rPr>
        <w:t xml:space="preserve"> FOR THOSE PRODUCTS</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r w:rsidRPr="00985670">
        <w:rPr>
          <w:rFonts w:eastAsia="Calibri"/>
          <w:color w:val="000000"/>
          <w:sz w:val="22"/>
          <w:szCs w:val="22"/>
        </w:rPr>
        <w:t>BOX 32</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r w:rsidRPr="00985670">
        <w:rPr>
          <w:rFonts w:eastAsia="Calibri"/>
          <w:color w:val="000000"/>
          <w:sz w:val="22"/>
          <w:szCs w:val="22"/>
        </w:rPr>
        <w:t xml:space="preserve">ASK J2a FOR </w:t>
      </w:r>
      <w:r w:rsidRPr="00985670">
        <w:rPr>
          <w:rFonts w:eastAsia="Calibri"/>
          <w:color w:val="000000"/>
          <w:sz w:val="22"/>
          <w:szCs w:val="22"/>
          <w:u w:val="single"/>
        </w:rPr>
        <w:t>EACH</w:t>
      </w:r>
      <w:r w:rsidRPr="00985670">
        <w:rPr>
          <w:rFonts w:eastAsia="Calibri"/>
          <w:color w:val="000000"/>
          <w:sz w:val="22"/>
          <w:szCs w:val="22"/>
        </w:rPr>
        <w:t xml:space="preserve"> YES ENTRY IN J1a1 THROUGH </w:t>
      </w:r>
      <w:r w:rsidRPr="00985670">
        <w:rPr>
          <w:rFonts w:eastAsia="Calibri"/>
          <w:color w:val="000000"/>
          <w:sz w:val="22"/>
          <w:szCs w:val="22"/>
          <w:u w:val="single"/>
        </w:rPr>
        <w:t>J1a4</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i/>
          <w:iCs/>
          <w:color w:val="000000"/>
          <w:sz w:val="22"/>
          <w:szCs w:val="22"/>
        </w:rPr>
      </w:pPr>
    </w:p>
    <w:p w:rsidR="00AA3DBD" w:rsidRPr="00985670" w:rsidRDefault="00AA3DBD" w:rsidP="00D51B73">
      <w:pPr>
        <w:tabs>
          <w:tab w:val="left" w:pos="0"/>
          <w:tab w:val="left" w:pos="720"/>
          <w:tab w:val="left" w:pos="990"/>
          <w:tab w:val="left" w:pos="144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985670">
        <w:rPr>
          <w:rFonts w:eastAsia="Calibri"/>
          <w:b/>
          <w:bCs/>
          <w:color w:val="000000"/>
          <w:sz w:val="22"/>
          <w:szCs w:val="22"/>
        </w:rPr>
        <w:t>J2a</w:t>
      </w:r>
      <w:r w:rsidR="007169BE">
        <w:rPr>
          <w:rFonts w:eastAsia="Calibri"/>
          <w:b/>
          <w:bCs/>
          <w:color w:val="000000"/>
          <w:sz w:val="22"/>
          <w:szCs w:val="22"/>
        </w:rPr>
        <w:t>/J2a1</w:t>
      </w:r>
      <w:r w:rsidR="00BA55D2">
        <w:rPr>
          <w:rFonts w:eastAsia="Calibri"/>
          <w:b/>
          <w:bCs/>
          <w:color w:val="000000"/>
          <w:sz w:val="22"/>
          <w:szCs w:val="22"/>
        </w:rPr>
        <w:t>-4</w:t>
      </w:r>
      <w:r w:rsidR="00D51B73">
        <w:rPr>
          <w:rFonts w:eastAsia="Calibri"/>
          <w:b/>
          <w:bCs/>
          <w:color w:val="000000"/>
          <w:sz w:val="22"/>
          <w:szCs w:val="22"/>
        </w:rPr>
        <w:tab/>
      </w:r>
      <w:r w:rsidRPr="00985670">
        <w:rPr>
          <w:rFonts w:eastAsia="Calibri"/>
          <w:b/>
          <w:bCs/>
          <w:color w:val="000000"/>
          <w:sz w:val="22"/>
          <w:szCs w:val="22"/>
        </w:rPr>
        <w:t>(Do you/Does [name]) NOW (smoke/use) [fill entry in J1a] every day, some days or not at all?</w:t>
      </w:r>
      <w:r w:rsidR="00BA55D2">
        <w:rPr>
          <w:rFonts w:eastAsia="Calibri"/>
          <w:b/>
          <w:bCs/>
          <w:color w:val="000000"/>
          <w:sz w:val="22"/>
          <w:szCs w:val="22"/>
        </w:rPr>
        <w:t xml:space="preserve">  [</w:t>
      </w:r>
      <w:r w:rsidR="00BA55D2" w:rsidRPr="00F35172">
        <w:rPr>
          <w:rFonts w:eastAsia="Calibri"/>
          <w:bCs/>
          <w:color w:val="000000"/>
          <w:sz w:val="22"/>
          <w:szCs w:val="22"/>
        </w:rPr>
        <w:t>J1a1-4 entries</w:t>
      </w:r>
      <w:r w:rsidR="00BA55D2">
        <w:rPr>
          <w:rFonts w:eastAsia="Calibri"/>
          <w:b/>
          <w:bCs/>
          <w:color w:val="000000"/>
          <w:sz w:val="22"/>
          <w:szCs w:val="22"/>
        </w:rPr>
        <w:t>: smoke regular cigars,</w:t>
      </w:r>
      <w:r w:rsidR="003E7FB0">
        <w:rPr>
          <w:rFonts w:eastAsia="Calibri"/>
          <w:b/>
          <w:bCs/>
          <w:color w:val="000000"/>
          <w:sz w:val="22"/>
          <w:szCs w:val="22"/>
        </w:rPr>
        <w:t xml:space="preserve"> or</w:t>
      </w:r>
      <w:r w:rsidR="00BA55D2">
        <w:rPr>
          <w:rFonts w:eastAsia="Calibri"/>
          <w:b/>
          <w:bCs/>
          <w:color w:val="000000"/>
          <w:sz w:val="22"/>
          <w:szCs w:val="22"/>
        </w:rPr>
        <w:t xml:space="preserve"> cigarillos or little filtered cigars…./ </w:t>
      </w:r>
      <w:r w:rsidR="003E7FB0">
        <w:rPr>
          <w:rFonts w:eastAsia="Calibri"/>
          <w:b/>
          <w:bCs/>
          <w:color w:val="000000"/>
          <w:sz w:val="22"/>
          <w:szCs w:val="22"/>
        </w:rPr>
        <w:t>smoke a regular pipe…/ use a water pipe or hookah pipe filled with tobac</w:t>
      </w:r>
      <w:r w:rsidR="00F35172">
        <w:rPr>
          <w:rFonts w:eastAsia="Calibri"/>
          <w:b/>
          <w:bCs/>
          <w:color w:val="000000"/>
          <w:sz w:val="22"/>
          <w:szCs w:val="22"/>
        </w:rPr>
        <w:t>c</w:t>
      </w:r>
      <w:r w:rsidR="003E7FB0">
        <w:rPr>
          <w:rFonts w:eastAsia="Calibri"/>
          <w:b/>
          <w:bCs/>
          <w:color w:val="000000"/>
          <w:sz w:val="22"/>
          <w:szCs w:val="22"/>
        </w:rPr>
        <w:t xml:space="preserve">o…./use smokeless tobacco…. </w:t>
      </w:r>
      <w:r w:rsidR="00F35172">
        <w:rPr>
          <w:rFonts w:eastAsia="Calibri"/>
          <w:b/>
          <w:bCs/>
          <w:color w:val="000000"/>
          <w:sz w:val="22"/>
          <w:szCs w:val="22"/>
        </w:rPr>
        <w: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i/>
          <w:iCs/>
          <w:color w:val="000000"/>
          <w:sz w:val="22"/>
          <w:szCs w:val="22"/>
        </w:rPr>
      </w:pPr>
    </w:p>
    <w:p w:rsidR="00AA3DBD" w:rsidRPr="00985670" w:rsidRDefault="006E2CE6" w:rsidP="006E2CE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Pr>
          <w:rFonts w:eastAsia="Calibri"/>
          <w:color w:val="000000"/>
          <w:sz w:val="22"/>
          <w:szCs w:val="22"/>
        </w:rPr>
        <w:tab/>
      </w:r>
      <w:r w:rsidR="00D51B73">
        <w:rPr>
          <w:rFonts w:eastAsia="Calibri"/>
          <w:color w:val="000000"/>
          <w:sz w:val="22"/>
          <w:szCs w:val="22"/>
        </w:rPr>
        <w:t>(1)  Every day</w:t>
      </w:r>
    </w:p>
    <w:p w:rsidR="00AA3DBD" w:rsidRPr="00985670" w:rsidRDefault="006E2CE6" w:rsidP="006E2CE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r>
      <w:r w:rsidR="00AA3DBD" w:rsidRPr="00985670">
        <w:rPr>
          <w:rFonts w:eastAsia="Calibri"/>
          <w:color w:val="000000"/>
          <w:sz w:val="22"/>
          <w:szCs w:val="22"/>
        </w:rPr>
        <w:t>(2)  Some days</w:t>
      </w:r>
    </w:p>
    <w:p w:rsidR="00AA3DBD" w:rsidRPr="00985670" w:rsidRDefault="00BA55D2" w:rsidP="00BA55D2">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r>
      <w:r w:rsidR="00AA3DBD" w:rsidRPr="00985670">
        <w:rPr>
          <w:rFonts w:eastAsia="Calibri"/>
          <w:color w:val="000000"/>
          <w:sz w:val="22"/>
          <w:szCs w:val="22"/>
        </w:rPr>
        <w:t>(3) Not at all</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1A5054" w:rsidRDefault="006E2CE6" w:rsidP="006E2CE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r>
      <w:r w:rsidR="00AA3DBD" w:rsidRPr="00985670">
        <w:rPr>
          <w:rFonts w:eastAsia="Calibri"/>
          <w:color w:val="000000"/>
          <w:sz w:val="22"/>
          <w:szCs w:val="22"/>
        </w:rPr>
        <w:t>|__|</w:t>
      </w:r>
    </w:p>
    <w:p w:rsidR="00BE340A" w:rsidRPr="001A5054" w:rsidRDefault="00BE340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1A5054" w:rsidRDefault="00BE340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2"/>
          <w:szCs w:val="22"/>
        </w:rPr>
      </w:pPr>
      <w:r w:rsidRPr="001A5054">
        <w:rPr>
          <w:rFonts w:ascii="Calibri" w:eastAsia="Calibri" w:hAnsi="Calibri"/>
          <w:b/>
          <w:color w:val="000000"/>
          <w:sz w:val="22"/>
          <w:szCs w:val="22"/>
        </w:rPr>
        <w:t xml:space="preserve">FR NOTE:  </w:t>
      </w:r>
      <w:r w:rsidR="00DE6E89" w:rsidRPr="001A5054">
        <w:rPr>
          <w:rFonts w:ascii="Calibri" w:eastAsia="Calibri" w:hAnsi="Calibri"/>
          <w:b/>
          <w:color w:val="000000"/>
          <w:sz w:val="22"/>
          <w:szCs w:val="22"/>
        </w:rPr>
        <w:t xml:space="preserve">IF RESPONDENT MENTIONS THAT HE/SHE ONLY USED A GIVEN NON-CIGARETTE TOBACCO PRODUCT ONE OR TWO TIMES, STILL ASK THE CORRESPONDING QUESTION FOR THE J2A1-4 SERIES AND INDICATE THEIR RESPONSE TO THAT QUESTION AS APPROPRIATE . </w:t>
      </w:r>
    </w:p>
    <w:p w:rsidR="00BE340A" w:rsidRPr="00985670" w:rsidRDefault="00BE340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r w:rsidRPr="00985670">
        <w:rPr>
          <w:rFonts w:ascii="Calibri" w:eastAsia="Calibri" w:hAnsi="Calibri"/>
          <w:b/>
          <w:color w:val="000000"/>
          <w:sz w:val="28"/>
          <w:szCs w:val="28"/>
        </w:rPr>
        <w:t>IF (J2</w:t>
      </w:r>
      <w:r w:rsidR="00C247BC">
        <w:rPr>
          <w:rFonts w:ascii="Calibri" w:eastAsia="Calibri" w:hAnsi="Calibri"/>
          <w:b/>
          <w:color w:val="000000"/>
          <w:sz w:val="28"/>
          <w:szCs w:val="28"/>
        </w:rPr>
        <w:t>a</w:t>
      </w:r>
      <w:r w:rsidRPr="00985670">
        <w:rPr>
          <w:rFonts w:ascii="Calibri" w:eastAsia="Calibri" w:hAnsi="Calibri"/>
          <w:b/>
          <w:color w:val="000000"/>
          <w:sz w:val="28"/>
          <w:szCs w:val="28"/>
        </w:rPr>
        <w:t>2 = 1 OR 2) AND (J2</w:t>
      </w:r>
      <w:r w:rsidR="00C247BC">
        <w:rPr>
          <w:rFonts w:ascii="Calibri" w:eastAsia="Calibri" w:hAnsi="Calibri"/>
          <w:b/>
          <w:color w:val="000000"/>
          <w:sz w:val="28"/>
          <w:szCs w:val="28"/>
        </w:rPr>
        <w:t>a</w:t>
      </w:r>
      <w:r w:rsidRPr="00985670">
        <w:rPr>
          <w:rFonts w:ascii="Calibri" w:eastAsia="Calibri" w:hAnsi="Calibri"/>
          <w:b/>
          <w:color w:val="000000"/>
          <w:sz w:val="28"/>
          <w:szCs w:val="28"/>
        </w:rPr>
        <w:t>3 = 1 OR 2), THEN ASK J2</w:t>
      </w:r>
      <w:r w:rsidR="00C247BC">
        <w:rPr>
          <w:rFonts w:ascii="Calibri" w:eastAsia="Calibri" w:hAnsi="Calibri"/>
          <w:b/>
          <w:color w:val="000000"/>
          <w:sz w:val="28"/>
          <w:szCs w:val="28"/>
        </w:rPr>
        <w:t>a</w:t>
      </w:r>
      <w:r w:rsidRPr="00985670">
        <w:rPr>
          <w:rFonts w:ascii="Calibri" w:eastAsia="Calibri" w:hAnsi="Calibri"/>
          <w:b/>
          <w:color w:val="000000"/>
          <w:sz w:val="28"/>
          <w:szCs w:val="28"/>
        </w:rPr>
        <w:t>3</w:t>
      </w:r>
      <w:r w:rsidR="00C247BC">
        <w:rPr>
          <w:rFonts w:ascii="Calibri" w:eastAsia="Calibri" w:hAnsi="Calibri"/>
          <w:b/>
          <w:color w:val="000000"/>
          <w:sz w:val="28"/>
          <w:szCs w:val="28"/>
        </w:rPr>
        <w:t>v</w:t>
      </w:r>
      <w:r w:rsidR="00151EF9">
        <w:rPr>
          <w:rFonts w:ascii="Calibri" w:eastAsia="Calibri" w:hAnsi="Calibri"/>
          <w:b/>
          <w:color w:val="000000"/>
          <w:sz w:val="28"/>
          <w:szCs w:val="28"/>
        </w:rPr>
        <w:t>;</w:t>
      </w:r>
      <w:r w:rsidRPr="00985670">
        <w:rPr>
          <w:rFonts w:ascii="Calibri" w:eastAsia="Calibri" w:hAnsi="Calibri"/>
          <w:b/>
          <w:color w:val="000000"/>
          <w:sz w:val="28"/>
          <w:szCs w:val="28"/>
        </w:rPr>
        <w:t xml:space="preserve">  ELSE GO TO BOX 33.</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985670">
        <w:rPr>
          <w:rFonts w:eastAsia="Calibri"/>
          <w:b/>
          <w:color w:val="000000"/>
          <w:sz w:val="22"/>
          <w:szCs w:val="22"/>
        </w:rPr>
        <w:t>J2</w:t>
      </w:r>
      <w:r w:rsidR="00C247BC">
        <w:rPr>
          <w:rFonts w:eastAsia="Calibri"/>
          <w:b/>
          <w:color w:val="000000"/>
          <w:sz w:val="22"/>
          <w:szCs w:val="22"/>
        </w:rPr>
        <w:t>a</w:t>
      </w:r>
      <w:r w:rsidRPr="00985670">
        <w:rPr>
          <w:rFonts w:eastAsia="Calibri"/>
          <w:b/>
          <w:color w:val="000000"/>
          <w:sz w:val="22"/>
          <w:szCs w:val="22"/>
        </w:rPr>
        <w:t>3</w:t>
      </w:r>
      <w:r w:rsidR="00C247BC">
        <w:rPr>
          <w:rFonts w:eastAsia="Calibri"/>
          <w:b/>
          <w:color w:val="000000"/>
          <w:sz w:val="22"/>
          <w:szCs w:val="22"/>
        </w:rPr>
        <w:t>v</w:t>
      </w:r>
      <w:r w:rsidRPr="00985670">
        <w:rPr>
          <w:rFonts w:eastAsia="Calibri"/>
          <w:b/>
          <w:color w:val="000000"/>
          <w:sz w:val="22"/>
          <w:szCs w:val="22"/>
        </w:rPr>
        <w:tab/>
        <w:t xml:space="preserve">Do you currently smoke BOTH regular pipes AND </w:t>
      </w:r>
      <w:r w:rsidR="001857A3" w:rsidRPr="00985670">
        <w:rPr>
          <w:rFonts w:eastAsia="Calibri"/>
          <w:b/>
          <w:color w:val="000000"/>
          <w:sz w:val="22"/>
          <w:szCs w:val="22"/>
        </w:rPr>
        <w:t>water</w:t>
      </w:r>
      <w:r w:rsidR="001E3D3B" w:rsidRPr="00985670">
        <w:rPr>
          <w:rFonts w:eastAsia="Calibri"/>
          <w:b/>
          <w:color w:val="000000"/>
          <w:sz w:val="22"/>
          <w:szCs w:val="22"/>
        </w:rPr>
        <w:t xml:space="preserve"> pipes or </w:t>
      </w:r>
      <w:r w:rsidR="001528E4" w:rsidRPr="00985670">
        <w:rPr>
          <w:rFonts w:eastAsia="Calibri"/>
          <w:b/>
          <w:color w:val="000000"/>
          <w:sz w:val="22"/>
          <w:szCs w:val="22"/>
        </w:rPr>
        <w:t xml:space="preserve">hookah </w:t>
      </w:r>
      <w:smartTag w:uri="isiresearchsoft-com/cwyw" w:element="citation">
        <w:r w:rsidR="001E3D3B" w:rsidRPr="00985670">
          <w:rPr>
            <w:rFonts w:eastAsia="Calibri"/>
            <w:b/>
            <w:color w:val="000000"/>
            <w:sz w:val="22"/>
            <w:szCs w:val="22"/>
          </w:rPr>
          <w:t>{</w:t>
        </w:r>
        <w:r w:rsidR="00143D72" w:rsidRPr="006B681F">
          <w:rPr>
            <w:rFonts w:eastAsia="Calibri"/>
            <w:b/>
            <w:color w:val="000000"/>
            <w:sz w:val="22"/>
            <w:szCs w:val="22"/>
          </w:rPr>
          <w:t>who</w:t>
        </w:r>
        <w:r w:rsidR="001E3D3B" w:rsidRPr="00F35172">
          <w:rPr>
            <w:rFonts w:eastAsia="Calibri"/>
            <w:b/>
            <w:color w:val="000000"/>
            <w:sz w:val="22"/>
            <w:szCs w:val="22"/>
          </w:rPr>
          <w:t>-</w:t>
        </w:r>
        <w:r w:rsidR="001E3D3B" w:rsidRPr="00985670">
          <w:rPr>
            <w:rFonts w:eastAsia="Calibri"/>
            <w:b/>
            <w:color w:val="000000"/>
            <w:sz w:val="22"/>
            <w:szCs w:val="22"/>
          </w:rPr>
          <w:t>kah}</w:t>
        </w:r>
      </w:smartTag>
      <w:r w:rsidR="001E3D3B" w:rsidRPr="00985670">
        <w:rPr>
          <w:rFonts w:eastAsia="Calibri"/>
          <w:b/>
          <w:color w:val="000000"/>
          <w:sz w:val="22"/>
          <w:szCs w:val="22"/>
        </w:rPr>
        <w:t xml:space="preserve"> </w:t>
      </w:r>
      <w:r w:rsidR="001528E4" w:rsidRPr="00985670">
        <w:rPr>
          <w:rFonts w:eastAsia="Calibri"/>
          <w:b/>
          <w:color w:val="000000"/>
          <w:sz w:val="22"/>
          <w:szCs w:val="22"/>
        </w:rPr>
        <w:t>pipes</w:t>
      </w:r>
      <w:r w:rsidRPr="00985670">
        <w:rPr>
          <w:rFonts w:eastAsia="Calibri"/>
          <w:b/>
          <w:color w:val="000000"/>
          <w:sz w:val="22"/>
          <w:szCs w:val="22"/>
        </w:rPr>
        <w: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AA3DBD" w:rsidRPr="00F35172" w:rsidRDefault="00AA3DBD" w:rsidP="00862F72">
      <w:pPr>
        <w:numPr>
          <w:ilvl w:val="0"/>
          <w:numId w:val="2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F35172">
        <w:rPr>
          <w:rFonts w:eastAsia="Calibri"/>
          <w:color w:val="000000"/>
          <w:sz w:val="22"/>
          <w:szCs w:val="22"/>
        </w:rPr>
        <w:t xml:space="preserve"> YES</w:t>
      </w:r>
    </w:p>
    <w:p w:rsidR="00AA3DBD" w:rsidRPr="00985670" w:rsidRDefault="00AA3DBD" w:rsidP="00862F72">
      <w:pPr>
        <w:numPr>
          <w:ilvl w:val="0"/>
          <w:numId w:val="2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F35172">
        <w:rPr>
          <w:rFonts w:eastAsia="Calibri"/>
          <w:color w:val="000000"/>
          <w:sz w:val="22"/>
          <w:szCs w:val="22"/>
        </w:rPr>
        <w:t xml:space="preserve"> NO</w:t>
      </w:r>
      <w:r w:rsidR="001E3D3B" w:rsidRPr="00985670">
        <w:rPr>
          <w:rFonts w:eastAsia="Calibri"/>
          <w:b/>
          <w:color w:val="000000"/>
          <w:sz w:val="22"/>
          <w:szCs w:val="22"/>
        </w:rPr>
        <w:t>- GO TO J2</w:t>
      </w:r>
      <w:r w:rsidR="00C247BC">
        <w:rPr>
          <w:rFonts w:eastAsia="Calibri"/>
          <w:b/>
          <w:color w:val="000000"/>
          <w:sz w:val="22"/>
          <w:szCs w:val="22"/>
        </w:rPr>
        <w:t>a</w:t>
      </w:r>
      <w:r w:rsidR="001E3D3B" w:rsidRPr="00985670">
        <w:rPr>
          <w:rFonts w:eastAsia="Calibri"/>
          <w:b/>
          <w:color w:val="000000"/>
          <w:sz w:val="22"/>
          <w:szCs w:val="22"/>
        </w:rPr>
        <w:t>2 and J2</w:t>
      </w:r>
      <w:r w:rsidR="00C247BC">
        <w:rPr>
          <w:rFonts w:eastAsia="Calibri"/>
          <w:b/>
          <w:color w:val="000000"/>
          <w:sz w:val="22"/>
          <w:szCs w:val="22"/>
        </w:rPr>
        <w:t>a</w:t>
      </w:r>
      <w:r w:rsidR="001E3D3B" w:rsidRPr="00985670">
        <w:rPr>
          <w:rFonts w:eastAsia="Calibri"/>
          <w:b/>
          <w:color w:val="000000"/>
          <w:sz w:val="22"/>
          <w:szCs w:val="22"/>
        </w:rPr>
        <w:t>3 to correct</w:t>
      </w:r>
      <w:r w:rsidR="007933A3" w:rsidRPr="00985670">
        <w:rPr>
          <w:rFonts w:eastAsia="Calibri"/>
          <w:b/>
          <w:color w:val="000000"/>
          <w:sz w:val="22"/>
          <w:szCs w:val="22"/>
        </w:rPr>
        <w:t xml:space="preserve"> and then proceed to </w:t>
      </w:r>
      <w:smartTag w:uri="urn:schemas-microsoft-com:office:smarttags" w:element="address">
        <w:smartTag w:uri="urn:schemas-microsoft-com:office:smarttags" w:element="Street">
          <w:r w:rsidR="007933A3" w:rsidRPr="00985670">
            <w:rPr>
              <w:rFonts w:eastAsia="Calibri"/>
              <w:b/>
              <w:color w:val="000000"/>
              <w:sz w:val="22"/>
              <w:szCs w:val="22"/>
            </w:rPr>
            <w:t>BOX</w:t>
          </w:r>
        </w:smartTag>
        <w:r w:rsidR="007933A3" w:rsidRPr="00985670">
          <w:rPr>
            <w:rFonts w:eastAsia="Calibri"/>
            <w:b/>
            <w:color w:val="000000"/>
            <w:sz w:val="22"/>
            <w:szCs w:val="22"/>
          </w:rPr>
          <w:t xml:space="preserve"> 33</w:t>
        </w:r>
      </w:smartTag>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color w:val="000000"/>
          <w:sz w:val="22"/>
          <w:szCs w:val="22"/>
        </w:rPr>
      </w:pPr>
      <w:r w:rsidRPr="00985670">
        <w:rPr>
          <w:rFonts w:eastAsia="Calibri"/>
          <w:b/>
          <w:color w:val="000000"/>
          <w:sz w:val="22"/>
          <w:szCs w:val="22"/>
        </w:rPr>
        <w:t>|__|</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r w:rsidRPr="00985670">
        <w:rPr>
          <w:rFonts w:ascii="Calibri" w:eastAsia="Calibri" w:hAnsi="Calibri"/>
          <w:b/>
          <w:color w:val="000000"/>
          <w:sz w:val="28"/>
          <w:szCs w:val="28"/>
        </w:rPr>
        <w:t>GO TO BOX 33</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color w:val="000000"/>
          <w:sz w:val="22"/>
          <w:szCs w:val="22"/>
        </w:rPr>
      </w:pPr>
      <w:smartTag w:uri="urn:schemas-microsoft-com:office:smarttags" w:element="address">
        <w:smartTag w:uri="urn:schemas-microsoft-com:office:smarttags" w:element="Street">
          <w:r w:rsidRPr="00985670">
            <w:rPr>
              <w:rFonts w:eastAsia="Calibri"/>
              <w:color w:val="000000"/>
              <w:sz w:val="22"/>
              <w:szCs w:val="22"/>
            </w:rPr>
            <w:t>BOX</w:t>
          </w:r>
        </w:smartTag>
        <w:r w:rsidRPr="00985670">
          <w:rPr>
            <w:rFonts w:eastAsia="Calibri"/>
            <w:color w:val="000000"/>
            <w:sz w:val="22"/>
            <w:szCs w:val="22"/>
          </w:rPr>
          <w:t xml:space="preserve"> 33</w:t>
        </w:r>
      </w:smartTag>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 xml:space="preserve">IF J2a = 1 </w:t>
      </w:r>
      <w:r w:rsidRPr="00985670">
        <w:rPr>
          <w:rFonts w:eastAsia="Calibri"/>
          <w:color w:val="000000"/>
          <w:sz w:val="22"/>
          <w:szCs w:val="22"/>
          <w:u w:val="single"/>
        </w:rPr>
        <w:t>OR</w:t>
      </w:r>
      <w:r w:rsidRPr="00985670">
        <w:rPr>
          <w:rFonts w:eastAsia="Calibri"/>
          <w:color w:val="000000"/>
          <w:sz w:val="22"/>
          <w:szCs w:val="22"/>
        </w:rPr>
        <w:t xml:space="preserve"> 3:</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ab/>
        <w:t xml:space="preserve">IF PROXY: </w:t>
      </w:r>
      <w:r w:rsidRPr="00985670">
        <w:rPr>
          <w:rFonts w:eastAsia="Calibri"/>
          <w:color w:val="000000"/>
          <w:sz w:val="22"/>
          <w:szCs w:val="22"/>
        </w:rPr>
        <w:tab/>
        <w:t xml:space="preserve">IF LAST ENTRY FROM </w:t>
      </w:r>
      <w:r w:rsidRPr="00985670">
        <w:rPr>
          <w:rFonts w:eastAsia="Calibri"/>
          <w:b/>
          <w:bCs/>
          <w:color w:val="000000"/>
          <w:sz w:val="22"/>
          <w:szCs w:val="22"/>
        </w:rPr>
        <w:t>J1a</w:t>
      </w:r>
      <w:r w:rsidRPr="00985670">
        <w:rPr>
          <w:rFonts w:eastAsia="Calibri"/>
          <w:color w:val="000000"/>
          <w:sz w:val="22"/>
          <w:szCs w:val="22"/>
        </w:rPr>
        <w:t xml:space="preserve"> </w:t>
      </w:r>
      <w:r w:rsidRPr="00985670">
        <w:rPr>
          <w:rFonts w:ascii="WP IconicSymbolsA" w:eastAsia="Calibri" w:hAnsi="WP IconicSymbolsA" w:cs="WP IconicSymbolsA"/>
          <w:color w:val="000000"/>
          <w:sz w:val="22"/>
          <w:szCs w:val="22"/>
        </w:rPr>
        <w:t></w:t>
      </w:r>
      <w:r w:rsidRPr="00985670">
        <w:rPr>
          <w:rFonts w:eastAsia="Calibri"/>
          <w:color w:val="000000"/>
          <w:sz w:val="22"/>
          <w:szCs w:val="22"/>
        </w:rPr>
        <w:t xml:space="preserve">GO TO </w:t>
      </w:r>
      <w:r w:rsidR="000B601C" w:rsidRPr="00985670">
        <w:rPr>
          <w:rFonts w:eastAsia="Calibri"/>
          <w:color w:val="000000"/>
          <w:sz w:val="22"/>
          <w:szCs w:val="22"/>
        </w:rPr>
        <w:t>S78</w:t>
      </w:r>
    </w:p>
    <w:p w:rsidR="00AA3DBD" w:rsidRPr="00985670"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ab/>
        <w:t>ELSE REPEAT J2a FOR NEXT YES ENTRY IN J1a1 – 4</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IF J2a=1:</w:t>
      </w:r>
    </w:p>
    <w:p w:rsidR="00AA3DBD" w:rsidRPr="00985670" w:rsidRDefault="004F61A1"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Pr>
          <w:rFonts w:eastAsia="Calibri"/>
          <w:color w:val="000000"/>
          <w:sz w:val="22"/>
          <w:szCs w:val="22"/>
        </w:rPr>
        <w:tab/>
        <w:t xml:space="preserve">IF SELF: </w:t>
      </w:r>
      <w:r>
        <w:rPr>
          <w:rFonts w:eastAsia="Calibri"/>
          <w:color w:val="000000"/>
          <w:sz w:val="22"/>
          <w:szCs w:val="22"/>
        </w:rPr>
        <w:tab/>
        <w:t>IF J2a4  (SMOKELESS)</w:t>
      </w:r>
      <w:r w:rsidR="00AA3DBD" w:rsidRPr="00985670">
        <w:rPr>
          <w:rFonts w:eastAsia="Calibri"/>
          <w:color w:val="000000"/>
          <w:sz w:val="22"/>
          <w:szCs w:val="22"/>
        </w:rPr>
        <w:t xml:space="preserve"> IS 1 (EVER</w:t>
      </w:r>
      <w:r w:rsidR="00F35172">
        <w:rPr>
          <w:rFonts w:eastAsia="Calibri"/>
          <w:color w:val="000000"/>
          <w:sz w:val="22"/>
          <w:szCs w:val="22"/>
        </w:rPr>
        <w:t xml:space="preserve">Y DAY) AND LAST ENTRY FROM J1a </w:t>
      </w:r>
      <w:r w:rsidR="00AA3DBD" w:rsidRPr="00985670">
        <w:rPr>
          <w:rFonts w:eastAsia="Calibri"/>
          <w:color w:val="000000"/>
          <w:sz w:val="22"/>
          <w:szCs w:val="22"/>
        </w:rPr>
        <w:sym w:font="Wingdings" w:char="F0E0"/>
      </w:r>
      <w:r w:rsidR="00AA3DBD" w:rsidRPr="00985670">
        <w:rPr>
          <w:rFonts w:eastAsia="Calibri"/>
          <w:color w:val="000000"/>
          <w:sz w:val="22"/>
          <w:szCs w:val="22"/>
        </w:rPr>
        <w:t xml:space="preserve"> GO TO J</w:t>
      </w:r>
      <w:r w:rsidR="00C247BC">
        <w:rPr>
          <w:rFonts w:eastAsia="Calibri"/>
          <w:color w:val="000000"/>
          <w:sz w:val="22"/>
          <w:szCs w:val="22"/>
        </w:rPr>
        <w:t>a</w:t>
      </w:r>
    </w:p>
    <w:p w:rsidR="006E2CE6" w:rsidRPr="00985670" w:rsidRDefault="00AA3DBD" w:rsidP="006E2CE6">
      <w:pPr>
        <w:pBdr>
          <w:top w:val="single" w:sz="6" w:space="0" w:color="000000"/>
          <w:left w:val="single" w:sz="6" w:space="0" w:color="000000"/>
          <w:bottom w:val="single" w:sz="6" w:space="0" w:color="000000"/>
          <w:right w:val="single" w:sz="6" w:space="0" w:color="000000"/>
        </w:pBdr>
        <w:tabs>
          <w:tab w:val="left" w:pos="2160"/>
          <w:tab w:val="left" w:pos="2880"/>
          <w:tab w:val="left" w:pos="3600"/>
          <w:tab w:val="left" w:pos="4320"/>
          <w:tab w:val="left" w:pos="5040"/>
          <w:tab w:val="left" w:pos="5760"/>
          <w:tab w:val="left" w:pos="6480"/>
          <w:tab w:val="left" w:pos="7200"/>
          <w:tab w:val="left" w:pos="7920"/>
          <w:tab w:val="left" w:pos="8640"/>
        </w:tabs>
        <w:ind w:left="2160" w:hanging="2160"/>
        <w:rPr>
          <w:rFonts w:eastAsia="Calibri"/>
          <w:color w:val="000000"/>
          <w:sz w:val="22"/>
          <w:szCs w:val="22"/>
        </w:rPr>
      </w:pPr>
      <w:r w:rsidRPr="00985670">
        <w:rPr>
          <w:rFonts w:eastAsia="Calibri"/>
          <w:color w:val="000000"/>
          <w:sz w:val="22"/>
          <w:szCs w:val="22"/>
        </w:rPr>
        <w:tab/>
        <w:t>ELSE IF J2a1  (CIGARS) IS 1 (EVE</w:t>
      </w:r>
      <w:r w:rsidR="00F35172">
        <w:rPr>
          <w:rFonts w:eastAsia="Calibri"/>
          <w:color w:val="000000"/>
          <w:sz w:val="22"/>
          <w:szCs w:val="22"/>
        </w:rPr>
        <w:t>RY DAY)</w:t>
      </w:r>
      <w:r w:rsidR="00151EF9">
        <w:rPr>
          <w:rFonts w:eastAsia="Calibri"/>
          <w:color w:val="000000"/>
          <w:sz w:val="22"/>
          <w:szCs w:val="22"/>
        </w:rPr>
        <w:t xml:space="preserve"> </w:t>
      </w:r>
      <w:r w:rsidR="00F35172">
        <w:rPr>
          <w:rFonts w:eastAsia="Calibri"/>
          <w:color w:val="000000"/>
          <w:sz w:val="22"/>
          <w:szCs w:val="22"/>
        </w:rPr>
        <w:t xml:space="preserve">AND LAST ENTRY FROM J1a </w:t>
      </w:r>
      <w:r w:rsidRPr="00985670">
        <w:rPr>
          <w:rFonts w:eastAsia="Calibri"/>
          <w:color w:val="000000"/>
          <w:sz w:val="22"/>
          <w:szCs w:val="22"/>
        </w:rPr>
        <w:sym w:font="Wingdings" w:char="F0E0"/>
      </w:r>
      <w:r w:rsidRPr="00985670">
        <w:rPr>
          <w:rFonts w:eastAsia="Calibri"/>
          <w:color w:val="000000"/>
          <w:sz w:val="22"/>
          <w:szCs w:val="22"/>
        </w:rPr>
        <w:t xml:space="preserve"> GO TO J</w:t>
      </w:r>
      <w:r w:rsidR="00C247BC">
        <w:rPr>
          <w:rFonts w:eastAsia="Calibri"/>
          <w:color w:val="000000"/>
          <w:sz w:val="22"/>
          <w:szCs w:val="22"/>
        </w:rPr>
        <w:t>b</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6E2CE6" w:rsidRPr="00985670"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ab/>
        <w:t>ELSE LAST YES ENTRY FROM J1a1-4</w:t>
      </w:r>
      <w:r w:rsidR="00151EF9">
        <w:rPr>
          <w:rFonts w:eastAsia="Calibri"/>
          <w:color w:val="000000"/>
          <w:sz w:val="22"/>
          <w:szCs w:val="22"/>
        </w:rPr>
        <w:t xml:space="preserve">, </w:t>
      </w:r>
      <w:r w:rsidRPr="00224646">
        <w:rPr>
          <w:rFonts w:eastAsia="Calibri"/>
          <w:color w:val="000000"/>
        </w:rPr>
        <w:t xml:space="preserve">GO TO </w:t>
      </w:r>
      <w:r w:rsidR="006F67DC" w:rsidRPr="00224646">
        <w:rPr>
          <w:rFonts w:eastAsia="Calibri"/>
          <w:color w:val="000000"/>
          <w:sz w:val="28"/>
          <w:szCs w:val="28"/>
        </w:rPr>
        <w:t>Jd</w:t>
      </w:r>
      <w:r w:rsidR="004F61A1" w:rsidRPr="00224646">
        <w:rPr>
          <w:rFonts w:eastAsia="Calibri"/>
          <w:color w:val="000000"/>
          <w:sz w:val="28"/>
          <w:szCs w:val="28"/>
        </w:rPr>
        <w:t>a</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6E2CE6" w:rsidRPr="00985670"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t>ELSE REPEAT J2a FOR NEXT YES ENTRY IN J1a1-4</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224646">
        <w:rPr>
          <w:rFonts w:eastAsia="Calibri"/>
          <w:color w:val="000000"/>
          <w:sz w:val="22"/>
          <w:szCs w:val="22"/>
        </w:rPr>
        <w:t>IF J2</w:t>
      </w:r>
      <w:r w:rsidR="00F35172" w:rsidRPr="00224646">
        <w:rPr>
          <w:rFonts w:eastAsia="Calibri"/>
          <w:color w:val="000000"/>
          <w:sz w:val="22"/>
          <w:szCs w:val="22"/>
        </w:rPr>
        <w:t>a</w:t>
      </w:r>
      <w:r w:rsidRPr="00224646">
        <w:rPr>
          <w:rFonts w:eastAsia="Calibri"/>
          <w:color w:val="000000"/>
          <w:sz w:val="22"/>
          <w:szCs w:val="22"/>
        </w:rPr>
        <w:t>=3;</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8"/>
          <w:szCs w:val="28"/>
        </w:rPr>
      </w:pPr>
      <w:r w:rsidRPr="00224646">
        <w:rPr>
          <w:rFonts w:eastAsia="Calibri"/>
          <w:color w:val="000000"/>
          <w:sz w:val="22"/>
          <w:szCs w:val="22"/>
        </w:rPr>
        <w:tab/>
        <w:t>IF SELF:</w:t>
      </w:r>
      <w:r w:rsidRPr="00224646">
        <w:rPr>
          <w:rFonts w:eastAsia="Calibri"/>
          <w:color w:val="000000"/>
          <w:sz w:val="22"/>
          <w:szCs w:val="22"/>
        </w:rPr>
        <w:tab/>
        <w:t xml:space="preserve">IF LAST ENTRY FROM </w:t>
      </w:r>
      <w:r w:rsidRPr="00224646">
        <w:rPr>
          <w:rFonts w:eastAsia="Calibri"/>
          <w:bCs/>
          <w:color w:val="000000"/>
          <w:sz w:val="22"/>
          <w:szCs w:val="22"/>
        </w:rPr>
        <w:t>J1a</w:t>
      </w:r>
      <w:r w:rsidR="00151EF9" w:rsidRPr="00224646">
        <w:rPr>
          <w:rFonts w:eastAsia="Calibri"/>
          <w:bCs/>
          <w:color w:val="000000"/>
          <w:sz w:val="22"/>
          <w:szCs w:val="22"/>
        </w:rPr>
        <w:t xml:space="preserve">, </w:t>
      </w:r>
      <w:r w:rsidRPr="00224646">
        <w:rPr>
          <w:rFonts w:eastAsia="Calibri"/>
          <w:color w:val="000000"/>
          <w:sz w:val="22"/>
          <w:szCs w:val="22"/>
        </w:rPr>
        <w:t xml:space="preserve">GO TO </w:t>
      </w:r>
      <w:r w:rsidRPr="00224646">
        <w:rPr>
          <w:rFonts w:eastAsia="Calibri"/>
          <w:color w:val="000000"/>
          <w:sz w:val="28"/>
          <w:szCs w:val="28"/>
        </w:rPr>
        <w:t>J</w:t>
      </w:r>
      <w:r w:rsidR="006F67DC" w:rsidRPr="00224646">
        <w:rPr>
          <w:rFonts w:eastAsia="Calibri"/>
          <w:color w:val="000000"/>
          <w:sz w:val="28"/>
          <w:szCs w:val="28"/>
        </w:rPr>
        <w:t>d</w:t>
      </w:r>
      <w:r w:rsidR="004F61A1" w:rsidRPr="00224646">
        <w:rPr>
          <w:rFonts w:eastAsia="Calibri"/>
          <w:color w:val="000000"/>
          <w:sz w:val="28"/>
          <w:szCs w:val="28"/>
        </w:rPr>
        <w:t>a</w:t>
      </w:r>
    </w:p>
    <w:p w:rsidR="006E2CE6" w:rsidRPr="00985670"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t>ELSE REPEAT J2a FOR NEXT YES ENTRY IN J1a1 – 4</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1C085E" w:rsidRPr="00224646" w:rsidRDefault="001C085E" w:rsidP="00D51B7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rPr>
      </w:pPr>
      <w:bookmarkStart w:id="3" w:name="OLE_LINK3"/>
      <w:bookmarkStart w:id="4" w:name="OLE_LINK4"/>
      <w:r w:rsidRPr="00224646">
        <w:rPr>
          <w:rFonts w:eastAsia="Calibri"/>
          <w:color w:val="000000"/>
          <w:sz w:val="22"/>
          <w:szCs w:val="22"/>
        </w:rPr>
        <w:tab/>
      </w:r>
      <w:r w:rsidR="00AA3DBD" w:rsidRPr="00224646">
        <w:rPr>
          <w:rFonts w:eastAsia="Calibri"/>
          <w:color w:val="000000"/>
          <w:sz w:val="22"/>
          <w:szCs w:val="22"/>
        </w:rPr>
        <w:t xml:space="preserve">FOR EACH ENTRY J2a1-4 =3 (NOT AT ALL), </w:t>
      </w:r>
      <w:r w:rsidR="00AA3DBD" w:rsidRPr="00224646">
        <w:rPr>
          <w:rFonts w:eastAsia="Calibri"/>
          <w:color w:val="000000"/>
        </w:rPr>
        <w:t xml:space="preserve">ASK </w:t>
      </w:r>
      <w:r w:rsidR="006F67DC" w:rsidRPr="00224646">
        <w:rPr>
          <w:rFonts w:eastAsia="Calibri"/>
          <w:color w:val="000000"/>
        </w:rPr>
        <w:t>THE APPROPRIATE</w:t>
      </w:r>
    </w:p>
    <w:p w:rsidR="001C085E" w:rsidRPr="00224646" w:rsidRDefault="001C085E" w:rsidP="001C085E">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rPr>
        <w:tab/>
        <w:t>QUESTIONS IN THE Jd SERIES (HOW MANY TIMES/</w:t>
      </w:r>
      <w:r w:rsidRPr="00224646">
        <w:rPr>
          <w:rFonts w:eastAsia="Calibri"/>
          <w:color w:val="000000"/>
          <w:sz w:val="28"/>
          <w:szCs w:val="28"/>
        </w:rPr>
        <w:t xml:space="preserve"> </w:t>
      </w:r>
      <w:r w:rsidRPr="00224646">
        <w:rPr>
          <w:rFonts w:eastAsia="Calibri"/>
          <w:color w:val="000000"/>
          <w:sz w:val="22"/>
          <w:szCs w:val="22"/>
        </w:rPr>
        <w:t xml:space="preserve"> </w:t>
      </w:r>
      <w:r w:rsidR="00AA3DBD" w:rsidRPr="00224646">
        <w:rPr>
          <w:rFonts w:eastAsia="Calibri"/>
          <w:color w:val="000000"/>
          <w:sz w:val="22"/>
          <w:szCs w:val="22"/>
        </w:rPr>
        <w:t xml:space="preserve">HOW LONG </w:t>
      </w:r>
    </w:p>
    <w:p w:rsidR="001C085E" w:rsidRPr="00224646" w:rsidRDefault="001C085E" w:rsidP="001C085E">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r>
      <w:r w:rsidR="00AA3DBD" w:rsidRPr="00224646">
        <w:rPr>
          <w:rFonts w:eastAsia="Calibri"/>
          <w:color w:val="000000"/>
          <w:sz w:val="22"/>
          <w:szCs w:val="22"/>
        </w:rPr>
        <w:t xml:space="preserve">HAS IT BEEN SINCE YOU COMPLETELY STOPPED SMOKING//USING </w:t>
      </w:r>
      <w:r w:rsidR="00C726AE" w:rsidRPr="00224646">
        <w:rPr>
          <w:rFonts w:eastAsia="Calibri"/>
          <w:color w:val="000000"/>
          <w:sz w:val="22"/>
          <w:szCs w:val="22"/>
        </w:rPr>
        <w:t>………</w:t>
      </w:r>
      <w:r w:rsidR="00AA3DBD" w:rsidRPr="00224646">
        <w:rPr>
          <w:rFonts w:eastAsia="Calibri"/>
          <w:color w:val="000000"/>
          <w:sz w:val="22"/>
          <w:szCs w:val="22"/>
        </w:rPr>
        <w:t xml:space="preserve"> </w:t>
      </w:r>
    </w:p>
    <w:p w:rsidR="001C085E" w:rsidRPr="00224646" w:rsidRDefault="001C085E" w:rsidP="001C085E">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8"/>
          <w:szCs w:val="28"/>
        </w:rPr>
      </w:pPr>
      <w:r w:rsidRPr="00224646">
        <w:rPr>
          <w:rFonts w:eastAsia="Calibri"/>
          <w:color w:val="000000"/>
          <w:sz w:val="22"/>
          <w:szCs w:val="22"/>
        </w:rPr>
        <w:tab/>
      </w:r>
      <w:r w:rsidR="00AA3DBD" w:rsidRPr="00224646">
        <w:rPr>
          <w:rFonts w:eastAsia="Calibri"/>
          <w:color w:val="000000"/>
          <w:sz w:val="22"/>
          <w:szCs w:val="22"/>
        </w:rPr>
        <w:t>CIGARS/PIPES//SMOKELESS TOBACCO</w:t>
      </w:r>
      <w:r w:rsidR="00AA3DBD" w:rsidRPr="00224646">
        <w:rPr>
          <w:rFonts w:eastAsia="Calibri"/>
          <w:color w:val="000000"/>
          <w:sz w:val="22"/>
          <w:szCs w:val="22"/>
        </w:rPr>
        <w:sym w:font="Wingdings" w:char="F0E0"/>
      </w:r>
      <w:r w:rsidR="00AA3DBD" w:rsidRPr="00224646">
        <w:rPr>
          <w:rFonts w:eastAsia="Calibri"/>
          <w:color w:val="000000"/>
          <w:sz w:val="22"/>
          <w:szCs w:val="22"/>
        </w:rPr>
        <w:t xml:space="preserve">Q </w:t>
      </w:r>
      <w:r w:rsidRPr="00224646">
        <w:rPr>
          <w:rFonts w:eastAsia="Calibri"/>
          <w:color w:val="000000"/>
          <w:sz w:val="28"/>
          <w:szCs w:val="28"/>
        </w:rPr>
        <w:t>Jd</w:t>
      </w:r>
      <w:r w:rsidR="004F61A1" w:rsidRPr="00224646">
        <w:rPr>
          <w:rFonts w:eastAsia="Calibri"/>
          <w:color w:val="000000"/>
          <w:sz w:val="28"/>
          <w:szCs w:val="28"/>
        </w:rPr>
        <w:t>a</w:t>
      </w:r>
    </w:p>
    <w:p w:rsidR="00AA3DBD" w:rsidRPr="00224646" w:rsidRDefault="00AA3DBD" w:rsidP="001C085E">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bookmarkEnd w:id="3"/>
    <w:bookmarkEnd w:id="4"/>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IF J2a = 2: (Someday Smokers)</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224646">
        <w:rPr>
          <w:rFonts w:eastAsia="Calibri"/>
          <w:color w:val="000000"/>
          <w:sz w:val="22"/>
          <w:szCs w:val="22"/>
        </w:rPr>
        <w:tab/>
        <w:t>IF PROXY:</w:t>
      </w:r>
      <w:r w:rsidRPr="00224646">
        <w:rPr>
          <w:rFonts w:eastAsia="Calibri"/>
          <w:color w:val="000000"/>
          <w:sz w:val="22"/>
          <w:szCs w:val="22"/>
        </w:rPr>
        <w:tab/>
        <w:t>IF LAST YES ENTRY FROM J1a 1-4</w:t>
      </w:r>
      <w:r w:rsidR="00BD4443" w:rsidRPr="00224646">
        <w:rPr>
          <w:rFonts w:eastAsia="Calibri"/>
          <w:color w:val="000000"/>
          <w:sz w:val="22"/>
          <w:szCs w:val="22"/>
        </w:rPr>
        <w:t xml:space="preserve">, </w:t>
      </w:r>
      <w:r w:rsidRPr="00224646">
        <w:rPr>
          <w:rFonts w:eastAsia="Calibri"/>
          <w:color w:val="000000"/>
          <w:sz w:val="22"/>
          <w:szCs w:val="22"/>
        </w:rPr>
        <w:t xml:space="preserve">GO TO </w:t>
      </w:r>
      <w:r w:rsidR="000B601C" w:rsidRPr="00224646">
        <w:rPr>
          <w:rFonts w:eastAsia="Calibri"/>
          <w:color w:val="000000"/>
          <w:sz w:val="22"/>
          <w:szCs w:val="22"/>
        </w:rPr>
        <w:t>S78</w:t>
      </w:r>
    </w:p>
    <w:p w:rsidR="006E2CE6" w:rsidRPr="00985670"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t>ELSE REPEAT J2a FOR NEXT YES ENTRY IN J1a1 -4</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224646">
        <w:rPr>
          <w:rFonts w:eastAsia="Calibri"/>
          <w:color w:val="000000"/>
          <w:sz w:val="22"/>
          <w:szCs w:val="22"/>
        </w:rPr>
        <w:tab/>
        <w:t>IF SELF:</w:t>
      </w:r>
      <w:r w:rsidRPr="00224646">
        <w:rPr>
          <w:rFonts w:eastAsia="Calibri"/>
          <w:color w:val="000000"/>
          <w:sz w:val="22"/>
          <w:szCs w:val="22"/>
        </w:rPr>
        <w:tab/>
        <w:t>GO TO J2b</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IF J2a= DK/REF (-2 or -3)</w:t>
      </w:r>
      <w:r w:rsidR="00BD4443" w:rsidRPr="00224646">
        <w:rPr>
          <w:rFonts w:eastAsia="Calibri"/>
          <w:color w:val="000000"/>
          <w:sz w:val="22"/>
          <w:szCs w:val="22"/>
        </w:rPr>
        <w:t xml:space="preserve">, </w:t>
      </w:r>
      <w:r w:rsidRPr="00224646">
        <w:rPr>
          <w:rFonts w:eastAsia="Calibri"/>
          <w:color w:val="000000"/>
          <w:sz w:val="22"/>
          <w:szCs w:val="22"/>
        </w:rPr>
        <w:t>GO BACK TO J2a for next item (ie. cigars, etc.)</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IF J2a= DK/REF (-2 or -3) AND IF LAST ENTRY FROM J1a1-4</w:t>
      </w:r>
      <w:r w:rsidR="00BD4443" w:rsidRPr="00224646">
        <w:rPr>
          <w:rFonts w:eastAsia="Calibri"/>
          <w:color w:val="000000"/>
          <w:sz w:val="22"/>
          <w:szCs w:val="22"/>
        </w:rPr>
        <w:t>,</w:t>
      </w:r>
      <w:r w:rsidRPr="00224646">
        <w:rPr>
          <w:rFonts w:eastAsia="Calibri"/>
          <w:color w:val="000000"/>
          <w:sz w:val="22"/>
          <w:szCs w:val="22"/>
        </w:rPr>
        <w:t xml:space="preserve"> GO TO BOX 34</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224646">
        <w:rPr>
          <w:rFonts w:eastAsia="Calibri"/>
          <w:b/>
          <w:bCs/>
          <w:color w:val="000000"/>
          <w:sz w:val="22"/>
          <w:szCs w:val="22"/>
        </w:rPr>
        <w:t>J2b</w:t>
      </w:r>
      <w:r w:rsidR="007169BE" w:rsidRPr="00224646">
        <w:rPr>
          <w:rFonts w:eastAsia="Calibri"/>
          <w:b/>
          <w:bCs/>
          <w:color w:val="000000"/>
          <w:sz w:val="22"/>
          <w:szCs w:val="22"/>
        </w:rPr>
        <w:t>/J2b1</w:t>
      </w:r>
      <w:r w:rsidR="004457AE" w:rsidRPr="00224646">
        <w:rPr>
          <w:rFonts w:eastAsia="Calibri"/>
          <w:b/>
          <w:bCs/>
          <w:color w:val="000000"/>
          <w:sz w:val="22"/>
          <w:szCs w:val="22"/>
        </w:rPr>
        <w:t>-4</w:t>
      </w:r>
      <w:r w:rsidRPr="00224646">
        <w:rPr>
          <w:rFonts w:eastAsia="Calibri"/>
          <w:b/>
          <w:bCs/>
          <w:color w:val="000000"/>
          <w:sz w:val="22"/>
          <w:szCs w:val="22"/>
        </w:rPr>
        <w:tab/>
        <w:t>On how many of the past 30 days did you (smoke/use) [fill entry J1a</w:t>
      </w:r>
      <w:r w:rsidR="004457AE" w:rsidRPr="00224646">
        <w:rPr>
          <w:rFonts w:eastAsia="Calibri"/>
          <w:b/>
          <w:bCs/>
          <w:color w:val="000000"/>
          <w:sz w:val="22"/>
          <w:szCs w:val="22"/>
        </w:rPr>
        <w:t>1-4</w:t>
      </w:r>
      <w:r w:rsidRPr="00224646">
        <w:rPr>
          <w:rFonts w:eastAsia="Calibri"/>
          <w:b/>
          <w:bCs/>
          <w:color w:val="000000"/>
          <w:sz w:val="22"/>
          <w:szCs w:val="22"/>
        </w:rPr>
        <w:t>]?</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224646">
        <w:rPr>
          <w:rFonts w:eastAsia="Calibri"/>
          <w:color w:val="000000"/>
          <w:sz w:val="22"/>
          <w:szCs w:val="22"/>
        </w:rPr>
        <w:t xml:space="preserve">[ASK SEPARATELY FOR EACH </w:t>
      </w:r>
      <w:r w:rsidRPr="00224646">
        <w:rPr>
          <w:rFonts w:eastAsia="Calibri"/>
          <w:b/>
          <w:bCs/>
          <w:color w:val="000000"/>
          <w:sz w:val="22"/>
          <w:szCs w:val="22"/>
        </w:rPr>
        <w:t>“YES”</w:t>
      </w:r>
      <w:r w:rsidRPr="00224646">
        <w:rPr>
          <w:rFonts w:eastAsia="Calibri"/>
          <w:color w:val="000000"/>
          <w:sz w:val="22"/>
          <w:szCs w:val="22"/>
        </w:rPr>
        <w:t xml:space="preserve"> ENTRY IN J1a WITH J2a = 2]</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224646">
        <w:rPr>
          <w:rFonts w:eastAsia="Calibri"/>
          <w:color w:val="000000"/>
          <w:sz w:val="22"/>
          <w:szCs w:val="22"/>
        </w:rPr>
        <w:t>ENTER NUMBER OF DAYS</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t>ENTER (</w:t>
      </w:r>
      <w:r w:rsidR="004457AE" w:rsidRPr="00224646">
        <w:rPr>
          <w:rFonts w:eastAsia="Calibri"/>
          <w:color w:val="000000"/>
          <w:sz w:val="22"/>
          <w:szCs w:val="22"/>
        </w:rPr>
        <w:t>0</w:t>
      </w:r>
      <w:r w:rsidRPr="00224646">
        <w:rPr>
          <w:rFonts w:eastAsia="Calibri"/>
          <w:color w:val="000000"/>
          <w:sz w:val="22"/>
          <w:szCs w:val="22"/>
        </w:rPr>
        <w:t>) FOR NONE</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t>(</w:t>
      </w:r>
      <w:r w:rsidR="004457AE" w:rsidRPr="00224646">
        <w:rPr>
          <w:rFonts w:eastAsia="Calibri"/>
          <w:color w:val="000000"/>
          <w:sz w:val="22"/>
          <w:szCs w:val="22"/>
        </w:rPr>
        <w:t>0</w:t>
      </w:r>
      <w:r w:rsidRPr="00224646">
        <w:rPr>
          <w:rFonts w:eastAsia="Calibri"/>
          <w:color w:val="000000"/>
          <w:sz w:val="22"/>
          <w:szCs w:val="22"/>
        </w:rPr>
        <w:t>-30)</w:t>
      </w:r>
    </w:p>
    <w:p w:rsidR="00AA3DBD" w:rsidRPr="00224646"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rFonts w:eastAsia="Calibri"/>
          <w:color w:val="000000"/>
          <w:sz w:val="22"/>
          <w:szCs w:val="22"/>
        </w:rPr>
        <w:tab/>
      </w:r>
      <w:r w:rsidRPr="00224646">
        <w:rPr>
          <w:rFonts w:eastAsia="Calibri"/>
          <w:b/>
          <w:bCs/>
          <w:color w:val="000000"/>
          <w:sz w:val="22"/>
          <w:szCs w:val="22"/>
        </w:rPr>
        <w:t xml:space="preserve">|__||__|  </w:t>
      </w:r>
      <w:r w:rsidRPr="00224646">
        <w:rPr>
          <w:rFonts w:eastAsia="Calibri"/>
          <w:color w:val="000000"/>
          <w:sz w:val="22"/>
          <w:szCs w:val="22"/>
        </w:rPr>
        <w:t xml:space="preserve">IF [entry in J2b = </w:t>
      </w:r>
      <w:r w:rsidR="004457AE" w:rsidRPr="00224646">
        <w:rPr>
          <w:rFonts w:eastAsia="Calibri"/>
          <w:color w:val="000000"/>
          <w:sz w:val="22"/>
          <w:szCs w:val="22"/>
        </w:rPr>
        <w:t>0</w:t>
      </w:r>
      <w:r w:rsidRPr="00224646">
        <w:rPr>
          <w:rFonts w:eastAsia="Calibri"/>
          <w:color w:val="000000"/>
          <w:sz w:val="22"/>
          <w:szCs w:val="22"/>
        </w:rPr>
        <w:t xml:space="preserve"> </w:t>
      </w:r>
      <w:r w:rsidRPr="00224646">
        <w:rPr>
          <w:rFonts w:eastAsia="Calibri"/>
          <w:color w:val="000000"/>
          <w:sz w:val="22"/>
          <w:szCs w:val="22"/>
          <w:u w:val="single"/>
        </w:rPr>
        <w:t>OR</w:t>
      </w:r>
      <w:r w:rsidRPr="00224646">
        <w:rPr>
          <w:rFonts w:eastAsia="Calibri"/>
          <w:color w:val="000000"/>
          <w:sz w:val="22"/>
          <w:szCs w:val="22"/>
        </w:rPr>
        <w:t xml:space="preserve"> 30]  </w:t>
      </w:r>
      <w:r w:rsidRPr="00224646">
        <w:rPr>
          <w:rFonts w:ascii="WP IconicSymbolsA" w:eastAsia="Calibri" w:hAnsi="WP IconicSymbolsA" w:cs="WP IconicSymbolsA"/>
          <w:color w:val="000000"/>
          <w:sz w:val="22"/>
          <w:szCs w:val="22"/>
        </w:rPr>
        <w:t></w:t>
      </w:r>
      <w:r w:rsidRPr="00224646">
        <w:rPr>
          <w:rFonts w:eastAsia="Calibri"/>
          <w:color w:val="000000"/>
          <w:sz w:val="22"/>
          <w:szCs w:val="22"/>
        </w:rPr>
        <w:t>GO TO J2b</w:t>
      </w:r>
      <w:r w:rsidR="004457AE" w:rsidRPr="00224646">
        <w:rPr>
          <w:rFonts w:eastAsia="Calibri"/>
          <w:color w:val="000000"/>
          <w:sz w:val="22"/>
          <w:szCs w:val="22"/>
        </w:rPr>
        <w:t>1-4</w:t>
      </w:r>
      <w:r w:rsidR="00C247BC" w:rsidRPr="00224646">
        <w:rPr>
          <w:rFonts w:eastAsia="Calibri"/>
          <w:color w:val="000000"/>
          <w:sz w:val="22"/>
          <w:szCs w:val="22"/>
        </w:rPr>
        <w:t>v</w:t>
      </w:r>
      <w:r w:rsidRPr="00224646">
        <w:rPr>
          <w:rFonts w:eastAsia="Calibri"/>
          <w:color w:val="000000"/>
          <w:sz w:val="22"/>
          <w:szCs w:val="22"/>
        </w:rPr>
        <w:t>;  ELSE AFTER OBTAINING ALL RELEVANT RESPONSES TO THIS QUESTION,  IF SMOKELESS CURRENT USE</w:t>
      </w:r>
      <w:r w:rsidR="00853F07" w:rsidRPr="00224646">
        <w:rPr>
          <w:rFonts w:eastAsia="Calibri"/>
          <w:color w:val="000000"/>
          <w:sz w:val="22"/>
          <w:szCs w:val="22"/>
        </w:rPr>
        <w:t xml:space="preserve">, </w:t>
      </w:r>
      <w:r w:rsidRPr="00224646">
        <w:rPr>
          <w:rFonts w:eastAsia="Calibri"/>
          <w:color w:val="000000"/>
          <w:sz w:val="22"/>
          <w:szCs w:val="22"/>
        </w:rPr>
        <w:t>GO TO J</w:t>
      </w:r>
      <w:r w:rsidR="004457AE" w:rsidRPr="00224646">
        <w:rPr>
          <w:rFonts w:eastAsia="Calibri"/>
          <w:color w:val="000000"/>
          <w:sz w:val="22"/>
          <w:szCs w:val="22"/>
        </w:rPr>
        <w:t>a</w:t>
      </w:r>
      <w:r w:rsidRPr="00224646">
        <w:rPr>
          <w:rFonts w:eastAsia="Calibri"/>
          <w:color w:val="000000"/>
          <w:sz w:val="22"/>
          <w:szCs w:val="22"/>
        </w:rPr>
        <w:t>;  ELSE IF CIGAR CURRENT USE</w:t>
      </w:r>
      <w:r w:rsidR="00853F07" w:rsidRPr="00224646">
        <w:rPr>
          <w:rFonts w:eastAsia="Calibri"/>
          <w:color w:val="000000"/>
          <w:sz w:val="22"/>
          <w:szCs w:val="22"/>
        </w:rPr>
        <w:t xml:space="preserve">, </w:t>
      </w:r>
      <w:r w:rsidRPr="00224646">
        <w:rPr>
          <w:rFonts w:eastAsia="Calibri"/>
          <w:color w:val="000000"/>
          <w:sz w:val="22"/>
          <w:szCs w:val="22"/>
        </w:rPr>
        <w:t>GO TO J</w:t>
      </w:r>
      <w:r w:rsidR="004457AE" w:rsidRPr="00224646">
        <w:rPr>
          <w:rFonts w:eastAsia="Calibri"/>
          <w:color w:val="000000"/>
          <w:sz w:val="22"/>
          <w:szCs w:val="22"/>
        </w:rPr>
        <w:t>b</w:t>
      </w:r>
      <w:r w:rsidR="00853F07" w:rsidRPr="00224646">
        <w:rPr>
          <w:rFonts w:eastAsia="Calibri"/>
          <w:color w:val="000000"/>
          <w:sz w:val="22"/>
          <w:szCs w:val="22"/>
        </w:rPr>
        <w:t>; ELSE GO TO Jd</w:t>
      </w:r>
      <w:r w:rsidR="004F61A1" w:rsidRPr="00224646">
        <w:rPr>
          <w:rFonts w:eastAsia="Calibri"/>
          <w:color w:val="000000"/>
          <w:sz w:val="22"/>
          <w:szCs w:val="22"/>
        </w:rPr>
        <w:t>a</w:t>
      </w:r>
      <w:r w:rsidR="00853F07" w:rsidRPr="00224646">
        <w:rPr>
          <w:rFonts w:eastAsia="Calibri"/>
          <w:color w:val="000000"/>
          <w:sz w:val="22"/>
          <w:szCs w:val="22"/>
        </w:rPr>
        <w:t>.</w:t>
      </w:r>
      <w:r w:rsidRPr="00224646">
        <w:rPr>
          <w:rFonts w:eastAsia="Calibri"/>
          <w:color w:val="000000"/>
          <w:sz w:val="22"/>
          <w:szCs w:val="22"/>
        </w:rPr>
        <w:t>,</w:t>
      </w:r>
      <w:r w:rsidRPr="00985670">
        <w:rPr>
          <w:rFonts w:eastAsia="Calibri"/>
          <w:color w:val="000000"/>
          <w:sz w:val="22"/>
          <w:szCs w:val="22"/>
        </w:rPr>
        <w:t xml:space="preserve"> </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6E2CE6" w:rsidRDefault="006E2CE6">
      <w:pPr>
        <w:widowControl/>
        <w:autoSpaceDE/>
        <w:autoSpaceDN/>
        <w:adjustRightInd/>
        <w:rPr>
          <w:rFonts w:eastAsia="Calibri"/>
          <w:color w:val="000000"/>
          <w:sz w:val="22"/>
          <w:szCs w:val="22"/>
        </w:rPr>
      </w:pPr>
      <w:r>
        <w:rPr>
          <w:rFonts w:eastAsia="Calibri"/>
          <w:color w:val="000000"/>
          <w:sz w:val="22"/>
          <w:szCs w:val="22"/>
        </w:rPr>
        <w:br w:type="page"/>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985670">
        <w:rPr>
          <w:rFonts w:eastAsia="Calibri"/>
          <w:b/>
          <w:bCs/>
          <w:color w:val="000000"/>
          <w:sz w:val="22"/>
          <w:szCs w:val="22"/>
        </w:rPr>
        <w:t>J2b</w:t>
      </w:r>
      <w:r w:rsidR="007169BE">
        <w:rPr>
          <w:rFonts w:eastAsia="Calibri"/>
          <w:b/>
          <w:bCs/>
          <w:color w:val="000000"/>
          <w:sz w:val="22"/>
          <w:szCs w:val="22"/>
        </w:rPr>
        <w:t>1</w:t>
      </w:r>
      <w:r w:rsidR="004457AE">
        <w:rPr>
          <w:rFonts w:eastAsia="Calibri"/>
          <w:b/>
          <w:bCs/>
          <w:color w:val="000000"/>
          <w:sz w:val="22"/>
          <w:szCs w:val="22"/>
        </w:rPr>
        <w:t>-4</w:t>
      </w:r>
      <w:r w:rsidR="00C247BC">
        <w:rPr>
          <w:rFonts w:eastAsia="Calibri"/>
          <w:b/>
          <w:bCs/>
          <w:color w:val="000000"/>
          <w:sz w:val="22"/>
          <w:szCs w:val="22"/>
        </w:rPr>
        <w:t>v</w:t>
      </w:r>
      <w:r w:rsidRPr="00985670">
        <w:rPr>
          <w:rFonts w:eastAsia="Calibri"/>
          <w:b/>
          <w:bCs/>
          <w:color w:val="000000"/>
          <w:sz w:val="22"/>
          <w:szCs w:val="22"/>
        </w:rPr>
        <w:tab/>
        <w:t>You said that you (smoked/used) [fill entry J1a] some days.  Is that correct?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985670">
        <w:rPr>
          <w:rFonts w:eastAsia="Calibri"/>
          <w:color w:val="000000"/>
          <w:sz w:val="22"/>
          <w:szCs w:val="22"/>
        </w:rPr>
        <w:t xml:space="preserve">[ASK SEPARATELY FOR EACH </w:t>
      </w:r>
      <w:r w:rsidRPr="00985670">
        <w:rPr>
          <w:rFonts w:eastAsia="Calibri"/>
          <w:b/>
          <w:bCs/>
          <w:color w:val="000000"/>
          <w:sz w:val="22"/>
          <w:szCs w:val="22"/>
        </w:rPr>
        <w:t>“YES”</w:t>
      </w:r>
      <w:r w:rsidRPr="00985670">
        <w:rPr>
          <w:rFonts w:eastAsia="Calibri"/>
          <w:color w:val="000000"/>
          <w:sz w:val="22"/>
          <w:szCs w:val="22"/>
        </w:rPr>
        <w:t xml:space="preserve"> ENTRY IN </w:t>
      </w:r>
      <w:r w:rsidRPr="00985670">
        <w:rPr>
          <w:rFonts w:eastAsia="Calibri"/>
          <w:b/>
          <w:bCs/>
          <w:color w:val="000000"/>
          <w:sz w:val="22"/>
          <w:szCs w:val="22"/>
        </w:rPr>
        <w:t xml:space="preserve">J1a </w:t>
      </w:r>
      <w:r w:rsidRPr="00985670">
        <w:rPr>
          <w:rFonts w:eastAsia="Calibri"/>
          <w:color w:val="000000"/>
          <w:sz w:val="22"/>
          <w:szCs w:val="22"/>
        </w:rPr>
        <w:t xml:space="preserve">WITH J2b = (0) </w:t>
      </w:r>
      <w:r w:rsidRPr="00985670">
        <w:rPr>
          <w:rFonts w:eastAsia="Calibri"/>
          <w:color w:val="000000"/>
          <w:sz w:val="22"/>
          <w:szCs w:val="22"/>
          <w:u w:val="single"/>
        </w:rPr>
        <w:t>OR</w:t>
      </w:r>
      <w:r w:rsidRPr="00985670">
        <w:rPr>
          <w:rFonts w:eastAsia="Calibri"/>
          <w:color w:val="000000"/>
          <w:sz w:val="22"/>
          <w:szCs w:val="22"/>
        </w:rPr>
        <w:t xml:space="preserve"> 30]</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6E2CE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985670">
        <w:rPr>
          <w:rFonts w:eastAsia="Calibri"/>
          <w:color w:val="000000"/>
          <w:sz w:val="22"/>
          <w:szCs w:val="22"/>
        </w:rPr>
        <w:t>(1) Yes</w:t>
      </w:r>
    </w:p>
    <w:p w:rsidR="00AA3DBD" w:rsidRPr="00985670" w:rsidRDefault="00AA3DBD" w:rsidP="006E2CE6">
      <w:pPr>
        <w:tabs>
          <w:tab w:val="left" w:pos="0"/>
          <w:tab w:val="left" w:pos="720"/>
          <w:tab w:val="left" w:pos="990"/>
          <w:tab w:val="left" w:pos="162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985670">
        <w:rPr>
          <w:rFonts w:eastAsia="Calibri"/>
          <w:color w:val="000000"/>
          <w:sz w:val="22"/>
          <w:szCs w:val="22"/>
        </w:rPr>
        <w:t>(2)  No</w:t>
      </w:r>
      <w:r w:rsidR="006E2CE6">
        <w:rPr>
          <w:rFonts w:eastAsia="Calibri"/>
          <w:color w:val="000000"/>
          <w:sz w:val="22"/>
          <w:szCs w:val="22"/>
        </w:rPr>
        <w:tab/>
      </w:r>
      <w:r w:rsidRPr="00985670">
        <w:rPr>
          <w:rFonts w:eastAsia="Calibri"/>
          <w:color w:val="000000"/>
          <w:sz w:val="22"/>
          <w:szCs w:val="22"/>
        </w:rPr>
        <w:t>[GO TO</w:t>
      </w:r>
      <w:r w:rsidR="004457AE">
        <w:rPr>
          <w:rFonts w:eastAsia="Calibri"/>
          <w:color w:val="000000"/>
          <w:sz w:val="22"/>
          <w:szCs w:val="22"/>
        </w:rPr>
        <w:t xml:space="preserve"> RELEVANT</w:t>
      </w:r>
      <w:r w:rsidRPr="00985670">
        <w:rPr>
          <w:rFonts w:eastAsia="Calibri"/>
          <w:color w:val="000000"/>
          <w:sz w:val="22"/>
          <w:szCs w:val="22"/>
        </w:rPr>
        <w:t xml:space="preserve"> J2a</w:t>
      </w:r>
      <w:r w:rsidR="004457AE">
        <w:rPr>
          <w:rFonts w:eastAsia="Calibri"/>
          <w:color w:val="000000"/>
          <w:sz w:val="22"/>
          <w:szCs w:val="22"/>
        </w:rPr>
        <w:t>1-4 AND CORRECT</w:t>
      </w:r>
      <w:r w:rsidRPr="00985670">
        <w:rPr>
          <w:rFonts w:eastAsia="Calibri"/>
          <w:color w:val="000000"/>
          <w:sz w:val="22"/>
          <w:szCs w:val="22"/>
        </w:rPr>
        <w: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985670">
        <w:rPr>
          <w:rFonts w:eastAsia="Calibri"/>
          <w:color w:val="000000"/>
          <w:sz w:val="22"/>
          <w:szCs w:val="22"/>
        </w:rPr>
        <w:t>|__|</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985670">
        <w:rPr>
          <w:rFonts w:eastAsia="Calibri"/>
          <w:color w:val="000000"/>
          <w:sz w:val="22"/>
          <w:szCs w:val="22"/>
        </w:rPr>
        <w:t>NOTE:</w:t>
      </w:r>
      <w:r w:rsidRPr="00985670">
        <w:rPr>
          <w:rFonts w:eastAsia="Calibri"/>
          <w:color w:val="000000"/>
          <w:sz w:val="22"/>
          <w:szCs w:val="22"/>
        </w:rPr>
        <w:tab/>
        <w:t>THE J2a, J2b, and J2</w:t>
      </w:r>
      <w:r w:rsidR="004457AE">
        <w:rPr>
          <w:rFonts w:eastAsia="Calibri"/>
          <w:color w:val="000000"/>
          <w:sz w:val="22"/>
          <w:szCs w:val="22"/>
        </w:rPr>
        <w:t>b</w:t>
      </w:r>
      <w:r w:rsidRPr="00985670">
        <w:rPr>
          <w:rFonts w:eastAsia="Calibri"/>
          <w:color w:val="000000"/>
          <w:sz w:val="22"/>
          <w:szCs w:val="22"/>
        </w:rPr>
        <w:t>v (as needed) SERIES IS REPEATED FOR EACH YES ENTRY IN J1a1-4</w:t>
      </w:r>
      <w:r w:rsidR="004457AE">
        <w:rPr>
          <w:rFonts w:eastAsia="Calibri"/>
          <w:color w:val="000000"/>
          <w:sz w:val="22"/>
          <w:szCs w:val="22"/>
        </w:rPr>
        <w:t xml:space="preserve"> AS APPROPRIATE</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p>
    <w:p w:rsidR="00AA3DBD" w:rsidRDefault="00AA3DBD" w:rsidP="0013567E">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224646">
        <w:rPr>
          <w:rFonts w:eastAsia="Calibri"/>
          <w:color w:val="000000"/>
          <w:sz w:val="22"/>
          <w:szCs w:val="22"/>
        </w:rPr>
        <w:t>AFTER OBTAINING ALL RELEVANT RESPONSES TO THIS QUESTION, IF SMOKELESS CURRENT USE</w:t>
      </w:r>
      <w:r w:rsidR="00BD4443" w:rsidRPr="00224646">
        <w:rPr>
          <w:rFonts w:eastAsia="Calibri"/>
          <w:color w:val="000000"/>
          <w:sz w:val="22"/>
          <w:szCs w:val="22"/>
        </w:rPr>
        <w:t xml:space="preserve">, </w:t>
      </w:r>
      <w:r w:rsidRPr="00224646">
        <w:rPr>
          <w:rFonts w:eastAsia="Calibri"/>
          <w:color w:val="000000"/>
          <w:sz w:val="22"/>
          <w:szCs w:val="22"/>
        </w:rPr>
        <w:t>GO TO J</w:t>
      </w:r>
      <w:r w:rsidR="004457AE" w:rsidRPr="00224646">
        <w:rPr>
          <w:rFonts w:eastAsia="Calibri"/>
          <w:color w:val="000000"/>
          <w:sz w:val="22"/>
          <w:szCs w:val="22"/>
        </w:rPr>
        <w:t>a</w:t>
      </w:r>
      <w:r w:rsidRPr="00224646">
        <w:rPr>
          <w:rFonts w:eastAsia="Calibri"/>
          <w:color w:val="000000"/>
          <w:sz w:val="22"/>
          <w:szCs w:val="22"/>
        </w:rPr>
        <w:t>; ELSE IF CIGAR CURRENT USE</w:t>
      </w:r>
      <w:r w:rsidR="00BD4443" w:rsidRPr="00224646">
        <w:rPr>
          <w:rFonts w:eastAsia="Calibri"/>
          <w:color w:val="000000"/>
          <w:sz w:val="22"/>
          <w:szCs w:val="22"/>
        </w:rPr>
        <w:t xml:space="preserve">, </w:t>
      </w:r>
      <w:r w:rsidRPr="00224646">
        <w:rPr>
          <w:rFonts w:eastAsia="Calibri"/>
          <w:color w:val="000000"/>
          <w:sz w:val="22"/>
          <w:szCs w:val="22"/>
        </w:rPr>
        <w:t>GO TO J</w:t>
      </w:r>
      <w:r w:rsidR="004457AE" w:rsidRPr="00224646">
        <w:rPr>
          <w:rFonts w:eastAsia="Calibri"/>
          <w:color w:val="000000"/>
          <w:sz w:val="22"/>
          <w:szCs w:val="22"/>
        </w:rPr>
        <w:t>b</w:t>
      </w:r>
      <w:r w:rsidR="0013567E" w:rsidRPr="00224646">
        <w:rPr>
          <w:rFonts w:eastAsia="Calibri"/>
          <w:color w:val="000000"/>
          <w:sz w:val="22"/>
          <w:szCs w:val="22"/>
        </w:rPr>
        <w:t xml:space="preserve">; </w:t>
      </w:r>
      <w:r w:rsidR="0013567E" w:rsidRPr="00224646">
        <w:rPr>
          <w:rFonts w:eastAsia="Calibri"/>
          <w:b/>
          <w:color w:val="000000"/>
        </w:rPr>
        <w:t>ELSE GO TO Jd</w:t>
      </w:r>
      <w:r w:rsidR="00F1335D" w:rsidRPr="00224646">
        <w:rPr>
          <w:rFonts w:eastAsia="Calibri"/>
          <w:b/>
          <w:color w:val="000000"/>
        </w:rPr>
        <w:t>a</w:t>
      </w:r>
      <w:r w:rsidR="0013567E" w:rsidRPr="00224646">
        <w:rPr>
          <w:rFonts w:eastAsia="Calibri"/>
          <w:color w:val="000000"/>
          <w:sz w:val="22"/>
          <w:szCs w:val="22"/>
        </w:rPr>
        <w:t>.</w:t>
      </w:r>
    </w:p>
    <w:p w:rsidR="0013567E" w:rsidRPr="00985670" w:rsidRDefault="0013567E" w:rsidP="0013567E">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color w:val="000000"/>
          <w:sz w:val="22"/>
          <w:szCs w:val="22"/>
        </w:rPr>
      </w:pPr>
    </w:p>
    <w:p w:rsidR="00AA3DBD" w:rsidRPr="004457AE"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 w:val="22"/>
          <w:szCs w:val="22"/>
        </w:rPr>
      </w:pPr>
      <w:r w:rsidRPr="004457AE">
        <w:rPr>
          <w:rFonts w:ascii="Times New Roman Bold" w:eastAsia="Calibri" w:hAnsi="Times New Roman Bold"/>
          <w:b/>
          <w:color w:val="000000"/>
          <w:sz w:val="22"/>
          <w:szCs w:val="22"/>
        </w:rPr>
        <w:t>J</w:t>
      </w:r>
      <w:r w:rsidR="00C247BC" w:rsidRPr="004457AE">
        <w:rPr>
          <w:rFonts w:ascii="Times New Roman Bold" w:eastAsia="Calibri" w:hAnsi="Times New Roman Bold"/>
          <w:b/>
          <w:color w:val="000000"/>
          <w:sz w:val="22"/>
          <w:szCs w:val="22"/>
        </w:rPr>
        <w:t>a</w:t>
      </w:r>
      <w:r w:rsidRPr="00985670">
        <w:rPr>
          <w:rFonts w:ascii="Calibri" w:eastAsia="Calibri" w:hAnsi="Calibri"/>
          <w:color w:val="000000"/>
          <w:sz w:val="22"/>
          <w:szCs w:val="22"/>
        </w:rPr>
        <w:tab/>
      </w:r>
      <w:r w:rsidRPr="004457AE">
        <w:rPr>
          <w:rFonts w:ascii="Times New Roman Bold" w:eastAsia="Calibri" w:hAnsi="Times New Roman Bold"/>
          <w:b/>
          <w:color w:val="000000"/>
          <w:sz w:val="22"/>
          <w:szCs w:val="22"/>
        </w:rPr>
        <w:t>During the PAST 30 days, what BRAND of smokeless tobacco [IF necessary:  moist snuff, dip, spit, chew or snus] did you use MOST OFTEN?</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olor w:val="000000"/>
          <w:sz w:val="22"/>
          <w:szCs w:val="22"/>
        </w:rPr>
      </w:pPr>
    </w:p>
    <w:p w:rsidR="00AA3DBD" w:rsidRPr="002110C5"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rPr>
      </w:pPr>
      <w:r w:rsidRPr="002110C5">
        <w:rPr>
          <w:rFonts w:ascii="Calibri" w:eastAsia="Calibri" w:hAnsi="Calibri"/>
          <w:b/>
          <w:color w:val="000000"/>
        </w:rPr>
        <w:t>Allow for filling in code number OR ENTER Brand NAME by clicking on it—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color w:val="000000"/>
          <w:sz w:val="28"/>
          <w:szCs w:val="28"/>
        </w:rPr>
      </w:pPr>
    </w:p>
    <w:p w:rsidR="00AA3DBD" w:rsidRPr="00CF58B5"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r w:rsidRPr="00CF58B5">
        <w:rPr>
          <w:rFonts w:ascii="Times New Roman Bold" w:eastAsia="Calibri" w:hAnsi="Times New Roman Bold"/>
          <w:b/>
          <w:color w:val="000000"/>
          <w:szCs w:val="28"/>
        </w:rPr>
        <w:t>J</w:t>
      </w:r>
      <w:r w:rsidR="00C247BC" w:rsidRPr="00CF58B5">
        <w:rPr>
          <w:rFonts w:ascii="Times New Roman Bold" w:eastAsia="Calibri" w:hAnsi="Times New Roman Bold"/>
          <w:b/>
          <w:color w:val="000000"/>
          <w:szCs w:val="28"/>
        </w:rPr>
        <w:t>a</w:t>
      </w:r>
      <w:r w:rsidRPr="00CF58B5">
        <w:rPr>
          <w:rFonts w:ascii="Times New Roman Bold" w:eastAsia="Calibri" w:hAnsi="Times New Roman Bold"/>
          <w:b/>
          <w:color w:val="000000"/>
          <w:szCs w:val="28"/>
        </w:rPr>
        <w:tab/>
        <w:t>|__|__|</w:t>
      </w:r>
      <w:r w:rsidR="00CF58B5" w:rsidRPr="00CF58B5">
        <w:rPr>
          <w:rFonts w:ascii="Times New Roman Bold" w:eastAsia="Calibri" w:hAnsi="Times New Roman Bold"/>
          <w:b/>
          <w:color w:val="000000"/>
          <w:szCs w:val="28"/>
        </w:rPr>
        <w:t xml:space="preserve"> (1-22)</w:t>
      </w:r>
    </w:p>
    <w:p w:rsidR="00AA3DBD" w:rsidRPr="00CF58B5"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CF58B5"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r w:rsidRPr="00CF58B5">
        <w:rPr>
          <w:rFonts w:ascii="Times New Roman Bold" w:eastAsia="Calibri" w:hAnsi="Times New Roman Bold"/>
          <w:b/>
          <w:color w:val="000000"/>
          <w:szCs w:val="28"/>
        </w:rPr>
        <w:t>IF B</w:t>
      </w:r>
      <w:r w:rsidR="00CF58B5">
        <w:rPr>
          <w:rFonts w:ascii="Times New Roman Bold" w:eastAsia="Calibri" w:hAnsi="Times New Roman Bold"/>
          <w:b/>
          <w:color w:val="000000"/>
          <w:szCs w:val="28"/>
        </w:rPr>
        <w:t>RAND IS NOT ON THE LIST</w:t>
      </w:r>
      <w:r w:rsidRPr="00CF58B5">
        <w:rPr>
          <w:rFonts w:ascii="Times New Roman Bold" w:eastAsia="Calibri" w:hAnsi="Times New Roman Bold"/>
          <w:b/>
          <w:color w:val="000000"/>
          <w:szCs w:val="28"/>
        </w:rPr>
        <w:t>, ENTER “</w:t>
      </w:r>
      <w:r w:rsidR="00CF58B5">
        <w:rPr>
          <w:rFonts w:ascii="Times New Roman Bold" w:eastAsia="Calibri" w:hAnsi="Times New Roman Bold"/>
          <w:b/>
          <w:color w:val="000000"/>
          <w:szCs w:val="28"/>
        </w:rPr>
        <w:t>22</w:t>
      </w:r>
      <w:r w:rsidRPr="00CF58B5">
        <w:rPr>
          <w:rFonts w:ascii="Times New Roman Bold" w:eastAsia="Calibri" w:hAnsi="Times New Roman Bold"/>
          <w:b/>
          <w:color w:val="000000"/>
          <w:szCs w:val="28"/>
        </w:rPr>
        <w:t>”</w:t>
      </w:r>
      <w:r w:rsidR="00DE6E89">
        <w:rPr>
          <w:rFonts w:ascii="Times New Roman Bold" w:eastAsia="Calibri" w:hAnsi="Times New Roman Bold"/>
          <w:b/>
          <w:color w:val="000000"/>
          <w:szCs w:val="28"/>
        </w:rPr>
        <w:t xml:space="preserve"> for</w:t>
      </w:r>
      <w:r w:rsidR="00CF58B5">
        <w:rPr>
          <w:rFonts w:ascii="Times New Roman Bold" w:eastAsia="Calibri" w:hAnsi="Times New Roman Bold"/>
          <w:b/>
          <w:color w:val="000000"/>
          <w:szCs w:val="28"/>
        </w:rPr>
        <w:t xml:space="preserve"> OTHER</w:t>
      </w:r>
      <w:r w:rsidRPr="00CF58B5">
        <w:rPr>
          <w:rFonts w:ascii="Times New Roman Bold" w:eastAsia="Calibri" w:hAnsi="Times New Roman Bold"/>
          <w:b/>
          <w:color w:val="000000"/>
          <w:szCs w:val="28"/>
        </w:rPr>
        <w:t xml:space="preserve"> in J</w:t>
      </w:r>
      <w:r w:rsidR="00C247BC" w:rsidRPr="00CF58B5">
        <w:rPr>
          <w:rFonts w:ascii="Times New Roman Bold" w:eastAsia="Calibri" w:hAnsi="Times New Roman Bold"/>
          <w:b/>
          <w:color w:val="000000"/>
          <w:szCs w:val="28"/>
        </w:rPr>
        <w:t>a</w:t>
      </w:r>
      <w:r w:rsidR="00CF58B5">
        <w:rPr>
          <w:rFonts w:ascii="Times New Roman Bold" w:eastAsia="Calibri" w:hAnsi="Times New Roman Bold"/>
          <w:b/>
          <w:color w:val="000000"/>
          <w:szCs w:val="28"/>
        </w:rPr>
        <w:t>.</w:t>
      </w:r>
    </w:p>
    <w:p w:rsidR="00CF58B5" w:rsidRDefault="00CF58B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AA3DBD" w:rsidRPr="00985670" w:rsidRDefault="00AA3DBD" w:rsidP="00AA3DBD">
      <w:pPr>
        <w:rPr>
          <w:b/>
          <w:bCs/>
          <w:color w:val="000000"/>
        </w:rPr>
      </w:pPr>
      <w:r w:rsidRPr="00985670">
        <w:rPr>
          <w:b/>
          <w:bCs/>
          <w:color w:val="000000"/>
        </w:rPr>
        <w:t>THE UNREAD CODES FOR INTERVIEWER ENTRY ARE:</w:t>
      </w:r>
    </w:p>
    <w:p w:rsidR="00BC144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1  </w:t>
      </w:r>
      <w:r w:rsidR="00AA3DBD" w:rsidRPr="00985670">
        <w:rPr>
          <w:color w:val="000000"/>
        </w:rPr>
        <w:t xml:space="preserve"> BEECH-NUT </w:t>
      </w:r>
      <w:r w:rsidR="00AA3DBD" w:rsidRPr="00985670">
        <w:rPr>
          <w:color w:val="000000"/>
        </w:rPr>
        <w:br/>
      </w:r>
      <w:r>
        <w:rPr>
          <w:color w:val="000000"/>
        </w:rPr>
        <w:t>2   CAMEL SNUS</w:t>
      </w:r>
      <w:r>
        <w:rPr>
          <w:color w:val="000000"/>
        </w:rPr>
        <w:br/>
        <w:t xml:space="preserve">3  </w:t>
      </w:r>
      <w:r w:rsidR="00AA3DBD" w:rsidRPr="00985670">
        <w:rPr>
          <w:color w:val="000000"/>
        </w:rPr>
        <w:t xml:space="preserve"> COPE </w:t>
      </w:r>
      <w:r w:rsidR="00AA3DBD" w:rsidRPr="00985670">
        <w:rPr>
          <w:color w:val="000000"/>
        </w:rPr>
        <w:br/>
      </w:r>
      <w:r>
        <w:rPr>
          <w:color w:val="000000"/>
        </w:rPr>
        <w:t xml:space="preserve">4 </w:t>
      </w:r>
      <w:r w:rsidR="00AA3DBD" w:rsidRPr="00985670">
        <w:rPr>
          <w:color w:val="000000"/>
        </w:rPr>
        <w:t>  </w:t>
      </w:r>
      <w:smartTag w:uri="urn:schemas-microsoft-com:office:smarttags" w:element="place">
        <w:smartTag w:uri="urn:schemas-microsoft-com:office:smarttags" w:element="City">
          <w:r w:rsidR="00AA3DBD" w:rsidRPr="00985670">
            <w:rPr>
              <w:color w:val="000000"/>
            </w:rPr>
            <w:t>COPENHAGEN</w:t>
          </w:r>
        </w:smartTag>
      </w:smartTag>
      <w:r w:rsidR="00AA3DBD" w:rsidRPr="00985670">
        <w:rPr>
          <w:color w:val="000000"/>
        </w:rPr>
        <w:t xml:space="preserve"> </w:t>
      </w:r>
      <w:r w:rsidR="00AA3DBD" w:rsidRPr="00985670">
        <w:rPr>
          <w:color w:val="000000"/>
        </w:rPr>
        <w:br/>
      </w:r>
      <w:r>
        <w:rPr>
          <w:color w:val="000000"/>
        </w:rPr>
        <w:t xml:space="preserve">5   COUGAR </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985670">
        <w:rPr>
          <w:color w:val="000000"/>
        </w:rPr>
        <w:t> </w:t>
      </w:r>
      <w:r w:rsidR="00BC1441">
        <w:rPr>
          <w:color w:val="000000"/>
        </w:rPr>
        <w:t xml:space="preserve">6 </w:t>
      </w:r>
      <w:r w:rsidRPr="00985670">
        <w:rPr>
          <w:color w:val="000000"/>
        </w:rPr>
        <w:t xml:space="preserve"> GRIZZLY </w:t>
      </w:r>
      <w:r w:rsidRPr="00985670">
        <w:rPr>
          <w:color w:val="000000"/>
        </w:rPr>
        <w:br/>
        <w:t> </w:t>
      </w:r>
      <w:r w:rsidR="00BC1441">
        <w:rPr>
          <w:color w:val="000000"/>
        </w:rPr>
        <w:t xml:space="preserve">7 </w:t>
      </w:r>
      <w:r w:rsidRPr="00985670">
        <w:rPr>
          <w:color w:val="000000"/>
        </w:rPr>
        <w:t xml:space="preserve"> HAWKEN </w:t>
      </w:r>
      <w:r w:rsidRPr="00985670">
        <w:rPr>
          <w:color w:val="000000"/>
        </w:rPr>
        <w:br/>
      </w:r>
      <w:r w:rsidR="00BC1441">
        <w:rPr>
          <w:color w:val="000000"/>
        </w:rPr>
        <w:t xml:space="preserve"> 8 </w:t>
      </w:r>
      <w:r w:rsidRPr="00985670">
        <w:rPr>
          <w:color w:val="000000"/>
        </w:rPr>
        <w:t xml:space="preserve"> HUSKY </w:t>
      </w:r>
      <w:r w:rsidRPr="00985670">
        <w:rPr>
          <w:color w:val="000000"/>
        </w:rPr>
        <w:br/>
        <w:t> </w:t>
      </w:r>
      <w:r w:rsidR="00BC1441">
        <w:rPr>
          <w:color w:val="000000"/>
        </w:rPr>
        <w:t xml:space="preserve">9 </w:t>
      </w:r>
      <w:r w:rsidRPr="00985670">
        <w:rPr>
          <w:color w:val="000000"/>
        </w:rPr>
        <w:t xml:space="preserve"> KAYAK </w:t>
      </w:r>
      <w:r w:rsidRPr="00985670">
        <w:rPr>
          <w:color w:val="000000"/>
        </w:rPr>
        <w:br/>
      </w:r>
      <w:r w:rsidR="00BC1441">
        <w:rPr>
          <w:color w:val="000000"/>
        </w:rPr>
        <w:t>10</w:t>
      </w:r>
      <w:r w:rsidRPr="00985670">
        <w:rPr>
          <w:color w:val="000000"/>
        </w:rPr>
        <w:t xml:space="preserve"> KODIAK </w:t>
      </w:r>
      <w:r w:rsidRPr="00985670">
        <w:rPr>
          <w:color w:val="000000"/>
        </w:rPr>
        <w:br/>
      </w:r>
      <w:r w:rsidR="00BC1441">
        <w:rPr>
          <w:color w:val="000000"/>
        </w:rPr>
        <w:t>11</w:t>
      </w:r>
      <w:r w:rsidRPr="00985670">
        <w:rPr>
          <w:color w:val="000000"/>
        </w:rPr>
        <w:t xml:space="preserve"> LEVI GARRETT </w:t>
      </w:r>
      <w:r w:rsidRPr="00985670">
        <w:rPr>
          <w:color w:val="000000"/>
        </w:rPr>
        <w:br/>
      </w:r>
      <w:r w:rsidR="00BC1441">
        <w:rPr>
          <w:color w:val="000000"/>
        </w:rPr>
        <w:t xml:space="preserve">12 </w:t>
      </w:r>
      <w:r w:rsidRPr="00985670">
        <w:rPr>
          <w:color w:val="000000"/>
        </w:rPr>
        <w:t xml:space="preserve"> LONGHORN </w:t>
      </w:r>
      <w:r w:rsidRPr="00985670">
        <w:rPr>
          <w:color w:val="000000"/>
        </w:rPr>
        <w:br/>
      </w:r>
      <w:r w:rsidR="00BC1441">
        <w:rPr>
          <w:color w:val="000000"/>
        </w:rPr>
        <w:t xml:space="preserve">13  MARLBORO SNUS </w:t>
      </w:r>
      <w:r w:rsidR="00BC1441">
        <w:rPr>
          <w:color w:val="000000"/>
        </w:rPr>
        <w:br/>
        <w:t>14</w:t>
      </w:r>
      <w:r w:rsidRPr="00985670">
        <w:rPr>
          <w:color w:val="000000"/>
        </w:rPr>
        <w:t xml:space="preserve"> RED MAN </w:t>
      </w:r>
      <w:r w:rsidRPr="00985670">
        <w:rPr>
          <w:color w:val="000000"/>
        </w:rPr>
        <w:br/>
      </w:r>
      <w:r w:rsidR="00BC1441">
        <w:rPr>
          <w:color w:val="000000"/>
        </w:rPr>
        <w:t>15</w:t>
      </w:r>
      <w:r w:rsidRPr="00985670">
        <w:rPr>
          <w:color w:val="000000"/>
        </w:rPr>
        <w:t xml:space="preserve">  RED SEAL </w:t>
      </w:r>
      <w:r w:rsidRPr="00985670">
        <w:rPr>
          <w:color w:val="000000"/>
        </w:rPr>
        <w:br/>
      </w:r>
      <w:r w:rsidR="00BC1441">
        <w:rPr>
          <w:color w:val="000000"/>
        </w:rPr>
        <w:t>16</w:t>
      </w:r>
      <w:r w:rsidRPr="00985670">
        <w:rPr>
          <w:color w:val="000000"/>
        </w:rPr>
        <w:t xml:space="preserve">  ROOSTER </w:t>
      </w:r>
      <w:r w:rsidRPr="00985670">
        <w:rPr>
          <w:color w:val="000000"/>
        </w:rPr>
        <w:br/>
      </w:r>
      <w:r w:rsidR="00BC1441">
        <w:rPr>
          <w:color w:val="000000"/>
        </w:rPr>
        <w:t>17</w:t>
      </w:r>
      <w:r w:rsidRPr="00985670">
        <w:rPr>
          <w:color w:val="000000"/>
        </w:rPr>
        <w:t xml:space="preserve">  SILVER CREEK </w:t>
      </w:r>
      <w:r w:rsidRPr="00985670">
        <w:rPr>
          <w:color w:val="000000"/>
        </w:rPr>
        <w:br/>
      </w:r>
      <w:r w:rsidR="00BC1441">
        <w:rPr>
          <w:color w:val="000000"/>
        </w:rPr>
        <w:t>18</w:t>
      </w:r>
      <w:r w:rsidRPr="00985670">
        <w:rPr>
          <w:color w:val="000000"/>
        </w:rPr>
        <w:t xml:space="preserve">  SKOAL </w:t>
      </w:r>
    </w:p>
    <w:p w:rsidR="00AA3DBD"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19</w:t>
      </w:r>
      <w:r w:rsidR="00AA3DBD" w:rsidRPr="00985670">
        <w:rPr>
          <w:color w:val="000000"/>
        </w:rPr>
        <w:t xml:space="preserve"> SKOAL SNUS</w:t>
      </w:r>
      <w:r w:rsidR="00AA3DBD" w:rsidRPr="00985670">
        <w:rPr>
          <w:color w:val="000000"/>
        </w:rPr>
        <w:br/>
      </w:r>
      <w:r>
        <w:rPr>
          <w:color w:val="000000"/>
        </w:rPr>
        <w:t>20</w:t>
      </w:r>
      <w:r w:rsidR="00AA3DBD" w:rsidRPr="00985670">
        <w:rPr>
          <w:color w:val="000000"/>
        </w:rPr>
        <w:t>  </w:t>
      </w:r>
      <w:smartTag w:uri="urn:schemas-microsoft-com:office:smarttags" w:element="place">
        <w:smartTag w:uri="urn:schemas-microsoft-com:office:smarttags" w:element="City">
          <w:r w:rsidR="00AA3DBD" w:rsidRPr="00985670">
            <w:rPr>
              <w:color w:val="000000"/>
            </w:rPr>
            <w:t>TAYLOR</w:t>
          </w:r>
        </w:smartTag>
      </w:smartTag>
      <w:r w:rsidR="00AA3DBD" w:rsidRPr="00985670">
        <w:rPr>
          <w:color w:val="000000"/>
        </w:rPr>
        <w:t xml:space="preserve">'S PRIDE </w:t>
      </w:r>
      <w:r w:rsidR="00AA3DBD" w:rsidRPr="00985670">
        <w:rPr>
          <w:color w:val="000000"/>
        </w:rPr>
        <w:br/>
      </w:r>
      <w:r>
        <w:rPr>
          <w:color w:val="000000"/>
        </w:rPr>
        <w:t>21</w:t>
      </w:r>
      <w:r w:rsidR="00AA3DBD" w:rsidRPr="00985670">
        <w:rPr>
          <w:color w:val="000000"/>
        </w:rPr>
        <w:t xml:space="preserve">  TIMBER WOLF </w:t>
      </w:r>
    </w:p>
    <w:p w:rsidR="00BC1441" w:rsidRPr="00985670"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22  OTHER</w:t>
      </w:r>
    </w:p>
    <w:p w:rsidR="00BC144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4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b/>
          <w:bCs/>
          <w:color w:val="000000"/>
        </w:rPr>
        <w:t>[</w:t>
      </w:r>
      <w:r w:rsidRPr="00985670">
        <w:rPr>
          <w:b/>
          <w:bCs/>
          <w:color w:val="000000"/>
        </w:rPr>
        <w:t>NOTE:  THESE brands are 96% of the market share]</w:t>
      </w:r>
    </w:p>
    <w:p w:rsidR="00BC1441"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BC1441" w:rsidRPr="00224646" w:rsidRDefault="00BC1441" w:rsidP="00BC144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8"/>
          <w:szCs w:val="28"/>
        </w:rPr>
      </w:pPr>
      <w:r>
        <w:rPr>
          <w:rFonts w:ascii="Times New Roman Bold" w:eastAsia="Calibri" w:hAnsi="Times New Roman Bold"/>
          <w:b/>
          <w:color w:val="000000"/>
          <w:szCs w:val="28"/>
        </w:rPr>
        <w:t xml:space="preserve">IF Ja = 22, GO TO Jaspc; ELSE IF </w:t>
      </w:r>
      <w:r w:rsidRPr="00985670">
        <w:rPr>
          <w:rFonts w:eastAsia="Calibri"/>
          <w:b/>
          <w:color w:val="000000"/>
          <w:sz w:val="28"/>
          <w:szCs w:val="28"/>
        </w:rPr>
        <w:t>J2a1 = 1 or 2  GO TO J</w:t>
      </w:r>
      <w:r>
        <w:rPr>
          <w:rFonts w:eastAsia="Calibri"/>
          <w:b/>
          <w:color w:val="000000"/>
          <w:sz w:val="28"/>
          <w:szCs w:val="28"/>
        </w:rPr>
        <w:t>b</w:t>
      </w:r>
      <w:r w:rsidRPr="00985670">
        <w:rPr>
          <w:rFonts w:eastAsia="Calibri"/>
          <w:b/>
          <w:color w:val="000000"/>
          <w:sz w:val="28"/>
          <w:szCs w:val="28"/>
        </w:rPr>
        <w:t>--- [ If ‘cigars” is NOW smoked every day or some days,  ask J</w:t>
      </w:r>
      <w:r>
        <w:rPr>
          <w:rFonts w:eastAsia="Calibri"/>
          <w:b/>
          <w:color w:val="000000"/>
          <w:sz w:val="28"/>
          <w:szCs w:val="28"/>
        </w:rPr>
        <w:t>b</w:t>
      </w:r>
      <w:r w:rsidRPr="00985670">
        <w:rPr>
          <w:rFonts w:eastAsia="Calibri"/>
          <w:b/>
          <w:color w:val="000000"/>
          <w:sz w:val="28"/>
          <w:szCs w:val="28"/>
        </w:rPr>
        <w:t xml:space="preserve"> and J</w:t>
      </w:r>
      <w:r>
        <w:rPr>
          <w:rFonts w:eastAsia="Calibri"/>
          <w:b/>
          <w:color w:val="000000"/>
          <w:sz w:val="28"/>
          <w:szCs w:val="28"/>
        </w:rPr>
        <w:t>c</w:t>
      </w:r>
      <w:r w:rsidRPr="00985670">
        <w:rPr>
          <w:rFonts w:eastAsia="Calibri"/>
          <w:b/>
          <w:color w:val="000000"/>
          <w:sz w:val="28"/>
          <w:szCs w:val="28"/>
        </w:rPr>
        <w:t xml:space="preserve"> ]—ELSE GO </w:t>
      </w:r>
      <w:r w:rsidRPr="00224646">
        <w:rPr>
          <w:rFonts w:eastAsia="Calibri"/>
          <w:b/>
          <w:color w:val="000000"/>
          <w:sz w:val="28"/>
          <w:szCs w:val="28"/>
        </w:rPr>
        <w:t>TO Jd</w:t>
      </w:r>
      <w:r w:rsidR="00F1335D" w:rsidRPr="00224646">
        <w:rPr>
          <w:rFonts w:eastAsia="Calibri"/>
          <w:b/>
          <w:color w:val="000000"/>
          <w:sz w:val="28"/>
          <w:szCs w:val="28"/>
        </w:rPr>
        <w:t>a</w:t>
      </w:r>
      <w:r w:rsidRPr="00224646">
        <w:rPr>
          <w:rFonts w:eastAsia="Calibri"/>
          <w:b/>
          <w:color w:val="000000"/>
          <w:sz w:val="28"/>
          <w:szCs w:val="28"/>
        </w:rPr>
        <w:t>.</w:t>
      </w:r>
    </w:p>
    <w:p w:rsidR="00BC1441" w:rsidRPr="00224646" w:rsidRDefault="00BC1441" w:rsidP="00BC144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Cs w:val="28"/>
        </w:rPr>
      </w:pPr>
    </w:p>
    <w:p w:rsidR="00BC1441" w:rsidRPr="00224646" w:rsidRDefault="00BC1441" w:rsidP="006E2CE6">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Cs w:val="28"/>
        </w:rPr>
      </w:pPr>
      <w:r w:rsidRPr="00224646">
        <w:rPr>
          <w:rFonts w:ascii="Times New Roman Bold" w:eastAsia="Calibri" w:hAnsi="Times New Roman Bold"/>
          <w:b/>
          <w:color w:val="000000"/>
          <w:szCs w:val="28"/>
        </w:rPr>
        <w:t>Jaspc</w:t>
      </w:r>
      <w:r w:rsidR="006E2CE6">
        <w:rPr>
          <w:rFonts w:ascii="Times New Roman Bold" w:eastAsia="Calibri" w:hAnsi="Times New Roman Bold"/>
          <w:b/>
          <w:color w:val="000000"/>
          <w:szCs w:val="28"/>
        </w:rPr>
        <w:tab/>
      </w:r>
      <w:r w:rsidRPr="00224646">
        <w:rPr>
          <w:rFonts w:ascii="Times New Roman Bold" w:eastAsia="Calibri" w:hAnsi="Times New Roman Bold"/>
          <w:b/>
          <w:color w:val="000000"/>
          <w:szCs w:val="28"/>
        </w:rPr>
        <w:t xml:space="preserve">Please specify the other brand:  ___________________  FR:  </w:t>
      </w:r>
      <w:r w:rsidRPr="00224646">
        <w:rPr>
          <w:rFonts w:eastAsia="Calibri"/>
          <w:color w:val="000000"/>
          <w:szCs w:val="28"/>
        </w:rPr>
        <w:t>ENTER A TEXT OF AT MOST 20 CHARACTERS.</w:t>
      </w:r>
    </w:p>
    <w:p w:rsidR="00AA3DBD" w:rsidRPr="00224646"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24646">
        <w:rPr>
          <w:b/>
          <w:bCs/>
          <w:color w:val="000000"/>
        </w:rPr>
        <w:t xml:space="preserve"> </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8"/>
          <w:szCs w:val="28"/>
        </w:rPr>
      </w:pPr>
      <w:r w:rsidRPr="00224646">
        <w:rPr>
          <w:rFonts w:eastAsia="Calibri"/>
          <w:b/>
          <w:color w:val="000000"/>
          <w:sz w:val="28"/>
          <w:szCs w:val="28"/>
        </w:rPr>
        <w:t>IF J2a1 = 1 or 2 GO TO J</w:t>
      </w:r>
      <w:r w:rsidR="00CF58B5" w:rsidRPr="00224646">
        <w:rPr>
          <w:rFonts w:eastAsia="Calibri"/>
          <w:b/>
          <w:color w:val="000000"/>
          <w:sz w:val="28"/>
          <w:szCs w:val="28"/>
        </w:rPr>
        <w:t>b</w:t>
      </w:r>
      <w:r w:rsidRPr="00224646">
        <w:rPr>
          <w:rFonts w:eastAsia="Calibri"/>
          <w:b/>
          <w:color w:val="000000"/>
          <w:sz w:val="28"/>
          <w:szCs w:val="28"/>
        </w:rPr>
        <w:t>--- [ If ‘cigars” is NOW smoked every day or some days,  ask J</w:t>
      </w:r>
      <w:r w:rsidR="00C247BC" w:rsidRPr="00224646">
        <w:rPr>
          <w:rFonts w:eastAsia="Calibri"/>
          <w:b/>
          <w:color w:val="000000"/>
          <w:sz w:val="28"/>
          <w:szCs w:val="28"/>
        </w:rPr>
        <w:t>b</w:t>
      </w:r>
      <w:r w:rsidRPr="00224646">
        <w:rPr>
          <w:rFonts w:eastAsia="Calibri"/>
          <w:b/>
          <w:color w:val="000000"/>
          <w:sz w:val="28"/>
          <w:szCs w:val="28"/>
        </w:rPr>
        <w:t xml:space="preserve"> and J</w:t>
      </w:r>
      <w:r w:rsidR="00C247BC" w:rsidRPr="00224646">
        <w:rPr>
          <w:rFonts w:eastAsia="Calibri"/>
          <w:b/>
          <w:color w:val="000000"/>
          <w:sz w:val="28"/>
          <w:szCs w:val="28"/>
        </w:rPr>
        <w:t>c</w:t>
      </w:r>
      <w:r w:rsidRPr="00224646">
        <w:rPr>
          <w:rFonts w:eastAsia="Calibri"/>
          <w:b/>
          <w:color w:val="000000"/>
          <w:sz w:val="28"/>
          <w:szCs w:val="28"/>
        </w:rPr>
        <w:t xml:space="preserve"> ]—ELSE GO TO J</w:t>
      </w:r>
      <w:r w:rsidR="00C247BC" w:rsidRPr="00224646">
        <w:rPr>
          <w:rFonts w:eastAsia="Calibri"/>
          <w:b/>
          <w:color w:val="000000"/>
          <w:sz w:val="28"/>
          <w:szCs w:val="28"/>
        </w:rPr>
        <w:t>d</w:t>
      </w:r>
      <w:r w:rsidR="00F1335D" w:rsidRPr="00224646">
        <w:rPr>
          <w:rFonts w:eastAsia="Calibri"/>
          <w:b/>
          <w:color w:val="000000"/>
          <w:sz w:val="28"/>
          <w:szCs w:val="28"/>
        </w:rPr>
        <w:t>a</w:t>
      </w:r>
      <w:r w:rsidR="0013567E" w:rsidRPr="00224646">
        <w:rPr>
          <w:rFonts w:eastAsia="Calibri"/>
          <w:b/>
          <w:color w:val="000000"/>
          <w:sz w:val="28"/>
          <w:szCs w:val="28"/>
        </w:rPr>
        <w:t>.</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BC144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 w:val="22"/>
          <w:szCs w:val="22"/>
        </w:rPr>
      </w:pPr>
      <w:r w:rsidRPr="00985670">
        <w:rPr>
          <w:rFonts w:eastAsia="Calibri"/>
          <w:b/>
          <w:color w:val="000000"/>
          <w:sz w:val="22"/>
          <w:szCs w:val="22"/>
        </w:rPr>
        <w:t>J</w:t>
      </w:r>
      <w:r w:rsidR="007169BE">
        <w:rPr>
          <w:rFonts w:eastAsia="Calibri"/>
          <w:b/>
          <w:color w:val="000000"/>
          <w:sz w:val="22"/>
          <w:szCs w:val="22"/>
        </w:rPr>
        <w:t>b</w:t>
      </w:r>
      <w:r w:rsidRPr="00985670">
        <w:rPr>
          <w:rFonts w:eastAsia="Calibri"/>
          <w:b/>
          <w:color w:val="000000"/>
          <w:sz w:val="22"/>
          <w:szCs w:val="22"/>
        </w:rPr>
        <w:t xml:space="preserve"> </w:t>
      </w:r>
      <w:r w:rsidRPr="00985670">
        <w:rPr>
          <w:rFonts w:eastAsia="Calibri"/>
          <w:color w:val="000000"/>
          <w:sz w:val="22"/>
          <w:szCs w:val="22"/>
        </w:rPr>
        <w:t xml:space="preserve"> </w:t>
      </w:r>
      <w:r w:rsidRPr="00BC1441">
        <w:rPr>
          <w:rFonts w:ascii="Times New Roman Bold" w:eastAsia="Calibri" w:hAnsi="Times New Roman Bold"/>
          <w:b/>
          <w:color w:val="000000"/>
          <w:sz w:val="22"/>
          <w:szCs w:val="22"/>
        </w:rPr>
        <w:t>During the PAST 30 days, what type of CIGAR did you use MOST OFTEN?</w:t>
      </w:r>
    </w:p>
    <w:p w:rsidR="00AA3DBD"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BC1441" w:rsidRDefault="00BC1441" w:rsidP="00D51B73">
      <w:pPr>
        <w:tabs>
          <w:tab w:val="left" w:pos="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t>READ the 3 CHOICES</w:t>
      </w:r>
    </w:p>
    <w:p w:rsidR="00BC1441" w:rsidRPr="00985670" w:rsidRDefault="00BC1441"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BC1441"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sz w:val="22"/>
          <w:szCs w:val="22"/>
        </w:rPr>
      </w:pPr>
      <w:r w:rsidRPr="00BC1441">
        <w:rPr>
          <w:rFonts w:eastAsia="Calibri"/>
          <w:b/>
          <w:color w:val="000000"/>
          <w:sz w:val="22"/>
          <w:szCs w:val="22"/>
        </w:rPr>
        <w:t>(1) Regular/large cigars</w:t>
      </w:r>
    </w:p>
    <w:p w:rsidR="00AA3DBD" w:rsidRPr="00BC1441" w:rsidRDefault="00AA3DBD" w:rsidP="00862F72">
      <w:pPr>
        <w:numPr>
          <w:ilvl w:val="0"/>
          <w:numId w:val="2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Arial" w:eastAsia="Calibri" w:hAnsi="Arial" w:cs="Arial"/>
          <w:b/>
          <w:color w:val="000000"/>
          <w:sz w:val="22"/>
          <w:szCs w:val="22"/>
        </w:rPr>
      </w:pPr>
      <w:r w:rsidRPr="00BC1441">
        <w:rPr>
          <w:rFonts w:eastAsia="Calibri"/>
          <w:b/>
          <w:color w:val="000000"/>
          <w:sz w:val="22"/>
          <w:szCs w:val="22"/>
        </w:rPr>
        <w:t>“Cigarillos”</w:t>
      </w:r>
      <w:r w:rsidR="00F8262F" w:rsidRPr="00BC1441">
        <w:rPr>
          <w:rFonts w:eastAsia="Calibri"/>
          <w:b/>
          <w:color w:val="000000"/>
          <w:sz w:val="22"/>
          <w:szCs w:val="22"/>
        </w:rPr>
        <w:t xml:space="preserve">  ( </w:t>
      </w:r>
      <w:r w:rsidR="00F8262F" w:rsidRPr="00BC1441">
        <w:rPr>
          <w:rFonts w:ascii="Arial" w:eastAsia="Calibri" w:hAnsi="Arial" w:cs="Arial"/>
          <w:b/>
          <w:color w:val="E36C0A"/>
          <w:sz w:val="22"/>
          <w:szCs w:val="22"/>
        </w:rPr>
        <w:t>in Spanish use “medium size cigars” instead of the word “cigarillos</w:t>
      </w:r>
      <w:r w:rsidR="00E86319" w:rsidRPr="00BC1441">
        <w:rPr>
          <w:rFonts w:ascii="Arial" w:eastAsia="Calibri" w:hAnsi="Arial" w:cs="Arial"/>
          <w:b/>
          <w:color w:val="E36C0A"/>
          <w:sz w:val="22"/>
          <w:szCs w:val="22"/>
        </w:rPr>
        <w:t xml:space="preserve"> here</w:t>
      </w:r>
      <w:r w:rsidR="00F8262F" w:rsidRPr="00BC1441">
        <w:rPr>
          <w:rFonts w:ascii="Arial" w:eastAsia="Calibri" w:hAnsi="Arial" w:cs="Arial"/>
          <w:b/>
          <w:color w:val="E36C0A"/>
          <w:sz w:val="22"/>
          <w:szCs w:val="22"/>
        </w:rPr>
        <w:t>”)</w:t>
      </w:r>
    </w:p>
    <w:p w:rsidR="00AA3DBD" w:rsidRPr="00BC1441" w:rsidRDefault="00AA3DBD" w:rsidP="00862F72">
      <w:pPr>
        <w:numPr>
          <w:ilvl w:val="0"/>
          <w:numId w:val="2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BC1441">
        <w:rPr>
          <w:rFonts w:eastAsia="Calibri"/>
          <w:b/>
          <w:color w:val="000000"/>
          <w:sz w:val="22"/>
          <w:szCs w:val="22"/>
        </w:rPr>
        <w:t xml:space="preserve"> Little, filtered cigars</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b/>
          <w:color w:val="000000"/>
          <w:sz w:val="22"/>
          <w:szCs w:val="22"/>
        </w:rPr>
        <w:t>J</w:t>
      </w:r>
      <w:r w:rsidR="007169BE">
        <w:rPr>
          <w:rFonts w:eastAsia="Calibri"/>
          <w:b/>
          <w:color w:val="000000"/>
          <w:sz w:val="22"/>
          <w:szCs w:val="22"/>
        </w:rPr>
        <w:t>c</w:t>
      </w:r>
      <w:r w:rsidRPr="00985670">
        <w:rPr>
          <w:rFonts w:eastAsia="Calibri"/>
          <w:color w:val="000000"/>
          <w:sz w:val="22"/>
          <w:szCs w:val="22"/>
        </w:rPr>
        <w:t xml:space="preserve">  </w:t>
      </w:r>
      <w:r w:rsidRPr="00BC1441">
        <w:rPr>
          <w:rFonts w:ascii="Times New Roman Bold" w:eastAsia="Calibri" w:hAnsi="Times New Roman Bold"/>
          <w:b/>
          <w:color w:val="000000"/>
          <w:sz w:val="22"/>
          <w:szCs w:val="22"/>
        </w:rPr>
        <w:t>During the PAST 30 days, what BRAND of  CIGAR did you smoke MOST OFTEN?</w:t>
      </w:r>
    </w:p>
    <w:p w:rsidR="00290CBE" w:rsidRDefault="00290CB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lang w:val="da-DK"/>
        </w:rPr>
      </w:pPr>
    </w:p>
    <w:p w:rsidR="00290CBE" w:rsidRDefault="00290CB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lang w:val="da-DK"/>
        </w:rPr>
      </w:pPr>
    </w:p>
    <w:p w:rsidR="00AA3DBD" w:rsidRPr="00290CBE"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290CBE">
        <w:rPr>
          <w:rFonts w:eastAsia="Calibri"/>
          <w:color w:val="000000"/>
          <w:sz w:val="22"/>
          <w:szCs w:val="22"/>
          <w:lang w:val="da-DK"/>
        </w:rPr>
        <w:t>____</w:t>
      </w:r>
      <w:r w:rsidR="00290CBE" w:rsidRPr="00290CBE">
        <w:rPr>
          <w:rFonts w:eastAsia="Calibri"/>
          <w:color w:val="000000"/>
          <w:sz w:val="22"/>
          <w:szCs w:val="22"/>
          <w:lang w:val="da-DK"/>
        </w:rPr>
        <w:t xml:space="preserve"> ENTER CODE FOR </w:t>
      </w:r>
      <w:r w:rsidRPr="00290CBE">
        <w:rPr>
          <w:rFonts w:eastAsia="Calibri"/>
          <w:color w:val="000000"/>
          <w:sz w:val="22"/>
          <w:szCs w:val="22"/>
          <w:lang w:val="da-DK"/>
        </w:rPr>
        <w:t xml:space="preserve"> BRAND</w:t>
      </w:r>
      <w:r w:rsidR="00290CBE" w:rsidRPr="00290CBE">
        <w:rPr>
          <w:rFonts w:eastAsia="Calibri"/>
          <w:color w:val="000000"/>
          <w:sz w:val="22"/>
          <w:szCs w:val="22"/>
          <w:lang w:val="da-DK"/>
        </w:rPr>
        <w:t xml:space="preserve"> (1-15).  </w:t>
      </w:r>
      <w:r w:rsidR="00290CBE" w:rsidRPr="00290CBE">
        <w:rPr>
          <w:rFonts w:eastAsia="Calibri"/>
          <w:color w:val="000000"/>
          <w:sz w:val="22"/>
          <w:szCs w:val="22"/>
        </w:rPr>
        <w:t>ENTER 15 for OTHER BRAND NOT ON THE LIST</w:t>
      </w:r>
    </w:p>
    <w:p w:rsidR="00AA3DBD" w:rsidRPr="00290CBE"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ind w:left="720" w:hanging="720"/>
        <w:rPr>
          <w:color w:val="000000"/>
          <w:sz w:val="22"/>
          <w:szCs w:val="22"/>
        </w:rPr>
      </w:pPr>
      <w:r w:rsidRPr="00985670">
        <w:rPr>
          <w:b/>
          <w:color w:val="000000"/>
        </w:rPr>
        <w:t>NOTE: List of major brands for Coding</w:t>
      </w:r>
      <w:r w:rsidRPr="00985670">
        <w:rPr>
          <w:color w:val="000000"/>
        </w:rPr>
        <w:t xml:space="preserve"> </w:t>
      </w:r>
      <w:r w:rsidRPr="00985670">
        <w:rPr>
          <w:b/>
          <w:color w:val="000000"/>
        </w:rPr>
        <w:t>SEE BELOW.  IF indicates “ need to</w:t>
      </w:r>
      <w:r w:rsidRPr="00985670">
        <w:rPr>
          <w:color w:val="000000"/>
        </w:rPr>
        <w:t xml:space="preserve"> </w:t>
      </w:r>
      <w:r w:rsidRPr="00985670">
        <w:rPr>
          <w:b/>
          <w:color w:val="000000"/>
          <w:sz w:val="28"/>
          <w:szCs w:val="28"/>
        </w:rPr>
        <w:t xml:space="preserve">prompt with F/U  question”, ask FU question </w:t>
      </w:r>
      <w:r w:rsidR="005A5B93" w:rsidRPr="00985670">
        <w:rPr>
          <w:b/>
          <w:color w:val="000000"/>
          <w:sz w:val="28"/>
          <w:szCs w:val="28"/>
        </w:rPr>
        <w:t>J</w:t>
      </w:r>
      <w:r w:rsidR="00C247BC">
        <w:rPr>
          <w:b/>
          <w:color w:val="000000"/>
          <w:sz w:val="28"/>
          <w:szCs w:val="28"/>
        </w:rPr>
        <w:t>cpro</w:t>
      </w:r>
      <w:r w:rsidR="005A5B93" w:rsidRPr="00985670">
        <w:rPr>
          <w:b/>
          <w:color w:val="000000"/>
          <w:sz w:val="28"/>
          <w:szCs w:val="28"/>
        </w:rPr>
        <w:t xml:space="preserve"> </w:t>
      </w:r>
      <w:r w:rsidRPr="00985670">
        <w:rPr>
          <w:b/>
          <w:color w:val="000000"/>
          <w:sz w:val="28"/>
          <w:szCs w:val="28"/>
        </w:rPr>
        <w:t xml:space="preserve">after asking main question </w:t>
      </w:r>
      <w:r w:rsidR="007933A3" w:rsidRPr="00985670">
        <w:rPr>
          <w:b/>
          <w:color w:val="000000"/>
          <w:sz w:val="28"/>
          <w:szCs w:val="28"/>
        </w:rPr>
        <w:t>J</w:t>
      </w:r>
      <w:r w:rsidR="00C247BC">
        <w:rPr>
          <w:b/>
          <w:color w:val="000000"/>
          <w:sz w:val="28"/>
          <w:szCs w:val="28"/>
        </w:rPr>
        <w:t>c</w:t>
      </w:r>
      <w:r w:rsidR="00FC7A80">
        <w:rPr>
          <w:b/>
          <w:color w:val="000000"/>
          <w:sz w:val="28"/>
          <w:szCs w:val="28"/>
        </w:rPr>
        <w:t>.</w:t>
      </w:r>
      <w:r w:rsidRPr="00985670">
        <w:rPr>
          <w:b/>
          <w:color w:val="000000"/>
          <w:sz w:val="28"/>
          <w:szCs w:val="28"/>
        </w:rPr>
        <w:t xml:space="preserve">  </w:t>
      </w:r>
      <w:r w:rsidRPr="00985670">
        <w:rPr>
          <w:b/>
          <w:color w:val="000000"/>
          <w:sz w:val="22"/>
          <w:szCs w:val="22"/>
        </w:rPr>
        <w:t>It does this for certain brands</w:t>
      </w:r>
      <w:r w:rsidRPr="00985670">
        <w:rPr>
          <w:color w:val="000000"/>
          <w:sz w:val="22"/>
          <w:szCs w:val="22"/>
        </w:rPr>
        <w:t xml:space="preserve"> </w:t>
      </w:r>
      <w:r w:rsidRPr="00985670">
        <w:rPr>
          <w:b/>
          <w:color w:val="000000"/>
          <w:sz w:val="22"/>
          <w:szCs w:val="22"/>
        </w:rPr>
        <w:t>that produce</w:t>
      </w:r>
      <w:r w:rsidR="00FC7A80">
        <w:rPr>
          <w:b/>
          <w:color w:val="000000"/>
          <w:sz w:val="22"/>
          <w:szCs w:val="22"/>
        </w:rPr>
        <w:t xml:space="preserve"> </w:t>
      </w:r>
      <w:r w:rsidRPr="00985670">
        <w:rPr>
          <w:b/>
          <w:color w:val="000000"/>
          <w:sz w:val="22"/>
          <w:szCs w:val="22"/>
        </w:rPr>
        <w:t>regular and little cigars.</w:t>
      </w:r>
    </w:p>
    <w:p w:rsidR="00AA3DBD" w:rsidRPr="00985670" w:rsidRDefault="00AA3DBD" w:rsidP="00AA3DBD">
      <w:pPr>
        <w:ind w:left="720" w:hanging="720"/>
        <w:rPr>
          <w:b/>
          <w:bCs/>
          <w:color w:val="000000"/>
        </w:rPr>
      </w:pPr>
    </w:p>
    <w:p w:rsidR="00AA3DBD" w:rsidRPr="00985670" w:rsidRDefault="00AA3DBD" w:rsidP="00AA3DBD">
      <w:pPr>
        <w:rPr>
          <w:b/>
          <w:bCs/>
          <w:color w:val="000000"/>
        </w:rPr>
      </w:pPr>
      <w:r w:rsidRPr="00985670">
        <w:rPr>
          <w:b/>
          <w:bCs/>
          <w:color w:val="000000"/>
        </w:rPr>
        <w:t>THE UNREAD CODES FOR INTERVIEWER ENTRY ARE:</w:t>
      </w:r>
    </w:p>
    <w:p w:rsidR="00AA3DBD" w:rsidRPr="00985670" w:rsidRDefault="00AA3DBD" w:rsidP="00AA3DBD">
      <w:pPr>
        <w:ind w:left="720" w:hanging="720"/>
        <w:rPr>
          <w:b/>
          <w:bCs/>
          <w:color w:val="000000"/>
        </w:rPr>
      </w:pPr>
    </w:p>
    <w:p w:rsidR="00AA3DBD" w:rsidRPr="00985670" w:rsidRDefault="00290CBE" w:rsidP="00AA3DBD">
      <w:pPr>
        <w:rPr>
          <w:color w:val="000000"/>
        </w:rPr>
      </w:pPr>
      <w:r>
        <w:rPr>
          <w:color w:val="000000"/>
        </w:rPr>
        <w:t>1   Al C</w:t>
      </w:r>
      <w:r w:rsidR="00AA3DBD" w:rsidRPr="00985670">
        <w:rPr>
          <w:color w:val="000000"/>
        </w:rPr>
        <w:t>apone</w:t>
      </w:r>
      <w:r w:rsidR="004A6806">
        <w:rPr>
          <w:color w:val="000000"/>
        </w:rPr>
        <w:t xml:space="preserve"> </w:t>
      </w:r>
      <w:r w:rsidR="00AA3DBD" w:rsidRPr="00985670">
        <w:rPr>
          <w:color w:val="000000"/>
        </w:rPr>
        <w:t xml:space="preserve">(makes regular and little/small cigars== </w:t>
      </w:r>
      <w:r w:rsidR="00AA3DBD" w:rsidRPr="00985670">
        <w:rPr>
          <w:b/>
          <w:color w:val="000000"/>
        </w:rPr>
        <w:t>prompt)</w:t>
      </w:r>
    </w:p>
    <w:p w:rsidR="00AA3DBD" w:rsidRPr="00985670" w:rsidRDefault="00290CBE" w:rsidP="00AA3DBD">
      <w:pPr>
        <w:rPr>
          <w:color w:val="000000"/>
        </w:rPr>
      </w:pPr>
      <w:r>
        <w:rPr>
          <w:color w:val="000000"/>
        </w:rPr>
        <w:t xml:space="preserve">2   </w:t>
      </w:r>
      <w:r w:rsidR="00AA3DBD" w:rsidRPr="00985670">
        <w:rPr>
          <w:color w:val="000000"/>
        </w:rPr>
        <w:t>Backwoods (regular only)</w:t>
      </w:r>
    </w:p>
    <w:p w:rsidR="00AA3DBD" w:rsidRPr="00985670" w:rsidRDefault="00290CBE" w:rsidP="00AA3DBD">
      <w:pPr>
        <w:rPr>
          <w:color w:val="000000"/>
        </w:rPr>
      </w:pPr>
      <w:r>
        <w:rPr>
          <w:color w:val="000000"/>
        </w:rPr>
        <w:t xml:space="preserve">3   </w:t>
      </w:r>
      <w:r w:rsidR="00AA3DBD" w:rsidRPr="006B681F">
        <w:rPr>
          <w:color w:val="000000"/>
        </w:rPr>
        <w:t xml:space="preserve">Black &amp; Milds (makes regular and </w:t>
      </w:r>
      <w:r w:rsidR="009542B4" w:rsidRPr="006B681F">
        <w:rPr>
          <w:i/>
          <w:color w:val="000000"/>
        </w:rPr>
        <w:t>cigarillo</w:t>
      </w:r>
      <w:r w:rsidR="009542B4" w:rsidRPr="006B681F">
        <w:rPr>
          <w:color w:val="000000"/>
        </w:rPr>
        <w:t xml:space="preserve">-medium size </w:t>
      </w:r>
      <w:r w:rsidR="00AA3DBD" w:rsidRPr="006B681F">
        <w:rPr>
          <w:color w:val="000000"/>
        </w:rPr>
        <w:t>cigars</w:t>
      </w:r>
      <w:r w:rsidR="00E86319" w:rsidRPr="006B681F">
        <w:rPr>
          <w:color w:val="000000"/>
        </w:rPr>
        <w:t xml:space="preserve"> </w:t>
      </w:r>
      <w:r w:rsidR="00E86319" w:rsidRPr="006B681F">
        <w:rPr>
          <w:rFonts w:ascii="Arial" w:hAnsi="Arial" w:cs="Arial"/>
          <w:b/>
          <w:color w:val="E36C0A"/>
        </w:rPr>
        <w:t>(in Spanish use “medium size cigars “ instead of the word “cigarillo” here</w:t>
      </w:r>
      <w:r w:rsidR="00E86319" w:rsidRPr="006B681F">
        <w:rPr>
          <w:color w:val="000000"/>
        </w:rPr>
        <w:t>)</w:t>
      </w:r>
      <w:r w:rsidR="00AA3DBD" w:rsidRPr="006B681F">
        <w:rPr>
          <w:color w:val="000000"/>
        </w:rPr>
        <w:t xml:space="preserve"> with plastic hard filter</w:t>
      </w:r>
      <w:r w:rsidR="009542B4" w:rsidRPr="006B681F">
        <w:rPr>
          <w:color w:val="000000"/>
        </w:rPr>
        <w:t>s)</w:t>
      </w:r>
      <w:r w:rsidR="00AA3DBD" w:rsidRPr="006B681F">
        <w:rPr>
          <w:color w:val="000000"/>
        </w:rPr>
        <w:t xml:space="preserve"> ===</w:t>
      </w:r>
      <w:r w:rsidR="00AA3DBD" w:rsidRPr="006B681F">
        <w:rPr>
          <w:b/>
          <w:color w:val="000000"/>
        </w:rPr>
        <w:t>prompt</w:t>
      </w:r>
      <w:r w:rsidR="00AA3DBD" w:rsidRPr="006B681F">
        <w:rPr>
          <w:color w:val="000000"/>
        </w:rPr>
        <w:t>)</w:t>
      </w:r>
    </w:p>
    <w:p w:rsidR="00AA3DBD" w:rsidRPr="00985670" w:rsidRDefault="00290CBE" w:rsidP="00AA3DBD">
      <w:pPr>
        <w:rPr>
          <w:color w:val="000000"/>
        </w:rPr>
      </w:pPr>
      <w:r>
        <w:rPr>
          <w:color w:val="000000"/>
        </w:rPr>
        <w:t>4   Captain B</w:t>
      </w:r>
      <w:r w:rsidR="00AA3DBD" w:rsidRPr="00985670">
        <w:rPr>
          <w:color w:val="000000"/>
        </w:rPr>
        <w:t>lack (little only)</w:t>
      </w:r>
    </w:p>
    <w:p w:rsidR="00AA3DBD" w:rsidRPr="00985670" w:rsidRDefault="00290CBE" w:rsidP="00AA3DBD">
      <w:pPr>
        <w:rPr>
          <w:color w:val="000000"/>
        </w:rPr>
      </w:pPr>
      <w:r>
        <w:rPr>
          <w:color w:val="000000"/>
        </w:rPr>
        <w:t xml:space="preserve">5   </w:t>
      </w:r>
      <w:r w:rsidR="00AA3DBD" w:rsidRPr="00985670">
        <w:rPr>
          <w:color w:val="000000"/>
        </w:rPr>
        <w:t xml:space="preserve">Dutch </w:t>
      </w:r>
      <w:r>
        <w:rPr>
          <w:color w:val="000000"/>
        </w:rPr>
        <w:t>M</w:t>
      </w:r>
      <w:r w:rsidR="00AA3DBD" w:rsidRPr="00985670">
        <w:rPr>
          <w:color w:val="000000"/>
        </w:rPr>
        <w:t xml:space="preserve">asters (regular/large cigar) </w:t>
      </w:r>
    </w:p>
    <w:p w:rsidR="00AA3DBD" w:rsidRPr="00985670" w:rsidRDefault="00290CBE" w:rsidP="00AA3DBD">
      <w:pPr>
        <w:rPr>
          <w:color w:val="000000"/>
        </w:rPr>
      </w:pPr>
      <w:r>
        <w:rPr>
          <w:color w:val="000000"/>
        </w:rPr>
        <w:t>6   Dutch T</w:t>
      </w:r>
      <w:r w:rsidR="00AA3DBD" w:rsidRPr="00985670">
        <w:rPr>
          <w:color w:val="000000"/>
        </w:rPr>
        <w:t>reats (little cigar)</w:t>
      </w:r>
    </w:p>
    <w:p w:rsidR="00AA3DBD" w:rsidRPr="00985670" w:rsidRDefault="00290CBE" w:rsidP="00AA3DBD">
      <w:pPr>
        <w:rPr>
          <w:color w:val="000000"/>
        </w:rPr>
      </w:pPr>
      <w:r>
        <w:rPr>
          <w:color w:val="000000"/>
        </w:rPr>
        <w:t xml:space="preserve">7   </w:t>
      </w:r>
      <w:r w:rsidR="00AA3DBD" w:rsidRPr="00985670">
        <w:rPr>
          <w:color w:val="000000"/>
        </w:rPr>
        <w:t>Erik (little only)</w:t>
      </w:r>
    </w:p>
    <w:p w:rsidR="00AA3DBD" w:rsidRPr="00985670" w:rsidRDefault="00290CBE" w:rsidP="00AA3DBD">
      <w:pPr>
        <w:rPr>
          <w:color w:val="000000"/>
        </w:rPr>
      </w:pPr>
      <w:r>
        <w:rPr>
          <w:color w:val="000000"/>
        </w:rPr>
        <w:t xml:space="preserve">8   </w:t>
      </w:r>
      <w:r w:rsidR="00AA3DBD" w:rsidRPr="00985670">
        <w:rPr>
          <w:color w:val="000000"/>
        </w:rPr>
        <w:t xml:space="preserve">Hav-a-tampa (makes regular and little/small cigars== </w:t>
      </w:r>
      <w:r w:rsidR="00AA3DBD" w:rsidRPr="00985670">
        <w:rPr>
          <w:b/>
          <w:color w:val="000000"/>
        </w:rPr>
        <w:t>prompt)</w:t>
      </w:r>
    </w:p>
    <w:p w:rsidR="00290CBE" w:rsidRDefault="00290CBE" w:rsidP="00AA3DBD">
      <w:pPr>
        <w:rPr>
          <w:color w:val="000000"/>
        </w:rPr>
      </w:pPr>
      <w:r>
        <w:rPr>
          <w:color w:val="000000"/>
        </w:rPr>
        <w:t xml:space="preserve">9   </w:t>
      </w:r>
      <w:r w:rsidR="00AA3DBD" w:rsidRPr="00985670">
        <w:rPr>
          <w:color w:val="000000"/>
        </w:rPr>
        <w:t xml:space="preserve">King </w:t>
      </w:r>
      <w:r>
        <w:rPr>
          <w:color w:val="000000"/>
        </w:rPr>
        <w:t>E</w:t>
      </w:r>
      <w:r w:rsidR="00AA3DBD" w:rsidRPr="00985670">
        <w:rPr>
          <w:color w:val="000000"/>
        </w:rPr>
        <w:t xml:space="preserve">dward(makes regular and little/small cigars== </w:t>
      </w:r>
      <w:r w:rsidR="00AA3DBD" w:rsidRPr="00985670">
        <w:rPr>
          <w:b/>
          <w:color w:val="000000"/>
        </w:rPr>
        <w:t>prompt)</w:t>
      </w:r>
    </w:p>
    <w:p w:rsidR="00AA3DBD" w:rsidRPr="00985670" w:rsidRDefault="00290CBE" w:rsidP="00AA3DBD">
      <w:pPr>
        <w:rPr>
          <w:color w:val="000000"/>
        </w:rPr>
      </w:pPr>
      <w:r>
        <w:rPr>
          <w:color w:val="000000"/>
        </w:rPr>
        <w:t xml:space="preserve">10 </w:t>
      </w:r>
      <w:r w:rsidR="00AA3DBD" w:rsidRPr="00985670">
        <w:rPr>
          <w:color w:val="000000"/>
        </w:rPr>
        <w:t xml:space="preserve">Muriel (makes regular and little/small cigars== </w:t>
      </w:r>
      <w:r w:rsidR="00AA3DBD" w:rsidRPr="00985670">
        <w:rPr>
          <w:b/>
          <w:color w:val="000000"/>
        </w:rPr>
        <w:t>prompt)</w:t>
      </w:r>
    </w:p>
    <w:p w:rsidR="00AA3DBD" w:rsidRPr="00985670" w:rsidRDefault="00290CBE" w:rsidP="00AA3DBD">
      <w:pPr>
        <w:rPr>
          <w:color w:val="000000"/>
        </w:rPr>
      </w:pPr>
      <w:r>
        <w:rPr>
          <w:color w:val="000000"/>
        </w:rPr>
        <w:t xml:space="preserve">11 </w:t>
      </w:r>
      <w:r w:rsidR="00AA3DBD" w:rsidRPr="00985670">
        <w:rPr>
          <w:color w:val="000000"/>
        </w:rPr>
        <w:t xml:space="preserve">Phillies (makes regular and little/small cigars== </w:t>
      </w:r>
      <w:r w:rsidR="00AA3DBD" w:rsidRPr="00985670">
        <w:rPr>
          <w:b/>
          <w:color w:val="000000"/>
        </w:rPr>
        <w:t>prompt</w:t>
      </w:r>
      <w:r w:rsidR="00AA3DBD" w:rsidRPr="00985670">
        <w:rPr>
          <w:color w:val="000000"/>
        </w:rPr>
        <w:t>)</w:t>
      </w:r>
    </w:p>
    <w:p w:rsidR="00AA3DBD" w:rsidRPr="00985670" w:rsidRDefault="00290CBE" w:rsidP="00AA3DBD">
      <w:pPr>
        <w:rPr>
          <w:color w:val="000000"/>
        </w:rPr>
      </w:pPr>
      <w:r>
        <w:rPr>
          <w:color w:val="000000"/>
        </w:rPr>
        <w:t>12  Prime T</w:t>
      </w:r>
      <w:r w:rsidR="00AA3DBD" w:rsidRPr="00985670">
        <w:rPr>
          <w:color w:val="000000"/>
        </w:rPr>
        <w:t>ime (little only)</w:t>
      </w:r>
    </w:p>
    <w:p w:rsidR="00AA3DBD" w:rsidRPr="00985670" w:rsidRDefault="00290CBE" w:rsidP="00AA3DBD">
      <w:pPr>
        <w:rPr>
          <w:color w:val="000000"/>
        </w:rPr>
      </w:pPr>
      <w:r>
        <w:rPr>
          <w:color w:val="000000"/>
        </w:rPr>
        <w:t>13  Smoker's C</w:t>
      </w:r>
      <w:r w:rsidR="00AA3DBD" w:rsidRPr="00985670">
        <w:rPr>
          <w:color w:val="000000"/>
        </w:rPr>
        <w:t>hoice (little only)</w:t>
      </w:r>
    </w:p>
    <w:p w:rsidR="00AA3DBD" w:rsidRPr="00985670" w:rsidRDefault="00290CBE" w:rsidP="00AA3DBD">
      <w:pPr>
        <w:rPr>
          <w:color w:val="000000"/>
        </w:rPr>
      </w:pPr>
      <w:r>
        <w:rPr>
          <w:color w:val="000000"/>
        </w:rPr>
        <w:t>14  Swisher S</w:t>
      </w:r>
      <w:r w:rsidR="00AA3DBD" w:rsidRPr="00985670">
        <w:rPr>
          <w:color w:val="000000"/>
        </w:rPr>
        <w:t xml:space="preserve">weet* (makes regular and little/small cigars== </w:t>
      </w:r>
      <w:r w:rsidR="00AA3DBD" w:rsidRPr="00985670">
        <w:rPr>
          <w:b/>
          <w:color w:val="000000"/>
        </w:rPr>
        <w:t>prompt</w:t>
      </w:r>
      <w:r w:rsidR="00AA3DBD" w:rsidRPr="00985670">
        <w:rPr>
          <w:color w:val="000000"/>
        </w:rPr>
        <w:t>)</w:t>
      </w:r>
    </w:p>
    <w:p w:rsidR="00AA3DBD" w:rsidRPr="00985670" w:rsidRDefault="00290CBE" w:rsidP="00AA3DBD">
      <w:pPr>
        <w:rPr>
          <w:color w:val="000000"/>
        </w:rPr>
      </w:pPr>
      <w:r>
        <w:rPr>
          <w:color w:val="000000"/>
        </w:rPr>
        <w:t xml:space="preserve">15  </w:t>
      </w:r>
      <w:r w:rsidR="00AA3DBD" w:rsidRPr="00985670">
        <w:rPr>
          <w:color w:val="000000"/>
        </w:rPr>
        <w:t>Other (</w:t>
      </w:r>
      <w:r w:rsidR="00AA3DBD" w:rsidRPr="00985670">
        <w:rPr>
          <w:b/>
          <w:color w:val="000000"/>
        </w:rPr>
        <w:t xml:space="preserve">prompt </w:t>
      </w:r>
      <w:r w:rsidR="00AA3DBD" w:rsidRPr="00985670">
        <w:rPr>
          <w:color w:val="000000"/>
        </w:rPr>
        <w:t>)</w:t>
      </w:r>
    </w:p>
    <w:p w:rsidR="00AA3DBD" w:rsidRPr="00985670" w:rsidRDefault="00AA3DBD" w:rsidP="00AA3DBD">
      <w:pPr>
        <w:ind w:left="720" w:hanging="720"/>
        <w:rPr>
          <w:color w:val="000000"/>
        </w:rPr>
      </w:pPr>
    </w:p>
    <w:p w:rsidR="00AA3DBD" w:rsidRPr="00985670" w:rsidRDefault="00AA3DBD" w:rsidP="00AA3DBD">
      <w:pPr>
        <w:ind w:left="720" w:hanging="720"/>
        <w:rPr>
          <w:b/>
          <w:color w:val="000000"/>
        </w:rPr>
      </w:pPr>
      <w:r w:rsidRPr="00985670">
        <w:rPr>
          <w:b/>
          <w:color w:val="000000"/>
        </w:rPr>
        <w:t>J</w:t>
      </w:r>
      <w:r w:rsidR="007169BE">
        <w:rPr>
          <w:b/>
          <w:color w:val="000000"/>
        </w:rPr>
        <w:t>cpro</w:t>
      </w:r>
      <w:r w:rsidRPr="00985670">
        <w:rPr>
          <w:color w:val="000000"/>
        </w:rPr>
        <w:t>—</w:t>
      </w:r>
      <w:r w:rsidRPr="00985670">
        <w:rPr>
          <w:b/>
          <w:color w:val="000000"/>
        </w:rPr>
        <w:t>Is that a regular or little cigar? Little cigars are cigarette size with a filter.</w:t>
      </w:r>
    </w:p>
    <w:p w:rsidR="00AA3DBD" w:rsidRPr="00985670" w:rsidRDefault="00AA3DBD" w:rsidP="00AA3DBD">
      <w:pPr>
        <w:ind w:left="720" w:hanging="720"/>
        <w:rPr>
          <w:color w:val="000000"/>
        </w:rPr>
      </w:pPr>
    </w:p>
    <w:p w:rsidR="00AA3DBD" w:rsidRPr="00985670" w:rsidRDefault="006E2CE6" w:rsidP="006E2CE6">
      <w:pPr>
        <w:ind w:left="720" w:hanging="720"/>
        <w:rPr>
          <w:color w:val="000000"/>
        </w:rPr>
      </w:pPr>
      <w:r>
        <w:rPr>
          <w:color w:val="000000"/>
        </w:rPr>
        <w:tab/>
      </w:r>
      <w:r w:rsidR="00AA3DBD" w:rsidRPr="00985670">
        <w:rPr>
          <w:color w:val="000000"/>
        </w:rPr>
        <w:t>(1) Regular cigar</w:t>
      </w:r>
    </w:p>
    <w:p w:rsidR="00AA3DBD" w:rsidRDefault="001A7F9C" w:rsidP="00290CBE">
      <w:pPr>
        <w:ind w:firstLine="720"/>
        <w:rPr>
          <w:color w:val="000000"/>
        </w:rPr>
      </w:pPr>
      <w:r>
        <w:rPr>
          <w:color w:val="000000"/>
        </w:rPr>
        <w:t>(2)</w:t>
      </w:r>
      <w:r w:rsidR="00AA3DBD" w:rsidRPr="00985670">
        <w:rPr>
          <w:color w:val="000000"/>
        </w:rPr>
        <w:t>Little/small cigars</w:t>
      </w:r>
    </w:p>
    <w:p w:rsidR="001A7F9C" w:rsidRPr="00985670" w:rsidRDefault="001A7F9C" w:rsidP="001A7F9C">
      <w:pPr>
        <w:ind w:left="720"/>
        <w:rPr>
          <w:color w:val="000000"/>
        </w:rPr>
      </w:pPr>
    </w:p>
    <w:p w:rsidR="001A7F9C" w:rsidRPr="004D6BB3" w:rsidRDefault="001A7F9C"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color w:val="000000"/>
          <w:sz w:val="22"/>
          <w:szCs w:val="22"/>
        </w:rPr>
      </w:pPr>
      <w:r w:rsidRPr="004D6BB3">
        <w:rPr>
          <w:rFonts w:eastAsia="Calibri"/>
          <w:color w:val="000000"/>
          <w:sz w:val="22"/>
          <w:szCs w:val="22"/>
        </w:rPr>
        <w:t xml:space="preserve">UNREAD codes: </w:t>
      </w:r>
    </w:p>
    <w:p w:rsidR="001A7F9C" w:rsidRPr="004D6BB3" w:rsidRDefault="00290CBE"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Pr>
          <w:rFonts w:eastAsia="Calibri"/>
          <w:color w:val="000000"/>
          <w:sz w:val="22"/>
          <w:szCs w:val="22"/>
        </w:rPr>
        <w:tab/>
        <w:t>(3) N</w:t>
      </w:r>
      <w:r w:rsidR="001A7F9C" w:rsidRPr="004D6BB3">
        <w:rPr>
          <w:rFonts w:eastAsia="Calibri"/>
          <w:color w:val="000000"/>
          <w:sz w:val="22"/>
          <w:szCs w:val="22"/>
        </w:rPr>
        <w:t xml:space="preserve">one of the above; </w:t>
      </w:r>
    </w:p>
    <w:p w:rsidR="001A7F9C" w:rsidRPr="004D6BB3" w:rsidRDefault="001A7F9C"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4D6BB3">
        <w:rPr>
          <w:rFonts w:eastAsia="Calibri"/>
          <w:color w:val="000000"/>
          <w:sz w:val="22"/>
          <w:szCs w:val="22"/>
        </w:rPr>
        <w:tab/>
        <w:t xml:space="preserve">(4) </w:t>
      </w:r>
      <w:r w:rsidR="00FC7A80">
        <w:rPr>
          <w:rFonts w:eastAsia="Calibri"/>
          <w:color w:val="000000"/>
          <w:sz w:val="22"/>
          <w:szCs w:val="22"/>
        </w:rPr>
        <w:t>M</w:t>
      </w:r>
      <w:r w:rsidRPr="004D6BB3">
        <w:rPr>
          <w:rFonts w:eastAsia="Calibri"/>
          <w:color w:val="000000"/>
          <w:sz w:val="22"/>
          <w:szCs w:val="22"/>
        </w:rPr>
        <w:t xml:space="preserve">ore than one of the above; </w:t>
      </w:r>
    </w:p>
    <w:p w:rsidR="001A7F9C" w:rsidRPr="00985670" w:rsidRDefault="001A7F9C" w:rsidP="006E2CE6">
      <w:pPr>
        <w:tabs>
          <w:tab w:val="left" w:pos="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4D6BB3">
        <w:rPr>
          <w:rFonts w:eastAsia="Calibri"/>
          <w:color w:val="000000"/>
          <w:sz w:val="22"/>
          <w:szCs w:val="22"/>
        </w:rPr>
        <w:tab/>
        <w:t>DK; R</w:t>
      </w:r>
    </w:p>
    <w:p w:rsidR="001A7F9C" w:rsidRPr="00985670" w:rsidRDefault="001A7F9C" w:rsidP="001A7F9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r w:rsidRPr="00985670">
        <w:rPr>
          <w:rFonts w:eastAsia="Calibri"/>
          <w:color w:val="000000"/>
          <w:sz w:val="22"/>
          <w:szCs w:val="22"/>
        </w:rPr>
        <w:tab/>
        <w:t>|__|</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875A9A" w:rsidRDefault="00875A9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rsidR="00716E2A" w:rsidRPr="00985670" w:rsidRDefault="00716E2A"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Times New Roman Bold" w:eastAsia="Calibri" w:hAnsi="Times New Roman Bold"/>
          <w:b/>
          <w:color w:val="000000"/>
          <w:sz w:val="22"/>
          <w:szCs w:val="22"/>
        </w:rPr>
      </w:pPr>
      <w:r w:rsidRPr="00985670">
        <w:rPr>
          <w:b/>
          <w:color w:val="000000"/>
        </w:rPr>
        <w:t>J</w:t>
      </w:r>
      <w:r w:rsidR="007169BE">
        <w:rPr>
          <w:b/>
          <w:color w:val="000000"/>
        </w:rPr>
        <w:t>cflavr</w:t>
      </w:r>
      <w:r w:rsidRPr="00985670">
        <w:rPr>
          <w:color w:val="000000"/>
        </w:rPr>
        <w:t>—</w:t>
      </w:r>
      <w:r w:rsidRPr="00985670">
        <w:rPr>
          <w:rFonts w:ascii="Times New Roman Bold" w:hAnsi="Times New Roman Bold"/>
          <w:b/>
          <w:color w:val="000000"/>
        </w:rPr>
        <w:t>During the past 30 days, did you</w:t>
      </w:r>
      <w:r w:rsidRPr="00985670">
        <w:rPr>
          <w:rFonts w:ascii="Times New Roman Bold" w:eastAsia="Calibri" w:hAnsi="Times New Roman Bold"/>
          <w:b/>
          <w:color w:val="000000"/>
          <w:sz w:val="22"/>
          <w:szCs w:val="22"/>
        </w:rPr>
        <w:t xml:space="preserve"> </w:t>
      </w:r>
      <w:r w:rsidR="005A5B93" w:rsidRPr="00985670">
        <w:rPr>
          <w:rFonts w:ascii="Times New Roman Bold" w:eastAsia="Calibri" w:hAnsi="Times New Roman Bold"/>
          <w:b/>
          <w:color w:val="000000"/>
          <w:sz w:val="22"/>
          <w:szCs w:val="22"/>
        </w:rPr>
        <w:t xml:space="preserve">USUALLY </w:t>
      </w:r>
      <w:r w:rsidRPr="00985670">
        <w:rPr>
          <w:rFonts w:ascii="Times New Roman Bold" w:eastAsia="Calibri" w:hAnsi="Times New Roman Bold"/>
          <w:b/>
          <w:color w:val="000000"/>
          <w:sz w:val="22"/>
          <w:szCs w:val="22"/>
        </w:rPr>
        <w:t>smoke flavored cigars?  By flavored we mean fruit, candy, alcohol, clove or any other flavorings</w:t>
      </w:r>
    </w:p>
    <w:p w:rsidR="0021131E" w:rsidRPr="00290CBE" w:rsidRDefault="0021131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607102" w:rsidRPr="00290CBE"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290CBE">
        <w:rPr>
          <w:rFonts w:eastAsia="Calibri"/>
          <w:color w:val="000000"/>
          <w:sz w:val="22"/>
          <w:szCs w:val="22"/>
        </w:rPr>
        <w:tab/>
      </w:r>
      <w:r w:rsidRPr="00290CBE">
        <w:rPr>
          <w:rFonts w:eastAsia="Calibri"/>
          <w:bCs/>
          <w:color w:val="000000"/>
          <w:sz w:val="22"/>
          <w:szCs w:val="22"/>
        </w:rPr>
        <w:t>(1) Yes</w:t>
      </w:r>
    </w:p>
    <w:p w:rsidR="00607102" w:rsidRPr="00290CBE"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color w:val="000000"/>
          <w:sz w:val="22"/>
          <w:szCs w:val="22"/>
        </w:rPr>
      </w:pPr>
      <w:r w:rsidRPr="00290CBE">
        <w:rPr>
          <w:rFonts w:eastAsia="Calibri"/>
          <w:bCs/>
          <w:color w:val="000000"/>
          <w:sz w:val="22"/>
          <w:szCs w:val="22"/>
        </w:rPr>
        <w:tab/>
        <w:t>(2) No</w:t>
      </w:r>
    </w:p>
    <w:p w:rsidR="00607102" w:rsidRPr="00985670" w:rsidRDefault="00607102" w:rsidP="00607102">
      <w:pPr>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color w:val="000000"/>
          <w:sz w:val="22"/>
          <w:szCs w:val="22"/>
        </w:rPr>
      </w:pPr>
    </w:p>
    <w:p w:rsidR="00607102" w:rsidRPr="00224646" w:rsidRDefault="00607102" w:rsidP="00607102">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224646">
        <w:rPr>
          <w:rFonts w:eastAsia="Calibri"/>
          <w:color w:val="000000"/>
          <w:sz w:val="22"/>
          <w:szCs w:val="22"/>
        </w:rPr>
        <w:t>|__|</w:t>
      </w:r>
    </w:p>
    <w:p w:rsidR="0021131E" w:rsidRPr="00224646" w:rsidRDefault="0021131E"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B38D0" w:rsidRPr="00224646" w:rsidRDefault="005D5543" w:rsidP="00AB38D0">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224646">
        <w:rPr>
          <w:rFonts w:eastAsia="Calibri"/>
          <w:b/>
          <w:color w:val="000000"/>
          <w:sz w:val="22"/>
          <w:szCs w:val="22"/>
        </w:rPr>
        <w:t>ASK Jd</w:t>
      </w:r>
      <w:r w:rsidR="00F1335D" w:rsidRPr="00224646">
        <w:rPr>
          <w:rFonts w:eastAsia="Calibri"/>
          <w:b/>
          <w:color w:val="000000"/>
          <w:sz w:val="22"/>
          <w:szCs w:val="22"/>
        </w:rPr>
        <w:t>a</w:t>
      </w:r>
      <w:r w:rsidRPr="00224646">
        <w:rPr>
          <w:rFonts w:eastAsia="Calibri"/>
          <w:b/>
          <w:color w:val="000000"/>
          <w:sz w:val="22"/>
          <w:szCs w:val="22"/>
        </w:rPr>
        <w:t xml:space="preserve"> </w:t>
      </w:r>
      <w:r w:rsidR="00AB38D0" w:rsidRPr="00224646">
        <w:rPr>
          <w:rFonts w:eastAsia="Calibri"/>
          <w:b/>
          <w:color w:val="000000"/>
          <w:sz w:val="22"/>
          <w:szCs w:val="22"/>
        </w:rPr>
        <w:t xml:space="preserve">SEPARATELY </w:t>
      </w:r>
      <w:r w:rsidRPr="00224646">
        <w:rPr>
          <w:rFonts w:eastAsia="Calibri"/>
          <w:b/>
          <w:color w:val="000000"/>
          <w:sz w:val="22"/>
          <w:szCs w:val="22"/>
        </w:rPr>
        <w:t xml:space="preserve">FOR EACH OF THE 4 </w:t>
      </w:r>
      <w:r w:rsidR="00576E12" w:rsidRPr="00224646">
        <w:rPr>
          <w:rFonts w:eastAsia="Calibri"/>
          <w:b/>
          <w:color w:val="000000"/>
          <w:sz w:val="22"/>
          <w:szCs w:val="22"/>
        </w:rPr>
        <w:t xml:space="preserve">NON-CIGARETTE </w:t>
      </w:r>
      <w:r w:rsidRPr="00224646">
        <w:rPr>
          <w:rFonts w:eastAsia="Calibri"/>
          <w:b/>
          <w:color w:val="000000"/>
          <w:sz w:val="22"/>
          <w:szCs w:val="22"/>
        </w:rPr>
        <w:t>OTHER TOBACCO PRODUCTS</w:t>
      </w:r>
      <w:r w:rsidR="00AB38D0" w:rsidRPr="00224646">
        <w:rPr>
          <w:rFonts w:eastAsia="Calibri"/>
          <w:b/>
          <w:color w:val="000000"/>
          <w:sz w:val="22"/>
          <w:szCs w:val="22"/>
        </w:rPr>
        <w:t xml:space="preserve"> WITH A J2a </w:t>
      </w:r>
      <w:r w:rsidR="00C726AE" w:rsidRPr="00224646">
        <w:rPr>
          <w:rFonts w:eastAsia="Calibri"/>
          <w:b/>
          <w:color w:val="000000"/>
          <w:sz w:val="22"/>
          <w:szCs w:val="22"/>
        </w:rPr>
        <w:t>1-4</w:t>
      </w:r>
      <w:r w:rsidR="00AB38D0" w:rsidRPr="00224646">
        <w:rPr>
          <w:rFonts w:eastAsia="Calibri"/>
          <w:b/>
          <w:color w:val="000000"/>
          <w:sz w:val="22"/>
          <w:szCs w:val="22"/>
        </w:rPr>
        <w:t>=1,</w:t>
      </w:r>
      <w:r w:rsidR="004A6806" w:rsidRPr="00224646">
        <w:rPr>
          <w:rFonts w:eastAsia="Calibri"/>
          <w:b/>
          <w:color w:val="000000"/>
          <w:sz w:val="22"/>
          <w:szCs w:val="22"/>
        </w:rPr>
        <w:t xml:space="preserve"> </w:t>
      </w:r>
      <w:r w:rsidR="00AB38D0" w:rsidRPr="00224646">
        <w:rPr>
          <w:rFonts w:eastAsia="Calibri"/>
          <w:b/>
          <w:color w:val="000000"/>
          <w:sz w:val="22"/>
          <w:szCs w:val="22"/>
        </w:rPr>
        <w:t>2,</w:t>
      </w:r>
      <w:r w:rsidR="00242BD1" w:rsidRPr="00224646">
        <w:rPr>
          <w:rFonts w:eastAsia="Calibri"/>
          <w:b/>
          <w:color w:val="000000"/>
          <w:sz w:val="22"/>
          <w:szCs w:val="22"/>
        </w:rPr>
        <w:t xml:space="preserve"> </w:t>
      </w:r>
      <w:r w:rsidR="00AB38D0" w:rsidRPr="00224646">
        <w:rPr>
          <w:rFonts w:eastAsia="Calibri"/>
          <w:b/>
          <w:color w:val="000000"/>
          <w:sz w:val="22"/>
          <w:szCs w:val="22"/>
        </w:rPr>
        <w:t>OR 3</w:t>
      </w:r>
    </w:p>
    <w:p w:rsidR="003A4980" w:rsidRPr="00224646" w:rsidRDefault="003A4980"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5D5543" w:rsidRPr="00224646" w:rsidRDefault="005D5543"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AB38D0" w:rsidRPr="00224646" w:rsidRDefault="005D5543" w:rsidP="00AB38D0">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color w:val="000000"/>
          <w:sz w:val="22"/>
          <w:szCs w:val="22"/>
        </w:rPr>
      </w:pPr>
      <w:r w:rsidRPr="00224646">
        <w:rPr>
          <w:rFonts w:eastAsia="Calibri"/>
          <w:b/>
          <w:color w:val="000000"/>
          <w:sz w:val="22"/>
          <w:szCs w:val="22"/>
        </w:rPr>
        <w:t>Jd</w:t>
      </w:r>
      <w:r w:rsidR="00F1335D" w:rsidRPr="00224646">
        <w:rPr>
          <w:rFonts w:eastAsia="Calibri"/>
          <w:b/>
          <w:color w:val="000000"/>
          <w:sz w:val="22"/>
          <w:szCs w:val="22"/>
        </w:rPr>
        <w:t>a</w:t>
      </w:r>
      <w:r w:rsidRPr="00224646">
        <w:rPr>
          <w:rFonts w:eastAsia="Calibri"/>
          <w:b/>
          <w:color w:val="000000"/>
          <w:sz w:val="22"/>
          <w:szCs w:val="22"/>
        </w:rPr>
        <w:t xml:space="preserve">1-4  </w:t>
      </w:r>
      <w:r w:rsidR="00C726AE" w:rsidRPr="00224646">
        <w:rPr>
          <w:rFonts w:eastAsia="Calibri"/>
          <w:b/>
          <w:color w:val="000000"/>
          <w:sz w:val="22"/>
          <w:szCs w:val="22"/>
        </w:rPr>
        <w:t xml:space="preserve"> </w:t>
      </w:r>
      <w:r w:rsidRPr="00224646">
        <w:rPr>
          <w:rFonts w:eastAsia="Calibri"/>
          <w:b/>
          <w:color w:val="000000"/>
          <w:sz w:val="22"/>
          <w:szCs w:val="22"/>
        </w:rPr>
        <w:t>About how many times in your life have you</w:t>
      </w:r>
      <w:r w:rsidR="009539A7" w:rsidRPr="00224646">
        <w:rPr>
          <w:rFonts w:eastAsia="Calibri"/>
          <w:b/>
          <w:color w:val="000000"/>
          <w:sz w:val="22"/>
          <w:szCs w:val="22"/>
        </w:rPr>
        <w:t xml:space="preserve"> </w:t>
      </w:r>
      <w:r w:rsidR="00AB38D0" w:rsidRPr="00224646">
        <w:rPr>
          <w:rFonts w:eastAsia="Calibri"/>
          <w:b/>
          <w:color w:val="000000"/>
          <w:sz w:val="22"/>
          <w:szCs w:val="22"/>
        </w:rPr>
        <w:t>smoked/used</w:t>
      </w:r>
      <w:r w:rsidR="00AB38D0" w:rsidRPr="00224646">
        <w:rPr>
          <w:rFonts w:eastAsia="Calibri"/>
          <w:b/>
          <w:bCs/>
          <w:color w:val="000000"/>
          <w:sz w:val="22"/>
          <w:szCs w:val="22"/>
        </w:rPr>
        <w:t xml:space="preserve"> [fill entry J1a1-4]?</w:t>
      </w:r>
    </w:p>
    <w:p w:rsidR="00AB38D0" w:rsidRPr="00224646" w:rsidRDefault="00AB38D0" w:rsidP="00AB38D0">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color w:val="000000"/>
          <w:sz w:val="22"/>
          <w:szCs w:val="22"/>
        </w:rPr>
      </w:pPr>
      <w:r w:rsidRPr="00224646">
        <w:rPr>
          <w:rFonts w:eastAsia="Calibri"/>
          <w:color w:val="000000"/>
          <w:sz w:val="22"/>
          <w:szCs w:val="22"/>
        </w:rPr>
        <w:t xml:space="preserve">[ASK SEPARATELY FOR EACH </w:t>
      </w:r>
      <w:r w:rsidRPr="00224646">
        <w:rPr>
          <w:rFonts w:eastAsia="Calibri"/>
          <w:b/>
          <w:bCs/>
          <w:color w:val="000000"/>
          <w:sz w:val="22"/>
          <w:szCs w:val="22"/>
        </w:rPr>
        <w:t>“YES”</w:t>
      </w:r>
      <w:r w:rsidRPr="00224646">
        <w:rPr>
          <w:rFonts w:eastAsia="Calibri"/>
          <w:color w:val="000000"/>
          <w:sz w:val="22"/>
          <w:szCs w:val="22"/>
        </w:rPr>
        <w:t xml:space="preserve"> ENTRY IN J1a WITH J2a = 1,</w:t>
      </w:r>
      <w:r w:rsidR="00C726AE" w:rsidRPr="00224646">
        <w:rPr>
          <w:rFonts w:eastAsia="Calibri"/>
          <w:color w:val="000000"/>
          <w:sz w:val="22"/>
          <w:szCs w:val="22"/>
        </w:rPr>
        <w:t xml:space="preserve"> </w:t>
      </w:r>
      <w:r w:rsidRPr="00224646">
        <w:rPr>
          <w:rFonts w:eastAsia="Calibri"/>
          <w:color w:val="000000"/>
          <w:sz w:val="22"/>
          <w:szCs w:val="22"/>
        </w:rPr>
        <w:t>2 OR 3]</w:t>
      </w:r>
    </w:p>
    <w:p w:rsidR="009539A7" w:rsidRPr="00224646" w:rsidRDefault="009539A7" w:rsidP="00242BD1">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9539A7" w:rsidRPr="00224646" w:rsidRDefault="00242BD1" w:rsidP="00862F72">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1-</w:t>
      </w:r>
      <w:r w:rsidR="009539A7" w:rsidRPr="00224646">
        <w:rPr>
          <w:rFonts w:eastAsia="Calibri"/>
          <w:b/>
          <w:color w:val="000000"/>
          <w:sz w:val="22"/>
          <w:szCs w:val="22"/>
        </w:rPr>
        <w:t>9 times</w:t>
      </w:r>
    </w:p>
    <w:p w:rsidR="009539A7" w:rsidRPr="00224646" w:rsidRDefault="00242BD1" w:rsidP="00862F72">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10-19</w:t>
      </w:r>
      <w:r w:rsidR="009539A7" w:rsidRPr="00224646">
        <w:rPr>
          <w:rFonts w:eastAsia="Calibri"/>
          <w:b/>
          <w:color w:val="000000"/>
          <w:sz w:val="22"/>
          <w:szCs w:val="22"/>
        </w:rPr>
        <w:t xml:space="preserve"> times</w:t>
      </w:r>
    </w:p>
    <w:p w:rsidR="00242BD1" w:rsidRPr="00224646" w:rsidRDefault="00242BD1" w:rsidP="00862F72">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20-49 times</w:t>
      </w:r>
    </w:p>
    <w:p w:rsidR="00C726AE" w:rsidRPr="00224646" w:rsidRDefault="009539A7" w:rsidP="00862F72">
      <w:pPr>
        <w:numPr>
          <w:ilvl w:val="0"/>
          <w:numId w:val="33"/>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50 or more times ---</w:t>
      </w:r>
    </w:p>
    <w:p w:rsidR="00C726AE" w:rsidRPr="00224646" w:rsidRDefault="00C726AE" w:rsidP="00C726AE">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350"/>
        <w:rPr>
          <w:rFonts w:eastAsia="Calibri"/>
          <w:b/>
          <w:color w:val="000000"/>
          <w:sz w:val="22"/>
          <w:szCs w:val="22"/>
        </w:rPr>
      </w:pPr>
    </w:p>
    <w:p w:rsidR="009539A7" w:rsidRPr="00224646" w:rsidRDefault="00C726AE" w:rsidP="00C726AE">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350"/>
        <w:rPr>
          <w:rFonts w:eastAsia="Calibri"/>
          <w:b/>
          <w:color w:val="000000"/>
          <w:sz w:val="22"/>
          <w:szCs w:val="22"/>
        </w:rPr>
      </w:pPr>
      <w:r w:rsidRPr="00224646">
        <w:rPr>
          <w:rFonts w:eastAsia="Calibri"/>
          <w:b/>
          <w:color w:val="000000"/>
          <w:sz w:val="22"/>
          <w:szCs w:val="22"/>
        </w:rPr>
        <w:t>FOR ANY Jd</w:t>
      </w:r>
      <w:r w:rsidR="00F1335D" w:rsidRPr="00224646">
        <w:rPr>
          <w:rFonts w:eastAsia="Calibri"/>
          <w:b/>
          <w:color w:val="000000"/>
          <w:sz w:val="22"/>
          <w:szCs w:val="22"/>
        </w:rPr>
        <w:t>a</w:t>
      </w:r>
      <w:r w:rsidRPr="00224646">
        <w:rPr>
          <w:rFonts w:eastAsia="Calibri"/>
          <w:b/>
          <w:color w:val="000000"/>
          <w:sz w:val="22"/>
          <w:szCs w:val="22"/>
        </w:rPr>
        <w:t xml:space="preserve"> 1-4 =</w:t>
      </w:r>
      <w:r w:rsidR="00155A81" w:rsidRPr="00224646">
        <w:rPr>
          <w:rFonts w:eastAsia="Calibri"/>
          <w:b/>
          <w:color w:val="000000"/>
          <w:sz w:val="22"/>
          <w:szCs w:val="22"/>
        </w:rPr>
        <w:t>4</w:t>
      </w:r>
      <w:r w:rsidRPr="00224646">
        <w:rPr>
          <w:rFonts w:eastAsia="Calibri"/>
          <w:b/>
          <w:color w:val="000000"/>
          <w:sz w:val="22"/>
          <w:szCs w:val="22"/>
        </w:rPr>
        <w:t xml:space="preserve"> </w:t>
      </w:r>
      <w:r w:rsidR="00D0549F" w:rsidRPr="00224646">
        <w:rPr>
          <w:rFonts w:eastAsia="Calibri"/>
          <w:b/>
          <w:color w:val="000000"/>
          <w:sz w:val="22"/>
          <w:szCs w:val="22"/>
        </w:rPr>
        <w:t xml:space="preserve">(50 OR MORE TIMES) </w:t>
      </w:r>
      <w:r w:rsidRPr="00224646">
        <w:rPr>
          <w:rFonts w:eastAsia="Calibri"/>
          <w:b/>
          <w:color w:val="000000"/>
          <w:sz w:val="22"/>
          <w:szCs w:val="22"/>
        </w:rPr>
        <w:t>IMMED</w:t>
      </w:r>
      <w:r w:rsidR="00D0549F" w:rsidRPr="00224646">
        <w:rPr>
          <w:rFonts w:eastAsia="Calibri"/>
          <w:b/>
          <w:color w:val="000000"/>
          <w:sz w:val="22"/>
          <w:szCs w:val="22"/>
        </w:rPr>
        <w:t>IATELY ASK CORRESPONDING Jd</w:t>
      </w:r>
      <w:r w:rsidR="00F1335D" w:rsidRPr="00224646">
        <w:rPr>
          <w:rFonts w:eastAsia="Calibri"/>
          <w:b/>
          <w:color w:val="000000"/>
          <w:sz w:val="22"/>
          <w:szCs w:val="22"/>
        </w:rPr>
        <w:t>b</w:t>
      </w:r>
      <w:r w:rsidR="00D0549F" w:rsidRPr="00224646">
        <w:rPr>
          <w:rFonts w:eastAsia="Calibri"/>
          <w:b/>
          <w:color w:val="000000"/>
          <w:sz w:val="22"/>
          <w:szCs w:val="22"/>
        </w:rPr>
        <w:t>1-4.</w:t>
      </w:r>
      <w:r w:rsidRPr="00224646">
        <w:rPr>
          <w:rFonts w:eastAsia="Calibri"/>
          <w:b/>
          <w:color w:val="000000"/>
          <w:sz w:val="22"/>
          <w:szCs w:val="22"/>
        </w:rPr>
        <w:t xml:space="preserve"> THEN RETURN TO ASKING Jd</w:t>
      </w:r>
      <w:r w:rsidR="00F1335D" w:rsidRPr="00224646">
        <w:rPr>
          <w:rFonts w:eastAsia="Calibri"/>
          <w:b/>
          <w:color w:val="000000"/>
          <w:sz w:val="22"/>
          <w:szCs w:val="22"/>
        </w:rPr>
        <w:t>a</w:t>
      </w:r>
      <w:r w:rsidRPr="00224646">
        <w:rPr>
          <w:rFonts w:eastAsia="Calibri"/>
          <w:b/>
          <w:color w:val="000000"/>
          <w:sz w:val="22"/>
          <w:szCs w:val="22"/>
        </w:rPr>
        <w:t>1-4 FOR THE NEXT APPROPRIATE PRODUCT.  WHEN HAVE COMPLETED ASKING Jd</w:t>
      </w:r>
      <w:r w:rsidR="00F1335D" w:rsidRPr="00224646">
        <w:rPr>
          <w:rFonts w:eastAsia="Calibri"/>
          <w:b/>
          <w:color w:val="000000"/>
          <w:sz w:val="22"/>
          <w:szCs w:val="22"/>
        </w:rPr>
        <w:t>a</w:t>
      </w:r>
      <w:r w:rsidRPr="00224646">
        <w:rPr>
          <w:rFonts w:eastAsia="Calibri"/>
          <w:b/>
          <w:color w:val="000000"/>
          <w:sz w:val="22"/>
          <w:szCs w:val="22"/>
        </w:rPr>
        <w:t>1-4 AND Jd</w:t>
      </w:r>
      <w:r w:rsidR="00F1335D" w:rsidRPr="00224646">
        <w:rPr>
          <w:rFonts w:eastAsia="Calibri"/>
          <w:b/>
          <w:color w:val="000000"/>
          <w:sz w:val="22"/>
          <w:szCs w:val="22"/>
        </w:rPr>
        <w:t>b</w:t>
      </w:r>
      <w:r w:rsidRPr="00224646">
        <w:rPr>
          <w:rFonts w:eastAsia="Calibri"/>
          <w:b/>
          <w:color w:val="000000"/>
          <w:sz w:val="22"/>
          <w:szCs w:val="22"/>
        </w:rPr>
        <w:t xml:space="preserve"> 1-4 AS APPROPRIATE, GO TO Box Jd</w:t>
      </w:r>
      <w:r w:rsidR="00D0549F" w:rsidRPr="00224646">
        <w:rPr>
          <w:rFonts w:eastAsia="Calibri"/>
          <w:b/>
          <w:color w:val="000000"/>
          <w:sz w:val="22"/>
          <w:szCs w:val="22"/>
        </w:rPr>
        <w:t>.</w:t>
      </w:r>
    </w:p>
    <w:p w:rsidR="00D0549F" w:rsidRPr="00224646" w:rsidRDefault="00D0549F" w:rsidP="00D0549F">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D0549F" w:rsidRPr="00224646" w:rsidRDefault="00D0549F" w:rsidP="00D0549F">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Jd</w:t>
      </w:r>
      <w:r w:rsidR="006A7911" w:rsidRPr="00224646">
        <w:rPr>
          <w:rFonts w:eastAsia="Calibri"/>
          <w:b/>
          <w:color w:val="000000"/>
          <w:sz w:val="22"/>
          <w:szCs w:val="22"/>
        </w:rPr>
        <w:t>b</w:t>
      </w:r>
      <w:r w:rsidRPr="00224646">
        <w:rPr>
          <w:rFonts w:eastAsia="Calibri"/>
          <w:b/>
          <w:color w:val="000000"/>
          <w:sz w:val="22"/>
          <w:szCs w:val="22"/>
        </w:rPr>
        <w:t>1-4</w:t>
      </w:r>
      <w:r w:rsidRPr="00224646">
        <w:rPr>
          <w:rFonts w:eastAsia="Calibri"/>
          <w:b/>
          <w:color w:val="000000"/>
          <w:sz w:val="22"/>
          <w:szCs w:val="22"/>
        </w:rPr>
        <w:tab/>
      </w:r>
      <w:r w:rsidR="004A54AA" w:rsidRPr="00224646">
        <w:rPr>
          <w:rFonts w:eastAsia="Calibri"/>
          <w:b/>
          <w:color w:val="000000"/>
          <w:sz w:val="22"/>
          <w:szCs w:val="22"/>
        </w:rPr>
        <w:t xml:space="preserve"> </w:t>
      </w:r>
      <w:r w:rsidR="002C2C4C" w:rsidRPr="00224646">
        <w:rPr>
          <w:rFonts w:eastAsia="Calibri"/>
          <w:b/>
          <w:color w:val="000000"/>
          <w:sz w:val="22"/>
          <w:szCs w:val="22"/>
        </w:rPr>
        <w:t xml:space="preserve"> </w:t>
      </w:r>
      <w:r w:rsidR="004A54AA" w:rsidRPr="00224646">
        <w:rPr>
          <w:rFonts w:eastAsia="Calibri"/>
          <w:b/>
          <w:color w:val="000000"/>
          <w:sz w:val="22"/>
          <w:szCs w:val="22"/>
        </w:rPr>
        <w:t>Was the number as many as 100 or more times!</w:t>
      </w:r>
    </w:p>
    <w:p w:rsidR="004A54AA" w:rsidRPr="00224646" w:rsidRDefault="004A54AA" w:rsidP="00D0549F">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4A54AA" w:rsidRPr="00224646" w:rsidRDefault="004A54AA" w:rsidP="00862F72">
      <w:pPr>
        <w:numPr>
          <w:ilvl w:val="0"/>
          <w:numId w:val="3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Yes</w:t>
      </w:r>
    </w:p>
    <w:p w:rsidR="004A54AA" w:rsidRPr="00224646" w:rsidRDefault="004A54AA" w:rsidP="00862F72">
      <w:pPr>
        <w:numPr>
          <w:ilvl w:val="0"/>
          <w:numId w:val="3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No</w:t>
      </w:r>
    </w:p>
    <w:p w:rsidR="004A54AA" w:rsidRDefault="004A54AA" w:rsidP="004A54AA">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6E2CE6" w:rsidRDefault="006E2CE6">
      <w:pPr>
        <w:widowControl/>
        <w:autoSpaceDE/>
        <w:autoSpaceDN/>
        <w:adjustRightInd/>
        <w:rPr>
          <w:rFonts w:eastAsia="Calibri"/>
          <w:b/>
          <w:color w:val="000000"/>
          <w:sz w:val="22"/>
          <w:szCs w:val="22"/>
        </w:rPr>
      </w:pPr>
      <w:r>
        <w:rPr>
          <w:rFonts w:eastAsia="Calibri"/>
          <w:b/>
          <w:color w:val="000000"/>
          <w:sz w:val="22"/>
          <w:szCs w:val="22"/>
        </w:rPr>
        <w:br w:type="page"/>
      </w:r>
    </w:p>
    <w:p w:rsidR="004A54AA" w:rsidRPr="000A3F58" w:rsidRDefault="004A54AA"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155A81">
        <w:rPr>
          <w:rFonts w:eastAsia="Calibri"/>
          <w:b/>
          <w:color w:val="000000"/>
          <w:sz w:val="28"/>
          <w:szCs w:val="28"/>
        </w:rPr>
        <w:t xml:space="preserve">Box </w:t>
      </w:r>
      <w:r w:rsidR="00AA3DBD" w:rsidRPr="00155A81">
        <w:rPr>
          <w:rFonts w:eastAsia="Calibri"/>
          <w:b/>
          <w:color w:val="000000"/>
          <w:sz w:val="28"/>
          <w:szCs w:val="28"/>
        </w:rPr>
        <w:t>J</w:t>
      </w:r>
      <w:r w:rsidR="007169BE" w:rsidRPr="00155A81">
        <w:rPr>
          <w:rFonts w:eastAsia="Calibri"/>
          <w:b/>
          <w:color w:val="000000"/>
          <w:sz w:val="28"/>
          <w:szCs w:val="28"/>
        </w:rPr>
        <w:t>d</w:t>
      </w:r>
    </w:p>
    <w:p w:rsidR="0096446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224646">
        <w:rPr>
          <w:rFonts w:eastAsia="Calibri"/>
          <w:b/>
          <w:color w:val="000000"/>
          <w:sz w:val="22"/>
          <w:szCs w:val="22"/>
        </w:rPr>
        <w:t>FOR EACH ENTRY J2</w:t>
      </w:r>
      <w:r w:rsidR="007169BE" w:rsidRPr="00224646">
        <w:rPr>
          <w:rFonts w:eastAsia="Calibri"/>
          <w:b/>
          <w:color w:val="000000"/>
          <w:sz w:val="22"/>
          <w:szCs w:val="22"/>
        </w:rPr>
        <w:t>a</w:t>
      </w:r>
      <w:r w:rsidRPr="00224646">
        <w:rPr>
          <w:rFonts w:eastAsia="Calibri"/>
          <w:b/>
          <w:color w:val="000000"/>
          <w:sz w:val="22"/>
          <w:szCs w:val="22"/>
        </w:rPr>
        <w:t>1</w:t>
      </w:r>
      <w:r w:rsidR="006B2243" w:rsidRPr="00224646">
        <w:rPr>
          <w:rFonts w:eastAsia="Calibri"/>
          <w:b/>
          <w:color w:val="000000"/>
          <w:sz w:val="22"/>
          <w:szCs w:val="22"/>
        </w:rPr>
        <w:t xml:space="preserve"> OR 4</w:t>
      </w:r>
      <w:r w:rsidRPr="00224646">
        <w:rPr>
          <w:rFonts w:eastAsia="Calibri"/>
          <w:b/>
          <w:color w:val="000000"/>
          <w:sz w:val="22"/>
          <w:szCs w:val="22"/>
        </w:rPr>
        <w:t xml:space="preserve"> = 3 (NOT AT ALL)</w:t>
      </w:r>
      <w:r w:rsidR="002C2C4C" w:rsidRPr="00224646">
        <w:rPr>
          <w:rFonts w:eastAsia="Calibri"/>
          <w:b/>
          <w:color w:val="000000"/>
          <w:sz w:val="22"/>
          <w:szCs w:val="22"/>
        </w:rPr>
        <w:t xml:space="preserve"> </w:t>
      </w:r>
      <w:r w:rsidR="004A54AA" w:rsidRPr="00224646">
        <w:rPr>
          <w:rFonts w:eastAsia="Calibri"/>
          <w:b/>
          <w:color w:val="000000"/>
          <w:sz w:val="22"/>
          <w:szCs w:val="22"/>
        </w:rPr>
        <w:t>AND CORRESPONDING Jd</w:t>
      </w:r>
      <w:r w:rsidR="002E774F" w:rsidRPr="00224646">
        <w:rPr>
          <w:rFonts w:eastAsia="Calibri"/>
          <w:b/>
          <w:color w:val="000000"/>
          <w:sz w:val="22"/>
          <w:szCs w:val="22"/>
        </w:rPr>
        <w:t>a</w:t>
      </w:r>
      <w:r w:rsidR="004A54AA" w:rsidRPr="00224646">
        <w:rPr>
          <w:rFonts w:eastAsia="Calibri"/>
          <w:b/>
          <w:color w:val="000000"/>
          <w:sz w:val="22"/>
          <w:szCs w:val="22"/>
        </w:rPr>
        <w:t xml:space="preserve"> = 2, 3, OR 4,</w:t>
      </w:r>
      <w:r w:rsidRPr="00224646">
        <w:rPr>
          <w:rFonts w:eastAsia="Calibri"/>
          <w:b/>
          <w:color w:val="000000"/>
          <w:sz w:val="22"/>
          <w:szCs w:val="22"/>
        </w:rPr>
        <w:t xml:space="preserve"> GO TO </w:t>
      </w:r>
      <w:r w:rsidR="0096446D" w:rsidRPr="00224646">
        <w:rPr>
          <w:rFonts w:eastAsia="Calibri"/>
          <w:b/>
          <w:color w:val="000000"/>
          <w:sz w:val="22"/>
          <w:szCs w:val="22"/>
        </w:rPr>
        <w:t>Jd</w:t>
      </w:r>
      <w:r w:rsidR="002E774F" w:rsidRPr="00224646">
        <w:rPr>
          <w:rFonts w:eastAsia="Calibri"/>
          <w:b/>
          <w:color w:val="000000"/>
          <w:sz w:val="22"/>
          <w:szCs w:val="22"/>
        </w:rPr>
        <w:t>c</w:t>
      </w:r>
      <w:r w:rsidR="00E823FE" w:rsidRPr="00224646">
        <w:rPr>
          <w:rFonts w:eastAsia="Calibri"/>
          <w:b/>
          <w:color w:val="000000"/>
          <w:sz w:val="22"/>
          <w:szCs w:val="22"/>
        </w:rPr>
        <w:t>; ELSE GO TO BOX 34.</w:t>
      </w:r>
    </w:p>
    <w:p w:rsidR="0096446D" w:rsidRPr="00224646" w:rsidRDefault="0096446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p>
    <w:p w:rsidR="0096446D" w:rsidRPr="00224646" w:rsidRDefault="006B2243" w:rsidP="0021462B">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990" w:hanging="990"/>
        <w:rPr>
          <w:rFonts w:eastAsia="Calibri"/>
          <w:b/>
          <w:color w:val="000000"/>
          <w:sz w:val="22"/>
          <w:szCs w:val="22"/>
        </w:rPr>
      </w:pPr>
      <w:r w:rsidRPr="00224646">
        <w:rPr>
          <w:rFonts w:eastAsia="Calibri"/>
          <w:b/>
          <w:color w:val="000000"/>
          <w:sz w:val="22"/>
          <w:szCs w:val="22"/>
        </w:rPr>
        <w:t>Jd</w:t>
      </w:r>
      <w:r w:rsidR="002E774F" w:rsidRPr="00224646">
        <w:rPr>
          <w:rFonts w:eastAsia="Calibri"/>
          <w:b/>
          <w:color w:val="000000"/>
          <w:sz w:val="22"/>
          <w:szCs w:val="22"/>
        </w:rPr>
        <w:t>c</w:t>
      </w:r>
      <w:r w:rsidR="00D669EC" w:rsidRPr="00224646">
        <w:rPr>
          <w:rFonts w:eastAsia="Calibri"/>
          <w:b/>
          <w:color w:val="000000"/>
          <w:sz w:val="22"/>
          <w:szCs w:val="22"/>
        </w:rPr>
        <w:t>1, 4</w:t>
      </w:r>
      <w:r w:rsidRPr="00224646">
        <w:rPr>
          <w:rFonts w:eastAsia="Calibri"/>
          <w:b/>
          <w:color w:val="000000"/>
          <w:sz w:val="22"/>
          <w:szCs w:val="22"/>
        </w:rPr>
        <w:tab/>
      </w:r>
      <w:r w:rsidR="0021462B" w:rsidRPr="00224646">
        <w:rPr>
          <w:rFonts w:eastAsia="Calibri"/>
          <w:b/>
          <w:color w:val="000000"/>
          <w:sz w:val="22"/>
          <w:szCs w:val="22"/>
        </w:rPr>
        <w:t>Thinking a</w:t>
      </w:r>
      <w:r w:rsidRPr="00224646">
        <w:rPr>
          <w:rFonts w:eastAsia="Calibri"/>
          <w:b/>
          <w:color w:val="000000"/>
          <w:sz w:val="22"/>
          <w:szCs w:val="22"/>
        </w:rPr>
        <w:t>bout</w:t>
      </w:r>
      <w:r w:rsidR="002E774F" w:rsidRPr="00224646">
        <w:rPr>
          <w:rFonts w:eastAsia="Calibri"/>
          <w:b/>
          <w:color w:val="000000"/>
          <w:sz w:val="22"/>
          <w:szCs w:val="22"/>
        </w:rPr>
        <w:t xml:space="preserve"> </w:t>
      </w:r>
      <w:r w:rsidRPr="00224646">
        <w:rPr>
          <w:rFonts w:eastAsia="Calibri"/>
          <w:b/>
          <w:color w:val="000000"/>
          <w:sz w:val="22"/>
          <w:szCs w:val="22"/>
        </w:rPr>
        <w:t xml:space="preserve">how long </w:t>
      </w:r>
      <w:r w:rsidR="0021462B" w:rsidRPr="00224646">
        <w:rPr>
          <w:rFonts w:eastAsia="Calibri"/>
          <w:b/>
          <w:color w:val="000000"/>
          <w:sz w:val="22"/>
          <w:szCs w:val="22"/>
        </w:rPr>
        <w:t xml:space="preserve">it </w:t>
      </w:r>
      <w:r w:rsidRPr="00224646">
        <w:rPr>
          <w:rFonts w:eastAsia="Calibri"/>
          <w:b/>
          <w:color w:val="000000"/>
          <w:sz w:val="22"/>
          <w:szCs w:val="22"/>
        </w:rPr>
        <w:t xml:space="preserve">has been since you COMPLETELY quit </w:t>
      </w:r>
      <w:r w:rsidR="0021462B" w:rsidRPr="00224646">
        <w:rPr>
          <w:rFonts w:eastAsia="Calibri"/>
          <w:b/>
          <w:color w:val="000000"/>
          <w:sz w:val="22"/>
          <w:szCs w:val="22"/>
        </w:rPr>
        <w:t xml:space="preserve">…. </w:t>
      </w:r>
      <w:r w:rsidRPr="00224646">
        <w:rPr>
          <w:rFonts w:eastAsia="Calibri"/>
          <w:b/>
          <w:color w:val="000000"/>
          <w:sz w:val="22"/>
          <w:szCs w:val="22"/>
        </w:rPr>
        <w:t xml:space="preserve">smoking cigars, cigarillos, </w:t>
      </w:r>
      <w:r w:rsidR="0021462B" w:rsidRPr="00224646">
        <w:rPr>
          <w:rFonts w:eastAsia="Calibri"/>
          <w:b/>
          <w:color w:val="000000"/>
          <w:sz w:val="22"/>
          <w:szCs w:val="22"/>
        </w:rPr>
        <w:t xml:space="preserve"> </w:t>
      </w:r>
      <w:r w:rsidRPr="00224646">
        <w:rPr>
          <w:rFonts w:eastAsia="Calibri"/>
          <w:b/>
          <w:color w:val="000000"/>
          <w:sz w:val="22"/>
          <w:szCs w:val="22"/>
        </w:rPr>
        <w:t>or</w:t>
      </w:r>
      <w:r w:rsidR="0021462B" w:rsidRPr="00224646">
        <w:rPr>
          <w:rFonts w:eastAsia="Calibri"/>
          <w:b/>
          <w:color w:val="000000"/>
          <w:sz w:val="22"/>
          <w:szCs w:val="22"/>
        </w:rPr>
        <w:t xml:space="preserve"> </w:t>
      </w:r>
      <w:r w:rsidRPr="00224646">
        <w:rPr>
          <w:rFonts w:eastAsia="Calibri"/>
          <w:b/>
          <w:color w:val="000000"/>
          <w:sz w:val="22"/>
          <w:szCs w:val="22"/>
        </w:rPr>
        <w:t xml:space="preserve"> little filtered cigars </w:t>
      </w:r>
      <w:r w:rsidRPr="00224646">
        <w:rPr>
          <w:rFonts w:ascii="Arial Black" w:eastAsia="Calibri" w:hAnsi="Arial Black"/>
          <w:b/>
          <w:color w:val="000000"/>
          <w:sz w:val="32"/>
          <w:szCs w:val="32"/>
        </w:rPr>
        <w:t xml:space="preserve">// </w:t>
      </w:r>
      <w:r w:rsidRPr="00224646">
        <w:rPr>
          <w:rFonts w:eastAsia="Calibri"/>
          <w:b/>
          <w:color w:val="000000"/>
          <w:sz w:val="22"/>
          <w:szCs w:val="22"/>
        </w:rPr>
        <w:t>smokeless tobacco</w:t>
      </w:r>
      <w:r w:rsidR="0021462B" w:rsidRPr="00224646">
        <w:rPr>
          <w:rFonts w:eastAsia="Calibri"/>
          <w:b/>
          <w:color w:val="000000"/>
          <w:sz w:val="22"/>
          <w:szCs w:val="22"/>
        </w:rPr>
        <w:t>, WAS</w:t>
      </w:r>
      <w:r w:rsidRPr="00224646">
        <w:rPr>
          <w:rFonts w:eastAsia="Calibri"/>
          <w:b/>
          <w:color w:val="000000"/>
          <w:sz w:val="22"/>
          <w:szCs w:val="22"/>
        </w:rPr>
        <w:t xml:space="preserve"> it within the PAST 12 months</w:t>
      </w:r>
      <w:r w:rsidR="00D669EC" w:rsidRPr="00224646">
        <w:rPr>
          <w:rFonts w:eastAsia="Calibri"/>
          <w:b/>
          <w:color w:val="000000"/>
          <w:sz w:val="22"/>
          <w:szCs w:val="22"/>
        </w:rPr>
        <w:t xml:space="preserve">, </w:t>
      </w:r>
      <w:r w:rsidRPr="00224646">
        <w:rPr>
          <w:rFonts w:eastAsia="Calibri"/>
          <w:b/>
          <w:color w:val="000000"/>
          <w:sz w:val="22"/>
          <w:szCs w:val="22"/>
        </w:rPr>
        <w:t>that is since May 2010?</w:t>
      </w:r>
    </w:p>
    <w:p w:rsidR="006B2243" w:rsidRPr="00224646" w:rsidRDefault="006B2243" w:rsidP="006B224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6B2243" w:rsidRPr="00224646" w:rsidRDefault="006B2243" w:rsidP="006E2CE6">
      <w:pPr>
        <w:pBdr>
          <w:top w:val="single" w:sz="6" w:space="0" w:color="000000"/>
          <w:left w:val="single" w:sz="6" w:space="0" w:color="000000"/>
          <w:bottom w:val="single" w:sz="6" w:space="0" w:color="000000"/>
          <w:right w:val="single" w:sz="6" w:space="0" w:color="000000"/>
        </w:pBdr>
        <w:tabs>
          <w:tab w:val="left" w:pos="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ab/>
        <w:t xml:space="preserve">(1)  Yes </w:t>
      </w:r>
      <w:r w:rsidRPr="00224646">
        <w:rPr>
          <w:rFonts w:eastAsia="Calibri"/>
          <w:b/>
          <w:color w:val="000000"/>
          <w:sz w:val="22"/>
          <w:szCs w:val="22"/>
        </w:rPr>
        <w:tab/>
        <w:t>(2)  No</w:t>
      </w:r>
    </w:p>
    <w:p w:rsidR="006B2243" w:rsidRPr="00224646" w:rsidRDefault="006B2243" w:rsidP="006B224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p>
    <w:p w:rsidR="006B2243" w:rsidRPr="00224646" w:rsidRDefault="006B2243" w:rsidP="006B224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 w:val="22"/>
          <w:szCs w:val="22"/>
        </w:rPr>
      </w:pPr>
      <w:r w:rsidRPr="00224646">
        <w:rPr>
          <w:rFonts w:eastAsia="Calibri"/>
          <w:b/>
          <w:color w:val="000000"/>
          <w:sz w:val="22"/>
          <w:szCs w:val="22"/>
        </w:rPr>
        <w:t>[FR NOTE:</w:t>
      </w:r>
      <w:r w:rsidR="00D669EC" w:rsidRPr="00224646">
        <w:rPr>
          <w:rFonts w:eastAsia="Calibri"/>
          <w:b/>
          <w:color w:val="000000"/>
          <w:sz w:val="22"/>
          <w:szCs w:val="22"/>
        </w:rPr>
        <w:t xml:space="preserve">  IF RESPONDENT ASKS IF COUNT QUITTING IN MAY 2010, SAY YES.]</w:t>
      </w:r>
    </w:p>
    <w:p w:rsidR="0096446D" w:rsidRPr="00224646" w:rsidRDefault="0096446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p>
    <w:p w:rsidR="00AA3DBD" w:rsidRPr="00224646" w:rsidRDefault="00D669EC" w:rsidP="00D51B7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224646">
        <w:rPr>
          <w:rFonts w:eastAsia="Calibri"/>
          <w:b/>
          <w:color w:val="000000"/>
          <w:sz w:val="22"/>
          <w:szCs w:val="22"/>
        </w:rPr>
        <w:t>IF Jd</w:t>
      </w:r>
      <w:r w:rsidR="009E2CF7" w:rsidRPr="00224646">
        <w:rPr>
          <w:rFonts w:eastAsia="Calibri"/>
          <w:b/>
          <w:color w:val="000000"/>
          <w:sz w:val="22"/>
          <w:szCs w:val="22"/>
        </w:rPr>
        <w:t>c</w:t>
      </w:r>
      <w:r w:rsidRPr="00224646">
        <w:rPr>
          <w:rFonts w:eastAsia="Calibri"/>
          <w:b/>
          <w:color w:val="000000"/>
          <w:sz w:val="22"/>
          <w:szCs w:val="22"/>
        </w:rPr>
        <w:t xml:space="preserve"> 1 OR 4 = 1 (YES), GO TO CORRESPONDING Jd1/2_1, 4;</w:t>
      </w:r>
      <w:r w:rsidR="0021462B" w:rsidRPr="00224646">
        <w:rPr>
          <w:rFonts w:eastAsia="Calibri"/>
          <w:b/>
          <w:color w:val="000000"/>
          <w:sz w:val="22"/>
          <w:szCs w:val="22"/>
        </w:rPr>
        <w:t xml:space="preserve"> </w:t>
      </w:r>
      <w:r w:rsidR="00AA3DBD" w:rsidRPr="00224646">
        <w:rPr>
          <w:rFonts w:eastAsia="Calibri"/>
          <w:b/>
          <w:color w:val="000000"/>
          <w:sz w:val="22"/>
          <w:szCs w:val="22"/>
        </w:rPr>
        <w:t xml:space="preserve">ELSE GO TO </w:t>
      </w:r>
      <w:r w:rsidRPr="00224646">
        <w:rPr>
          <w:rFonts w:eastAsia="Calibri"/>
          <w:b/>
          <w:color w:val="000000"/>
          <w:sz w:val="22"/>
          <w:szCs w:val="22"/>
        </w:rPr>
        <w:t>BOX 34</w:t>
      </w:r>
      <w:r w:rsidR="004624E7" w:rsidRPr="00224646">
        <w:rPr>
          <w:rFonts w:eastAsia="Calibri"/>
          <w:b/>
          <w:color w:val="000000"/>
          <w:sz w:val="22"/>
          <w:szCs w:val="22"/>
        </w:rPr>
        <w:t>.</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p>
    <w:p w:rsidR="00AA3DBD" w:rsidRPr="00224646" w:rsidRDefault="00AA3DBD" w:rsidP="00D51B73">
      <w:pPr>
        <w:pBdr>
          <w:top w:val="single" w:sz="6" w:space="0" w:color="000000"/>
          <w:left w:val="single" w:sz="6" w:space="0" w:color="000000"/>
          <w:bottom w:val="single" w:sz="6" w:space="0" w:color="000000"/>
          <w:right w:val="single" w:sz="6" w:space="0" w:color="000000"/>
        </w:pBd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color w:val="000000"/>
          <w:sz w:val="22"/>
          <w:szCs w:val="22"/>
        </w:rPr>
      </w:pPr>
      <w:r w:rsidRPr="00224646">
        <w:rPr>
          <w:rFonts w:eastAsia="Calibri"/>
          <w:b/>
          <w:color w:val="000000"/>
          <w:sz w:val="22"/>
          <w:szCs w:val="22"/>
        </w:rPr>
        <w:t>J</w:t>
      </w:r>
      <w:r w:rsidR="007169BE" w:rsidRPr="00224646">
        <w:rPr>
          <w:rFonts w:eastAsia="Calibri"/>
          <w:b/>
          <w:color w:val="000000"/>
          <w:sz w:val="22"/>
          <w:szCs w:val="22"/>
        </w:rPr>
        <w:t>d</w:t>
      </w:r>
      <w:r w:rsidRPr="00224646">
        <w:rPr>
          <w:rFonts w:eastAsia="Calibri"/>
          <w:b/>
          <w:color w:val="000000"/>
          <w:sz w:val="22"/>
          <w:szCs w:val="22"/>
        </w:rPr>
        <w:t>1/2</w:t>
      </w:r>
      <w:r w:rsidR="004624E7" w:rsidRPr="00224646">
        <w:rPr>
          <w:rFonts w:eastAsia="Calibri"/>
          <w:b/>
          <w:color w:val="000000"/>
          <w:sz w:val="22"/>
          <w:szCs w:val="22"/>
        </w:rPr>
        <w:t>_</w:t>
      </w:r>
      <w:r w:rsidRPr="00224646">
        <w:rPr>
          <w:rFonts w:eastAsia="Calibri"/>
          <w:b/>
          <w:color w:val="000000"/>
          <w:sz w:val="22"/>
          <w:szCs w:val="22"/>
        </w:rPr>
        <w:t>1</w:t>
      </w:r>
      <w:r w:rsidR="00D669EC" w:rsidRPr="00224646">
        <w:rPr>
          <w:rFonts w:eastAsia="Calibri"/>
          <w:b/>
          <w:color w:val="000000"/>
          <w:sz w:val="22"/>
          <w:szCs w:val="22"/>
        </w:rPr>
        <w:t>, 4</w:t>
      </w:r>
      <w:r w:rsidR="00D51B73">
        <w:rPr>
          <w:rFonts w:eastAsia="Calibri"/>
          <w:b/>
          <w:color w:val="000000"/>
          <w:sz w:val="22"/>
          <w:szCs w:val="22"/>
        </w:rPr>
        <w:tab/>
      </w:r>
      <w:r w:rsidRPr="00224646">
        <w:rPr>
          <w:rFonts w:eastAsia="Calibri"/>
          <w:b/>
          <w:color w:val="000000"/>
          <w:sz w:val="22"/>
          <w:szCs w:val="22"/>
        </w:rPr>
        <w:t>About how long has it been since you COMPLETELY quit smoking</w:t>
      </w:r>
      <w:r w:rsidR="00D669EC" w:rsidRPr="00224646">
        <w:rPr>
          <w:rFonts w:eastAsia="Calibri"/>
          <w:b/>
          <w:color w:val="000000"/>
          <w:sz w:val="22"/>
          <w:szCs w:val="22"/>
        </w:rPr>
        <w:t xml:space="preserve"> </w:t>
      </w:r>
      <w:r w:rsidRPr="00224646">
        <w:rPr>
          <w:rFonts w:eastAsia="Calibri"/>
          <w:b/>
          <w:color w:val="000000"/>
          <w:sz w:val="22"/>
          <w:szCs w:val="22"/>
        </w:rPr>
        <w:t>cigars</w:t>
      </w:r>
      <w:r w:rsidR="004624E7" w:rsidRPr="00224646">
        <w:rPr>
          <w:rFonts w:eastAsia="Calibri"/>
          <w:b/>
          <w:color w:val="000000"/>
          <w:sz w:val="22"/>
          <w:szCs w:val="22"/>
        </w:rPr>
        <w:t xml:space="preserve">, cigarillos, or little filtered cigars </w:t>
      </w:r>
      <w:r w:rsidR="00D669EC" w:rsidRPr="00224646">
        <w:rPr>
          <w:rFonts w:eastAsia="Calibri"/>
          <w:b/>
          <w:color w:val="000000"/>
          <w:sz w:val="22"/>
          <w:szCs w:val="22"/>
        </w:rPr>
        <w:t>//using s</w:t>
      </w:r>
      <w:r w:rsidRPr="00224646">
        <w:rPr>
          <w:rFonts w:eastAsia="Calibri"/>
          <w:b/>
          <w:color w:val="000000"/>
          <w:sz w:val="22"/>
          <w:szCs w:val="22"/>
        </w:rPr>
        <w:t>mokeless tobacco?</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p>
    <w:p w:rsidR="00AA3DBD" w:rsidRPr="000A3F58" w:rsidRDefault="00AA3DBD" w:rsidP="00D51B7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153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224646">
        <w:rPr>
          <w:rFonts w:eastAsia="Calibri"/>
          <w:color w:val="000000"/>
          <w:sz w:val="22"/>
          <w:szCs w:val="22"/>
        </w:rPr>
        <w:tab/>
        <w:t>J</w:t>
      </w:r>
      <w:r w:rsidR="007169BE" w:rsidRPr="00224646">
        <w:rPr>
          <w:rFonts w:eastAsia="Calibri"/>
          <w:color w:val="000000"/>
          <w:sz w:val="22"/>
          <w:szCs w:val="22"/>
        </w:rPr>
        <w:t>d</w:t>
      </w:r>
      <w:r w:rsidR="006E2CE6">
        <w:rPr>
          <w:rFonts w:eastAsia="Calibri"/>
          <w:color w:val="000000"/>
          <w:sz w:val="22"/>
          <w:szCs w:val="22"/>
        </w:rPr>
        <w:t>11/4</w:t>
      </w:r>
      <w:r w:rsidR="00D51B73">
        <w:rPr>
          <w:rFonts w:eastAsia="Calibri"/>
          <w:color w:val="000000"/>
          <w:sz w:val="22"/>
          <w:szCs w:val="22"/>
        </w:rPr>
        <w:tab/>
      </w:r>
      <w:r w:rsidR="006E2CE6">
        <w:rPr>
          <w:rFonts w:eastAsia="Calibri"/>
          <w:color w:val="000000"/>
          <w:sz w:val="22"/>
          <w:szCs w:val="22"/>
        </w:rPr>
        <w:t>|__|__||</w:t>
      </w:r>
      <w:r w:rsidR="006E2CE6">
        <w:rPr>
          <w:rFonts w:eastAsia="Calibri"/>
          <w:color w:val="000000"/>
          <w:sz w:val="22"/>
          <w:szCs w:val="22"/>
        </w:rPr>
        <w:tab/>
      </w:r>
      <w:r w:rsidRPr="00224646">
        <w:rPr>
          <w:rFonts w:eastAsia="Calibri"/>
          <w:color w:val="000000"/>
          <w:sz w:val="22"/>
          <w:szCs w:val="22"/>
        </w:rPr>
        <w:t>NUMBER (1-9</w:t>
      </w:r>
      <w:r w:rsidR="004624E7" w:rsidRPr="00224646">
        <w:rPr>
          <w:rFonts w:eastAsia="Calibri"/>
          <w:color w:val="000000"/>
          <w:sz w:val="22"/>
          <w:szCs w:val="22"/>
        </w:rPr>
        <w:t>9</w:t>
      </w:r>
      <w:r w:rsidRPr="00224646">
        <w:rPr>
          <w:rFonts w:eastAsia="Calibri"/>
          <w:color w:val="000000"/>
          <w:sz w:val="22"/>
          <w:szCs w:val="22"/>
        </w:rPr>
        <w:t>)</w:t>
      </w:r>
    </w:p>
    <w:p w:rsidR="00AA3DBD" w:rsidRPr="000A3F58" w:rsidRDefault="00AA3DBD" w:rsidP="00D51B73">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153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0A3F58">
        <w:rPr>
          <w:rFonts w:eastAsia="Calibri"/>
          <w:color w:val="000000"/>
          <w:sz w:val="22"/>
          <w:szCs w:val="22"/>
        </w:rPr>
        <w:tab/>
        <w:t>J</w:t>
      </w:r>
      <w:r w:rsidR="007169BE" w:rsidRPr="000A3F58">
        <w:rPr>
          <w:rFonts w:eastAsia="Calibri"/>
          <w:color w:val="000000"/>
          <w:sz w:val="22"/>
          <w:szCs w:val="22"/>
        </w:rPr>
        <w:t>d</w:t>
      </w:r>
      <w:r w:rsidRPr="000A3F58">
        <w:rPr>
          <w:rFonts w:eastAsia="Calibri"/>
          <w:color w:val="000000"/>
          <w:sz w:val="22"/>
          <w:szCs w:val="22"/>
        </w:rPr>
        <w:t xml:space="preserve">2 </w:t>
      </w:r>
      <w:r w:rsidR="00D51B73">
        <w:rPr>
          <w:rFonts w:eastAsia="Calibri"/>
          <w:color w:val="000000"/>
          <w:sz w:val="22"/>
          <w:szCs w:val="22"/>
        </w:rPr>
        <w:t>¼</w:t>
      </w:r>
      <w:r w:rsidR="00D51B73">
        <w:rPr>
          <w:rFonts w:eastAsia="Calibri"/>
          <w:color w:val="000000"/>
          <w:sz w:val="22"/>
          <w:szCs w:val="22"/>
        </w:rPr>
        <w:tab/>
      </w:r>
      <w:r w:rsidR="006E2CE6">
        <w:rPr>
          <w:rFonts w:eastAsia="Calibri"/>
          <w:color w:val="000000"/>
          <w:sz w:val="22"/>
          <w:szCs w:val="22"/>
        </w:rPr>
        <w:t>|__|</w:t>
      </w:r>
      <w:r w:rsidR="006E2CE6">
        <w:rPr>
          <w:rFonts w:eastAsia="Calibri"/>
          <w:color w:val="000000"/>
          <w:sz w:val="22"/>
          <w:szCs w:val="22"/>
        </w:rPr>
        <w:tab/>
      </w:r>
      <w:r w:rsidRPr="000A3F58">
        <w:rPr>
          <w:rFonts w:eastAsia="Calibri"/>
          <w:color w:val="000000"/>
          <w:sz w:val="22"/>
          <w:szCs w:val="22"/>
        </w:rPr>
        <w:t>UNITS</w:t>
      </w:r>
    </w:p>
    <w:p w:rsidR="00AA3DBD" w:rsidRPr="000A3F58"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0A3F58">
        <w:rPr>
          <w:rFonts w:eastAsia="Calibri"/>
          <w:color w:val="000000"/>
          <w:sz w:val="22"/>
          <w:szCs w:val="22"/>
        </w:rPr>
        <w:tab/>
        <w:t>(1)  Days</w:t>
      </w:r>
    </w:p>
    <w:p w:rsidR="00AA3DBD" w:rsidRPr="000A3F58"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0A3F58">
        <w:rPr>
          <w:rFonts w:eastAsia="Calibri"/>
          <w:color w:val="000000"/>
          <w:sz w:val="22"/>
          <w:szCs w:val="22"/>
        </w:rPr>
        <w:tab/>
        <w:t>(2) Weeks</w:t>
      </w:r>
    </w:p>
    <w:p w:rsidR="00AA3DBD" w:rsidRPr="000A3F58" w:rsidRDefault="00AA3DBD" w:rsidP="006E2CE6">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color w:val="000000"/>
          <w:sz w:val="22"/>
          <w:szCs w:val="22"/>
        </w:rPr>
      </w:pPr>
      <w:r w:rsidRPr="000A3F58">
        <w:rPr>
          <w:rFonts w:eastAsia="Calibri"/>
          <w:color w:val="000000"/>
          <w:sz w:val="22"/>
          <w:szCs w:val="22"/>
        </w:rPr>
        <w:tab/>
        <w:t>(3) Months</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color w:val="000000"/>
          <w:sz w:val="22"/>
          <w:szCs w:val="22"/>
        </w:rPr>
      </w:pPr>
    </w:p>
    <w:p w:rsidR="00AA3DBD" w:rsidRPr="00985670"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color w:val="000000"/>
          <w:sz w:val="22"/>
          <w:szCs w:val="22"/>
        </w:rPr>
      </w:pPr>
      <w:r w:rsidRPr="00985670">
        <w:rPr>
          <w:rFonts w:eastAsia="Calibri"/>
          <w:color w:val="000000"/>
          <w:sz w:val="22"/>
          <w:szCs w:val="22"/>
        </w:rPr>
        <w:t>BOX 34</w:t>
      </w:r>
    </w:p>
    <w:p w:rsidR="003628C6" w:rsidRDefault="003628C6"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985670"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85670">
        <w:rPr>
          <w:rFonts w:eastAsia="Calibri"/>
          <w:color w:val="000000"/>
          <w:sz w:val="22"/>
          <w:szCs w:val="22"/>
        </w:rPr>
        <w:t xml:space="preserve">FOR PROXY RESPONDENT: GO TO </w:t>
      </w:r>
      <w:r w:rsidR="00C710D9" w:rsidRPr="00985670">
        <w:rPr>
          <w:rFonts w:eastAsia="Calibri"/>
          <w:color w:val="000000"/>
          <w:sz w:val="22"/>
          <w:szCs w:val="22"/>
        </w:rPr>
        <w:t>S78</w:t>
      </w:r>
    </w:p>
    <w:p w:rsidR="00AA3DBD" w:rsidRPr="00985670"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9E2CF7"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E2CF7">
        <w:rPr>
          <w:rFonts w:eastAsia="Calibri"/>
          <w:color w:val="000000"/>
          <w:sz w:val="22"/>
          <w:szCs w:val="22"/>
        </w:rPr>
        <w:t>FOR SELF RESPONDENT:</w:t>
      </w:r>
    </w:p>
    <w:p w:rsidR="00AA3DBD" w:rsidRPr="009E2CF7"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Pr="009E2CF7"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r w:rsidRPr="009E2CF7">
        <w:rPr>
          <w:rFonts w:eastAsia="Calibri"/>
          <w:color w:val="000000"/>
          <w:sz w:val="22"/>
          <w:szCs w:val="22"/>
        </w:rPr>
        <w:t>IF CURRENT</w:t>
      </w:r>
      <w:r w:rsidR="009E2CF7">
        <w:rPr>
          <w:rFonts w:eastAsia="Calibri"/>
          <w:color w:val="000000"/>
          <w:sz w:val="22"/>
          <w:szCs w:val="22"/>
        </w:rPr>
        <w:t xml:space="preserve"> </w:t>
      </w:r>
      <w:r w:rsidRPr="009E2CF7">
        <w:rPr>
          <w:rFonts w:eastAsia="Calibri"/>
          <w:color w:val="000000"/>
          <w:sz w:val="22"/>
          <w:szCs w:val="22"/>
        </w:rPr>
        <w:t xml:space="preserve">SMOKER OF CIGARETTES (A3=1 OR 2) </w:t>
      </w:r>
      <w:r w:rsidRPr="009E2CF7">
        <w:rPr>
          <w:rFonts w:eastAsia="Calibri"/>
          <w:color w:val="000000"/>
          <w:sz w:val="22"/>
          <w:szCs w:val="22"/>
        </w:rPr>
        <w:sym w:font="Wingdings" w:char="F0E0"/>
      </w:r>
      <w:r w:rsidRPr="009E2CF7">
        <w:rPr>
          <w:rFonts w:eastAsia="Calibri"/>
          <w:color w:val="000000"/>
          <w:sz w:val="22"/>
          <w:szCs w:val="22"/>
        </w:rPr>
        <w:t xml:space="preserve"> GO TO SECTION </w:t>
      </w:r>
      <w:r w:rsidR="009E2CF7">
        <w:rPr>
          <w:rFonts w:eastAsia="Calibri"/>
          <w:color w:val="000000"/>
          <w:sz w:val="22"/>
          <w:szCs w:val="22"/>
        </w:rPr>
        <w:t>JJ</w:t>
      </w:r>
    </w:p>
    <w:p w:rsidR="00AA3DBD" w:rsidRPr="00985670"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color w:val="000000"/>
          <w:sz w:val="22"/>
          <w:szCs w:val="22"/>
        </w:rPr>
      </w:pPr>
    </w:p>
    <w:p w:rsidR="00AA3DBD"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8"/>
          <w:szCs w:val="28"/>
        </w:rPr>
      </w:pPr>
      <w:r w:rsidRPr="00985670">
        <w:rPr>
          <w:rFonts w:eastAsia="Calibri"/>
          <w:color w:val="000000"/>
          <w:sz w:val="22"/>
          <w:szCs w:val="22"/>
        </w:rPr>
        <w:t xml:space="preserve">ELSE IF J1a1-4 = NO </w:t>
      </w:r>
      <w:r w:rsidRPr="00985670">
        <w:rPr>
          <w:rFonts w:eastAsia="Calibri"/>
          <w:color w:val="000000"/>
          <w:sz w:val="22"/>
          <w:szCs w:val="22"/>
          <w:u w:val="single"/>
        </w:rPr>
        <w:t>OR</w:t>
      </w:r>
      <w:r w:rsidRPr="00985670">
        <w:rPr>
          <w:rFonts w:eastAsia="Calibri"/>
          <w:color w:val="000000"/>
          <w:sz w:val="22"/>
          <w:szCs w:val="22"/>
        </w:rPr>
        <w:t xml:space="preserve"> J2a = DK/Refused </w:t>
      </w:r>
      <w:r w:rsidRPr="00985670">
        <w:rPr>
          <w:rFonts w:eastAsia="Calibri"/>
          <w:color w:val="000000"/>
          <w:sz w:val="22"/>
          <w:szCs w:val="22"/>
          <w:u w:val="single"/>
        </w:rPr>
        <w:t>OR</w:t>
      </w:r>
      <w:r w:rsidRPr="00985670">
        <w:rPr>
          <w:rFonts w:eastAsia="Calibri"/>
          <w:color w:val="000000"/>
          <w:sz w:val="22"/>
          <w:szCs w:val="22"/>
        </w:rPr>
        <w:t xml:space="preserve"> ANY COMBINATION OF THESE THREE STIPULATIONS FOR ALL FOUR</w:t>
      </w:r>
      <w:r w:rsidR="002F7E0E">
        <w:rPr>
          <w:rFonts w:eastAsia="Calibri"/>
          <w:color w:val="000000"/>
          <w:sz w:val="22"/>
          <w:szCs w:val="22"/>
        </w:rPr>
        <w:t xml:space="preserve"> </w:t>
      </w:r>
      <w:r w:rsidRPr="00985670">
        <w:rPr>
          <w:rFonts w:eastAsia="Calibri"/>
          <w:color w:val="000000"/>
          <w:sz w:val="22"/>
          <w:szCs w:val="22"/>
        </w:rPr>
        <w:t>“OTHER” TOBACCO PRODUCTS FOR ALL ENTRIES</w:t>
      </w:r>
      <w:r w:rsidR="002F7E0E">
        <w:rPr>
          <w:rFonts w:eastAsia="Calibri"/>
          <w:color w:val="000000"/>
          <w:sz w:val="22"/>
          <w:szCs w:val="22"/>
        </w:rPr>
        <w:t xml:space="preserve">, </w:t>
      </w:r>
      <w:r w:rsidRPr="00985670">
        <w:rPr>
          <w:rFonts w:eastAsia="Calibri"/>
          <w:color w:val="000000"/>
          <w:sz w:val="22"/>
          <w:szCs w:val="22"/>
        </w:rPr>
        <w:t xml:space="preserve">GO TO SECTION </w:t>
      </w:r>
      <w:r w:rsidRPr="00985670">
        <w:rPr>
          <w:rFonts w:ascii="Arial" w:eastAsia="Calibri" w:hAnsi="Arial" w:cs="Arial"/>
          <w:b/>
          <w:color w:val="000000"/>
          <w:sz w:val="28"/>
          <w:szCs w:val="28"/>
        </w:rPr>
        <w:t>JJ</w:t>
      </w:r>
    </w:p>
    <w:p w:rsidR="00FA40C1" w:rsidRDefault="00FA40C1"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8"/>
          <w:szCs w:val="28"/>
        </w:rPr>
      </w:pPr>
    </w:p>
    <w:p w:rsidR="00FA40C1" w:rsidRPr="000A3F58" w:rsidRDefault="00FA40C1"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2"/>
          <w:szCs w:val="22"/>
        </w:rPr>
      </w:pPr>
      <w:r w:rsidRPr="002F7E0E">
        <w:rPr>
          <w:rFonts w:ascii="Arial" w:eastAsia="Calibri" w:hAnsi="Arial" w:cs="Arial"/>
          <w:b/>
          <w:color w:val="000000"/>
          <w:sz w:val="22"/>
          <w:szCs w:val="22"/>
        </w:rPr>
        <w:t xml:space="preserve">ELSE IF </w:t>
      </w:r>
      <w:r w:rsidRPr="002F7E0E">
        <w:rPr>
          <w:rFonts w:ascii="Arial" w:eastAsia="Calibri" w:hAnsi="Arial" w:cs="Arial"/>
          <w:b/>
          <w:color w:val="000000"/>
        </w:rPr>
        <w:t>ONLY</w:t>
      </w:r>
      <w:r w:rsidR="009E2CF7">
        <w:rPr>
          <w:rFonts w:ascii="Arial" w:eastAsia="Calibri" w:hAnsi="Arial" w:cs="Arial"/>
          <w:b/>
          <w:color w:val="000000"/>
        </w:rPr>
        <w:t xml:space="preserve"> </w:t>
      </w:r>
      <w:r w:rsidRPr="002F7E0E">
        <w:rPr>
          <w:rFonts w:ascii="Arial" w:eastAsia="Calibri" w:hAnsi="Arial" w:cs="Arial"/>
          <w:b/>
          <w:color w:val="000000"/>
        </w:rPr>
        <w:t>ONE</w:t>
      </w:r>
      <w:r w:rsidRPr="002F7E0E">
        <w:rPr>
          <w:rFonts w:ascii="Arial" w:eastAsia="Calibri" w:hAnsi="Arial" w:cs="Arial"/>
          <w:b/>
          <w:color w:val="000000"/>
          <w:sz w:val="22"/>
          <w:szCs w:val="22"/>
        </w:rPr>
        <w:t xml:space="preserve"> PRODUCT IS SMOKED NOW EVERY DAY O</w:t>
      </w:r>
      <w:r w:rsidR="00EA7123" w:rsidRPr="002F7E0E">
        <w:rPr>
          <w:rFonts w:ascii="Arial" w:eastAsia="Calibri" w:hAnsi="Arial" w:cs="Arial"/>
          <w:b/>
          <w:color w:val="000000"/>
          <w:sz w:val="22"/>
          <w:szCs w:val="22"/>
        </w:rPr>
        <w:t xml:space="preserve">R SOME DAYS </w:t>
      </w:r>
      <w:r w:rsidR="00EA7123" w:rsidRPr="002F7E0E">
        <w:rPr>
          <w:rFonts w:ascii="Arial" w:eastAsia="Calibri" w:hAnsi="Arial" w:cs="Arial"/>
          <w:b/>
          <w:color w:val="000000"/>
        </w:rPr>
        <w:t>AND</w:t>
      </w:r>
      <w:r w:rsidR="00EA7123" w:rsidRPr="002F7E0E">
        <w:rPr>
          <w:rFonts w:ascii="Arial" w:eastAsia="Calibri" w:hAnsi="Arial" w:cs="Arial"/>
          <w:b/>
          <w:color w:val="000000"/>
          <w:sz w:val="22"/>
          <w:szCs w:val="22"/>
        </w:rPr>
        <w:t xml:space="preserve"> THAT PRODUCT IS</w:t>
      </w:r>
      <w:r w:rsidR="002F7E0E">
        <w:rPr>
          <w:rFonts w:ascii="Arial" w:eastAsia="Calibri" w:hAnsi="Arial" w:cs="Arial"/>
          <w:b/>
          <w:color w:val="000000"/>
          <w:sz w:val="22"/>
          <w:szCs w:val="22"/>
        </w:rPr>
        <w:t xml:space="preserve"> </w:t>
      </w:r>
      <w:r w:rsidR="009E2CF7">
        <w:rPr>
          <w:rFonts w:ascii="Arial" w:eastAsia="Calibri" w:hAnsi="Arial" w:cs="Arial"/>
          <w:b/>
          <w:color w:val="000000"/>
          <w:sz w:val="22"/>
          <w:szCs w:val="22"/>
        </w:rPr>
        <w:t>A</w:t>
      </w:r>
      <w:r w:rsidR="002F7E0E">
        <w:rPr>
          <w:rFonts w:ascii="Arial" w:eastAsia="Calibri" w:hAnsi="Arial" w:cs="Arial"/>
          <w:b/>
          <w:color w:val="000000"/>
          <w:sz w:val="22"/>
          <w:szCs w:val="22"/>
        </w:rPr>
        <w:t xml:space="preserve"> </w:t>
      </w:r>
      <w:r w:rsidR="00EA7123" w:rsidRPr="002F7E0E">
        <w:rPr>
          <w:rFonts w:ascii="Arial" w:eastAsia="Calibri" w:hAnsi="Arial" w:cs="Arial"/>
          <w:b/>
          <w:color w:val="000000"/>
          <w:sz w:val="22"/>
          <w:szCs w:val="22"/>
        </w:rPr>
        <w:t>WATER PIPE</w:t>
      </w:r>
      <w:r w:rsidR="002F7E0E">
        <w:rPr>
          <w:rFonts w:ascii="Arial" w:eastAsia="Calibri" w:hAnsi="Arial" w:cs="Arial"/>
          <w:b/>
          <w:color w:val="000000"/>
          <w:sz w:val="22"/>
          <w:szCs w:val="22"/>
        </w:rPr>
        <w:t xml:space="preserve"> </w:t>
      </w:r>
      <w:r w:rsidR="00EA7123" w:rsidRPr="002F7E0E">
        <w:rPr>
          <w:rFonts w:ascii="Arial" w:eastAsia="Calibri" w:hAnsi="Arial" w:cs="Arial"/>
          <w:b/>
          <w:color w:val="000000"/>
          <w:sz w:val="22"/>
          <w:szCs w:val="22"/>
        </w:rPr>
        <w:t>(HOOKAH)]</w:t>
      </w:r>
      <w:r w:rsidR="00365C26" w:rsidRPr="002F7E0E">
        <w:rPr>
          <w:rFonts w:ascii="Arial" w:eastAsia="Calibri" w:hAnsi="Arial" w:cs="Arial"/>
          <w:b/>
          <w:color w:val="000000"/>
          <w:sz w:val="22"/>
          <w:szCs w:val="22"/>
        </w:rPr>
        <w:t xml:space="preserve">, </w:t>
      </w:r>
      <w:r w:rsidR="00EA7123" w:rsidRPr="002F7E0E">
        <w:rPr>
          <w:rFonts w:ascii="Arial" w:eastAsia="Calibri" w:hAnsi="Arial" w:cs="Arial"/>
          <w:b/>
          <w:color w:val="000000"/>
          <w:sz w:val="22"/>
          <w:szCs w:val="22"/>
        </w:rPr>
        <w:t xml:space="preserve">THEN GO TO </w:t>
      </w:r>
      <w:r w:rsidR="00365C26" w:rsidRPr="002F7E0E">
        <w:rPr>
          <w:rFonts w:ascii="Arial" w:eastAsia="Calibri" w:hAnsi="Arial" w:cs="Arial"/>
          <w:b/>
          <w:color w:val="000000"/>
          <w:sz w:val="22"/>
          <w:szCs w:val="22"/>
        </w:rPr>
        <w:t>SECTION JJ</w:t>
      </w:r>
    </w:p>
    <w:p w:rsidR="00365C26" w:rsidRPr="000A3F58" w:rsidRDefault="00365C26"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2"/>
          <w:szCs w:val="22"/>
        </w:rPr>
      </w:pPr>
    </w:p>
    <w:p w:rsidR="00365C26" w:rsidRPr="000A3F58" w:rsidRDefault="00365C26"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Arial" w:eastAsia="Calibri" w:hAnsi="Arial" w:cs="Arial"/>
          <w:b/>
          <w:color w:val="000000"/>
          <w:sz w:val="22"/>
          <w:szCs w:val="22"/>
        </w:rPr>
      </w:pPr>
      <w:r w:rsidRPr="000A3F58">
        <w:rPr>
          <w:rFonts w:ascii="Arial" w:eastAsia="Calibri" w:hAnsi="Arial" w:cs="Arial"/>
          <w:b/>
          <w:color w:val="000000"/>
          <w:sz w:val="22"/>
          <w:szCs w:val="22"/>
        </w:rPr>
        <w:t>ELSE GO TO BOX 39</w:t>
      </w:r>
    </w:p>
    <w:p w:rsidR="00AA3DBD" w:rsidRPr="00985670" w:rsidRDefault="00AA3DBD" w:rsidP="00AA3DBD">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ascii="Calibri" w:eastAsia="Calibri" w:hAnsi="Calibri"/>
          <w:color w:val="000000"/>
          <w:sz w:val="22"/>
          <w:szCs w:val="22"/>
        </w:rPr>
      </w:pP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bCs/>
          <w:color w:val="000000"/>
          <w:sz w:val="22"/>
          <w:szCs w:val="22"/>
        </w:rPr>
      </w:pPr>
    </w:p>
    <w:p w:rsidR="006E2CE6" w:rsidRDefault="006E2CE6">
      <w:pPr>
        <w:widowControl/>
        <w:autoSpaceDE/>
        <w:autoSpaceDN/>
        <w:adjustRightInd/>
        <w:rPr>
          <w:rFonts w:eastAsia="Calibri"/>
          <w:b/>
          <w:bCs/>
          <w:color w:val="000000"/>
          <w:sz w:val="22"/>
          <w:szCs w:val="22"/>
          <w:u w:val="single"/>
        </w:rPr>
      </w:pPr>
      <w:r>
        <w:rPr>
          <w:rFonts w:eastAsia="Calibri"/>
          <w:b/>
          <w:bCs/>
          <w:color w:val="000000"/>
          <w:sz w:val="22"/>
          <w:szCs w:val="22"/>
          <w:u w:val="single"/>
        </w:rPr>
        <w:br w:type="page"/>
      </w:r>
    </w:p>
    <w:p w:rsidR="00826A5C" w:rsidRDefault="00826A5C"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bCs/>
          <w:color w:val="000000"/>
          <w:sz w:val="22"/>
          <w:szCs w:val="22"/>
        </w:rPr>
      </w:pPr>
      <w:r>
        <w:rPr>
          <w:rFonts w:eastAsia="Calibri"/>
          <w:b/>
          <w:bCs/>
          <w:color w:val="000000"/>
          <w:sz w:val="22"/>
          <w:szCs w:val="22"/>
          <w:u w:val="single"/>
        </w:rPr>
        <w:t xml:space="preserve">Other tobacco </w:t>
      </w:r>
      <w:r w:rsidR="00AA3DBD" w:rsidRPr="00985670">
        <w:rPr>
          <w:rFonts w:eastAsia="Calibri"/>
          <w:b/>
          <w:bCs/>
          <w:color w:val="000000"/>
          <w:sz w:val="22"/>
          <w:szCs w:val="22"/>
          <w:u w:val="single"/>
        </w:rPr>
        <w:t>time to first use</w:t>
      </w:r>
      <w:r w:rsidR="00AA3DBD" w:rsidRPr="00985670">
        <w:rPr>
          <w:rFonts w:eastAsia="Calibri"/>
          <w:b/>
          <w:bCs/>
          <w:color w:val="000000"/>
          <w:sz w:val="22"/>
          <w:szCs w:val="22"/>
        </w:rPr>
        <w:tab/>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color w:val="000000"/>
          <w:sz w:val="22"/>
          <w:szCs w:val="22"/>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color w:val="000000"/>
          <w:sz w:val="22"/>
          <w:szCs w:val="22"/>
        </w:rPr>
      </w:pPr>
      <w:r w:rsidRPr="00224646">
        <w:rPr>
          <w:rFonts w:eastAsia="Calibri"/>
          <w:color w:val="000000"/>
          <w:sz w:val="22"/>
          <w:szCs w:val="22"/>
        </w:rPr>
        <w:t>BOX 39</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szCs w:val="28"/>
        </w:rPr>
      </w:pPr>
      <w:r w:rsidRPr="00224646">
        <w:rPr>
          <w:rFonts w:eastAsia="Calibri"/>
          <w:b/>
          <w:color w:val="000000"/>
          <w:szCs w:val="22"/>
        </w:rPr>
        <w:t xml:space="preserve">IF </w:t>
      </w:r>
      <w:r w:rsidRPr="00224646">
        <w:rPr>
          <w:rFonts w:eastAsia="Calibri"/>
          <w:b/>
          <w:color w:val="000000"/>
        </w:rPr>
        <w:t>ONLY ONE PRODUCT</w:t>
      </w:r>
      <w:r w:rsidRPr="00224646">
        <w:rPr>
          <w:rFonts w:eastAsia="Calibri"/>
          <w:b/>
          <w:color w:val="000000"/>
          <w:szCs w:val="22"/>
        </w:rPr>
        <w:t xml:space="preserve"> MENTIONED IN J2a IS NOW USED “EVERY DAY” OR “SOME DAYS  [J2a =1 </w:t>
      </w:r>
      <w:r w:rsidRPr="00224646">
        <w:rPr>
          <w:rFonts w:eastAsia="Calibri"/>
          <w:b/>
          <w:color w:val="000000"/>
          <w:szCs w:val="22"/>
          <w:u w:val="single"/>
        </w:rPr>
        <w:t>OR</w:t>
      </w:r>
      <w:r w:rsidRPr="00224646">
        <w:rPr>
          <w:rFonts w:eastAsia="Calibri"/>
          <w:b/>
          <w:color w:val="000000"/>
          <w:szCs w:val="22"/>
        </w:rPr>
        <w:t xml:space="preserve">  J2a =2</w:t>
      </w:r>
      <w:r w:rsidR="00826A5C" w:rsidRPr="00224646">
        <w:rPr>
          <w:rFonts w:eastAsia="Calibri"/>
          <w:b/>
          <w:color w:val="000000"/>
          <w:szCs w:val="22"/>
        </w:rPr>
        <w:t xml:space="preserve">* ( * </w:t>
      </w:r>
      <w:r w:rsidR="00826A5C" w:rsidRPr="00224646">
        <w:rPr>
          <w:rFonts w:eastAsia="Calibri"/>
          <w:color w:val="000000"/>
          <w:szCs w:val="22"/>
        </w:rPr>
        <w:t>means</w:t>
      </w:r>
      <w:r w:rsidR="00826A5C" w:rsidRPr="00224646">
        <w:rPr>
          <w:rFonts w:eastAsia="Calibri"/>
          <w:b/>
          <w:color w:val="000000"/>
          <w:szCs w:val="22"/>
        </w:rPr>
        <w:t xml:space="preserve">   &gt; = </w:t>
      </w:r>
      <w:r w:rsidR="00826A5C" w:rsidRPr="00224646">
        <w:rPr>
          <w:rFonts w:eastAsia="Calibri"/>
          <w:color w:val="000000"/>
          <w:szCs w:val="22"/>
        </w:rPr>
        <w:t>12 days used product within the last 30 days</w:t>
      </w:r>
      <w:r w:rsidR="00826A5C" w:rsidRPr="00224646">
        <w:rPr>
          <w:rFonts w:eastAsia="Calibri"/>
          <w:b/>
          <w:color w:val="000000"/>
          <w:szCs w:val="22"/>
        </w:rPr>
        <w:t xml:space="preserve">) </w:t>
      </w:r>
      <w:r w:rsidRPr="00224646">
        <w:rPr>
          <w:rFonts w:eastAsia="Calibri"/>
          <w:b/>
          <w:color w:val="000000"/>
          <w:szCs w:val="22"/>
        </w:rPr>
        <w:t>]</w:t>
      </w:r>
      <w:r w:rsidR="003628C6" w:rsidRPr="00224646">
        <w:rPr>
          <w:rFonts w:eastAsia="Calibri"/>
          <w:b/>
          <w:color w:val="000000"/>
          <w:szCs w:val="22"/>
        </w:rPr>
        <w:t xml:space="preserve"> AND</w:t>
      </w:r>
      <w:r w:rsidR="000671FE" w:rsidRPr="00224646">
        <w:rPr>
          <w:rFonts w:eastAsia="Calibri"/>
          <w:b/>
          <w:color w:val="000000"/>
          <w:szCs w:val="22"/>
        </w:rPr>
        <w:t xml:space="preserve"> </w:t>
      </w:r>
      <w:r w:rsidRPr="00224646">
        <w:rPr>
          <w:rFonts w:eastAsia="Calibri"/>
          <w:b/>
          <w:color w:val="000000"/>
          <w:szCs w:val="22"/>
        </w:rPr>
        <w:t xml:space="preserve">THAT PRODUCT IS </w:t>
      </w:r>
      <w:r w:rsidR="003628C6" w:rsidRPr="00224646">
        <w:rPr>
          <w:rFonts w:eastAsia="Calibri"/>
          <w:b/>
          <w:color w:val="000000"/>
          <w:szCs w:val="22"/>
        </w:rPr>
        <w:t>J2a1</w:t>
      </w:r>
      <w:r w:rsidR="00365C26" w:rsidRPr="00224646">
        <w:rPr>
          <w:rFonts w:eastAsia="Calibri"/>
          <w:b/>
          <w:color w:val="000000"/>
          <w:szCs w:val="22"/>
        </w:rPr>
        <w:t>, 2</w:t>
      </w:r>
      <w:r w:rsidR="003628C6" w:rsidRPr="00224646">
        <w:rPr>
          <w:rFonts w:eastAsia="Calibri"/>
          <w:b/>
          <w:color w:val="000000"/>
          <w:szCs w:val="22"/>
        </w:rPr>
        <w:t xml:space="preserve"> OR 4 (CIGARS</w:t>
      </w:r>
      <w:r w:rsidR="00365C26" w:rsidRPr="00224646">
        <w:rPr>
          <w:rFonts w:eastAsia="Calibri"/>
          <w:b/>
          <w:color w:val="000000"/>
          <w:szCs w:val="22"/>
        </w:rPr>
        <w:t>, REGULAR PIPES,</w:t>
      </w:r>
      <w:r w:rsidR="003628C6" w:rsidRPr="00224646">
        <w:rPr>
          <w:rFonts w:eastAsia="Calibri"/>
          <w:b/>
          <w:color w:val="000000"/>
          <w:szCs w:val="22"/>
        </w:rPr>
        <w:t xml:space="preserve"> OR SMOK</w:t>
      </w:r>
      <w:r w:rsidR="00826A5C" w:rsidRPr="00224646">
        <w:rPr>
          <w:rFonts w:eastAsia="Calibri"/>
          <w:b/>
          <w:color w:val="000000"/>
          <w:szCs w:val="22"/>
        </w:rPr>
        <w:t>E</w:t>
      </w:r>
      <w:r w:rsidR="003628C6" w:rsidRPr="00224646">
        <w:rPr>
          <w:rFonts w:eastAsia="Calibri"/>
          <w:b/>
          <w:color w:val="000000"/>
          <w:szCs w:val="22"/>
        </w:rPr>
        <w:t xml:space="preserve">LESS) FILL J3a AS </w:t>
      </w:r>
      <w:r w:rsidR="00035ADD" w:rsidRPr="00224646">
        <w:rPr>
          <w:rFonts w:eastAsia="Calibri"/>
          <w:b/>
          <w:color w:val="000000"/>
          <w:szCs w:val="22"/>
        </w:rPr>
        <w:t>“</w:t>
      </w:r>
      <w:r w:rsidR="00035ADD" w:rsidRPr="00224646">
        <w:rPr>
          <w:rFonts w:eastAsia="Calibri"/>
          <w:b/>
          <w:bCs/>
          <w:color w:val="000000"/>
          <w:szCs w:val="22"/>
        </w:rPr>
        <w:t>smoke your first cigar” //</w:t>
      </w:r>
      <w:r w:rsidR="00826A5C" w:rsidRPr="00224646">
        <w:rPr>
          <w:rFonts w:eastAsia="Calibri"/>
          <w:b/>
          <w:bCs/>
          <w:color w:val="000000"/>
          <w:szCs w:val="22"/>
        </w:rPr>
        <w:t xml:space="preserve"> “</w:t>
      </w:r>
      <w:r w:rsidR="00035ADD" w:rsidRPr="00224646">
        <w:rPr>
          <w:rFonts w:eastAsia="Calibri"/>
          <w:b/>
          <w:bCs/>
          <w:color w:val="000000"/>
          <w:szCs w:val="22"/>
        </w:rPr>
        <w:t xml:space="preserve"> </w:t>
      </w:r>
      <w:r w:rsidR="00365C26" w:rsidRPr="00224646">
        <w:rPr>
          <w:rFonts w:eastAsia="Calibri"/>
          <w:b/>
          <w:bCs/>
          <w:color w:val="000000"/>
          <w:szCs w:val="22"/>
        </w:rPr>
        <w:t>smoke your first pipe</w:t>
      </w:r>
      <w:r w:rsidR="00826A5C" w:rsidRPr="00224646">
        <w:rPr>
          <w:rFonts w:eastAsia="Calibri"/>
          <w:b/>
          <w:bCs/>
          <w:color w:val="000000"/>
          <w:szCs w:val="22"/>
        </w:rPr>
        <w:t>”</w:t>
      </w:r>
      <w:r w:rsidR="00365C26" w:rsidRPr="00224646">
        <w:rPr>
          <w:rFonts w:eastAsia="Calibri"/>
          <w:b/>
          <w:bCs/>
          <w:color w:val="000000"/>
          <w:szCs w:val="22"/>
        </w:rPr>
        <w:t xml:space="preserve"> //</w:t>
      </w:r>
      <w:r w:rsidR="00035ADD" w:rsidRPr="00224646">
        <w:rPr>
          <w:rFonts w:eastAsia="Calibri"/>
          <w:b/>
          <w:bCs/>
          <w:color w:val="000000"/>
          <w:szCs w:val="22"/>
        </w:rPr>
        <w:t xml:space="preserve"> </w:t>
      </w:r>
      <w:r w:rsidR="00826A5C" w:rsidRPr="00224646">
        <w:rPr>
          <w:rFonts w:eastAsia="Calibri"/>
          <w:b/>
          <w:bCs/>
          <w:color w:val="000000"/>
          <w:szCs w:val="22"/>
        </w:rPr>
        <w:t>“</w:t>
      </w:r>
      <w:r w:rsidR="00035ADD" w:rsidRPr="00224646">
        <w:rPr>
          <w:rFonts w:eastAsia="Calibri"/>
          <w:b/>
          <w:bCs/>
          <w:color w:val="000000"/>
          <w:szCs w:val="22"/>
        </w:rPr>
        <w:t>use smokeless tobacco”;</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b/>
          <w:color w:val="000000"/>
          <w:sz w:val="28"/>
          <w:szCs w:val="28"/>
        </w:rPr>
      </w:pPr>
    </w:p>
    <w:p w:rsidR="00AA3DBD" w:rsidRPr="00224646" w:rsidRDefault="000671FE"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rFonts w:eastAsia="Calibri"/>
          <w:b/>
          <w:color w:val="000000"/>
        </w:rPr>
        <w:t xml:space="preserve">ELSE </w:t>
      </w:r>
      <w:r w:rsidR="00AA3DBD" w:rsidRPr="00224646">
        <w:rPr>
          <w:rFonts w:eastAsia="Calibri"/>
          <w:b/>
          <w:color w:val="000000"/>
        </w:rPr>
        <w:t>I</w:t>
      </w:r>
      <w:r w:rsidRPr="00224646">
        <w:rPr>
          <w:rFonts w:eastAsia="Calibri"/>
          <w:b/>
          <w:color w:val="000000"/>
        </w:rPr>
        <w:t>F &gt; 1 PRODUCT MENTIONED IN J2a, AND</w:t>
      </w:r>
      <w:r w:rsidR="00AA3DBD" w:rsidRPr="00224646">
        <w:rPr>
          <w:rFonts w:eastAsia="Calibri"/>
          <w:b/>
          <w:color w:val="000000"/>
        </w:rPr>
        <w:t xml:space="preserve"> IF J2a</w:t>
      </w:r>
      <w:r w:rsidRPr="00224646">
        <w:rPr>
          <w:rFonts w:eastAsia="Calibri"/>
          <w:b/>
          <w:color w:val="000000"/>
        </w:rPr>
        <w:t>=</w:t>
      </w:r>
      <w:r w:rsidR="00AA3DBD" w:rsidRPr="00224646">
        <w:rPr>
          <w:rFonts w:eastAsia="Calibri"/>
          <w:b/>
          <w:color w:val="000000"/>
        </w:rPr>
        <w:t>1,2</w:t>
      </w:r>
      <w:r w:rsidR="0068719C" w:rsidRPr="00224646">
        <w:rPr>
          <w:rFonts w:eastAsia="Calibri"/>
          <w:b/>
          <w:color w:val="000000"/>
        </w:rPr>
        <w:t>*</w:t>
      </w:r>
      <w:r w:rsidR="00AA3DBD" w:rsidRPr="00224646">
        <w:rPr>
          <w:rFonts w:eastAsia="Calibri"/>
          <w:b/>
          <w:color w:val="000000"/>
        </w:rPr>
        <w:t xml:space="preserve"> </w:t>
      </w:r>
      <w:r w:rsidRPr="00224646">
        <w:rPr>
          <w:rFonts w:eastAsia="Calibri"/>
          <w:b/>
          <w:color w:val="000000"/>
        </w:rPr>
        <w:t>INDICATES</w:t>
      </w:r>
      <w:r w:rsidR="00AA3DBD" w:rsidRPr="00224646">
        <w:rPr>
          <w:rFonts w:eastAsia="Calibri"/>
          <w:b/>
          <w:color w:val="000000"/>
        </w:rPr>
        <w:t xml:space="preserve"> NOW SMOKES </w:t>
      </w:r>
      <w:r w:rsidRPr="00224646">
        <w:rPr>
          <w:rFonts w:eastAsia="Calibri"/>
          <w:b/>
          <w:color w:val="000000"/>
        </w:rPr>
        <w:t>CIGARS AND ONE OR BOTH PIPE PRODUCTS (J2a1 =1, 2</w:t>
      </w:r>
      <w:r w:rsidR="0068719C" w:rsidRPr="00224646">
        <w:rPr>
          <w:rFonts w:eastAsia="Calibri"/>
          <w:b/>
          <w:color w:val="000000"/>
        </w:rPr>
        <w:t>*</w:t>
      </w:r>
      <w:r w:rsidRPr="00224646">
        <w:rPr>
          <w:rFonts w:eastAsia="Calibri"/>
          <w:b/>
          <w:color w:val="000000"/>
        </w:rPr>
        <w:t xml:space="preserve"> AND </w:t>
      </w:r>
      <w:r w:rsidR="00365C26" w:rsidRPr="00224646">
        <w:rPr>
          <w:rFonts w:eastAsia="Calibri"/>
          <w:b/>
          <w:color w:val="000000"/>
        </w:rPr>
        <w:t xml:space="preserve"> </w:t>
      </w:r>
      <w:r w:rsidRPr="00224646">
        <w:rPr>
          <w:rFonts w:eastAsia="Calibri"/>
          <w:b/>
          <w:color w:val="000000"/>
        </w:rPr>
        <w:t>J2a</w:t>
      </w:r>
      <w:r w:rsidR="00AA3DBD" w:rsidRPr="00224646">
        <w:rPr>
          <w:rFonts w:eastAsia="Calibri"/>
          <w:b/>
          <w:color w:val="000000"/>
        </w:rPr>
        <w:t>2</w:t>
      </w:r>
      <w:r w:rsidRPr="00224646">
        <w:rPr>
          <w:rFonts w:eastAsia="Calibri"/>
          <w:b/>
          <w:color w:val="000000"/>
        </w:rPr>
        <w:t xml:space="preserve"> OR 3 = 1,2</w:t>
      </w:r>
      <w:r w:rsidR="0068719C" w:rsidRPr="00224646">
        <w:rPr>
          <w:rFonts w:eastAsia="Calibri"/>
          <w:b/>
          <w:color w:val="000000"/>
        </w:rPr>
        <w:t>*</w:t>
      </w:r>
      <w:r w:rsidRPr="00224646">
        <w:rPr>
          <w:rFonts w:eastAsia="Calibri"/>
          <w:b/>
          <w:color w:val="000000"/>
        </w:rPr>
        <w:t>)</w:t>
      </w:r>
      <w:r w:rsidR="00F5759C" w:rsidRPr="00224646">
        <w:rPr>
          <w:rFonts w:eastAsia="Calibri"/>
          <w:b/>
          <w:color w:val="000000"/>
        </w:rPr>
        <w:t xml:space="preserve"> FILL J3a AS </w:t>
      </w:r>
      <w:r w:rsidR="00035ADD" w:rsidRPr="00224646">
        <w:rPr>
          <w:rFonts w:eastAsia="Calibri"/>
          <w:b/>
          <w:color w:val="000000"/>
        </w:rPr>
        <w:t>“</w:t>
      </w:r>
      <w:r w:rsidR="00365C26" w:rsidRPr="00224646">
        <w:rPr>
          <w:rFonts w:eastAsia="Calibri"/>
          <w:b/>
          <w:bCs/>
          <w:color w:val="000000"/>
        </w:rPr>
        <w:t xml:space="preserve">smoke your first </w:t>
      </w:r>
      <w:r w:rsidR="00035ADD" w:rsidRPr="00224646">
        <w:rPr>
          <w:rFonts w:eastAsia="Calibri"/>
          <w:b/>
          <w:bCs/>
          <w:color w:val="000000"/>
        </w:rPr>
        <w:t>cigar or pipe</w:t>
      </w:r>
      <w:r w:rsidR="0068719C" w:rsidRPr="00224646">
        <w:rPr>
          <w:rFonts w:eastAsia="Calibri"/>
          <w:b/>
          <w:bCs/>
          <w:color w:val="000000"/>
        </w:rPr>
        <w:t>”</w:t>
      </w:r>
      <w:r w:rsidR="002F7750" w:rsidRPr="00224646">
        <w:rPr>
          <w:rFonts w:eastAsia="Calibri"/>
          <w:b/>
          <w:bCs/>
          <w:color w:val="000000"/>
        </w:rPr>
        <w:t>;  OR IF SMOKES ONLY BOTH TYPES OF PIPES FILL J3a AS “smoke your first pipe”</w:t>
      </w:r>
      <w:r w:rsidR="006E2CE6">
        <w:rPr>
          <w:rFonts w:eastAsia="Calibri"/>
          <w:b/>
          <w:color w:val="000000"/>
        </w:rPr>
        <w:t>;</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224646" w:rsidRDefault="00F5759C"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rFonts w:eastAsia="Calibri"/>
          <w:b/>
          <w:color w:val="000000"/>
        </w:rPr>
        <w:t xml:space="preserve">ELSE </w:t>
      </w:r>
      <w:r w:rsidR="00AA3DBD" w:rsidRPr="00224646">
        <w:rPr>
          <w:rFonts w:eastAsia="Calibri"/>
          <w:b/>
          <w:color w:val="000000"/>
        </w:rPr>
        <w:t xml:space="preserve">IF </w:t>
      </w:r>
      <w:hyperlink r:id="rId27" w:history="1">
        <w:r w:rsidR="00AA3DBD" w:rsidRPr="00224646">
          <w:rPr>
            <w:rFonts w:eastAsia="Calibri"/>
            <w:b/>
            <w:color w:val="000000"/>
            <w:u w:val="single"/>
          </w:rPr>
          <w:t>J2a1-4</w:t>
        </w:r>
      </w:hyperlink>
      <w:r w:rsidR="00AA3DBD" w:rsidRPr="00224646">
        <w:rPr>
          <w:rFonts w:eastAsia="Calibri"/>
          <w:b/>
          <w:color w:val="000000"/>
        </w:rPr>
        <w:t xml:space="preserve"> indicates NOW USES </w:t>
      </w:r>
      <w:r w:rsidRPr="00224646">
        <w:rPr>
          <w:rFonts w:eastAsia="Calibri"/>
          <w:b/>
          <w:color w:val="000000"/>
        </w:rPr>
        <w:t>THESE</w:t>
      </w:r>
      <w:r w:rsidR="008C6AC7" w:rsidRPr="00224646">
        <w:rPr>
          <w:rFonts w:eastAsia="Calibri"/>
          <w:b/>
          <w:color w:val="000000"/>
        </w:rPr>
        <w:t xml:space="preserve"> </w:t>
      </w:r>
      <w:r w:rsidRPr="00224646">
        <w:rPr>
          <w:rFonts w:eastAsia="Calibri"/>
          <w:b/>
          <w:color w:val="000000"/>
        </w:rPr>
        <w:t>COMBINATIONS</w:t>
      </w:r>
      <w:r w:rsidR="00AA3DBD" w:rsidRPr="00224646">
        <w:rPr>
          <w:rFonts w:eastAsia="Calibri"/>
          <w:b/>
          <w:color w:val="000000"/>
        </w:rPr>
        <w:t xml:space="preserve"> of two or more non-cigarette tobacco products </w:t>
      </w:r>
      <w:r w:rsidRPr="00224646">
        <w:rPr>
          <w:rFonts w:eastAsia="Calibri"/>
          <w:b/>
          <w:color w:val="000000"/>
        </w:rPr>
        <w:t xml:space="preserve">-- </w:t>
      </w:r>
      <w:r w:rsidR="00AA3DBD" w:rsidRPr="00224646">
        <w:rPr>
          <w:rFonts w:eastAsia="Calibri"/>
          <w:b/>
          <w:color w:val="000000"/>
        </w:rPr>
        <w:t xml:space="preserve">cigars </w:t>
      </w:r>
      <w:r w:rsidRPr="00224646">
        <w:rPr>
          <w:rFonts w:eastAsia="Calibri"/>
          <w:b/>
          <w:color w:val="000000"/>
        </w:rPr>
        <w:t>AND</w:t>
      </w:r>
      <w:r w:rsidR="00AA3DBD" w:rsidRPr="00224646">
        <w:rPr>
          <w:rFonts w:eastAsia="Calibri"/>
          <w:b/>
          <w:color w:val="000000"/>
        </w:rPr>
        <w:t xml:space="preserve"> smokeless; pipes (regular or hookah) </w:t>
      </w:r>
      <w:r w:rsidRPr="00224646">
        <w:rPr>
          <w:rFonts w:eastAsia="Calibri"/>
          <w:b/>
          <w:color w:val="000000"/>
        </w:rPr>
        <w:t>AND smokeless; OR</w:t>
      </w:r>
      <w:r w:rsidR="00AA3DBD" w:rsidRPr="00224646">
        <w:rPr>
          <w:rFonts w:eastAsia="Calibri"/>
          <w:b/>
          <w:color w:val="000000"/>
        </w:rPr>
        <w:t xml:space="preserve"> cigars, pipes (regular or hookah) </w:t>
      </w:r>
      <w:r w:rsidRPr="00224646">
        <w:rPr>
          <w:rFonts w:eastAsia="Calibri"/>
          <w:b/>
          <w:color w:val="000000"/>
        </w:rPr>
        <w:t>AND</w:t>
      </w:r>
      <w:r w:rsidR="00AA3DBD" w:rsidRPr="00224646">
        <w:rPr>
          <w:rFonts w:eastAsia="Calibri"/>
          <w:b/>
          <w:color w:val="000000"/>
        </w:rPr>
        <w:t xml:space="preserve"> smokeless)</w:t>
      </w:r>
      <w:r w:rsidRPr="00224646">
        <w:rPr>
          <w:rFonts w:eastAsia="Calibri"/>
          <w:b/>
          <w:color w:val="000000"/>
        </w:rPr>
        <w:t xml:space="preserve"> FILL J3a AS</w:t>
      </w:r>
      <w:r w:rsidR="0068719C" w:rsidRPr="00224646">
        <w:rPr>
          <w:rFonts w:eastAsia="Calibri"/>
          <w:b/>
          <w:color w:val="000000"/>
        </w:rPr>
        <w:t xml:space="preserve"> </w:t>
      </w:r>
      <w:r w:rsidR="0068719C" w:rsidRPr="00224646">
        <w:rPr>
          <w:rFonts w:eastAsia="Calibri"/>
          <w:b/>
          <w:bCs/>
          <w:color w:val="000000"/>
          <w:szCs w:val="22"/>
        </w:rPr>
        <w:t>“</w:t>
      </w:r>
      <w:r w:rsidR="00F4414A" w:rsidRPr="00224646">
        <w:rPr>
          <w:rFonts w:eastAsia="Calibri"/>
          <w:b/>
          <w:bCs/>
          <w:color w:val="000000"/>
        </w:rPr>
        <w:t xml:space="preserve">use </w:t>
      </w:r>
      <w:r w:rsidR="00F4414A" w:rsidRPr="00224646">
        <w:rPr>
          <w:rFonts w:eastAsia="Calibri"/>
          <w:b/>
          <w:bCs/>
          <w:color w:val="000000"/>
          <w:sz w:val="28"/>
          <w:szCs w:val="28"/>
        </w:rPr>
        <w:t>any</w:t>
      </w:r>
      <w:r w:rsidR="00F4414A" w:rsidRPr="00224646">
        <w:rPr>
          <w:rFonts w:eastAsia="Calibri"/>
          <w:b/>
          <w:bCs/>
          <w:color w:val="000000"/>
        </w:rPr>
        <w:t xml:space="preserve"> of your </w:t>
      </w:r>
      <w:r w:rsidR="00F4414A" w:rsidRPr="00224646">
        <w:rPr>
          <w:rFonts w:eastAsia="Calibri"/>
          <w:b/>
          <w:bCs/>
          <w:color w:val="000000"/>
          <w:sz w:val="28"/>
          <w:szCs w:val="28"/>
        </w:rPr>
        <w:t>non-cigarette</w:t>
      </w:r>
      <w:r w:rsidR="00F4414A" w:rsidRPr="00224646">
        <w:rPr>
          <w:rFonts w:eastAsia="Calibri"/>
          <w:b/>
          <w:bCs/>
          <w:color w:val="000000"/>
        </w:rPr>
        <w:t xml:space="preserve"> tobacco products for the first time”;</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r w:rsidRPr="00224646">
        <w:rPr>
          <w:rFonts w:eastAsia="Calibri"/>
          <w:b/>
          <w:color w:val="000000"/>
        </w:rPr>
        <w:t>IF respondent insists it VARIES in response to J3a</w:t>
      </w:r>
      <w:r w:rsidR="00F4414A" w:rsidRPr="00224646">
        <w:rPr>
          <w:rFonts w:eastAsia="Calibri"/>
          <w:b/>
          <w:color w:val="000000"/>
        </w:rPr>
        <w:t>1</w:t>
      </w:r>
      <w:r w:rsidRPr="00224646">
        <w:rPr>
          <w:rFonts w:eastAsia="Calibri"/>
          <w:b/>
          <w:color w:val="000000"/>
        </w:rPr>
        <w:t>, record a "</w:t>
      </w:r>
      <w:r w:rsidR="006E477B" w:rsidRPr="00224646">
        <w:rPr>
          <w:rFonts w:eastAsia="Calibri"/>
          <w:b/>
          <w:color w:val="000000"/>
        </w:rPr>
        <w:t>0</w:t>
      </w:r>
      <w:r w:rsidRPr="00224646">
        <w:rPr>
          <w:rFonts w:eastAsia="Calibri"/>
          <w:b/>
          <w:color w:val="000000"/>
        </w:rPr>
        <w:t>" for VARIES and ask J3d.</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0A3F58"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rFonts w:eastAsia="Calibri"/>
          <w:b/>
          <w:color w:val="000000"/>
        </w:rPr>
        <w:t>ELSE IF [(J2a=3 OR J1a = 2) FOR ALL J1a1- 4] AND [J</w:t>
      </w:r>
      <w:r w:rsidR="007169BE" w:rsidRPr="00224646">
        <w:rPr>
          <w:rFonts w:eastAsia="Calibri"/>
          <w:b/>
          <w:color w:val="000000"/>
        </w:rPr>
        <w:t>d</w:t>
      </w:r>
      <w:r w:rsidRPr="00224646">
        <w:rPr>
          <w:rFonts w:eastAsia="Calibri"/>
          <w:b/>
          <w:color w:val="000000"/>
        </w:rPr>
        <w:t>1/2 LESS THAN OR EQUALTO 1 YEAR</w:t>
      </w:r>
      <w:r w:rsidR="002F7750" w:rsidRPr="00224646">
        <w:rPr>
          <w:rFonts w:eastAsia="Calibri"/>
          <w:b/>
          <w:color w:val="000000"/>
        </w:rPr>
        <w:t xml:space="preserve"> EQUIVALENCE</w:t>
      </w:r>
      <w:r w:rsidRPr="00224646">
        <w:rPr>
          <w:rFonts w:eastAsia="Calibri"/>
          <w:b/>
          <w:color w:val="000000"/>
        </w:rPr>
        <w:t>, 12 MONTHS, 52 WEEKS, 9</w:t>
      </w:r>
      <w:r w:rsidR="006E477B" w:rsidRPr="00224646">
        <w:rPr>
          <w:rFonts w:eastAsia="Calibri"/>
          <w:b/>
          <w:color w:val="000000"/>
        </w:rPr>
        <w:t>9</w:t>
      </w:r>
      <w:r w:rsidR="002F7750" w:rsidRPr="00224646">
        <w:rPr>
          <w:rFonts w:eastAsia="Calibri"/>
          <w:b/>
          <w:color w:val="000000"/>
        </w:rPr>
        <w:t xml:space="preserve"> DAYS </w:t>
      </w:r>
      <w:r w:rsidR="009E738B" w:rsidRPr="00224646">
        <w:rPr>
          <w:rFonts w:eastAsia="Calibri"/>
          <w:b/>
          <w:color w:val="000000"/>
        </w:rPr>
        <w:t xml:space="preserve">  Or use instead Jd</w:t>
      </w:r>
      <w:r w:rsidR="008C6AC7" w:rsidRPr="00224646">
        <w:rPr>
          <w:rFonts w:eastAsia="Calibri"/>
          <w:b/>
          <w:color w:val="000000"/>
        </w:rPr>
        <w:t>c</w:t>
      </w:r>
      <w:r w:rsidR="009E738B" w:rsidRPr="00224646">
        <w:rPr>
          <w:rFonts w:eastAsia="Calibri"/>
          <w:b/>
          <w:color w:val="000000"/>
        </w:rPr>
        <w:t xml:space="preserve"> =1</w:t>
      </w:r>
      <w:r w:rsidRPr="00224646">
        <w:rPr>
          <w:rFonts w:eastAsia="Calibri"/>
          <w:b/>
          <w:color w:val="000000"/>
        </w:rPr>
        <w:t>) FOR O</w:t>
      </w:r>
      <w:r w:rsidR="0068719C" w:rsidRPr="00224646">
        <w:rPr>
          <w:rFonts w:eastAsia="Calibri"/>
          <w:b/>
          <w:color w:val="000000"/>
        </w:rPr>
        <w:t>NLY ONE “OTHER TOBACCO PRODUCT”</w:t>
      </w:r>
      <w:r w:rsidRPr="00224646">
        <w:rPr>
          <w:rFonts w:eastAsia="Calibri"/>
          <w:b/>
          <w:color w:val="000000"/>
        </w:rPr>
        <w:t xml:space="preserve"> J1a1OR 4] AND</w:t>
      </w:r>
      <w:r w:rsidRPr="000A3F58">
        <w:rPr>
          <w:rFonts w:eastAsia="Calibri"/>
          <w:b/>
          <w:color w:val="000000"/>
        </w:rPr>
        <w:t xml:space="preserve"> </w:t>
      </w:r>
      <w:r w:rsidR="008C6AC7">
        <w:rPr>
          <w:rFonts w:eastAsia="Calibri"/>
          <w:b/>
          <w:color w:val="000000"/>
        </w:rPr>
        <w:t>[</w:t>
      </w:r>
      <w:r w:rsidR="009E5123">
        <w:rPr>
          <w:rFonts w:eastAsia="Calibri"/>
          <w:b/>
          <w:color w:val="000000"/>
        </w:rPr>
        <w:t>(</w:t>
      </w:r>
      <w:r w:rsidRPr="0068719C">
        <w:rPr>
          <w:rFonts w:eastAsia="Calibri"/>
          <w:b/>
          <w:color w:val="000000"/>
        </w:rPr>
        <w:t>IF A3 =3 AND H1</w:t>
      </w:r>
      <w:r w:rsidR="003F0E98" w:rsidRPr="0068719C">
        <w:rPr>
          <w:rFonts w:eastAsia="Calibri"/>
          <w:b/>
          <w:color w:val="000000"/>
        </w:rPr>
        <w:t>NUM</w:t>
      </w:r>
      <w:r w:rsidRPr="0068719C">
        <w:rPr>
          <w:rFonts w:eastAsia="Calibri"/>
          <w:b/>
          <w:color w:val="000000"/>
        </w:rPr>
        <w:t>/</w:t>
      </w:r>
      <w:r w:rsidR="003F0E98" w:rsidRPr="0068719C">
        <w:rPr>
          <w:rFonts w:eastAsia="Calibri"/>
          <w:b/>
          <w:color w:val="000000"/>
        </w:rPr>
        <w:t>UNT</w:t>
      </w:r>
      <w:r w:rsidRPr="0068719C">
        <w:rPr>
          <w:rFonts w:eastAsia="Calibri"/>
          <w:b/>
          <w:color w:val="000000"/>
        </w:rPr>
        <w:t xml:space="preserve"> &gt; 1 YEAR, 12 MOS., 52 WEEKS, </w:t>
      </w:r>
      <w:r w:rsidR="009E5123">
        <w:rPr>
          <w:rFonts w:eastAsia="Calibri"/>
          <w:b/>
          <w:color w:val="000000"/>
        </w:rPr>
        <w:t xml:space="preserve">OR </w:t>
      </w:r>
      <w:r w:rsidRPr="0068719C">
        <w:rPr>
          <w:rFonts w:eastAsia="Calibri"/>
          <w:b/>
          <w:color w:val="000000"/>
        </w:rPr>
        <w:t>EQUIVALENCE</w:t>
      </w:r>
      <w:r w:rsidR="008A3BF0" w:rsidRPr="0068719C">
        <w:rPr>
          <w:rFonts w:eastAsia="Calibri"/>
          <w:b/>
          <w:color w:val="000000"/>
        </w:rPr>
        <w:t>) OR (</w:t>
      </w:r>
      <w:r w:rsidR="003F0E98" w:rsidRPr="0068719C">
        <w:rPr>
          <w:rFonts w:eastAsia="Calibri"/>
          <w:b/>
          <w:color w:val="000000"/>
        </w:rPr>
        <w:t xml:space="preserve">IF </w:t>
      </w:r>
      <w:r w:rsidR="008527A8" w:rsidRPr="0068719C">
        <w:rPr>
          <w:rFonts w:eastAsia="Calibri"/>
          <w:b/>
          <w:color w:val="000000"/>
        </w:rPr>
        <w:t>A1=2</w:t>
      </w:r>
      <w:r w:rsidR="008A3BF0" w:rsidRPr="0068719C">
        <w:rPr>
          <w:rFonts w:eastAsia="Calibri"/>
          <w:b/>
          <w:color w:val="000000"/>
        </w:rPr>
        <w:t>)</w:t>
      </w:r>
      <w:r w:rsidRPr="0068719C">
        <w:rPr>
          <w:rFonts w:eastAsia="Calibri"/>
          <w:b/>
          <w:color w:val="000000"/>
        </w:rPr>
        <w:t xml:space="preserve"> ] THEN GO TO J3</w:t>
      </w:r>
      <w:r w:rsidR="003D4813" w:rsidRPr="0068719C">
        <w:rPr>
          <w:rFonts w:eastAsia="Calibri"/>
          <w:b/>
          <w:color w:val="000000"/>
        </w:rPr>
        <w:t>f</w:t>
      </w:r>
      <w:r w:rsidRPr="0068719C">
        <w:rPr>
          <w:rFonts w:eastAsia="Calibri"/>
          <w:b/>
          <w:color w:val="000000"/>
        </w:rPr>
        <w:t>.</w:t>
      </w:r>
    </w:p>
    <w:p w:rsidR="00AA3DBD" w:rsidRPr="000A3F58"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0A3F58"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r w:rsidRPr="000A3F58">
        <w:rPr>
          <w:rFonts w:ascii="Calibri" w:eastAsia="Calibri" w:hAnsi="Calibri"/>
          <w:color w:val="000000"/>
          <w:sz w:val="22"/>
          <w:szCs w:val="22"/>
        </w:rPr>
        <w:t> _________________________________________________________</w:t>
      </w:r>
    </w:p>
    <w:p w:rsidR="00035ADD" w:rsidRPr="000A3F58" w:rsidRDefault="00035AD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p>
    <w:p w:rsidR="00035ADD" w:rsidRPr="000A3F58" w:rsidRDefault="00035AD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p>
    <w:p w:rsidR="00035ADD" w:rsidRPr="000A3F58" w:rsidRDefault="00AA3DBD" w:rsidP="00035A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bCs/>
          <w:color w:val="000000"/>
          <w:sz w:val="22"/>
          <w:szCs w:val="22"/>
        </w:rPr>
      </w:pPr>
      <w:r w:rsidRPr="000A3F58">
        <w:rPr>
          <w:rFonts w:eastAsia="Calibri"/>
          <w:b/>
          <w:bCs/>
          <w:color w:val="000000"/>
          <w:szCs w:val="22"/>
        </w:rPr>
        <w:t>J3a</w:t>
      </w:r>
      <w:r w:rsidRPr="000A3F58">
        <w:rPr>
          <w:rFonts w:eastAsia="Calibri"/>
          <w:b/>
          <w:iCs/>
          <w:color w:val="000000"/>
          <w:szCs w:val="22"/>
        </w:rPr>
        <w:tab/>
      </w:r>
      <w:r w:rsidRPr="000A3F58">
        <w:rPr>
          <w:rFonts w:eastAsia="Calibri"/>
          <w:b/>
          <w:bCs/>
          <w:color w:val="000000"/>
          <w:szCs w:val="22"/>
        </w:rPr>
        <w:t>How soon after you wake up do you typically [fill with appropriate stem and ending based on responses to J2a1-4</w:t>
      </w:r>
      <w:r w:rsidR="004241C8" w:rsidRPr="000A3F58">
        <w:rPr>
          <w:rFonts w:eastAsia="Calibri"/>
          <w:b/>
          <w:bCs/>
          <w:color w:val="000000"/>
          <w:szCs w:val="22"/>
        </w:rPr>
        <w:t xml:space="preserve"> as directed in Box39</w:t>
      </w:r>
      <w:r w:rsidRPr="000A3F58">
        <w:rPr>
          <w:rFonts w:eastAsia="Calibri"/>
          <w:b/>
          <w:bCs/>
          <w:color w:val="000000"/>
          <w:szCs w:val="22"/>
        </w:rPr>
        <w:t>]</w:t>
      </w:r>
      <w:r w:rsidR="004241C8" w:rsidRPr="000A3F58">
        <w:rPr>
          <w:rFonts w:eastAsia="Calibri"/>
          <w:b/>
          <w:bCs/>
          <w:color w:val="000000"/>
          <w:szCs w:val="22"/>
        </w:rPr>
        <w:t>……</w:t>
      </w:r>
      <w:r w:rsidRPr="000A3F58">
        <w:rPr>
          <w:rFonts w:eastAsia="Calibri"/>
          <w:b/>
          <w:bCs/>
          <w:color w:val="000000"/>
          <w:szCs w:val="22"/>
        </w:rPr>
        <w:t xml:space="preserve"> </w:t>
      </w:r>
      <w:r w:rsidR="0068719C">
        <w:rPr>
          <w:rFonts w:eastAsia="Calibri"/>
          <w:b/>
          <w:bCs/>
          <w:color w:val="000000"/>
          <w:szCs w:val="22"/>
        </w:rPr>
        <w:t>“</w:t>
      </w:r>
      <w:r w:rsidRPr="000A3F58">
        <w:rPr>
          <w:rFonts w:eastAsia="Calibri"/>
          <w:b/>
          <w:bCs/>
          <w:color w:val="000000"/>
          <w:szCs w:val="22"/>
        </w:rPr>
        <w:t>smoke your first cigar</w:t>
      </w:r>
      <w:r w:rsidR="0068719C">
        <w:rPr>
          <w:rFonts w:eastAsia="Calibri"/>
          <w:b/>
          <w:bCs/>
          <w:color w:val="000000"/>
          <w:szCs w:val="22"/>
        </w:rPr>
        <w:t>”</w:t>
      </w:r>
      <w:r w:rsidRPr="000A3F58">
        <w:rPr>
          <w:rFonts w:eastAsia="Calibri"/>
          <w:b/>
          <w:bCs/>
          <w:color w:val="000000"/>
          <w:szCs w:val="22"/>
        </w:rPr>
        <w:t xml:space="preserve"> //  </w:t>
      </w:r>
      <w:r w:rsidR="002F7750" w:rsidRPr="000A3F58">
        <w:rPr>
          <w:rFonts w:eastAsia="Calibri"/>
          <w:b/>
          <w:bCs/>
          <w:color w:val="000000"/>
          <w:szCs w:val="22"/>
        </w:rPr>
        <w:t xml:space="preserve">“smoke your first pipe”; </w:t>
      </w:r>
      <w:r w:rsidRPr="000A3F58">
        <w:rPr>
          <w:rFonts w:eastAsia="Calibri"/>
          <w:b/>
          <w:bCs/>
          <w:color w:val="000000"/>
          <w:szCs w:val="22"/>
        </w:rPr>
        <w:t xml:space="preserve"> </w:t>
      </w:r>
      <w:r w:rsidR="0068719C">
        <w:rPr>
          <w:rFonts w:eastAsia="Calibri"/>
          <w:b/>
          <w:bCs/>
          <w:color w:val="000000"/>
          <w:szCs w:val="22"/>
        </w:rPr>
        <w:t>“</w:t>
      </w:r>
      <w:r w:rsidR="00035ADD" w:rsidRPr="000A3F58">
        <w:rPr>
          <w:rFonts w:eastAsia="Calibri"/>
          <w:b/>
          <w:bCs/>
          <w:color w:val="000000"/>
          <w:szCs w:val="22"/>
        </w:rPr>
        <w:t xml:space="preserve">first </w:t>
      </w:r>
      <w:r w:rsidRPr="000A3F58">
        <w:rPr>
          <w:rFonts w:eastAsia="Calibri"/>
          <w:b/>
          <w:bCs/>
          <w:color w:val="000000"/>
          <w:szCs w:val="22"/>
        </w:rPr>
        <w:t>use smokeless tobacco</w:t>
      </w:r>
      <w:r w:rsidR="00035ADD" w:rsidRPr="000A3F58">
        <w:rPr>
          <w:rFonts w:eastAsia="Calibri"/>
          <w:b/>
          <w:bCs/>
          <w:color w:val="000000"/>
          <w:szCs w:val="22"/>
        </w:rPr>
        <w:t>”</w:t>
      </w:r>
      <w:r w:rsidR="004241C8" w:rsidRPr="000A3F58">
        <w:rPr>
          <w:rFonts w:eastAsia="Calibri"/>
          <w:b/>
          <w:bCs/>
          <w:color w:val="000000"/>
          <w:szCs w:val="22"/>
        </w:rPr>
        <w:t xml:space="preserve">; </w:t>
      </w:r>
      <w:r w:rsidR="00035ADD" w:rsidRPr="000A3F58">
        <w:rPr>
          <w:rFonts w:eastAsia="Calibri"/>
          <w:b/>
          <w:bCs/>
          <w:color w:val="000000"/>
          <w:szCs w:val="22"/>
        </w:rPr>
        <w:t xml:space="preserve"> “smoke your first cigar or pipe”; “ </w:t>
      </w:r>
      <w:r w:rsidR="00035ADD" w:rsidRPr="000A3F58">
        <w:rPr>
          <w:rFonts w:eastAsia="Calibri"/>
          <w:b/>
          <w:bCs/>
          <w:color w:val="000000"/>
        </w:rPr>
        <w:t xml:space="preserve">use </w:t>
      </w:r>
      <w:r w:rsidR="00035ADD" w:rsidRPr="000A3F58">
        <w:rPr>
          <w:rFonts w:eastAsia="Calibri"/>
          <w:b/>
          <w:bCs/>
          <w:color w:val="000000"/>
          <w:sz w:val="28"/>
          <w:szCs w:val="28"/>
        </w:rPr>
        <w:t>any</w:t>
      </w:r>
      <w:r w:rsidR="00035ADD" w:rsidRPr="000A3F58">
        <w:rPr>
          <w:rFonts w:eastAsia="Calibri"/>
          <w:b/>
          <w:bCs/>
          <w:color w:val="000000"/>
        </w:rPr>
        <w:t xml:space="preserve"> of your </w:t>
      </w:r>
      <w:r w:rsidR="00035ADD" w:rsidRPr="000A3F58">
        <w:rPr>
          <w:rFonts w:eastAsia="Calibri"/>
          <w:b/>
          <w:bCs/>
          <w:color w:val="000000"/>
          <w:sz w:val="28"/>
          <w:szCs w:val="28"/>
        </w:rPr>
        <w:t>non-cigarette</w:t>
      </w:r>
      <w:r w:rsidR="00035ADD" w:rsidRPr="000A3F58">
        <w:rPr>
          <w:rFonts w:eastAsia="Calibri"/>
          <w:b/>
          <w:bCs/>
          <w:color w:val="000000"/>
        </w:rPr>
        <w:t xml:space="preserve"> tobacco products for the first time”? </w:t>
      </w:r>
    </w:p>
    <w:p w:rsidR="00AA3DBD" w:rsidRPr="000A3F58" w:rsidRDefault="00AA3DBD" w:rsidP="00035AD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alibri" w:eastAsia="Calibri" w:hAnsi="Calibri"/>
          <w:b/>
          <w:bCs/>
          <w:color w:val="000000"/>
          <w:sz w:val="22"/>
          <w:szCs w:val="22"/>
        </w:rPr>
      </w:pPr>
    </w:p>
    <w:p w:rsidR="00AA3DBD" w:rsidRPr="000A3F58"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0A3F58">
        <w:rPr>
          <w:rFonts w:eastAsia="Calibri"/>
          <w:b/>
          <w:color w:val="000000"/>
        </w:rPr>
        <w:t>(IF NECESSARY, FR</w:t>
      </w:r>
      <w:r w:rsidR="0068719C">
        <w:rPr>
          <w:rFonts w:eastAsia="Calibri"/>
          <w:b/>
          <w:color w:val="000000"/>
        </w:rPr>
        <w:t xml:space="preserve"> </w:t>
      </w:r>
      <w:r w:rsidRPr="000A3F58">
        <w:rPr>
          <w:rFonts w:eastAsia="Calibri"/>
          <w:b/>
          <w:color w:val="000000"/>
        </w:rPr>
        <w:t>ASK FOR BEST</w:t>
      </w:r>
      <w:r w:rsidR="0068719C">
        <w:rPr>
          <w:rFonts w:eastAsia="Calibri"/>
          <w:b/>
          <w:color w:val="000000"/>
        </w:rPr>
        <w:t xml:space="preserve"> </w:t>
      </w:r>
      <w:r w:rsidRPr="000A3F58">
        <w:rPr>
          <w:rFonts w:eastAsia="Calibri"/>
          <w:b/>
          <w:color w:val="000000"/>
        </w:rPr>
        <w:t>ANSWER IN MINUTES OR HOURS)</w:t>
      </w:r>
    </w:p>
    <w:p w:rsidR="00AA3DBD" w:rsidRPr="000A3F58"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0A3F58">
        <w:rPr>
          <w:rFonts w:eastAsia="Calibri"/>
          <w:b/>
          <w:color w:val="000000"/>
        </w:rPr>
        <w:t>ENTER (</w:t>
      </w:r>
      <w:r w:rsidR="008A3BF0" w:rsidRPr="000A3F58">
        <w:rPr>
          <w:rFonts w:eastAsia="Calibri"/>
          <w:b/>
          <w:color w:val="000000"/>
        </w:rPr>
        <w:t>0</w:t>
      </w:r>
      <w:r w:rsidRPr="000A3F58">
        <w:rPr>
          <w:rFonts w:eastAsia="Calibri"/>
          <w:b/>
          <w:color w:val="000000"/>
        </w:rPr>
        <w:t>) in J3a</w:t>
      </w:r>
      <w:r w:rsidR="00F4414A" w:rsidRPr="000A3F58">
        <w:rPr>
          <w:rFonts w:eastAsia="Calibri"/>
          <w:b/>
          <w:color w:val="000000"/>
        </w:rPr>
        <w:t>1</w:t>
      </w:r>
      <w:r w:rsidRPr="000A3F58">
        <w:rPr>
          <w:rFonts w:eastAsia="Calibri"/>
          <w:b/>
          <w:color w:val="000000"/>
        </w:rPr>
        <w:t xml:space="preserve"> IF RESPONDENT INSISTS IT VARIES</w:t>
      </w:r>
    </w:p>
    <w:p w:rsidR="00AA3DBD" w:rsidRPr="000A3F58"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color w:val="000000"/>
        </w:rPr>
      </w:pPr>
    </w:p>
    <w:p w:rsidR="00AA3DBD" w:rsidRPr="0043306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433062">
        <w:rPr>
          <w:rFonts w:eastAsia="Calibri"/>
          <w:b/>
          <w:bCs/>
          <w:color w:val="000000"/>
          <w:szCs w:val="22"/>
        </w:rPr>
        <w:t>J3a1</w:t>
      </w:r>
      <w:r w:rsidRPr="00433062">
        <w:rPr>
          <w:rFonts w:eastAsia="Calibri"/>
          <w:b/>
          <w:bCs/>
          <w:color w:val="000000"/>
          <w:szCs w:val="22"/>
        </w:rPr>
        <w:tab/>
      </w:r>
      <w:r w:rsidRPr="00433062">
        <w:rPr>
          <w:rFonts w:eastAsia="Calibri"/>
          <w:b/>
          <w:color w:val="000000"/>
          <w:szCs w:val="22"/>
        </w:rPr>
        <w:t>ENTER NUMBER (</w:t>
      </w:r>
      <w:r w:rsidR="008A3BF0">
        <w:rPr>
          <w:rFonts w:eastAsia="Calibri"/>
          <w:b/>
          <w:color w:val="000000"/>
          <w:szCs w:val="22"/>
        </w:rPr>
        <w:t>0</w:t>
      </w:r>
      <w:r w:rsidRPr="00433062">
        <w:rPr>
          <w:rFonts w:eastAsia="Calibri"/>
          <w:b/>
          <w:color w:val="000000"/>
          <w:szCs w:val="22"/>
        </w:rPr>
        <w:t xml:space="preserve"> - 90)</w:t>
      </w:r>
    </w:p>
    <w:p w:rsidR="00AA3DBD" w:rsidRPr="0043306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bCs/>
          <w:color w:val="000000"/>
        </w:rPr>
      </w:pPr>
      <w:r w:rsidRPr="00433062">
        <w:rPr>
          <w:rFonts w:eastAsia="Calibri"/>
          <w:b/>
          <w:color w:val="000000"/>
        </w:rPr>
        <w:t>|__|__|</w:t>
      </w:r>
    </w:p>
    <w:p w:rsidR="00AA3DBD"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6E2CE6" w:rsidRDefault="006E2CE6">
      <w:pPr>
        <w:widowControl/>
        <w:autoSpaceDE/>
        <w:autoSpaceDN/>
        <w:adjustRightInd/>
        <w:rPr>
          <w:rFonts w:ascii="Calibri" w:eastAsia="Calibri" w:hAnsi="Calibri"/>
          <w:b/>
          <w:bCs/>
          <w:color w:val="000000"/>
          <w:sz w:val="22"/>
          <w:szCs w:val="22"/>
        </w:rPr>
      </w:pPr>
      <w:r>
        <w:rPr>
          <w:rFonts w:ascii="Calibri" w:eastAsia="Calibri" w:hAnsi="Calibri"/>
          <w:b/>
          <w:bCs/>
          <w:color w:val="000000"/>
          <w:sz w:val="22"/>
          <w:szCs w:val="22"/>
        </w:rPr>
        <w:br w:type="page"/>
      </w:r>
    </w:p>
    <w:p w:rsidR="00AA3DBD" w:rsidRPr="0043306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433062">
        <w:rPr>
          <w:rFonts w:eastAsia="Calibri"/>
          <w:b/>
          <w:bCs/>
          <w:color w:val="000000"/>
          <w:szCs w:val="22"/>
        </w:rPr>
        <w:t>J3a2</w:t>
      </w:r>
      <w:r w:rsidRPr="00433062">
        <w:rPr>
          <w:rFonts w:eastAsia="Calibri"/>
          <w:b/>
          <w:bCs/>
          <w:color w:val="000000"/>
          <w:szCs w:val="22"/>
        </w:rPr>
        <w:tab/>
      </w:r>
      <w:r w:rsidRPr="00433062">
        <w:rPr>
          <w:rFonts w:eastAsia="Calibri"/>
          <w:b/>
          <w:color w:val="000000"/>
          <w:szCs w:val="22"/>
        </w:rPr>
        <w:t>ENTER UNIT REPORTED</w:t>
      </w:r>
    </w:p>
    <w:p w:rsidR="00AA3DBD" w:rsidRPr="00433062" w:rsidRDefault="00AA3DBD" w:rsidP="006E2CE6">
      <w:pPr>
        <w:tabs>
          <w:tab w:val="left" w:pos="0"/>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433062">
        <w:rPr>
          <w:rFonts w:eastAsia="Calibri"/>
          <w:b/>
          <w:color w:val="000000"/>
        </w:rPr>
        <w:t>|__|</w:t>
      </w:r>
      <w:r w:rsidR="006E2CE6">
        <w:rPr>
          <w:rFonts w:eastAsia="Calibri"/>
          <w:b/>
          <w:color w:val="000000"/>
        </w:rPr>
        <w:tab/>
      </w:r>
      <w:r w:rsidRPr="00433062">
        <w:rPr>
          <w:rFonts w:eastAsia="Calibri"/>
          <w:b/>
          <w:color w:val="000000"/>
        </w:rPr>
        <w:t xml:space="preserve"> (1) Minutes</w:t>
      </w:r>
      <w:r w:rsidRPr="00433062">
        <w:rPr>
          <w:rFonts w:eastAsia="Calibri"/>
          <w:b/>
          <w:color w:val="000000"/>
        </w:rPr>
        <w:tab/>
        <w:t>(2) Hours</w:t>
      </w:r>
    </w:p>
    <w:p w:rsidR="00AA3DBD" w:rsidRPr="0043306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color w:val="000000"/>
          <w:sz w:val="22"/>
          <w:szCs w:val="22"/>
        </w:rPr>
      </w:pPr>
    </w:p>
    <w:p w:rsidR="00F0592D" w:rsidRPr="00433062" w:rsidRDefault="00F0592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F0592D" w:rsidRPr="00975C37" w:rsidRDefault="00F0592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bCs/>
          <w:color w:val="339933"/>
          <w:sz w:val="22"/>
          <w:szCs w:val="22"/>
        </w:rPr>
      </w:pPr>
      <w:r w:rsidRPr="00433062">
        <w:rPr>
          <w:rFonts w:eastAsia="Calibri"/>
          <w:b/>
          <w:color w:val="000000"/>
        </w:rPr>
        <w:t>IF J3a</w:t>
      </w:r>
      <w:r w:rsidR="00F4414A">
        <w:rPr>
          <w:rFonts w:eastAsia="Calibri"/>
          <w:b/>
          <w:color w:val="000000"/>
        </w:rPr>
        <w:t>1</w:t>
      </w:r>
      <w:r w:rsidR="00F105D0" w:rsidRPr="000A3F58">
        <w:rPr>
          <w:rFonts w:eastAsia="Calibri"/>
          <w:b/>
          <w:color w:val="000000"/>
        </w:rPr>
        <w:t>/2</w:t>
      </w:r>
      <w:r w:rsidRPr="00433062">
        <w:rPr>
          <w:rFonts w:eastAsia="Calibri"/>
          <w:b/>
          <w:color w:val="000000"/>
        </w:rPr>
        <w:t xml:space="preserve"> = </w:t>
      </w:r>
      <w:r w:rsidR="00603491">
        <w:rPr>
          <w:rFonts w:eastAsia="Calibri"/>
          <w:b/>
          <w:color w:val="000000"/>
        </w:rPr>
        <w:t>0</w:t>
      </w:r>
      <w:r w:rsidRPr="00433062">
        <w:rPr>
          <w:rFonts w:eastAsia="Calibri"/>
          <w:b/>
          <w:color w:val="000000"/>
        </w:rPr>
        <w:t>, D, or R, THEN GO TO J3d</w:t>
      </w:r>
      <w:r w:rsidR="00D533F8" w:rsidRPr="00433062">
        <w:rPr>
          <w:rFonts w:eastAsia="Calibri"/>
          <w:b/>
          <w:color w:val="000000"/>
        </w:rPr>
        <w:t xml:space="preserve">; ELSE GO </w:t>
      </w:r>
      <w:r w:rsidR="00D533F8" w:rsidRPr="000A3F58">
        <w:rPr>
          <w:rFonts w:eastAsia="Calibri"/>
          <w:b/>
          <w:color w:val="000000"/>
        </w:rPr>
        <w:t xml:space="preserve">TO </w:t>
      </w:r>
      <w:r w:rsidR="00975C37" w:rsidRPr="000A3F58">
        <w:rPr>
          <w:rFonts w:eastAsia="Calibri"/>
          <w:b/>
          <w:color w:val="000000"/>
        </w:rPr>
        <w:t>BOX 39A.</w:t>
      </w:r>
    </w:p>
    <w:p w:rsidR="00AA3DBD" w:rsidRPr="00433062"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ascii="Calibri" w:eastAsia="Calibri" w:hAnsi="Calibri"/>
          <w:b/>
          <w:bCs/>
          <w:color w:val="000000"/>
          <w:sz w:val="22"/>
          <w:szCs w:val="22"/>
        </w:rPr>
      </w:pPr>
      <w:r w:rsidRPr="00433062">
        <w:rPr>
          <w:rFonts w:ascii="Calibri" w:eastAsia="Calibri" w:hAnsi="Calibri"/>
          <w:b/>
          <w:bCs/>
          <w:color w:val="000000"/>
          <w:sz w:val="22"/>
          <w:szCs w:val="22"/>
        </w:rPr>
        <w:t> </w:t>
      </w:r>
    </w:p>
    <w:p w:rsidR="00AA3DBD" w:rsidRPr="009E5123" w:rsidRDefault="00AA3DBD" w:rsidP="00D51B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b/>
          <w:bCs/>
          <w:color w:val="000000"/>
        </w:rPr>
      </w:pPr>
      <w:r w:rsidRPr="009E5123">
        <w:rPr>
          <w:rFonts w:eastAsia="Calibri"/>
          <w:b/>
          <w:bCs/>
          <w:color w:val="000000"/>
        </w:rPr>
        <w:t>J3d</w:t>
      </w:r>
      <w:r w:rsidR="00D51B73">
        <w:rPr>
          <w:rFonts w:eastAsia="Calibri"/>
          <w:b/>
          <w:bCs/>
          <w:color w:val="000000"/>
        </w:rPr>
        <w:tab/>
      </w:r>
      <w:r w:rsidRPr="009E5123">
        <w:rPr>
          <w:rFonts w:eastAsia="Calibri"/>
          <w:b/>
          <w:bCs/>
          <w:color w:val="000000"/>
        </w:rPr>
        <w:t xml:space="preserve">Would you say you first </w:t>
      </w:r>
      <w:r w:rsidR="00EE245D" w:rsidRPr="009E5123">
        <w:rPr>
          <w:rFonts w:eastAsia="Calibri"/>
          <w:b/>
          <w:bCs/>
          <w:color w:val="000000"/>
        </w:rPr>
        <w:t xml:space="preserve">smoke a </w:t>
      </w:r>
      <w:r w:rsidRPr="009E5123">
        <w:rPr>
          <w:rFonts w:eastAsia="Calibri"/>
          <w:b/>
          <w:bCs/>
          <w:color w:val="000000"/>
        </w:rPr>
        <w:t>cigar/ pipe/</w:t>
      </w:r>
      <w:r w:rsidR="00603491" w:rsidRPr="009E5123">
        <w:rPr>
          <w:rFonts w:eastAsia="Calibri"/>
          <w:b/>
          <w:bCs/>
          <w:color w:val="000000"/>
        </w:rPr>
        <w:t>/ use</w:t>
      </w:r>
      <w:r w:rsidRPr="009E5123">
        <w:rPr>
          <w:rFonts w:eastAsia="Calibri"/>
          <w:b/>
          <w:bCs/>
          <w:color w:val="000000"/>
        </w:rPr>
        <w:t xml:space="preserve"> smokeless tobacco// </w:t>
      </w:r>
      <w:r w:rsidR="00603491" w:rsidRPr="009E5123">
        <w:rPr>
          <w:rFonts w:eastAsia="Calibri"/>
          <w:b/>
          <w:bCs/>
          <w:color w:val="000000"/>
        </w:rPr>
        <w:t xml:space="preserve">smoke a </w:t>
      </w:r>
      <w:r w:rsidRPr="009E5123">
        <w:rPr>
          <w:rFonts w:eastAsia="Calibri"/>
          <w:b/>
          <w:bCs/>
          <w:color w:val="000000"/>
        </w:rPr>
        <w:t>cigar or pipe //(</w:t>
      </w:r>
      <w:r w:rsidR="009E5123" w:rsidRPr="009E5123">
        <w:rPr>
          <w:rFonts w:eastAsia="Calibri"/>
          <w:b/>
          <w:bCs/>
          <w:color w:val="000000"/>
        </w:rPr>
        <w:t xml:space="preserve"> </w:t>
      </w:r>
      <w:r w:rsidRPr="009E5123">
        <w:rPr>
          <w:rFonts w:eastAsia="Calibri"/>
          <w:b/>
          <w:bCs/>
          <w:i/>
          <w:iCs/>
          <w:color w:val="000000"/>
        </w:rPr>
        <w:t xml:space="preserve">other combination of </w:t>
      </w:r>
      <w:r w:rsidRPr="009E5123">
        <w:rPr>
          <w:rFonts w:eastAsia="Calibri"/>
          <w:b/>
          <w:bCs/>
          <w:color w:val="000000"/>
        </w:rPr>
        <w:t>) non-cigarette tobacco products</w:t>
      </w:r>
      <w:r w:rsidR="00603491" w:rsidRPr="009E5123">
        <w:rPr>
          <w:rFonts w:eastAsia="Calibri"/>
          <w:b/>
          <w:bCs/>
          <w:color w:val="000000"/>
        </w:rPr>
        <w:t>---</w:t>
      </w:r>
      <w:r w:rsidRPr="009E5123">
        <w:rPr>
          <w:rFonts w:eastAsia="Calibri"/>
          <w:b/>
          <w:bCs/>
          <w:color w:val="000000"/>
        </w:rPr>
        <w:t xml:space="preserve"> within the first 30 minutes of awakening?</w:t>
      </w:r>
    </w:p>
    <w:p w:rsidR="00AA3DBD" w:rsidRPr="00433062"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bCs/>
          <w:color w:val="000000"/>
        </w:rPr>
      </w:pPr>
    </w:p>
    <w:p w:rsidR="00AA3DBD" w:rsidRPr="0060349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color w:val="000000"/>
        </w:rPr>
      </w:pPr>
      <w:r w:rsidRPr="00433062">
        <w:rPr>
          <w:rFonts w:eastAsia="Calibri"/>
          <w:b/>
          <w:bCs/>
          <w:color w:val="000000"/>
        </w:rPr>
        <w:tab/>
      </w:r>
      <w:r w:rsidRPr="00603491">
        <w:rPr>
          <w:rFonts w:eastAsia="Calibri"/>
          <w:bCs/>
          <w:color w:val="000000"/>
        </w:rPr>
        <w:t>(1) Yes</w:t>
      </w:r>
    </w:p>
    <w:p w:rsidR="00AA3DBD" w:rsidRPr="0060349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color w:val="000000"/>
        </w:rPr>
      </w:pPr>
      <w:r w:rsidRPr="00603491">
        <w:rPr>
          <w:rFonts w:eastAsia="Calibri"/>
          <w:bCs/>
          <w:color w:val="000000"/>
        </w:rPr>
        <w:t>(2) No</w:t>
      </w:r>
    </w:p>
    <w:p w:rsidR="00AA3DBD" w:rsidRPr="00433062" w:rsidRDefault="006E2CE6"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eastAsia="Calibri"/>
          <w:b/>
          <w:bCs/>
          <w:color w:val="000000"/>
        </w:rPr>
      </w:pPr>
      <w:r>
        <w:rPr>
          <w:rFonts w:eastAsia="Calibri"/>
          <w:bCs/>
          <w:color w:val="000000"/>
        </w:rPr>
        <w:tab/>
      </w:r>
      <w:r w:rsidR="00AA3DBD" w:rsidRPr="00603491">
        <w:rPr>
          <w:rFonts w:eastAsia="Calibri"/>
          <w:bCs/>
          <w:color w:val="000000"/>
        </w:rPr>
        <w:t>(3) Varies</w:t>
      </w:r>
      <w:r w:rsidR="00AA3DBD" w:rsidRPr="00433062">
        <w:rPr>
          <w:rFonts w:eastAsia="Calibri"/>
          <w:b/>
          <w:bCs/>
          <w:color w:val="000000"/>
        </w:rPr>
        <w:t>— DO NOT READ</w:t>
      </w:r>
    </w:p>
    <w:p w:rsidR="00AA3DBD" w:rsidRPr="00433062"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color w:val="000000"/>
          <w:sz w:val="22"/>
          <w:szCs w:val="22"/>
        </w:rPr>
      </w:pPr>
    </w:p>
    <w:p w:rsidR="00AA3DBD" w:rsidRPr="00433062"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r w:rsidRPr="00433062">
        <w:rPr>
          <w:rFonts w:eastAsia="Calibri"/>
          <w:b/>
          <w:bCs/>
          <w:color w:val="000000"/>
          <w:sz w:val="22"/>
          <w:szCs w:val="22"/>
        </w:rPr>
        <w:t>|__|</w:t>
      </w:r>
    </w:p>
    <w:p w:rsidR="00AA3DBD" w:rsidRPr="00433062"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p>
    <w:p w:rsidR="00AA3DBD" w:rsidRPr="00433062"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bCs/>
          <w:color w:val="000000"/>
          <w:sz w:val="22"/>
          <w:szCs w:val="22"/>
        </w:rPr>
      </w:pPr>
      <w:r w:rsidRPr="00433062">
        <w:rPr>
          <w:rFonts w:eastAsia="Calibri"/>
          <w:b/>
          <w:bCs/>
          <w:color w:val="000000"/>
          <w:sz w:val="22"/>
          <w:szCs w:val="22"/>
        </w:rPr>
        <w:t>GO TO BOX 39A</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b/>
          <w:bCs/>
          <w:color w:val="000000"/>
          <w:szCs w:val="22"/>
        </w:rPr>
      </w:pPr>
      <w:r w:rsidRPr="00985670">
        <w:rPr>
          <w:rFonts w:eastAsia="Calibri"/>
          <w:b/>
          <w:bCs/>
          <w:color w:val="000000"/>
          <w:szCs w:val="22"/>
        </w:rPr>
        <w:t>J3</w:t>
      </w:r>
      <w:r w:rsidR="003D4813" w:rsidRPr="00985670">
        <w:rPr>
          <w:rFonts w:eastAsia="Calibri"/>
          <w:b/>
          <w:bCs/>
          <w:color w:val="000000"/>
          <w:szCs w:val="22"/>
        </w:rPr>
        <w:t>f</w:t>
      </w:r>
      <w:r w:rsidR="00B41268">
        <w:rPr>
          <w:rFonts w:eastAsia="Calibri"/>
          <w:b/>
          <w:iCs/>
          <w:color w:val="000000"/>
          <w:szCs w:val="22"/>
        </w:rPr>
        <w:t>1/2</w:t>
      </w:r>
      <w:r w:rsidR="00B41268">
        <w:rPr>
          <w:rFonts w:eastAsia="Calibri"/>
          <w:b/>
          <w:iCs/>
          <w:color w:val="000000"/>
          <w:szCs w:val="22"/>
        </w:rPr>
        <w:tab/>
      </w:r>
      <w:r w:rsidR="00B41268">
        <w:rPr>
          <w:rFonts w:eastAsia="Calibri"/>
          <w:b/>
          <w:iCs/>
          <w:color w:val="000000"/>
          <w:szCs w:val="22"/>
        </w:rPr>
        <w:tab/>
      </w:r>
      <w:r w:rsidRPr="001E08A1">
        <w:rPr>
          <w:rFonts w:eastAsia="Calibri"/>
          <w:b/>
          <w:iCs/>
          <w:color w:val="000000"/>
          <w:szCs w:val="22"/>
        </w:rPr>
        <w:t>In the 12 months BEFORE YOU COMPLETELY QUIT smoking</w:t>
      </w:r>
      <w:r w:rsidRPr="00985670">
        <w:rPr>
          <w:rFonts w:eastAsia="Calibri"/>
          <w:b/>
          <w:iCs/>
          <w:color w:val="000000"/>
          <w:szCs w:val="22"/>
        </w:rPr>
        <w:t xml:space="preserve"> </w:t>
      </w:r>
      <w:r w:rsidR="00B41268">
        <w:rPr>
          <w:rFonts w:eastAsia="Calibri"/>
          <w:b/>
          <w:iCs/>
          <w:color w:val="000000"/>
          <w:szCs w:val="22"/>
        </w:rPr>
        <w:t>(</w:t>
      </w:r>
      <w:r w:rsidRPr="00985670">
        <w:rPr>
          <w:rFonts w:eastAsia="Calibri"/>
          <w:b/>
          <w:iCs/>
          <w:color w:val="000000"/>
          <w:szCs w:val="22"/>
        </w:rPr>
        <w:t>…cigars// using smokeless tobacco</w:t>
      </w:r>
      <w:r w:rsidR="00B41268">
        <w:rPr>
          <w:rFonts w:eastAsia="Calibri"/>
          <w:b/>
          <w:iCs/>
          <w:color w:val="000000"/>
          <w:szCs w:val="22"/>
        </w:rPr>
        <w:t>)</w:t>
      </w:r>
      <w:r w:rsidRPr="00985670">
        <w:rPr>
          <w:rFonts w:eastAsia="Calibri"/>
          <w:b/>
          <w:iCs/>
          <w:color w:val="000000"/>
          <w:szCs w:val="22"/>
        </w:rPr>
        <w:t>, h</w:t>
      </w:r>
      <w:r w:rsidRPr="00985670">
        <w:rPr>
          <w:rFonts w:eastAsia="Calibri"/>
          <w:b/>
          <w:bCs/>
          <w:color w:val="000000"/>
          <w:szCs w:val="22"/>
        </w:rPr>
        <w:t>ow soon after you woke up did you typically [fill with appropriate stem and ending based on responses to J2a1,</w:t>
      </w:r>
      <w:r w:rsidR="009E5123">
        <w:rPr>
          <w:rFonts w:eastAsia="Calibri"/>
          <w:b/>
          <w:bCs/>
          <w:color w:val="000000"/>
          <w:szCs w:val="22"/>
        </w:rPr>
        <w:t xml:space="preserve"> </w:t>
      </w:r>
      <w:r w:rsidR="002F00F6" w:rsidRPr="001E08A1">
        <w:rPr>
          <w:rFonts w:eastAsia="Calibri"/>
          <w:b/>
          <w:bCs/>
          <w:szCs w:val="22"/>
        </w:rPr>
        <w:t xml:space="preserve">OR </w:t>
      </w:r>
      <w:r w:rsidRPr="00985670">
        <w:rPr>
          <w:rFonts w:eastAsia="Calibri"/>
          <w:b/>
          <w:bCs/>
          <w:color w:val="000000"/>
          <w:szCs w:val="22"/>
        </w:rPr>
        <w:t xml:space="preserve">4] smoke your first cigar </w:t>
      </w:r>
      <w:r w:rsidRPr="002F00F6">
        <w:rPr>
          <w:rFonts w:eastAsia="Calibri"/>
          <w:b/>
          <w:bCs/>
          <w:strike/>
          <w:color w:val="000000"/>
          <w:szCs w:val="22"/>
        </w:rPr>
        <w:t xml:space="preserve"> -</w:t>
      </w:r>
      <w:r w:rsidRPr="00985670">
        <w:rPr>
          <w:rFonts w:eastAsia="Calibri"/>
          <w:b/>
          <w:bCs/>
          <w:color w:val="000000"/>
          <w:szCs w:val="22"/>
        </w:rPr>
        <w:t>// - use smokeless tobacco?</w:t>
      </w:r>
      <w:r w:rsidRPr="00985670">
        <w:rPr>
          <w:rFonts w:eastAsia="Calibri"/>
          <w:b/>
          <w:color w:val="000000"/>
          <w:szCs w:val="22"/>
        </w:rPr>
        <w:t xml:space="preserve"> </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985670" w:rsidRDefault="009E5123"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Pr>
          <w:rFonts w:eastAsia="Calibri"/>
          <w:b/>
          <w:color w:val="000000"/>
        </w:rPr>
        <w:t xml:space="preserve">(IF NECESSARY, FR ASK FOR BEST </w:t>
      </w:r>
      <w:r w:rsidR="00AA3DBD" w:rsidRPr="00985670">
        <w:rPr>
          <w:rFonts w:eastAsia="Calibri"/>
          <w:b/>
          <w:color w:val="000000"/>
        </w:rPr>
        <w:t>ANSWER IN MINUTES OR HOURS)</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985670">
        <w:rPr>
          <w:rFonts w:eastAsia="Calibri"/>
          <w:b/>
          <w:color w:val="000000"/>
        </w:rPr>
        <w:t>ENTER (</w:t>
      </w:r>
      <w:r w:rsidR="00603491">
        <w:rPr>
          <w:rFonts w:eastAsia="Calibri"/>
          <w:b/>
          <w:color w:val="000000"/>
        </w:rPr>
        <w:t>0</w:t>
      </w:r>
      <w:r w:rsidRPr="00985670">
        <w:rPr>
          <w:rFonts w:eastAsia="Calibri"/>
          <w:b/>
          <w:color w:val="000000"/>
        </w:rPr>
        <w:t>) in J3</w:t>
      </w:r>
      <w:r w:rsidR="00D7430D" w:rsidRPr="00985670">
        <w:rPr>
          <w:rFonts w:eastAsia="Calibri"/>
          <w:b/>
          <w:color w:val="000000"/>
        </w:rPr>
        <w:t>f</w:t>
      </w:r>
      <w:r w:rsidRPr="00985670">
        <w:rPr>
          <w:rFonts w:eastAsia="Calibri"/>
          <w:b/>
          <w:color w:val="000000"/>
        </w:rPr>
        <w:t>1 IF RESPONDENT INSISTS IT VARIES</w:t>
      </w:r>
      <w:r w:rsidR="00D7430D" w:rsidRPr="00985670">
        <w:rPr>
          <w:rFonts w:eastAsia="Calibri"/>
          <w:b/>
          <w:color w:val="000000"/>
        </w:rPr>
        <w:t xml:space="preserve"> </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bCs/>
          <w:color w:val="000000"/>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985670">
        <w:rPr>
          <w:rFonts w:eastAsia="Calibri"/>
          <w:b/>
          <w:bCs/>
          <w:color w:val="000000"/>
          <w:szCs w:val="22"/>
        </w:rPr>
        <w:t>J3</w:t>
      </w:r>
      <w:r w:rsidR="003D4813" w:rsidRPr="00985670">
        <w:rPr>
          <w:rFonts w:eastAsia="Calibri"/>
          <w:b/>
          <w:bCs/>
          <w:color w:val="000000"/>
          <w:szCs w:val="22"/>
        </w:rPr>
        <w:t>f</w:t>
      </w:r>
      <w:r w:rsidRPr="00985670">
        <w:rPr>
          <w:rFonts w:eastAsia="Calibri"/>
          <w:b/>
          <w:bCs/>
          <w:color w:val="000000"/>
          <w:szCs w:val="22"/>
        </w:rPr>
        <w:t>1</w:t>
      </w:r>
      <w:r w:rsidRPr="00985670">
        <w:rPr>
          <w:rFonts w:eastAsia="Calibri"/>
          <w:b/>
          <w:bCs/>
          <w:color w:val="000000"/>
          <w:szCs w:val="22"/>
        </w:rPr>
        <w:tab/>
      </w:r>
      <w:r w:rsidRPr="00985670">
        <w:rPr>
          <w:rFonts w:eastAsia="Calibri"/>
          <w:b/>
          <w:color w:val="000000"/>
          <w:szCs w:val="22"/>
        </w:rPr>
        <w:t>ENTER NUMBER (</w:t>
      </w:r>
      <w:r w:rsidR="00B41268">
        <w:rPr>
          <w:rFonts w:eastAsia="Calibri"/>
          <w:b/>
          <w:color w:val="000000"/>
          <w:szCs w:val="22"/>
        </w:rPr>
        <w:t>0</w:t>
      </w:r>
      <w:r w:rsidRPr="00985670">
        <w:rPr>
          <w:rFonts w:eastAsia="Calibri"/>
          <w:b/>
          <w:color w:val="000000"/>
          <w:szCs w:val="22"/>
        </w:rPr>
        <w:t xml:space="preserve"> - 90)</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bCs/>
          <w:color w:val="000000"/>
        </w:rPr>
      </w:pPr>
      <w:r w:rsidRPr="00985670">
        <w:rPr>
          <w:rFonts w:eastAsia="Calibri"/>
          <w:b/>
          <w:color w:val="000000"/>
        </w:rPr>
        <w:t>|__|__|</w:t>
      </w: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b/>
          <w:bCs/>
          <w:color w:val="000000"/>
          <w:sz w:val="22"/>
          <w:szCs w:val="22"/>
        </w:rPr>
      </w:pPr>
    </w:p>
    <w:p w:rsidR="00AA3DBD" w:rsidRPr="00985670" w:rsidRDefault="00AA3DBD"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color w:val="000000"/>
          <w:szCs w:val="22"/>
        </w:rPr>
      </w:pPr>
      <w:r w:rsidRPr="00985670">
        <w:rPr>
          <w:rFonts w:eastAsia="Calibri"/>
          <w:b/>
          <w:bCs/>
          <w:color w:val="000000"/>
          <w:szCs w:val="22"/>
        </w:rPr>
        <w:t>J3</w:t>
      </w:r>
      <w:r w:rsidR="003D4813" w:rsidRPr="00985670">
        <w:rPr>
          <w:rFonts w:eastAsia="Calibri"/>
          <w:b/>
          <w:bCs/>
          <w:color w:val="000000"/>
          <w:szCs w:val="22"/>
        </w:rPr>
        <w:t>f</w:t>
      </w:r>
      <w:r w:rsidRPr="00985670">
        <w:rPr>
          <w:rFonts w:eastAsia="Calibri"/>
          <w:b/>
          <w:bCs/>
          <w:color w:val="000000"/>
          <w:szCs w:val="22"/>
        </w:rPr>
        <w:t>2</w:t>
      </w:r>
      <w:r w:rsidRPr="00985670">
        <w:rPr>
          <w:rFonts w:eastAsia="Calibri"/>
          <w:b/>
          <w:bCs/>
          <w:color w:val="000000"/>
          <w:szCs w:val="22"/>
        </w:rPr>
        <w:tab/>
      </w:r>
      <w:r w:rsidRPr="00985670">
        <w:rPr>
          <w:rFonts w:eastAsia="Calibri"/>
          <w:b/>
          <w:color w:val="000000"/>
          <w:szCs w:val="22"/>
        </w:rPr>
        <w:t>ENTER UNIT REPORTED</w:t>
      </w:r>
    </w:p>
    <w:p w:rsidR="00AA3DBD" w:rsidRPr="00985670" w:rsidRDefault="00AA3DBD" w:rsidP="006E2CE6">
      <w:pPr>
        <w:tabs>
          <w:tab w:val="left" w:pos="0"/>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985670">
        <w:rPr>
          <w:rFonts w:eastAsia="Calibri"/>
          <w:b/>
          <w:color w:val="000000"/>
        </w:rPr>
        <w:t>|__|</w:t>
      </w:r>
      <w:r w:rsidR="006E2CE6">
        <w:rPr>
          <w:rFonts w:eastAsia="Calibri"/>
          <w:b/>
          <w:color w:val="000000"/>
        </w:rPr>
        <w:tab/>
      </w:r>
      <w:r w:rsidRPr="00985670">
        <w:rPr>
          <w:rFonts w:eastAsia="Calibri"/>
          <w:b/>
          <w:color w:val="000000"/>
        </w:rPr>
        <w:t xml:space="preserve"> (1) Minutes</w:t>
      </w:r>
      <w:r w:rsidRPr="00985670">
        <w:rPr>
          <w:rFonts w:eastAsia="Calibri"/>
          <w:b/>
          <w:color w:val="000000"/>
        </w:rPr>
        <w:tab/>
        <w:t>(2) Hours</w:t>
      </w:r>
    </w:p>
    <w:p w:rsidR="008205F5" w:rsidRPr="00985670"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8205F5" w:rsidRPr="000A3F58"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p>
    <w:p w:rsidR="008205F5" w:rsidRPr="000A3F58" w:rsidRDefault="008205F5" w:rsidP="00AA3DBD">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b/>
          <w:color w:val="000000"/>
        </w:rPr>
      </w:pPr>
      <w:r w:rsidRPr="000A3F58">
        <w:rPr>
          <w:rFonts w:eastAsia="Calibri"/>
          <w:b/>
          <w:color w:val="000000"/>
        </w:rPr>
        <w:t>IF J3f1</w:t>
      </w:r>
      <w:r w:rsidR="002F00F6" w:rsidRPr="000A3F58">
        <w:rPr>
          <w:rFonts w:eastAsia="Calibri"/>
          <w:b/>
          <w:color w:val="000000"/>
        </w:rPr>
        <w:t>/2</w:t>
      </w:r>
      <w:r w:rsidRPr="000A3F58">
        <w:rPr>
          <w:rFonts w:eastAsia="Calibri"/>
          <w:b/>
          <w:color w:val="000000"/>
        </w:rPr>
        <w:t xml:space="preserve"> = </w:t>
      </w:r>
      <w:r w:rsidR="00B41268" w:rsidRPr="000A3F58">
        <w:rPr>
          <w:rFonts w:eastAsia="Calibri"/>
          <w:b/>
          <w:color w:val="000000"/>
        </w:rPr>
        <w:t>0</w:t>
      </w:r>
      <w:r w:rsidRPr="000A3F58">
        <w:rPr>
          <w:rFonts w:eastAsia="Calibri"/>
          <w:b/>
          <w:color w:val="000000"/>
        </w:rPr>
        <w:t xml:space="preserve">, </w:t>
      </w:r>
      <w:r w:rsidR="00D533F8" w:rsidRPr="000A3F58">
        <w:rPr>
          <w:rFonts w:eastAsia="Calibri"/>
          <w:b/>
          <w:color w:val="000000"/>
        </w:rPr>
        <w:t xml:space="preserve">D or R, </w:t>
      </w:r>
      <w:r w:rsidRPr="000A3F58">
        <w:rPr>
          <w:rFonts w:eastAsia="Calibri"/>
          <w:b/>
          <w:color w:val="000000"/>
        </w:rPr>
        <w:t xml:space="preserve">THEN GO TO J3g; ELSE GO TO </w:t>
      </w:r>
      <w:r w:rsidR="002F00F6" w:rsidRPr="000A3F58">
        <w:rPr>
          <w:rFonts w:eastAsia="Calibri"/>
          <w:b/>
          <w:color w:val="000000"/>
        </w:rPr>
        <w:t>BOX 39A</w:t>
      </w:r>
    </w:p>
    <w:p w:rsidR="00AA3DBD" w:rsidRPr="000A3F58" w:rsidRDefault="00AA3DBD" w:rsidP="00AA3DBD">
      <w:pPr>
        <w:rPr>
          <w:b/>
          <w:bCs/>
          <w:color w:val="000000"/>
        </w:rPr>
      </w:pPr>
    </w:p>
    <w:p w:rsidR="00AA3DBD" w:rsidRPr="00985670" w:rsidRDefault="00AA3DBD" w:rsidP="00D51B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b/>
          <w:bCs/>
          <w:color w:val="000000"/>
        </w:rPr>
      </w:pPr>
      <w:r w:rsidRPr="00985670">
        <w:rPr>
          <w:rFonts w:ascii="Calibri" w:eastAsia="Calibri" w:hAnsi="Calibri"/>
          <w:b/>
          <w:bCs/>
          <w:color w:val="000000"/>
        </w:rPr>
        <w:t>J3</w:t>
      </w:r>
      <w:r w:rsidR="003D4813" w:rsidRPr="00985670">
        <w:rPr>
          <w:rFonts w:ascii="Calibri" w:eastAsia="Calibri" w:hAnsi="Calibri"/>
          <w:b/>
          <w:bCs/>
          <w:color w:val="000000"/>
        </w:rPr>
        <w:t>g</w:t>
      </w:r>
      <w:r w:rsidR="00D51B73">
        <w:rPr>
          <w:rFonts w:ascii="Calibri" w:eastAsia="Calibri" w:hAnsi="Calibri"/>
          <w:b/>
          <w:bCs/>
          <w:color w:val="000000"/>
        </w:rPr>
        <w:tab/>
      </w:r>
      <w:r w:rsidRPr="00985670">
        <w:rPr>
          <w:rFonts w:ascii="Calibri" w:eastAsia="Calibri" w:hAnsi="Calibri"/>
          <w:b/>
          <w:bCs/>
          <w:color w:val="000000"/>
        </w:rPr>
        <w:t>Would you say you first used cigars/ smokeless tobacco// within the first 30 minutes of awakening?</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bCs/>
          <w:color w:val="000000"/>
        </w:rPr>
      </w:pPr>
    </w:p>
    <w:p w:rsidR="00AA3DBD" w:rsidRPr="00B41268"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color w:val="000000"/>
        </w:rPr>
      </w:pPr>
      <w:r w:rsidRPr="00985670">
        <w:rPr>
          <w:rFonts w:eastAsia="Calibri"/>
          <w:b/>
          <w:bCs/>
          <w:color w:val="000000"/>
        </w:rPr>
        <w:tab/>
      </w:r>
      <w:r w:rsidRPr="00B41268">
        <w:rPr>
          <w:rFonts w:eastAsia="Calibri"/>
          <w:bCs/>
          <w:color w:val="000000"/>
        </w:rPr>
        <w:t>(1) Yes</w:t>
      </w:r>
    </w:p>
    <w:p w:rsidR="00AA3DBD" w:rsidRPr="00B41268"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color w:val="000000"/>
        </w:rPr>
      </w:pPr>
      <w:r w:rsidRPr="00B41268">
        <w:rPr>
          <w:rFonts w:eastAsia="Calibri"/>
          <w:bCs/>
          <w:color w:val="000000"/>
        </w:rPr>
        <w:t>(2) No</w:t>
      </w:r>
    </w:p>
    <w:p w:rsidR="00AA3DBD" w:rsidRPr="00985670" w:rsidRDefault="006E2CE6"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eastAsia="Calibri"/>
          <w:b/>
          <w:bCs/>
          <w:color w:val="000000"/>
        </w:rPr>
      </w:pPr>
      <w:r>
        <w:rPr>
          <w:rFonts w:eastAsia="Calibri"/>
          <w:bCs/>
          <w:color w:val="000000"/>
        </w:rPr>
        <w:tab/>
      </w:r>
      <w:r w:rsidR="00AA3DBD" w:rsidRPr="00B41268">
        <w:rPr>
          <w:rFonts w:eastAsia="Calibri"/>
          <w:bCs/>
          <w:color w:val="000000"/>
        </w:rPr>
        <w:t>(3) Varies</w:t>
      </w:r>
      <w:r w:rsidR="00AA3DBD" w:rsidRPr="00985670">
        <w:rPr>
          <w:rFonts w:eastAsia="Calibri"/>
          <w:b/>
          <w:bCs/>
          <w:color w:val="000000"/>
        </w:rPr>
        <w:t>— DO NOT READ</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color w:val="000000"/>
          <w:sz w:val="22"/>
          <w:szCs w:val="22"/>
        </w:rPr>
      </w:pPr>
    </w:p>
    <w:p w:rsidR="00AA3DBD" w:rsidRPr="00985670" w:rsidRDefault="00AA3DBD" w:rsidP="00AA3DBD">
      <w:pPr>
        <w:rPr>
          <w:rFonts w:eastAsia="Calibri"/>
          <w:b/>
          <w:bCs/>
          <w:color w:val="000000"/>
          <w:sz w:val="22"/>
          <w:szCs w:val="22"/>
        </w:rPr>
      </w:pPr>
      <w:r w:rsidRPr="00985670">
        <w:rPr>
          <w:rFonts w:eastAsia="Calibri"/>
          <w:b/>
          <w:bCs/>
          <w:color w:val="000000"/>
          <w:sz w:val="22"/>
          <w:szCs w:val="22"/>
        </w:rPr>
        <w:t>|__|</w:t>
      </w:r>
    </w:p>
    <w:p w:rsidR="003A51F6" w:rsidRDefault="003A51F6" w:rsidP="00AA3DBD">
      <w:pPr>
        <w:rPr>
          <w:rFonts w:eastAsia="Calibri"/>
          <w:b/>
          <w:bCs/>
          <w:color w:val="000000"/>
          <w:sz w:val="22"/>
          <w:szCs w:val="22"/>
        </w:rPr>
      </w:pPr>
    </w:p>
    <w:p w:rsidR="006E2CE6" w:rsidRDefault="006E2CE6">
      <w:pPr>
        <w:widowControl/>
        <w:autoSpaceDE/>
        <w:autoSpaceDN/>
        <w:adjustRightInd/>
        <w:rPr>
          <w:rFonts w:eastAsia="Calibri"/>
          <w:b/>
          <w:bCs/>
          <w:color w:val="000000"/>
          <w:sz w:val="22"/>
          <w:szCs w:val="22"/>
        </w:rPr>
      </w:pPr>
      <w:r>
        <w:rPr>
          <w:rFonts w:eastAsia="Calibri"/>
          <w:b/>
          <w:bCs/>
          <w:color w:val="000000"/>
          <w:sz w:val="22"/>
          <w:szCs w:val="22"/>
        </w:rPr>
        <w:br w:type="page"/>
      </w:r>
    </w:p>
    <w:p w:rsidR="00AA3DBD" w:rsidRPr="00985670" w:rsidRDefault="00AA3DBD" w:rsidP="00AA3DBD">
      <w:pPr>
        <w:rPr>
          <w:rFonts w:ascii="Calibri" w:hAnsi="Calibri"/>
          <w:b/>
          <w:bCs/>
          <w:color w:val="000000"/>
        </w:rPr>
      </w:pPr>
    </w:p>
    <w:p w:rsidR="009E5123" w:rsidRDefault="00AA3DBD" w:rsidP="009E5123">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ascii="Calibri" w:eastAsia="Calibri" w:hAnsi="Calibri"/>
          <w:b/>
          <w:color w:val="000000"/>
          <w:sz w:val="28"/>
          <w:szCs w:val="22"/>
        </w:rPr>
      </w:pPr>
      <w:r w:rsidRPr="00985670">
        <w:rPr>
          <w:rFonts w:ascii="Calibri" w:eastAsia="Calibri" w:hAnsi="Calibri"/>
          <w:b/>
          <w:color w:val="000000"/>
          <w:sz w:val="28"/>
          <w:szCs w:val="22"/>
        </w:rPr>
        <w:t>BOX   39A</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b/>
          <w:color w:val="000000"/>
          <w:sz w:val="28"/>
          <w:szCs w:val="28"/>
        </w:rPr>
      </w:pPr>
      <w:r w:rsidRPr="00985670">
        <w:rPr>
          <w:rFonts w:ascii="Calibri" w:eastAsia="Calibri" w:hAnsi="Calibri"/>
          <w:b/>
          <w:color w:val="000000"/>
          <w:sz w:val="28"/>
          <w:szCs w:val="28"/>
        </w:rPr>
        <w:t>IF A3 = 1 OR 2 (CURRENT CIGARETTE SMOKER) GO TO SECTION JJ- DO NOT ASK J4-J7</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Cs w:val="22"/>
        </w:rPr>
      </w:pPr>
      <w:r w:rsidRPr="00985670">
        <w:rPr>
          <w:rFonts w:ascii="Calibri" w:eastAsia="Calibri" w:hAnsi="Calibri"/>
          <w:color w:val="000000"/>
          <w:szCs w:val="22"/>
        </w:rPr>
        <w:t xml:space="preserve">ELSE IF J2a3 = 1 OR 2, THEN GO TO SECTION JJ (DO NOT ASK J4 – J7 FOR </w:t>
      </w:r>
      <w:r w:rsidR="002574A7" w:rsidRPr="00985670">
        <w:rPr>
          <w:rFonts w:ascii="Calibri" w:eastAsia="Calibri" w:hAnsi="Calibri"/>
          <w:color w:val="000000"/>
          <w:szCs w:val="22"/>
        </w:rPr>
        <w:t>WATER PIPES (</w:t>
      </w:r>
      <w:r w:rsidRPr="00985670">
        <w:rPr>
          <w:rFonts w:ascii="Calibri" w:eastAsia="Calibri" w:hAnsi="Calibri"/>
          <w:color w:val="000000"/>
          <w:szCs w:val="22"/>
        </w:rPr>
        <w:t>HOOKAHS)</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color w:val="000000"/>
          <w:szCs w:val="28"/>
        </w:rPr>
      </w:pPr>
      <w:r w:rsidRPr="00985670">
        <w:rPr>
          <w:rFonts w:eastAsia="Calibri"/>
          <w:color w:val="000000"/>
          <w:szCs w:val="22"/>
        </w:rPr>
        <w:t xml:space="preserve">ELSE IF </w:t>
      </w:r>
      <w:r w:rsidRPr="00985670">
        <w:rPr>
          <w:rFonts w:eastAsia="Calibri"/>
          <w:b/>
          <w:color w:val="000000"/>
          <w:szCs w:val="22"/>
        </w:rPr>
        <w:t>ON</w:t>
      </w:r>
      <w:r w:rsidRPr="00985670">
        <w:rPr>
          <w:rFonts w:eastAsia="Calibri"/>
          <w:b/>
          <w:color w:val="000000"/>
        </w:rPr>
        <w:t>LY ONE PRODUCT</w:t>
      </w:r>
      <w:r w:rsidRPr="00985670">
        <w:rPr>
          <w:rFonts w:eastAsia="Calibri"/>
          <w:color w:val="000000"/>
          <w:szCs w:val="22"/>
        </w:rPr>
        <w:t xml:space="preserve"> MENTIONED IN J2a (J2a 1,</w:t>
      </w:r>
      <w:r w:rsidR="009E5123">
        <w:rPr>
          <w:rFonts w:eastAsia="Calibri"/>
          <w:color w:val="000000"/>
          <w:szCs w:val="22"/>
        </w:rPr>
        <w:t xml:space="preserve"> </w:t>
      </w:r>
      <w:r w:rsidRPr="00985670">
        <w:rPr>
          <w:rFonts w:eastAsia="Calibri"/>
          <w:color w:val="000000"/>
          <w:szCs w:val="22"/>
        </w:rPr>
        <w:t>2,</w:t>
      </w:r>
      <w:r w:rsidR="001E08A1">
        <w:rPr>
          <w:rFonts w:eastAsia="Calibri"/>
          <w:color w:val="000000"/>
          <w:szCs w:val="22"/>
        </w:rPr>
        <w:t xml:space="preserve"> </w:t>
      </w:r>
      <w:r w:rsidRPr="00985670">
        <w:rPr>
          <w:rFonts w:eastAsia="Calibri"/>
          <w:color w:val="000000"/>
          <w:szCs w:val="22"/>
        </w:rPr>
        <w:t>4) IS NOW USED “EVERY DAY” OR “SOME</w:t>
      </w:r>
      <w:r w:rsidR="003F0E98">
        <w:rPr>
          <w:rFonts w:eastAsia="Calibri"/>
          <w:color w:val="000000"/>
          <w:szCs w:val="22"/>
        </w:rPr>
        <w:t xml:space="preserve"> DAYS</w:t>
      </w:r>
      <w:r w:rsidRPr="00985670">
        <w:rPr>
          <w:rFonts w:eastAsia="Calibri"/>
          <w:color w:val="000000"/>
          <w:szCs w:val="22"/>
        </w:rPr>
        <w:t xml:space="preserve"> [J2a =1 </w:t>
      </w:r>
      <w:r w:rsidRPr="00985670">
        <w:rPr>
          <w:rFonts w:eastAsia="Calibri"/>
          <w:color w:val="000000"/>
          <w:szCs w:val="22"/>
          <w:u w:val="single"/>
        </w:rPr>
        <w:t>OR</w:t>
      </w:r>
      <w:r w:rsidRPr="00985670">
        <w:rPr>
          <w:rFonts w:eastAsia="Calibri"/>
          <w:color w:val="000000"/>
          <w:szCs w:val="22"/>
        </w:rPr>
        <w:t xml:space="preserve"> J2a =2</w:t>
      </w:r>
      <w:r w:rsidR="001E08A1">
        <w:rPr>
          <w:rFonts w:eastAsia="Calibri"/>
          <w:color w:val="000000"/>
          <w:szCs w:val="22"/>
        </w:rPr>
        <w:t>*</w:t>
      </w:r>
      <w:r w:rsidRPr="00985670">
        <w:rPr>
          <w:rFonts w:eastAsia="Calibri"/>
          <w:color w:val="000000"/>
          <w:szCs w:val="22"/>
        </w:rPr>
        <w:t xml:space="preserve">)]THAT PRODUCT IS USED FOR </w:t>
      </w:r>
      <w:r w:rsidRPr="00985670">
        <w:rPr>
          <w:rFonts w:eastAsia="Calibri"/>
          <w:color w:val="000000"/>
          <w:szCs w:val="28"/>
        </w:rPr>
        <w:t>J4-J7—GO TO J4</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color w:val="000000"/>
          <w:sz w:val="22"/>
          <w:szCs w:val="22"/>
        </w:rPr>
      </w:pPr>
      <w:r w:rsidRPr="00985670">
        <w:rPr>
          <w:rFonts w:eastAsia="Calibri"/>
          <w:color w:val="000000"/>
          <w:sz w:val="22"/>
          <w:szCs w:val="22"/>
        </w:rPr>
        <w:t xml:space="preserve">ELSE IF &gt; 1 PRODUCT MENTIONED IN J2a </w:t>
      </w:r>
      <w:r w:rsidRPr="00985670">
        <w:rPr>
          <w:rFonts w:eastAsia="Calibri"/>
          <w:color w:val="000000"/>
          <w:szCs w:val="22"/>
        </w:rPr>
        <w:t xml:space="preserve">[J2a =1 </w:t>
      </w:r>
      <w:r w:rsidRPr="00985670">
        <w:rPr>
          <w:rFonts w:eastAsia="Calibri"/>
          <w:color w:val="000000"/>
          <w:szCs w:val="22"/>
          <w:u w:val="single"/>
        </w:rPr>
        <w:t>OR</w:t>
      </w:r>
      <w:r w:rsidRPr="00985670">
        <w:rPr>
          <w:rFonts w:eastAsia="Calibri"/>
          <w:color w:val="000000"/>
          <w:szCs w:val="22"/>
        </w:rPr>
        <w:t xml:space="preserve"> J2a =2</w:t>
      </w:r>
      <w:r w:rsidR="001E08A1">
        <w:rPr>
          <w:rFonts w:eastAsia="Calibri"/>
          <w:color w:val="000000"/>
          <w:szCs w:val="22"/>
        </w:rPr>
        <w:t>*</w:t>
      </w:r>
      <w:r w:rsidRPr="00985670">
        <w:rPr>
          <w:rFonts w:eastAsia="Calibri"/>
          <w:color w:val="000000"/>
          <w:szCs w:val="22"/>
        </w:rPr>
        <w:t>]</w:t>
      </w:r>
      <w:r w:rsidRPr="00985670">
        <w:rPr>
          <w:rFonts w:eastAsia="Calibri"/>
          <w:color w:val="000000"/>
          <w:sz w:val="22"/>
          <w:szCs w:val="22"/>
        </w:rPr>
        <w:t>, GO TO SECTION JJ</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rFonts w:eastAsia="Calibri"/>
          <w:b/>
          <w:color w:val="000000"/>
        </w:rPr>
        <w:t>ELSE IF [(J2a=3 OR J1a = 2) FOR ALL J1a1</w:t>
      </w:r>
      <w:r w:rsidR="003F0E98" w:rsidRPr="00224646">
        <w:rPr>
          <w:rFonts w:eastAsia="Calibri"/>
          <w:b/>
          <w:color w:val="000000"/>
        </w:rPr>
        <w:t>,</w:t>
      </w:r>
      <w:r w:rsidR="001E08A1" w:rsidRPr="00224646">
        <w:rPr>
          <w:rFonts w:eastAsia="Calibri"/>
          <w:b/>
          <w:color w:val="000000"/>
        </w:rPr>
        <w:t xml:space="preserve"> </w:t>
      </w:r>
      <w:r w:rsidR="003F0E98" w:rsidRPr="00224646">
        <w:rPr>
          <w:rFonts w:eastAsia="Calibri"/>
          <w:b/>
          <w:color w:val="000000"/>
        </w:rPr>
        <w:t>2</w:t>
      </w:r>
      <w:r w:rsidR="001E08A1" w:rsidRPr="00224646">
        <w:rPr>
          <w:rFonts w:eastAsia="Calibri"/>
          <w:b/>
          <w:color w:val="000000"/>
        </w:rPr>
        <w:t xml:space="preserve"> </w:t>
      </w:r>
      <w:r w:rsidR="003F0E98" w:rsidRPr="00224646">
        <w:rPr>
          <w:rFonts w:eastAsia="Calibri"/>
          <w:b/>
          <w:color w:val="000000"/>
        </w:rPr>
        <w:t>,4</w:t>
      </w:r>
      <w:r w:rsidRPr="00224646">
        <w:rPr>
          <w:rFonts w:eastAsia="Calibri"/>
          <w:b/>
          <w:color w:val="000000"/>
        </w:rPr>
        <w:t>] AND [J</w:t>
      </w:r>
      <w:r w:rsidR="003F0E98" w:rsidRPr="00224646">
        <w:rPr>
          <w:rFonts w:eastAsia="Calibri"/>
          <w:b/>
          <w:color w:val="000000"/>
        </w:rPr>
        <w:t>d</w:t>
      </w:r>
      <w:r w:rsidRPr="00224646">
        <w:rPr>
          <w:rFonts w:eastAsia="Calibri"/>
          <w:b/>
          <w:color w:val="000000"/>
        </w:rPr>
        <w:t>1/2 LESS THAN OR EQUAL TO 1 YEAR</w:t>
      </w:r>
      <w:r w:rsidR="00B275CD" w:rsidRPr="00224646">
        <w:rPr>
          <w:rFonts w:eastAsia="Calibri"/>
          <w:b/>
          <w:color w:val="000000"/>
        </w:rPr>
        <w:t xml:space="preserve"> EQUIVALENCE</w:t>
      </w:r>
      <w:r w:rsidRPr="00224646">
        <w:rPr>
          <w:rFonts w:eastAsia="Calibri"/>
          <w:b/>
          <w:color w:val="000000"/>
        </w:rPr>
        <w:t xml:space="preserve">, 12 MONTHS, 52 WEEKS, 99 DAYS </w:t>
      </w:r>
      <w:r w:rsidR="00B275CD" w:rsidRPr="00224646">
        <w:rPr>
          <w:rFonts w:eastAsia="Calibri"/>
          <w:b/>
          <w:color w:val="000000"/>
        </w:rPr>
        <w:t>Or use instead Jd</w:t>
      </w:r>
      <w:r w:rsidR="009E5123" w:rsidRPr="00224646">
        <w:rPr>
          <w:rFonts w:eastAsia="Calibri"/>
          <w:b/>
          <w:color w:val="000000"/>
        </w:rPr>
        <w:t>c</w:t>
      </w:r>
      <w:r w:rsidR="00B275CD" w:rsidRPr="00224646">
        <w:rPr>
          <w:rFonts w:eastAsia="Calibri"/>
          <w:b/>
          <w:color w:val="000000"/>
        </w:rPr>
        <w:t xml:space="preserve"> =1</w:t>
      </w:r>
      <w:r w:rsidRPr="00224646">
        <w:rPr>
          <w:rFonts w:eastAsia="Calibri"/>
          <w:b/>
          <w:color w:val="000000"/>
        </w:rPr>
        <w:t xml:space="preserve">) FOR ONLY ONE “OTHER TOBACCO PRODUCT”  J1a1OR 4] AND [ </w:t>
      </w:r>
      <w:r w:rsidR="003F0E98" w:rsidRPr="00224646">
        <w:rPr>
          <w:rFonts w:eastAsia="Calibri"/>
          <w:b/>
          <w:color w:val="000000"/>
        </w:rPr>
        <w:t>(</w:t>
      </w:r>
      <w:r w:rsidRPr="00224646">
        <w:rPr>
          <w:rFonts w:eastAsia="Calibri"/>
          <w:b/>
          <w:color w:val="000000"/>
        </w:rPr>
        <w:t>IF A3 =3 AND H1NUM/U</w:t>
      </w:r>
      <w:r w:rsidR="009E5123" w:rsidRPr="00224646">
        <w:rPr>
          <w:rFonts w:eastAsia="Calibri"/>
          <w:b/>
          <w:color w:val="000000"/>
        </w:rPr>
        <w:t xml:space="preserve">NT &gt; 1 YEAR, 12 MOS., 52 WEEKS, </w:t>
      </w:r>
      <w:r w:rsidRPr="00224646">
        <w:rPr>
          <w:rFonts w:eastAsia="Calibri"/>
          <w:b/>
          <w:color w:val="000000"/>
        </w:rPr>
        <w:t xml:space="preserve">OR </w:t>
      </w:r>
      <w:r w:rsidR="003F0E98" w:rsidRPr="00224646">
        <w:rPr>
          <w:rFonts w:eastAsia="Calibri"/>
          <w:b/>
          <w:color w:val="000000"/>
        </w:rPr>
        <w:t>EQUIVALENCE) OR (IF A1=2</w:t>
      </w:r>
      <w:r w:rsidR="008527A8" w:rsidRPr="00224646">
        <w:rPr>
          <w:rFonts w:eastAsia="Calibri"/>
          <w:b/>
          <w:color w:val="000000"/>
        </w:rPr>
        <w:t>)</w:t>
      </w:r>
      <w:r w:rsidRPr="00224646">
        <w:rPr>
          <w:rFonts w:eastAsia="Calibri"/>
          <w:b/>
          <w:color w:val="000000"/>
        </w:rPr>
        <w:t xml:space="preserve"> ] THEN GO TO </w:t>
      </w:r>
      <w:r w:rsidR="00B6234D" w:rsidRPr="00224646">
        <w:rPr>
          <w:rFonts w:eastAsia="Calibri"/>
          <w:b/>
          <w:color w:val="000000"/>
        </w:rPr>
        <w:t xml:space="preserve">Box </w:t>
      </w:r>
      <w:r w:rsidRPr="00224646">
        <w:rPr>
          <w:rFonts w:eastAsia="Calibri"/>
          <w:b/>
          <w:color w:val="000000"/>
        </w:rPr>
        <w:t>J7a.</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ascii="Calibri" w:eastAsia="Calibri" w:hAnsi="Calibri"/>
          <w:color w:val="000000"/>
          <w:sz w:val="22"/>
          <w:szCs w:val="22"/>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bCs/>
          <w:color w:val="000000"/>
          <w:sz w:val="22"/>
          <w:szCs w:val="22"/>
        </w:rPr>
      </w:pPr>
      <w:r w:rsidRPr="00224646">
        <w:rPr>
          <w:rFonts w:eastAsia="Calibri" w:cs="WP IconicSymbolsA"/>
          <w:color w:val="000000"/>
          <w:sz w:val="22"/>
          <w:szCs w:val="22"/>
        </w:rPr>
        <w:t xml:space="preserve">ELSE </w:t>
      </w:r>
      <w:r w:rsidRPr="00224646">
        <w:rPr>
          <w:rFonts w:ascii="WP IconicSymbolsA" w:eastAsia="Calibri" w:hAnsi="WP IconicSymbolsA" w:cs="WP IconicSymbolsA"/>
          <w:color w:val="000000"/>
          <w:sz w:val="22"/>
          <w:szCs w:val="22"/>
        </w:rPr>
        <w:t></w:t>
      </w:r>
      <w:r w:rsidR="00B6546B" w:rsidRPr="00224646">
        <w:rPr>
          <w:rFonts w:ascii="WP IconicSymbolsA" w:eastAsia="Calibri" w:hAnsi="WP IconicSymbolsA" w:cs="WP IconicSymbolsA"/>
          <w:color w:val="000000"/>
          <w:sz w:val="22"/>
          <w:szCs w:val="22"/>
        </w:rPr>
        <w:t></w:t>
      </w:r>
      <w:r w:rsidR="00B6546B" w:rsidRPr="00224646">
        <w:rPr>
          <w:rFonts w:ascii="WP IconicSymbolsA" w:eastAsia="Calibri" w:hAnsi="WP IconicSymbolsA" w:cs="WP IconicSymbolsA"/>
          <w:color w:val="000000"/>
          <w:sz w:val="22"/>
          <w:szCs w:val="22"/>
        </w:rPr>
        <w:t></w:t>
      </w:r>
      <w:r w:rsidRPr="00224646">
        <w:rPr>
          <w:rFonts w:ascii="WP IconicSymbolsA" w:eastAsia="Calibri" w:hAnsi="WP IconicSymbolsA" w:cs="WP IconicSymbolsA"/>
          <w:color w:val="000000"/>
          <w:sz w:val="22"/>
          <w:szCs w:val="22"/>
        </w:rPr>
        <w:t></w:t>
      </w:r>
      <w:r w:rsidRPr="00224646">
        <w:rPr>
          <w:rFonts w:eastAsia="Calibri"/>
          <w:b/>
          <w:bCs/>
          <w:color w:val="000000"/>
          <w:sz w:val="22"/>
          <w:szCs w:val="22"/>
        </w:rPr>
        <w:t>GO TO SECTION JJ</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b/>
          <w:bCs/>
          <w:color w:val="000000"/>
          <w:sz w:val="22"/>
          <w:szCs w:val="22"/>
        </w:rPr>
      </w:pP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eastAsia="Calibri"/>
          <w:color w:val="000000"/>
          <w:sz w:val="22"/>
          <w:szCs w:val="22"/>
        </w:rPr>
      </w:pPr>
      <w:r w:rsidRPr="00985670">
        <w:rPr>
          <w:rFonts w:eastAsia="Calibri"/>
          <w:b/>
          <w:bCs/>
          <w:color w:val="000000"/>
          <w:sz w:val="22"/>
          <w:szCs w:val="22"/>
        </w:rPr>
        <w:t>J4</w:t>
      </w:r>
      <w:r w:rsidRPr="00985670">
        <w:rPr>
          <w:rFonts w:eastAsia="Calibri"/>
          <w:b/>
          <w:bCs/>
          <w:color w:val="000000"/>
          <w:sz w:val="22"/>
          <w:szCs w:val="22"/>
        </w:rPr>
        <w:tab/>
        <w:t>During the PAST 12 MONTHS, have you stopped smoking/using [fill entry BOX 39A</w:t>
      </w:r>
      <w:r w:rsidR="00F5796A">
        <w:rPr>
          <w:rFonts w:eastAsia="Calibri"/>
          <w:b/>
          <w:bCs/>
          <w:color w:val="000000"/>
          <w:sz w:val="22"/>
          <w:szCs w:val="22"/>
        </w:rPr>
        <w:t>—cigars/pipes/ smokeless tobacco</w:t>
      </w:r>
      <w:r w:rsidRPr="00985670">
        <w:rPr>
          <w:rFonts w:eastAsia="Calibri"/>
          <w:b/>
          <w:bCs/>
          <w:color w:val="000000"/>
          <w:sz w:val="22"/>
          <w:szCs w:val="22"/>
        </w:rPr>
        <w:t>] for one day or longer BECAUSE YOU WERE TRYING TO QUIT?</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olor w:val="000000"/>
          <w:sz w:val="22"/>
          <w:szCs w:val="22"/>
        </w:rPr>
      </w:pPr>
    </w:p>
    <w:p w:rsidR="00AA3DBD" w:rsidRPr="00985670" w:rsidRDefault="00B6234D" w:rsidP="006E2CE6">
      <w:pPr>
        <w:tabs>
          <w:tab w:val="left" w:pos="0"/>
          <w:tab w:val="left" w:pos="720"/>
          <w:tab w:val="left" w:pos="1440"/>
          <w:tab w:val="left" w:pos="2880"/>
          <w:tab w:val="left" w:pos="2970"/>
          <w:tab w:val="left" w:pos="3600"/>
          <w:tab w:val="left" w:pos="4320"/>
          <w:tab w:val="left" w:pos="5040"/>
          <w:tab w:val="left" w:pos="5760"/>
          <w:tab w:val="left" w:pos="6480"/>
          <w:tab w:val="left" w:pos="7200"/>
          <w:tab w:val="left" w:pos="7920"/>
          <w:tab w:val="left" w:pos="8640"/>
          <w:tab w:val="left" w:pos="9360"/>
        </w:tabs>
        <w:ind w:left="720"/>
        <w:rPr>
          <w:rFonts w:ascii="Calibri" w:eastAsia="Calibri" w:hAnsi="Calibri"/>
          <w:color w:val="000000"/>
          <w:sz w:val="22"/>
          <w:szCs w:val="22"/>
        </w:rPr>
      </w:pPr>
      <w:r>
        <w:rPr>
          <w:rFonts w:eastAsia="Calibri"/>
          <w:color w:val="000000"/>
          <w:sz w:val="22"/>
          <w:szCs w:val="22"/>
        </w:rPr>
        <w:tab/>
      </w:r>
      <w:r w:rsidR="00AA3DBD" w:rsidRPr="00985670">
        <w:rPr>
          <w:rFonts w:eastAsia="Calibri"/>
          <w:color w:val="000000"/>
          <w:sz w:val="22"/>
          <w:szCs w:val="22"/>
        </w:rPr>
        <w:t>(1) Yes</w:t>
      </w:r>
      <w:r w:rsidR="00AA3DBD" w:rsidRPr="00985670">
        <w:rPr>
          <w:rFonts w:eastAsia="Calibri"/>
          <w:color w:val="000000"/>
          <w:sz w:val="22"/>
          <w:szCs w:val="22"/>
        </w:rPr>
        <w:tab/>
      </w:r>
      <w:r w:rsidR="00AA3DBD" w:rsidRPr="00985670">
        <w:rPr>
          <w:rFonts w:eastAsia="Calibri"/>
          <w:color w:val="000000"/>
          <w:sz w:val="22"/>
          <w:szCs w:val="22"/>
        </w:rPr>
        <w:sym w:font="Wingdings" w:char="00E8"/>
      </w:r>
      <w:r w:rsidR="00AA3DBD" w:rsidRPr="00985670">
        <w:rPr>
          <w:rFonts w:eastAsia="Calibri"/>
          <w:color w:val="000000"/>
          <w:sz w:val="22"/>
          <w:szCs w:val="22"/>
        </w:rPr>
        <w:t xml:space="preserve"> GO TO J</w:t>
      </w:r>
      <w:r w:rsidR="00AA3DBD" w:rsidRPr="00985670">
        <w:rPr>
          <w:rFonts w:ascii="Calibri" w:eastAsia="Calibri" w:hAnsi="Calibri"/>
          <w:b/>
          <w:bCs/>
          <w:color w:val="000000"/>
          <w:sz w:val="22"/>
          <w:szCs w:val="22"/>
        </w:rPr>
        <w:t>5</w:t>
      </w:r>
    </w:p>
    <w:p w:rsidR="00AA3DBD" w:rsidRPr="00985670" w:rsidRDefault="00B6234D" w:rsidP="006E2CE6">
      <w:pPr>
        <w:tabs>
          <w:tab w:val="left" w:pos="0"/>
          <w:tab w:val="left" w:pos="720"/>
          <w:tab w:val="left" w:pos="1440"/>
          <w:tab w:val="left" w:pos="2880"/>
          <w:tab w:val="left" w:pos="2970"/>
          <w:tab w:val="left" w:pos="3600"/>
          <w:tab w:val="left" w:pos="4320"/>
          <w:tab w:val="left" w:pos="5040"/>
          <w:tab w:val="left" w:pos="5760"/>
          <w:tab w:val="left" w:pos="6480"/>
          <w:tab w:val="left" w:pos="7200"/>
          <w:tab w:val="left" w:pos="7920"/>
          <w:tab w:val="left" w:pos="8640"/>
          <w:tab w:val="left" w:pos="9360"/>
        </w:tabs>
        <w:ind w:left="720"/>
        <w:rPr>
          <w:rFonts w:eastAsia="Calibri"/>
          <w:color w:val="000000"/>
          <w:sz w:val="22"/>
          <w:szCs w:val="22"/>
        </w:rPr>
      </w:pPr>
      <w:r>
        <w:rPr>
          <w:rFonts w:eastAsia="Calibri"/>
          <w:color w:val="000000"/>
          <w:sz w:val="22"/>
          <w:szCs w:val="22"/>
        </w:rPr>
        <w:tab/>
      </w:r>
      <w:r w:rsidR="00AA3DBD" w:rsidRPr="00985670">
        <w:rPr>
          <w:rFonts w:eastAsia="Calibri"/>
          <w:color w:val="000000"/>
          <w:sz w:val="22"/>
          <w:szCs w:val="22"/>
        </w:rPr>
        <w:t xml:space="preserve">(2) No </w:t>
      </w:r>
      <w:r w:rsidR="00AA3DBD" w:rsidRPr="00985670">
        <w:rPr>
          <w:rFonts w:eastAsia="Calibri"/>
          <w:color w:val="000000"/>
          <w:sz w:val="22"/>
          <w:szCs w:val="22"/>
        </w:rPr>
        <w:tab/>
      </w:r>
      <w:r w:rsidRPr="00B6234D">
        <w:rPr>
          <w:rFonts w:eastAsia="Calibri"/>
          <w:color w:val="000000"/>
          <w:sz w:val="22"/>
          <w:szCs w:val="22"/>
        </w:rPr>
        <w:sym w:font="Wingdings" w:char="F0E0"/>
      </w:r>
      <w:r>
        <w:rPr>
          <w:rFonts w:eastAsia="Calibri"/>
          <w:color w:val="000000"/>
          <w:sz w:val="22"/>
          <w:szCs w:val="22"/>
        </w:rPr>
        <w:t xml:space="preserve"> </w:t>
      </w:r>
      <w:r w:rsidR="00AA3DBD" w:rsidRPr="00985670">
        <w:rPr>
          <w:rFonts w:eastAsia="Calibri"/>
          <w:color w:val="000000"/>
          <w:sz w:val="22"/>
          <w:szCs w:val="22"/>
        </w:rPr>
        <w:t>GO TO SECTION</w:t>
      </w:r>
      <w:r w:rsidR="00AA3DBD" w:rsidRPr="00985670">
        <w:rPr>
          <w:rFonts w:ascii="Calibri" w:eastAsia="Calibri" w:hAnsi="Calibri"/>
          <w:b/>
          <w:bCs/>
          <w:color w:val="000000"/>
          <w:sz w:val="22"/>
          <w:szCs w:val="22"/>
        </w:rPr>
        <w:t> JJ</w:t>
      </w:r>
    </w:p>
    <w:p w:rsidR="00AA3DBD" w:rsidRPr="00985670" w:rsidRDefault="00B6234D" w:rsidP="006E2CE6">
      <w:pPr>
        <w:tabs>
          <w:tab w:val="left" w:pos="0"/>
          <w:tab w:val="left" w:pos="720"/>
          <w:tab w:val="left" w:pos="1440"/>
          <w:tab w:val="left" w:pos="2880"/>
          <w:tab w:val="left" w:pos="2970"/>
          <w:tab w:val="left" w:pos="3600"/>
          <w:tab w:val="left" w:pos="4320"/>
          <w:tab w:val="left" w:pos="5040"/>
          <w:tab w:val="left" w:pos="5760"/>
          <w:tab w:val="left" w:pos="6480"/>
          <w:tab w:val="left" w:pos="7200"/>
          <w:tab w:val="left" w:pos="7920"/>
          <w:tab w:val="left" w:pos="8640"/>
          <w:tab w:val="left" w:pos="9360"/>
        </w:tabs>
        <w:ind w:left="720"/>
        <w:rPr>
          <w:rFonts w:eastAsia="Calibri"/>
          <w:color w:val="000000"/>
          <w:sz w:val="22"/>
          <w:szCs w:val="22"/>
        </w:rPr>
      </w:pPr>
      <w:r>
        <w:rPr>
          <w:rFonts w:eastAsia="Calibri"/>
          <w:color w:val="000000"/>
          <w:sz w:val="22"/>
          <w:szCs w:val="22"/>
        </w:rPr>
        <w:tab/>
      </w:r>
      <w:r>
        <w:rPr>
          <w:rFonts w:eastAsia="Calibri"/>
          <w:color w:val="000000"/>
          <w:sz w:val="22"/>
          <w:szCs w:val="22"/>
        </w:rPr>
        <w:tab/>
      </w:r>
      <w:r w:rsidR="00AA3DBD" w:rsidRPr="00985670">
        <w:rPr>
          <w:rFonts w:eastAsia="Calibri"/>
          <w:color w:val="000000"/>
          <w:sz w:val="22"/>
          <w:szCs w:val="22"/>
        </w:rPr>
        <w:t xml:space="preserve">IF J4 = D, R </w:t>
      </w:r>
      <w:r w:rsidR="00AA3DBD" w:rsidRPr="00985670">
        <w:rPr>
          <w:rFonts w:eastAsia="Calibri"/>
          <w:color w:val="000000"/>
          <w:sz w:val="22"/>
          <w:szCs w:val="22"/>
        </w:rPr>
        <w:sym w:font="Wingdings" w:char="00E8"/>
      </w:r>
      <w:r w:rsidR="00AA3DBD" w:rsidRPr="00985670">
        <w:rPr>
          <w:rFonts w:eastAsia="Calibri"/>
          <w:color w:val="000000"/>
          <w:sz w:val="22"/>
          <w:szCs w:val="22"/>
        </w:rPr>
        <w:t xml:space="preserve"> GO TO SECTION</w:t>
      </w:r>
      <w:r w:rsidR="00AA3DBD" w:rsidRPr="00985670">
        <w:rPr>
          <w:rFonts w:eastAsia="Calibri"/>
          <w:color w:val="000000"/>
        </w:rPr>
        <w:t xml:space="preserve"> </w:t>
      </w:r>
      <w:r w:rsidR="00AA3DBD" w:rsidRPr="00985670">
        <w:rPr>
          <w:rFonts w:eastAsia="Calibri"/>
          <w:b/>
          <w:color w:val="000000"/>
        </w:rPr>
        <w:t>JJ</w:t>
      </w:r>
    </w:p>
    <w:p w:rsidR="00AA3DBD" w:rsidRPr="00985670" w:rsidRDefault="00AA3DBD" w:rsidP="00AA3DBD">
      <w:pPr>
        <w:rPr>
          <w:rFonts w:ascii="Arial" w:hAnsi="Arial" w:cs="Arial"/>
          <w:color w:val="000000"/>
          <w:sz w:val="22"/>
          <w:szCs w:val="22"/>
        </w:rPr>
      </w:pPr>
    </w:p>
    <w:p w:rsidR="00AA3DBD" w:rsidRPr="00F5796A" w:rsidRDefault="00AA3DBD" w:rsidP="006E2CE6">
      <w:pPr>
        <w:ind w:left="1440" w:hanging="1440"/>
        <w:rPr>
          <w:rFonts w:eastAsia="Calibri"/>
          <w:color w:val="000000"/>
          <w:sz w:val="22"/>
          <w:szCs w:val="22"/>
        </w:rPr>
      </w:pPr>
      <w:r w:rsidRPr="00F5796A">
        <w:rPr>
          <w:rFonts w:eastAsia="Calibri"/>
          <w:b/>
          <w:bCs/>
          <w:color w:val="000000"/>
        </w:rPr>
        <w:t>J5</w:t>
      </w:r>
      <w:r w:rsidR="00F5796A">
        <w:rPr>
          <w:rFonts w:eastAsia="Calibri"/>
          <w:b/>
          <w:bCs/>
          <w:color w:val="000000"/>
        </w:rPr>
        <w:t>num/unt</w:t>
      </w:r>
      <w:r w:rsidR="00B6234D">
        <w:rPr>
          <w:rFonts w:eastAsia="Calibri"/>
          <w:b/>
          <w:bCs/>
          <w:color w:val="000000"/>
        </w:rPr>
        <w:tab/>
      </w:r>
      <w:r w:rsidRPr="00F5796A">
        <w:rPr>
          <w:rFonts w:eastAsia="Calibri"/>
          <w:b/>
          <w:bCs/>
          <w:color w:val="000000"/>
        </w:rPr>
        <w:t>The LAST TIME you stopped smoking/using [fill entry Box 39A] in the Past 12 Months BECAUSE YOU WERE TRYING TO QUIT, how long did you stop for?</w:t>
      </w:r>
    </w:p>
    <w:p w:rsidR="00AA3DBD" w:rsidRPr="00F5796A" w:rsidRDefault="00AA3DBD" w:rsidP="00AA3DBD">
      <w:pPr>
        <w:rPr>
          <w:rFonts w:eastAsia="Calibri"/>
          <w:color w:val="000000"/>
          <w:sz w:val="22"/>
          <w:szCs w:val="22"/>
        </w:rPr>
      </w:pPr>
    </w:p>
    <w:p w:rsidR="00AA3DBD" w:rsidRPr="00F5796A" w:rsidRDefault="00AA3DBD" w:rsidP="00AA3DBD">
      <w:pPr>
        <w:rPr>
          <w:rFonts w:eastAsia="Calibri"/>
          <w:color w:val="000000"/>
          <w:sz w:val="22"/>
          <w:szCs w:val="22"/>
        </w:rPr>
      </w:pPr>
      <w:r w:rsidRPr="00F5796A">
        <w:rPr>
          <w:rFonts w:eastAsia="Calibri"/>
          <w:b/>
          <w:bCs/>
          <w:color w:val="000000"/>
        </w:rPr>
        <w:t>J5</w:t>
      </w:r>
      <w:r w:rsidR="002B2827" w:rsidRPr="00F5796A">
        <w:rPr>
          <w:rFonts w:eastAsia="Calibri"/>
          <w:b/>
          <w:bCs/>
          <w:color w:val="000000"/>
        </w:rPr>
        <w:t>num</w:t>
      </w:r>
      <w:r w:rsidRPr="00F5796A">
        <w:rPr>
          <w:rFonts w:eastAsia="Calibri"/>
          <w:b/>
          <w:bCs/>
          <w:color w:val="000000"/>
        </w:rPr>
        <w:t xml:space="preserve"> </w:t>
      </w:r>
      <w:r w:rsidR="00B6234D">
        <w:rPr>
          <w:rFonts w:eastAsia="Calibri"/>
          <w:b/>
          <w:bCs/>
          <w:color w:val="000000"/>
        </w:rPr>
        <w:tab/>
      </w:r>
      <w:r w:rsidRPr="00F5796A">
        <w:rPr>
          <w:rFonts w:eastAsia="Calibri"/>
          <w:b/>
          <w:bCs/>
          <w:color w:val="000000"/>
        </w:rPr>
        <w:t>ENTER NUMBER (1 - 99)</w:t>
      </w:r>
    </w:p>
    <w:p w:rsidR="00AA3DBD" w:rsidRPr="00F5796A" w:rsidRDefault="00AA3DBD" w:rsidP="00AA3DBD">
      <w:pPr>
        <w:rPr>
          <w:rFonts w:eastAsia="Calibri"/>
          <w:color w:val="000000"/>
          <w:sz w:val="22"/>
          <w:szCs w:val="22"/>
        </w:rPr>
      </w:pPr>
    </w:p>
    <w:p w:rsidR="00AA3DBD" w:rsidRPr="00F5796A" w:rsidRDefault="00AA3DBD" w:rsidP="00B6234D">
      <w:pPr>
        <w:ind w:left="720" w:firstLine="720"/>
        <w:rPr>
          <w:rFonts w:eastAsia="Calibri"/>
          <w:color w:val="000000"/>
          <w:sz w:val="22"/>
          <w:szCs w:val="22"/>
        </w:rPr>
      </w:pPr>
      <w:r w:rsidRPr="00F5796A">
        <w:rPr>
          <w:rFonts w:eastAsia="Calibri"/>
          <w:b/>
          <w:bCs/>
          <w:color w:val="000000"/>
        </w:rPr>
        <w:t>|__|__|</w:t>
      </w:r>
    </w:p>
    <w:p w:rsidR="00AA3DBD" w:rsidRDefault="00AA3DBD" w:rsidP="00AA3DBD">
      <w:pPr>
        <w:rPr>
          <w:rFonts w:eastAsia="Calibri"/>
          <w:color w:val="000000"/>
          <w:sz w:val="22"/>
          <w:szCs w:val="22"/>
        </w:rPr>
      </w:pPr>
    </w:p>
    <w:p w:rsidR="006E2CE6" w:rsidRDefault="006E2CE6">
      <w:pPr>
        <w:widowControl/>
        <w:autoSpaceDE/>
        <w:autoSpaceDN/>
        <w:adjustRightInd/>
        <w:rPr>
          <w:rFonts w:eastAsia="Calibri"/>
          <w:b/>
          <w:bCs/>
          <w:color w:val="000000"/>
        </w:rPr>
      </w:pPr>
      <w:r>
        <w:rPr>
          <w:rFonts w:eastAsia="Calibri"/>
          <w:b/>
          <w:bCs/>
          <w:color w:val="000000"/>
        </w:rPr>
        <w:br w:type="page"/>
      </w:r>
    </w:p>
    <w:p w:rsidR="00AA3DBD" w:rsidRPr="00F5796A" w:rsidRDefault="00AA3DBD" w:rsidP="00AA3DBD">
      <w:pPr>
        <w:rPr>
          <w:rFonts w:eastAsia="Calibri"/>
          <w:color w:val="000000"/>
          <w:sz w:val="22"/>
          <w:szCs w:val="22"/>
        </w:rPr>
      </w:pPr>
      <w:r w:rsidRPr="00F5796A">
        <w:rPr>
          <w:rFonts w:eastAsia="Calibri"/>
          <w:b/>
          <w:bCs/>
          <w:color w:val="000000"/>
        </w:rPr>
        <w:t>J5</w:t>
      </w:r>
      <w:r w:rsidR="002B2827" w:rsidRPr="00F5796A">
        <w:rPr>
          <w:rFonts w:eastAsia="Calibri"/>
          <w:b/>
          <w:bCs/>
          <w:color w:val="000000"/>
        </w:rPr>
        <w:t>unt</w:t>
      </w:r>
      <w:r w:rsidRPr="00F5796A">
        <w:rPr>
          <w:rFonts w:eastAsia="Calibri"/>
          <w:b/>
          <w:bCs/>
          <w:color w:val="000000"/>
        </w:rPr>
        <w:t xml:space="preserve"> </w:t>
      </w:r>
      <w:r w:rsidR="00B6234D">
        <w:rPr>
          <w:rFonts w:eastAsia="Calibri"/>
          <w:b/>
          <w:bCs/>
          <w:color w:val="000000"/>
        </w:rPr>
        <w:tab/>
      </w:r>
      <w:r w:rsidR="00B6234D">
        <w:rPr>
          <w:rFonts w:eastAsia="Calibri"/>
          <w:b/>
          <w:bCs/>
          <w:color w:val="000000"/>
        </w:rPr>
        <w:tab/>
      </w:r>
      <w:r w:rsidRPr="00F5796A">
        <w:rPr>
          <w:rFonts w:eastAsia="Calibri"/>
          <w:b/>
          <w:bCs/>
          <w:color w:val="000000"/>
        </w:rPr>
        <w:t>ENTER UNIT REPORTED</w:t>
      </w:r>
    </w:p>
    <w:p w:rsidR="00AA3DBD" w:rsidRPr="00F5796A" w:rsidRDefault="00AA3DBD" w:rsidP="00AA3DBD">
      <w:pPr>
        <w:rPr>
          <w:rFonts w:eastAsia="Calibri"/>
          <w:color w:val="000000"/>
          <w:sz w:val="22"/>
          <w:szCs w:val="22"/>
        </w:rPr>
      </w:pPr>
    </w:p>
    <w:p w:rsidR="00AA3DBD" w:rsidRPr="00F5796A" w:rsidRDefault="00AA3DBD" w:rsidP="00B6234D">
      <w:pPr>
        <w:ind w:left="720" w:firstLine="720"/>
        <w:rPr>
          <w:rFonts w:eastAsia="Calibri"/>
          <w:color w:val="000000"/>
          <w:sz w:val="22"/>
          <w:szCs w:val="22"/>
        </w:rPr>
      </w:pPr>
      <w:r w:rsidRPr="00F5796A">
        <w:rPr>
          <w:rFonts w:eastAsia="Calibri"/>
          <w:bCs/>
          <w:color w:val="000000"/>
        </w:rPr>
        <w:t>(1) Days</w:t>
      </w:r>
    </w:p>
    <w:p w:rsidR="00AA3DBD" w:rsidRPr="00224646" w:rsidRDefault="00AA3DBD" w:rsidP="00B6234D">
      <w:pPr>
        <w:ind w:left="720" w:firstLine="720"/>
        <w:rPr>
          <w:rFonts w:eastAsia="Calibri"/>
          <w:color w:val="000000"/>
          <w:sz w:val="22"/>
          <w:szCs w:val="22"/>
        </w:rPr>
      </w:pPr>
      <w:r w:rsidRPr="00224646">
        <w:rPr>
          <w:rFonts w:eastAsia="Calibri"/>
          <w:bCs/>
          <w:color w:val="000000"/>
        </w:rPr>
        <w:t xml:space="preserve">(2) Weeks </w:t>
      </w:r>
    </w:p>
    <w:p w:rsidR="00AA3DBD" w:rsidRPr="00224646" w:rsidRDefault="00AA3DBD" w:rsidP="00B6234D">
      <w:pPr>
        <w:ind w:left="720" w:firstLine="720"/>
        <w:rPr>
          <w:rFonts w:eastAsia="Calibri"/>
          <w:color w:val="000000"/>
          <w:sz w:val="22"/>
          <w:szCs w:val="22"/>
        </w:rPr>
      </w:pPr>
      <w:r w:rsidRPr="00224646">
        <w:rPr>
          <w:rFonts w:eastAsia="Calibri"/>
          <w:bCs/>
          <w:color w:val="000000"/>
        </w:rPr>
        <w:t>(3) Months</w:t>
      </w:r>
    </w:p>
    <w:p w:rsidR="00AA3DBD" w:rsidRPr="00224646" w:rsidRDefault="00AA3DBD" w:rsidP="00AA3DBD">
      <w:pPr>
        <w:rPr>
          <w:rFonts w:eastAsia="Calibri"/>
          <w:color w:val="000000"/>
          <w:sz w:val="22"/>
          <w:szCs w:val="22"/>
        </w:rPr>
      </w:pPr>
    </w:p>
    <w:p w:rsidR="00AA3DBD" w:rsidRPr="00224646" w:rsidRDefault="00AA3DBD" w:rsidP="00F470CE">
      <w:pPr>
        <w:ind w:left="2160" w:hanging="720"/>
        <w:rPr>
          <w:rFonts w:eastAsia="Calibri"/>
          <w:color w:val="000000"/>
          <w:sz w:val="22"/>
          <w:szCs w:val="22"/>
        </w:rPr>
      </w:pPr>
      <w:r w:rsidRPr="00224646">
        <w:rPr>
          <w:rFonts w:eastAsia="Calibri"/>
          <w:b/>
          <w:bCs/>
          <w:color w:val="000000"/>
        </w:rPr>
        <w:t>|__|</w:t>
      </w:r>
      <w:r w:rsidRPr="00224646">
        <w:rPr>
          <w:rFonts w:eastAsia="Calibri"/>
          <w:b/>
          <w:bCs/>
          <w:color w:val="000000"/>
        </w:rPr>
        <w:tab/>
        <w:t>IF (J5</w:t>
      </w:r>
      <w:r w:rsidR="002B2827" w:rsidRPr="00224646">
        <w:rPr>
          <w:rFonts w:eastAsia="Calibri"/>
          <w:b/>
          <w:bCs/>
          <w:color w:val="000000"/>
        </w:rPr>
        <w:t>unt</w:t>
      </w:r>
      <w:r w:rsidRPr="00224646">
        <w:rPr>
          <w:rFonts w:eastAsia="Calibri"/>
          <w:b/>
          <w:bCs/>
          <w:color w:val="000000"/>
        </w:rPr>
        <w:t xml:space="preserve"> = 2 </w:t>
      </w:r>
      <w:r w:rsidRPr="00224646">
        <w:rPr>
          <w:rFonts w:eastAsia="Calibri"/>
          <w:b/>
          <w:bCs/>
          <w:color w:val="000000"/>
          <w:u w:val="single"/>
        </w:rPr>
        <w:t>AND</w:t>
      </w:r>
      <w:r w:rsidRPr="00224646">
        <w:rPr>
          <w:rFonts w:eastAsia="Calibri"/>
          <w:b/>
          <w:bCs/>
          <w:color w:val="000000"/>
        </w:rPr>
        <w:t xml:space="preserve"> J5</w:t>
      </w:r>
      <w:r w:rsidR="002B2827" w:rsidRPr="00224646">
        <w:rPr>
          <w:rFonts w:eastAsia="Calibri"/>
          <w:b/>
          <w:bCs/>
          <w:color w:val="000000"/>
        </w:rPr>
        <w:t>num</w:t>
      </w:r>
      <w:r w:rsidRPr="00224646">
        <w:rPr>
          <w:rFonts w:eastAsia="Calibri"/>
          <w:b/>
          <w:bCs/>
          <w:color w:val="000000"/>
        </w:rPr>
        <w:t xml:space="preserve"> &gt;18) OR (J5</w:t>
      </w:r>
      <w:r w:rsidR="002B2827" w:rsidRPr="00224646">
        <w:rPr>
          <w:rFonts w:eastAsia="Calibri"/>
          <w:b/>
          <w:bCs/>
          <w:color w:val="000000"/>
        </w:rPr>
        <w:t>num</w:t>
      </w:r>
      <w:r w:rsidRPr="00224646">
        <w:rPr>
          <w:rFonts w:eastAsia="Calibri"/>
          <w:b/>
          <w:bCs/>
          <w:color w:val="000000"/>
        </w:rPr>
        <w:t xml:space="preserve"> &gt;12 AND J5</w:t>
      </w:r>
      <w:r w:rsidR="002B2827" w:rsidRPr="00224646">
        <w:rPr>
          <w:rFonts w:eastAsia="Calibri"/>
          <w:b/>
          <w:bCs/>
          <w:color w:val="000000"/>
        </w:rPr>
        <w:t>unt</w:t>
      </w:r>
      <w:r w:rsidRPr="00224646">
        <w:rPr>
          <w:rFonts w:eastAsia="Calibri"/>
          <w:b/>
          <w:bCs/>
          <w:color w:val="000000"/>
        </w:rPr>
        <w:t xml:space="preserve"> = 3)</w:t>
      </w:r>
      <w:r w:rsidR="00B6234D" w:rsidRPr="00224646">
        <w:rPr>
          <w:rFonts w:eastAsia="Calibri"/>
          <w:b/>
          <w:bCs/>
          <w:color w:val="000000"/>
        </w:rPr>
        <w:t xml:space="preserve">, </w:t>
      </w:r>
      <w:r w:rsidRPr="00224646">
        <w:rPr>
          <w:rFonts w:eastAsia="Calibri"/>
          <w:b/>
          <w:bCs/>
          <w:color w:val="000000"/>
        </w:rPr>
        <w:t>GO TO J5</w:t>
      </w:r>
      <w:r w:rsidR="007169BE" w:rsidRPr="00224646">
        <w:rPr>
          <w:rFonts w:eastAsia="Calibri"/>
          <w:b/>
          <w:bCs/>
          <w:color w:val="000000"/>
        </w:rPr>
        <w:t>v</w:t>
      </w:r>
      <w:r w:rsidRPr="00224646">
        <w:rPr>
          <w:rFonts w:eastAsia="Calibri"/>
          <w:b/>
          <w:bCs/>
          <w:color w:val="000000"/>
        </w:rPr>
        <w:t xml:space="preserve">; </w:t>
      </w:r>
      <w:r w:rsidR="00B6234D" w:rsidRPr="00224646">
        <w:rPr>
          <w:rFonts w:eastAsia="Calibri"/>
          <w:b/>
          <w:bCs/>
          <w:color w:val="000000"/>
        </w:rPr>
        <w:t xml:space="preserve">ELSE IF J5num/unt = </w:t>
      </w:r>
      <w:r w:rsidRPr="00224646">
        <w:rPr>
          <w:rFonts w:eastAsia="Calibri"/>
          <w:b/>
          <w:bCs/>
          <w:color w:val="000000"/>
        </w:rPr>
        <w:t>D or R</w:t>
      </w:r>
      <w:r w:rsidR="00B6234D" w:rsidRPr="00224646">
        <w:rPr>
          <w:rFonts w:eastAsia="Calibri"/>
          <w:b/>
          <w:bCs/>
          <w:color w:val="000000"/>
        </w:rPr>
        <w:t xml:space="preserve">, </w:t>
      </w:r>
      <w:r w:rsidRPr="00224646">
        <w:rPr>
          <w:rFonts w:eastAsia="Calibri"/>
          <w:b/>
          <w:bCs/>
          <w:color w:val="000000"/>
        </w:rPr>
        <w:t xml:space="preserve">GO TO </w:t>
      </w:r>
      <w:r w:rsidR="00B6234D" w:rsidRPr="00224646">
        <w:rPr>
          <w:rFonts w:eastAsia="Calibri"/>
          <w:b/>
          <w:bCs/>
          <w:color w:val="000000"/>
        </w:rPr>
        <w:t xml:space="preserve">QUESTION </w:t>
      </w:r>
      <w:r w:rsidRPr="00224646">
        <w:rPr>
          <w:rFonts w:eastAsia="Calibri"/>
          <w:b/>
          <w:bCs/>
          <w:color w:val="000000"/>
        </w:rPr>
        <w:t>J7a</w:t>
      </w:r>
      <w:r w:rsidR="00B6234D" w:rsidRPr="00224646">
        <w:rPr>
          <w:rFonts w:eastAsia="Calibri"/>
          <w:b/>
          <w:bCs/>
          <w:color w:val="000000"/>
        </w:rPr>
        <w:t xml:space="preserve">1; ELSE </w:t>
      </w:r>
      <w:r w:rsidRPr="00224646">
        <w:rPr>
          <w:rFonts w:eastAsia="Calibri"/>
          <w:b/>
          <w:bCs/>
          <w:color w:val="000000"/>
        </w:rPr>
        <w:t>GO TO J6a</w:t>
      </w:r>
      <w:r w:rsidR="00B6234D" w:rsidRPr="00224646">
        <w:rPr>
          <w:rFonts w:eastAsia="Calibri"/>
          <w:b/>
          <w:bCs/>
          <w:color w:val="000000"/>
        </w:rPr>
        <w:t>.</w:t>
      </w:r>
    </w:p>
    <w:p w:rsidR="00AA3DBD" w:rsidRPr="00224646" w:rsidRDefault="00AA3DBD" w:rsidP="00AA3DBD">
      <w:pPr>
        <w:rPr>
          <w:rFonts w:ascii="Calibri" w:eastAsia="Calibri" w:hAnsi="Calibri"/>
          <w:color w:val="000000"/>
          <w:sz w:val="22"/>
          <w:szCs w:val="22"/>
        </w:rPr>
      </w:pPr>
    </w:p>
    <w:p w:rsidR="00AA3DBD" w:rsidRPr="00224646" w:rsidRDefault="00AA3DBD" w:rsidP="00AA3DBD">
      <w:pPr>
        <w:rPr>
          <w:rFonts w:ascii="Calibri" w:eastAsia="Calibri" w:hAnsi="Calibri"/>
          <w:color w:val="000000"/>
          <w:sz w:val="22"/>
          <w:szCs w:val="22"/>
        </w:rPr>
      </w:pPr>
    </w:p>
    <w:p w:rsidR="00AA3DBD" w:rsidRPr="00224646" w:rsidRDefault="00AA3DBD" w:rsidP="00B6234D">
      <w:pPr>
        <w:ind w:left="1440" w:hanging="1440"/>
        <w:rPr>
          <w:rFonts w:eastAsia="Calibri"/>
          <w:color w:val="000000"/>
          <w:sz w:val="22"/>
          <w:szCs w:val="22"/>
        </w:rPr>
      </w:pPr>
      <w:r w:rsidRPr="00224646">
        <w:rPr>
          <w:rFonts w:eastAsia="Calibri"/>
          <w:b/>
          <w:bCs/>
          <w:color w:val="000000"/>
        </w:rPr>
        <w:t>J5v</w:t>
      </w:r>
      <w:r w:rsidR="00B6546B" w:rsidRPr="00224646">
        <w:rPr>
          <w:rFonts w:eastAsia="Calibri"/>
          <w:b/>
          <w:bCs/>
          <w:color w:val="000000"/>
        </w:rPr>
        <w:tab/>
      </w:r>
      <w:r w:rsidRPr="00224646">
        <w:rPr>
          <w:rFonts w:eastAsia="Calibri"/>
          <w:b/>
          <w:bCs/>
          <w:color w:val="000000"/>
        </w:rPr>
        <w:t>I have recorded that the LAST TIME you stopped smoking/using [</w:t>
      </w:r>
      <w:r w:rsidRPr="00224646">
        <w:rPr>
          <w:rFonts w:eastAsia="Calibri"/>
          <w:bCs/>
          <w:color w:val="000000"/>
        </w:rPr>
        <w:t>fill entry Box 39 A</w:t>
      </w:r>
      <w:r w:rsidR="00F5796A" w:rsidRPr="00224646">
        <w:rPr>
          <w:rFonts w:eastAsia="Calibri"/>
          <w:b/>
          <w:bCs/>
          <w:color w:val="000000"/>
        </w:rPr>
        <w:t xml:space="preserve"> cigars/ pipes/ used smokeless]</w:t>
      </w:r>
      <w:r w:rsidRPr="00224646">
        <w:rPr>
          <w:rFonts w:eastAsia="Calibri"/>
          <w:b/>
          <w:bCs/>
          <w:color w:val="000000"/>
        </w:rPr>
        <w:t xml:space="preserve"> in the past 12 months because you were TRYING to quit was [fill entry J5</w:t>
      </w:r>
      <w:r w:rsidR="002B2827" w:rsidRPr="00224646">
        <w:rPr>
          <w:rFonts w:eastAsia="Calibri"/>
          <w:b/>
          <w:bCs/>
          <w:color w:val="000000"/>
        </w:rPr>
        <w:t>num</w:t>
      </w:r>
      <w:r w:rsidRPr="00224646">
        <w:rPr>
          <w:rFonts w:eastAsia="Calibri"/>
          <w:b/>
          <w:bCs/>
          <w:color w:val="000000"/>
        </w:rPr>
        <w:t>/J5</w:t>
      </w:r>
      <w:r w:rsidR="002B2827" w:rsidRPr="00224646">
        <w:rPr>
          <w:rFonts w:eastAsia="Calibri"/>
          <w:b/>
          <w:bCs/>
          <w:color w:val="000000"/>
        </w:rPr>
        <w:t>unt</w:t>
      </w:r>
      <w:r w:rsidRPr="00224646">
        <w:rPr>
          <w:rFonts w:eastAsia="Calibri"/>
          <w:b/>
          <w:bCs/>
          <w:color w:val="000000"/>
        </w:rPr>
        <w:t>]?  Is that correct?</w:t>
      </w:r>
    </w:p>
    <w:p w:rsidR="00AA3DBD" w:rsidRPr="00224646" w:rsidRDefault="00AA3DBD" w:rsidP="00AA3DBD">
      <w:pPr>
        <w:rPr>
          <w:rFonts w:eastAsia="Calibri"/>
          <w:color w:val="000000"/>
          <w:sz w:val="22"/>
          <w:szCs w:val="22"/>
        </w:rPr>
      </w:pPr>
    </w:p>
    <w:p w:rsidR="00AA3DBD" w:rsidRPr="00224646" w:rsidRDefault="00B6234D" w:rsidP="006E2CE6">
      <w:pPr>
        <w:tabs>
          <w:tab w:val="left" w:pos="1440"/>
        </w:tabs>
        <w:rPr>
          <w:rFonts w:eastAsia="Calibri"/>
          <w:color w:val="000000"/>
          <w:sz w:val="22"/>
          <w:szCs w:val="22"/>
        </w:rPr>
      </w:pPr>
      <w:r w:rsidRPr="00224646">
        <w:rPr>
          <w:rFonts w:eastAsia="Calibri"/>
          <w:bCs/>
          <w:color w:val="000000"/>
        </w:rPr>
        <w:tab/>
      </w:r>
      <w:r w:rsidR="00AA3DBD" w:rsidRPr="00224646">
        <w:rPr>
          <w:rFonts w:eastAsia="Calibri"/>
          <w:bCs/>
          <w:color w:val="000000"/>
        </w:rPr>
        <w:t>(1)  Yes</w:t>
      </w:r>
    </w:p>
    <w:p w:rsidR="00AA3DBD" w:rsidRPr="00224646" w:rsidRDefault="00B6234D" w:rsidP="006E2CE6">
      <w:pPr>
        <w:tabs>
          <w:tab w:val="left" w:pos="1440"/>
          <w:tab w:val="left" w:pos="2430"/>
        </w:tabs>
        <w:rPr>
          <w:rFonts w:eastAsia="Calibri"/>
          <w:color w:val="000000"/>
          <w:sz w:val="22"/>
          <w:szCs w:val="22"/>
        </w:rPr>
      </w:pPr>
      <w:r w:rsidRPr="00224646">
        <w:rPr>
          <w:rFonts w:eastAsia="Calibri"/>
          <w:bCs/>
          <w:color w:val="000000"/>
        </w:rPr>
        <w:tab/>
      </w:r>
      <w:r w:rsidR="00B6546B" w:rsidRPr="00224646">
        <w:rPr>
          <w:rFonts w:eastAsia="Calibri"/>
          <w:bCs/>
          <w:color w:val="000000"/>
        </w:rPr>
        <w:t>(</w:t>
      </w:r>
      <w:r w:rsidR="00AA3DBD" w:rsidRPr="00224646">
        <w:rPr>
          <w:rFonts w:eastAsia="Calibri"/>
          <w:bCs/>
          <w:color w:val="000000"/>
        </w:rPr>
        <w:t>2)  No</w:t>
      </w:r>
      <w:r w:rsidR="00AA3DBD" w:rsidRPr="00224646">
        <w:rPr>
          <w:rFonts w:eastAsia="Calibri"/>
          <w:bCs/>
          <w:color w:val="000000"/>
        </w:rPr>
        <w:tab/>
      </w:r>
      <w:r w:rsidR="00AA3DBD" w:rsidRPr="00224646">
        <w:rPr>
          <w:rFonts w:eastAsia="Calibri"/>
          <w:b/>
          <w:bCs/>
          <w:color w:val="000000"/>
        </w:rPr>
        <w:t>GO TO J5</w:t>
      </w:r>
      <w:r w:rsidR="002B2827" w:rsidRPr="00224646">
        <w:rPr>
          <w:rFonts w:eastAsia="Calibri"/>
          <w:b/>
          <w:bCs/>
          <w:color w:val="000000"/>
        </w:rPr>
        <w:t>num</w:t>
      </w:r>
      <w:r w:rsidR="00F5796A" w:rsidRPr="00224646">
        <w:rPr>
          <w:rFonts w:eastAsia="Calibri"/>
          <w:b/>
          <w:bCs/>
          <w:color w:val="000000"/>
        </w:rPr>
        <w:t>/Junt TO CORRECT</w:t>
      </w:r>
    </w:p>
    <w:p w:rsidR="00AA3DBD" w:rsidRPr="00224646" w:rsidRDefault="00AA3DBD" w:rsidP="00AA3DBD">
      <w:pPr>
        <w:rPr>
          <w:rFonts w:ascii="Calibri" w:eastAsia="Calibri" w:hAnsi="Calibri"/>
          <w:color w:val="000000"/>
          <w:sz w:val="22"/>
          <w:szCs w:val="22"/>
        </w:rPr>
      </w:pPr>
    </w:p>
    <w:p w:rsidR="00AA3DBD" w:rsidRPr="00224646" w:rsidRDefault="00AA3DBD" w:rsidP="00B6234D">
      <w:pPr>
        <w:ind w:left="720" w:firstLine="720"/>
        <w:rPr>
          <w:rFonts w:ascii="Calibri" w:eastAsia="Calibri" w:hAnsi="Calibri"/>
          <w:color w:val="000000"/>
          <w:sz w:val="22"/>
          <w:szCs w:val="22"/>
        </w:rPr>
      </w:pPr>
      <w:r w:rsidRPr="00224646">
        <w:rPr>
          <w:rFonts w:ascii="Calibri" w:eastAsia="Calibri" w:hAnsi="Calibri"/>
          <w:b/>
          <w:bCs/>
          <w:color w:val="000000"/>
        </w:rPr>
        <w:t>|__|</w:t>
      </w:r>
    </w:p>
    <w:p w:rsidR="00AA3DBD" w:rsidRPr="00224646" w:rsidRDefault="00AA3DBD" w:rsidP="00AA3DBD">
      <w:pPr>
        <w:rPr>
          <w:rFonts w:ascii="Calibri" w:eastAsia="Calibri" w:hAnsi="Calibri"/>
          <w:color w:val="000000"/>
          <w:sz w:val="22"/>
          <w:szCs w:val="22"/>
        </w:rPr>
      </w:pPr>
    </w:p>
    <w:p w:rsidR="00AA3DBD" w:rsidRPr="00224646" w:rsidRDefault="00AA3DBD" w:rsidP="00AA3DBD">
      <w:pPr>
        <w:rPr>
          <w:rFonts w:ascii="Calibri" w:eastAsia="Calibri" w:hAnsi="Calibri"/>
          <w:color w:val="000000"/>
          <w:sz w:val="22"/>
          <w:szCs w:val="22"/>
        </w:rPr>
      </w:pPr>
    </w:p>
    <w:p w:rsidR="00AA3DBD" w:rsidRPr="00224646" w:rsidRDefault="00AA3DBD" w:rsidP="00B6546B">
      <w:pPr>
        <w:ind w:left="720" w:hanging="720"/>
        <w:rPr>
          <w:rFonts w:eastAsia="Calibri"/>
          <w:color w:val="000000"/>
          <w:sz w:val="22"/>
          <w:szCs w:val="22"/>
        </w:rPr>
      </w:pPr>
      <w:r w:rsidRPr="00224646">
        <w:rPr>
          <w:rFonts w:ascii="Calibri" w:eastAsia="Calibri" w:hAnsi="Calibri"/>
          <w:b/>
          <w:bCs/>
          <w:color w:val="000000"/>
        </w:rPr>
        <w:t>J6a</w:t>
      </w:r>
      <w:r w:rsidRPr="00224646">
        <w:rPr>
          <w:rFonts w:ascii="Calibri" w:eastAsia="Calibri" w:hAnsi="Calibri"/>
          <w:b/>
          <w:bCs/>
          <w:color w:val="000000"/>
        </w:rPr>
        <w:tab/>
      </w:r>
      <w:r w:rsidRPr="00224646">
        <w:rPr>
          <w:rFonts w:eastAsia="Calibri"/>
          <w:b/>
          <w:bCs/>
          <w:color w:val="000000"/>
        </w:rPr>
        <w:t>Was [fill entry J5</w:t>
      </w:r>
      <w:r w:rsidR="00321203" w:rsidRPr="00224646">
        <w:rPr>
          <w:rFonts w:eastAsia="Calibri"/>
          <w:b/>
          <w:bCs/>
          <w:color w:val="000000"/>
        </w:rPr>
        <w:t>num/unt</w:t>
      </w:r>
      <w:r w:rsidRPr="00224646">
        <w:rPr>
          <w:rFonts w:eastAsia="Calibri"/>
          <w:b/>
          <w:bCs/>
          <w:color w:val="000000"/>
        </w:rPr>
        <w:t>] the LONGEST you went without smoking/using [fill entry Box 39A</w:t>
      </w:r>
      <w:r w:rsidR="00321203" w:rsidRPr="00224646">
        <w:rPr>
          <w:rFonts w:eastAsia="Calibri"/>
          <w:b/>
          <w:bCs/>
          <w:color w:val="000000"/>
        </w:rPr>
        <w:t>- cigars/ pipes/ using smokeless tobacco</w:t>
      </w:r>
      <w:r w:rsidRPr="00224646">
        <w:rPr>
          <w:rFonts w:eastAsia="Calibri"/>
          <w:b/>
          <w:bCs/>
          <w:color w:val="000000"/>
        </w:rPr>
        <w:t>] in the past 12 months?</w:t>
      </w:r>
    </w:p>
    <w:p w:rsidR="00AA3DBD" w:rsidRPr="00224646" w:rsidRDefault="00AA3DBD" w:rsidP="00AA3DBD">
      <w:pPr>
        <w:rPr>
          <w:rFonts w:eastAsia="Calibri"/>
          <w:color w:val="000000"/>
          <w:sz w:val="22"/>
          <w:szCs w:val="22"/>
        </w:rPr>
      </w:pPr>
    </w:p>
    <w:p w:rsidR="00AA3DBD" w:rsidRPr="00224646" w:rsidRDefault="00AA3DBD" w:rsidP="00D51B73">
      <w:pPr>
        <w:tabs>
          <w:tab w:val="left" w:pos="1620"/>
        </w:tabs>
        <w:ind w:firstLine="720"/>
        <w:rPr>
          <w:rFonts w:eastAsia="Calibri"/>
          <w:color w:val="000000"/>
          <w:sz w:val="22"/>
          <w:szCs w:val="22"/>
        </w:rPr>
      </w:pPr>
      <w:r w:rsidRPr="00224646">
        <w:rPr>
          <w:rFonts w:eastAsia="Calibri"/>
          <w:bCs/>
          <w:color w:val="000000"/>
        </w:rPr>
        <w:t>(1) Yes</w:t>
      </w:r>
      <w:r w:rsidR="00D51B73">
        <w:rPr>
          <w:rFonts w:eastAsia="Calibri"/>
          <w:bCs/>
          <w:color w:val="000000"/>
        </w:rPr>
        <w:tab/>
      </w:r>
      <w:r w:rsidRPr="00224646">
        <w:rPr>
          <w:rFonts w:eastAsia="Calibri"/>
          <w:b/>
          <w:bCs/>
          <w:color w:val="000000"/>
        </w:rPr>
        <w:t xml:space="preserve">GO TO </w:t>
      </w:r>
      <w:r w:rsidR="00F470CE" w:rsidRPr="00224646">
        <w:rPr>
          <w:rFonts w:eastAsia="Calibri"/>
          <w:b/>
          <w:bCs/>
          <w:color w:val="000000"/>
        </w:rPr>
        <w:t>Question</w:t>
      </w:r>
      <w:r w:rsidR="00B6234D" w:rsidRPr="00224646">
        <w:rPr>
          <w:rFonts w:eastAsia="Calibri"/>
          <w:b/>
          <w:bCs/>
          <w:color w:val="000000"/>
        </w:rPr>
        <w:t xml:space="preserve"> </w:t>
      </w:r>
      <w:r w:rsidRPr="00224646">
        <w:rPr>
          <w:rFonts w:eastAsia="Calibri"/>
          <w:b/>
          <w:bCs/>
          <w:color w:val="000000"/>
        </w:rPr>
        <w:t>J7</w:t>
      </w:r>
      <w:r w:rsidR="00321203" w:rsidRPr="00224646">
        <w:rPr>
          <w:rFonts w:eastAsia="Calibri"/>
          <w:b/>
          <w:bCs/>
          <w:color w:val="000000"/>
        </w:rPr>
        <w:t>a1</w:t>
      </w:r>
    </w:p>
    <w:p w:rsidR="00AA3DBD" w:rsidRPr="00B6546B" w:rsidRDefault="00AA3DBD" w:rsidP="00B6234D">
      <w:pPr>
        <w:ind w:firstLine="720"/>
        <w:rPr>
          <w:rFonts w:eastAsia="Calibri"/>
          <w:color w:val="000000"/>
          <w:sz w:val="22"/>
          <w:szCs w:val="22"/>
        </w:rPr>
      </w:pPr>
      <w:r w:rsidRPr="00224646">
        <w:rPr>
          <w:rFonts w:eastAsia="Calibri"/>
          <w:bCs/>
          <w:color w:val="000000"/>
        </w:rPr>
        <w:t>(2) No</w:t>
      </w:r>
    </w:p>
    <w:p w:rsidR="00AA3DBD" w:rsidRPr="00985670" w:rsidRDefault="00AA3DBD" w:rsidP="00AA3DBD">
      <w:pPr>
        <w:rPr>
          <w:rFonts w:ascii="Calibri" w:eastAsia="Calibri" w:hAnsi="Calibri"/>
          <w:color w:val="000000"/>
          <w:sz w:val="22"/>
          <w:szCs w:val="22"/>
        </w:rPr>
      </w:pPr>
    </w:p>
    <w:p w:rsidR="00AA3DBD" w:rsidRPr="00985670" w:rsidRDefault="00AA3DBD" w:rsidP="00B6234D">
      <w:pPr>
        <w:ind w:firstLine="720"/>
        <w:rPr>
          <w:rFonts w:ascii="Calibri" w:eastAsia="Calibri" w:hAnsi="Calibri"/>
          <w:color w:val="000000"/>
          <w:sz w:val="22"/>
          <w:szCs w:val="22"/>
        </w:rPr>
      </w:pPr>
      <w:r w:rsidRPr="00985670">
        <w:rPr>
          <w:rFonts w:ascii="Calibri" w:eastAsia="Calibri" w:hAnsi="Calibri"/>
          <w:b/>
          <w:bCs/>
          <w:color w:val="000000"/>
        </w:rPr>
        <w:t>|__|</w:t>
      </w:r>
    </w:p>
    <w:p w:rsidR="00AA3DBD" w:rsidRPr="00985670" w:rsidRDefault="00AA3DBD" w:rsidP="00AA3DBD">
      <w:pPr>
        <w:rPr>
          <w:rFonts w:ascii="Calibri" w:eastAsia="Calibri" w:hAnsi="Calibri"/>
          <w:color w:val="000000"/>
          <w:sz w:val="22"/>
          <w:szCs w:val="22"/>
        </w:rPr>
      </w:pPr>
    </w:p>
    <w:p w:rsidR="00AA3DBD" w:rsidRPr="00985670" w:rsidRDefault="00AA3DBD" w:rsidP="00AA3DBD">
      <w:pPr>
        <w:rPr>
          <w:rFonts w:ascii="Calibri" w:eastAsia="Calibri" w:hAnsi="Calibri"/>
          <w:color w:val="000000"/>
          <w:sz w:val="22"/>
          <w:szCs w:val="22"/>
        </w:rPr>
      </w:pPr>
    </w:p>
    <w:p w:rsidR="00AA3DBD" w:rsidRPr="00B6546B" w:rsidRDefault="00AA3DBD" w:rsidP="00B6234D">
      <w:pPr>
        <w:ind w:left="720" w:hanging="720"/>
        <w:rPr>
          <w:rFonts w:eastAsia="Calibri"/>
          <w:color w:val="000000"/>
          <w:sz w:val="22"/>
          <w:szCs w:val="22"/>
        </w:rPr>
      </w:pPr>
      <w:r w:rsidRPr="00B6546B">
        <w:rPr>
          <w:rFonts w:eastAsia="Calibri"/>
          <w:b/>
          <w:bCs/>
          <w:color w:val="000000"/>
        </w:rPr>
        <w:t>J 6b</w:t>
      </w:r>
      <w:r w:rsidRPr="00985670">
        <w:rPr>
          <w:rFonts w:ascii="Calibri" w:eastAsia="Calibri" w:hAnsi="Calibri"/>
          <w:b/>
          <w:bCs/>
          <w:color w:val="000000"/>
        </w:rPr>
        <w:t xml:space="preserve"> </w:t>
      </w:r>
      <w:r w:rsidR="00B6234D">
        <w:rPr>
          <w:rFonts w:ascii="Calibri" w:eastAsia="Calibri" w:hAnsi="Calibri"/>
          <w:b/>
          <w:bCs/>
          <w:color w:val="000000"/>
        </w:rPr>
        <w:tab/>
      </w:r>
      <w:r w:rsidRPr="00B6546B">
        <w:rPr>
          <w:rFonts w:eastAsia="Calibri"/>
          <w:b/>
          <w:bCs/>
          <w:color w:val="000000"/>
        </w:rPr>
        <w:t>During the past 12 MONTHS, what is the LONGEST length of time you stopped smoking/using [</w:t>
      </w:r>
      <w:r w:rsidRPr="00B6546B">
        <w:rPr>
          <w:rFonts w:eastAsia="Calibri"/>
          <w:bCs/>
          <w:color w:val="000000"/>
        </w:rPr>
        <w:t>fill entry Box 39</w:t>
      </w:r>
      <w:r w:rsidR="00321203" w:rsidRPr="00B6546B">
        <w:rPr>
          <w:rFonts w:eastAsia="Calibri"/>
          <w:b/>
          <w:bCs/>
          <w:color w:val="000000"/>
        </w:rPr>
        <w:t>-- cigars/ pipes/ used smokeless</w:t>
      </w:r>
      <w:r w:rsidRPr="00B6546B">
        <w:rPr>
          <w:rFonts w:eastAsia="Calibri"/>
          <w:b/>
          <w:bCs/>
          <w:color w:val="000000"/>
        </w:rPr>
        <w:t>] because you were TRYING to quit?</w:t>
      </w:r>
    </w:p>
    <w:p w:rsidR="00AA3DBD" w:rsidRPr="00B6546B" w:rsidRDefault="00AA3DBD" w:rsidP="00AA3DBD">
      <w:pPr>
        <w:rPr>
          <w:rFonts w:eastAsia="Calibri"/>
          <w:color w:val="000000"/>
          <w:sz w:val="22"/>
          <w:szCs w:val="22"/>
        </w:rPr>
      </w:pPr>
    </w:p>
    <w:p w:rsidR="00AA3DBD" w:rsidRPr="00224646" w:rsidRDefault="00AA3DBD" w:rsidP="00AA3DBD">
      <w:pPr>
        <w:rPr>
          <w:rFonts w:eastAsia="Calibri"/>
          <w:color w:val="000000"/>
          <w:sz w:val="22"/>
          <w:szCs w:val="22"/>
        </w:rPr>
      </w:pPr>
      <w:r w:rsidRPr="00224646">
        <w:rPr>
          <w:rFonts w:eastAsia="Calibri"/>
          <w:b/>
          <w:bCs/>
          <w:color w:val="000000"/>
        </w:rPr>
        <w:t>J6b</w:t>
      </w:r>
      <w:r w:rsidR="002B2827" w:rsidRPr="00224646">
        <w:rPr>
          <w:rFonts w:eastAsia="Calibri"/>
          <w:b/>
          <w:bCs/>
          <w:color w:val="000000"/>
        </w:rPr>
        <w:t>num</w:t>
      </w:r>
      <w:r w:rsidRPr="00224646">
        <w:rPr>
          <w:rFonts w:eastAsia="Calibri"/>
          <w:b/>
          <w:bCs/>
          <w:color w:val="000000"/>
        </w:rPr>
        <w:t xml:space="preserve"> </w:t>
      </w:r>
      <w:r w:rsidR="00B6234D" w:rsidRPr="00224646">
        <w:rPr>
          <w:rFonts w:eastAsia="Calibri"/>
          <w:b/>
          <w:bCs/>
          <w:color w:val="000000"/>
        </w:rPr>
        <w:tab/>
      </w:r>
      <w:r w:rsidRPr="00224646">
        <w:rPr>
          <w:rFonts w:eastAsia="Calibri"/>
          <w:bCs/>
          <w:color w:val="000000"/>
        </w:rPr>
        <w:t>ENTER NUMBER</w:t>
      </w:r>
      <w:r w:rsidRPr="00224646">
        <w:rPr>
          <w:rFonts w:eastAsia="Calibri"/>
          <w:b/>
          <w:bCs/>
          <w:color w:val="000000"/>
        </w:rPr>
        <w:t xml:space="preserve"> (1 </w:t>
      </w:r>
      <w:r w:rsidR="00E47FE4" w:rsidRPr="00224646">
        <w:rPr>
          <w:rFonts w:eastAsia="Calibri"/>
          <w:b/>
          <w:bCs/>
          <w:color w:val="000000"/>
        </w:rPr>
        <w:t>-</w:t>
      </w:r>
      <w:r w:rsidR="00B6546B" w:rsidRPr="00224646">
        <w:rPr>
          <w:rFonts w:eastAsia="Calibri"/>
          <w:b/>
          <w:bCs/>
          <w:color w:val="000000"/>
        </w:rPr>
        <w:t>99</w:t>
      </w:r>
      <w:r w:rsidRPr="00224646">
        <w:rPr>
          <w:rFonts w:eastAsia="Calibri"/>
          <w:b/>
          <w:bCs/>
          <w:color w:val="000000"/>
        </w:rPr>
        <w:t>)</w:t>
      </w:r>
    </w:p>
    <w:p w:rsidR="00AA3DBD" w:rsidRPr="00224646" w:rsidRDefault="00AA3DBD" w:rsidP="00AA3DBD">
      <w:pPr>
        <w:rPr>
          <w:rFonts w:eastAsia="Calibri"/>
          <w:color w:val="000000"/>
          <w:sz w:val="22"/>
          <w:szCs w:val="22"/>
        </w:rPr>
      </w:pPr>
    </w:p>
    <w:p w:rsidR="00AA3DBD" w:rsidRPr="00224646" w:rsidRDefault="00AA3DBD" w:rsidP="00B6234D">
      <w:pPr>
        <w:ind w:firstLine="720"/>
        <w:rPr>
          <w:rFonts w:eastAsia="Calibri"/>
          <w:color w:val="000000"/>
          <w:sz w:val="22"/>
          <w:szCs w:val="22"/>
        </w:rPr>
      </w:pPr>
      <w:r w:rsidRPr="00224646">
        <w:rPr>
          <w:rFonts w:eastAsia="Calibri"/>
          <w:b/>
          <w:bCs/>
          <w:color w:val="000000"/>
        </w:rPr>
        <w:t>|__|__|</w:t>
      </w:r>
    </w:p>
    <w:p w:rsidR="00AA3DBD" w:rsidRPr="00224646" w:rsidRDefault="00AA3DBD" w:rsidP="00AA3DBD">
      <w:pPr>
        <w:rPr>
          <w:rFonts w:ascii="Calibri" w:eastAsia="Calibri" w:hAnsi="Calibri"/>
          <w:b/>
          <w:bCs/>
          <w:color w:val="000000"/>
        </w:rPr>
      </w:pPr>
    </w:p>
    <w:p w:rsidR="00AA3DBD" w:rsidRPr="00224646" w:rsidRDefault="00AA3DBD" w:rsidP="00AA3DBD">
      <w:pPr>
        <w:rPr>
          <w:rFonts w:eastAsia="Calibri"/>
          <w:color w:val="000000"/>
          <w:sz w:val="22"/>
          <w:szCs w:val="22"/>
        </w:rPr>
      </w:pPr>
      <w:r w:rsidRPr="00224646">
        <w:rPr>
          <w:rFonts w:eastAsia="Calibri"/>
          <w:b/>
          <w:bCs/>
          <w:color w:val="000000"/>
        </w:rPr>
        <w:t>J6b</w:t>
      </w:r>
      <w:r w:rsidR="002B2827" w:rsidRPr="00224646">
        <w:rPr>
          <w:rFonts w:eastAsia="Calibri"/>
          <w:b/>
          <w:bCs/>
          <w:color w:val="000000"/>
        </w:rPr>
        <w:t>unt</w:t>
      </w:r>
      <w:r w:rsidR="00F470CE" w:rsidRPr="00224646">
        <w:rPr>
          <w:rFonts w:eastAsia="Calibri"/>
          <w:b/>
          <w:bCs/>
          <w:color w:val="000000"/>
        </w:rPr>
        <w:tab/>
      </w:r>
      <w:r w:rsidRPr="00224646">
        <w:rPr>
          <w:rFonts w:eastAsia="Calibri"/>
          <w:bCs/>
          <w:color w:val="000000"/>
        </w:rPr>
        <w:t>ENTER UNIT REPORTED</w:t>
      </w:r>
    </w:p>
    <w:p w:rsidR="00AA3DBD" w:rsidRPr="00224646" w:rsidRDefault="00AA3DBD" w:rsidP="00AA3DBD">
      <w:pPr>
        <w:rPr>
          <w:rFonts w:eastAsia="Calibri"/>
          <w:color w:val="000000"/>
          <w:sz w:val="22"/>
          <w:szCs w:val="22"/>
        </w:rPr>
      </w:pPr>
    </w:p>
    <w:p w:rsidR="00AA3DBD" w:rsidRPr="00224646" w:rsidRDefault="00AA3DBD" w:rsidP="00F470CE">
      <w:pPr>
        <w:ind w:left="720" w:firstLine="720"/>
        <w:rPr>
          <w:rFonts w:eastAsia="Calibri"/>
          <w:color w:val="000000"/>
          <w:sz w:val="22"/>
          <w:szCs w:val="22"/>
        </w:rPr>
      </w:pPr>
      <w:r w:rsidRPr="00224646">
        <w:rPr>
          <w:rFonts w:eastAsia="Calibri"/>
          <w:bCs/>
          <w:color w:val="000000"/>
        </w:rPr>
        <w:t>(1) Days</w:t>
      </w:r>
    </w:p>
    <w:p w:rsidR="00AA3DBD" w:rsidRPr="00224646" w:rsidRDefault="00AA3DBD" w:rsidP="00F470CE">
      <w:pPr>
        <w:ind w:left="720" w:firstLine="720"/>
        <w:rPr>
          <w:rFonts w:eastAsia="Calibri"/>
          <w:color w:val="000000"/>
          <w:sz w:val="22"/>
          <w:szCs w:val="22"/>
        </w:rPr>
      </w:pPr>
      <w:r w:rsidRPr="00224646">
        <w:rPr>
          <w:rFonts w:eastAsia="Calibri"/>
          <w:bCs/>
          <w:color w:val="000000"/>
        </w:rPr>
        <w:t xml:space="preserve">(2) Weeks </w:t>
      </w:r>
    </w:p>
    <w:p w:rsidR="00AA3DBD" w:rsidRPr="00224646" w:rsidRDefault="00AA3DBD" w:rsidP="00F470CE">
      <w:pPr>
        <w:ind w:left="720" w:firstLine="720"/>
        <w:rPr>
          <w:rFonts w:eastAsia="Calibri"/>
          <w:color w:val="000000"/>
          <w:sz w:val="22"/>
          <w:szCs w:val="22"/>
        </w:rPr>
      </w:pPr>
      <w:r w:rsidRPr="00224646">
        <w:rPr>
          <w:rFonts w:eastAsia="Calibri"/>
          <w:bCs/>
          <w:color w:val="000000"/>
        </w:rPr>
        <w:t>(3) Months</w:t>
      </w:r>
    </w:p>
    <w:p w:rsidR="00AA3DBD" w:rsidRPr="00224646" w:rsidRDefault="00AA3DBD" w:rsidP="00AA3DBD">
      <w:pPr>
        <w:rPr>
          <w:rFonts w:eastAsia="Calibri"/>
          <w:color w:val="000000"/>
          <w:sz w:val="22"/>
          <w:szCs w:val="22"/>
        </w:rPr>
      </w:pPr>
    </w:p>
    <w:p w:rsidR="00AA3DBD" w:rsidRPr="00224646" w:rsidRDefault="00AA3DBD" w:rsidP="00F470CE">
      <w:pPr>
        <w:ind w:left="2160" w:hanging="1440"/>
        <w:rPr>
          <w:rFonts w:eastAsia="Calibri"/>
          <w:color w:val="000000"/>
          <w:sz w:val="22"/>
          <w:szCs w:val="22"/>
        </w:rPr>
      </w:pPr>
      <w:r w:rsidRPr="00224646">
        <w:rPr>
          <w:rFonts w:eastAsia="Calibri"/>
          <w:b/>
          <w:bCs/>
          <w:color w:val="000000"/>
        </w:rPr>
        <w:t>|__|</w:t>
      </w:r>
      <w:r w:rsidRPr="00224646">
        <w:rPr>
          <w:rFonts w:eastAsia="Calibri"/>
          <w:b/>
          <w:bCs/>
          <w:color w:val="000000"/>
        </w:rPr>
        <w:tab/>
        <w:t>IF (J6</w:t>
      </w:r>
      <w:r w:rsidR="002B2827" w:rsidRPr="00224646">
        <w:rPr>
          <w:rFonts w:eastAsia="Calibri"/>
          <w:b/>
          <w:bCs/>
          <w:color w:val="000000"/>
        </w:rPr>
        <w:t>num</w:t>
      </w:r>
      <w:r w:rsidRPr="00224646">
        <w:rPr>
          <w:rFonts w:eastAsia="Calibri"/>
          <w:b/>
          <w:bCs/>
          <w:color w:val="000000"/>
        </w:rPr>
        <w:t xml:space="preserve"> &gt;18 AND J6b</w:t>
      </w:r>
      <w:r w:rsidR="002B2827" w:rsidRPr="00224646">
        <w:rPr>
          <w:rFonts w:eastAsia="Calibri"/>
          <w:b/>
          <w:bCs/>
          <w:color w:val="000000"/>
        </w:rPr>
        <w:t>unt</w:t>
      </w:r>
      <w:r w:rsidRPr="00224646">
        <w:rPr>
          <w:rFonts w:eastAsia="Calibri"/>
          <w:b/>
          <w:bCs/>
          <w:color w:val="000000"/>
        </w:rPr>
        <w:t xml:space="preserve"> = 2) OR (J6b</w:t>
      </w:r>
      <w:r w:rsidR="002B2827" w:rsidRPr="00224646">
        <w:rPr>
          <w:rFonts w:eastAsia="Calibri"/>
          <w:b/>
          <w:bCs/>
          <w:color w:val="000000"/>
        </w:rPr>
        <w:t>num</w:t>
      </w:r>
      <w:r w:rsidRPr="00224646">
        <w:rPr>
          <w:rFonts w:eastAsia="Calibri"/>
          <w:b/>
          <w:bCs/>
          <w:color w:val="000000"/>
        </w:rPr>
        <w:t xml:space="preserve"> &gt;12 AND J6b</w:t>
      </w:r>
      <w:r w:rsidR="002B2827" w:rsidRPr="00224646">
        <w:rPr>
          <w:rFonts w:eastAsia="Calibri"/>
          <w:b/>
          <w:bCs/>
          <w:color w:val="000000"/>
        </w:rPr>
        <w:t>unt</w:t>
      </w:r>
      <w:r w:rsidRPr="00224646">
        <w:rPr>
          <w:rFonts w:eastAsia="Calibri"/>
          <w:b/>
          <w:bCs/>
          <w:color w:val="000000"/>
        </w:rPr>
        <w:t xml:space="preserve"> = 3) </w:t>
      </w:r>
      <w:r w:rsidRPr="00224646">
        <w:rPr>
          <w:rFonts w:eastAsia="Calibri"/>
          <w:b/>
          <w:bCs/>
          <w:color w:val="000000"/>
        </w:rPr>
        <w:sym w:font="WP IconicSymbolsA" w:char="00BA"/>
      </w:r>
      <w:r w:rsidRPr="00224646">
        <w:rPr>
          <w:rFonts w:eastAsia="Calibri"/>
          <w:b/>
          <w:bCs/>
          <w:color w:val="000000"/>
        </w:rPr>
        <w:t>GO TO J6b</w:t>
      </w:r>
      <w:r w:rsidR="002B2827" w:rsidRPr="00224646">
        <w:rPr>
          <w:rFonts w:eastAsia="Calibri"/>
          <w:b/>
          <w:bCs/>
          <w:color w:val="000000"/>
        </w:rPr>
        <w:t>v</w:t>
      </w:r>
      <w:r w:rsidRPr="00224646">
        <w:rPr>
          <w:rFonts w:eastAsia="Calibri"/>
          <w:b/>
          <w:bCs/>
          <w:color w:val="000000"/>
        </w:rPr>
        <w:t xml:space="preserve">; ELSE   </w:t>
      </w:r>
      <w:r w:rsidRPr="00224646">
        <w:rPr>
          <w:rFonts w:eastAsia="Calibri"/>
          <w:b/>
          <w:bCs/>
          <w:color w:val="000000"/>
        </w:rPr>
        <w:sym w:font="WP IconicSymbolsA" w:char="00BA"/>
      </w:r>
      <w:r w:rsidRPr="00224646">
        <w:rPr>
          <w:rFonts w:eastAsia="Calibri"/>
          <w:b/>
          <w:bCs/>
          <w:color w:val="000000"/>
        </w:rPr>
        <w:t xml:space="preserve">GO TO </w:t>
      </w:r>
      <w:r w:rsidR="00F470CE" w:rsidRPr="00224646">
        <w:rPr>
          <w:rFonts w:eastAsia="Calibri"/>
          <w:b/>
          <w:bCs/>
          <w:color w:val="000000"/>
        </w:rPr>
        <w:t xml:space="preserve">QUESTION </w:t>
      </w:r>
      <w:r w:rsidRPr="00224646">
        <w:rPr>
          <w:rFonts w:eastAsia="Calibri"/>
          <w:b/>
          <w:bCs/>
          <w:color w:val="000000"/>
        </w:rPr>
        <w:t>J7a1</w:t>
      </w:r>
    </w:p>
    <w:p w:rsidR="00AA3DBD" w:rsidRPr="00224646" w:rsidRDefault="00AA3DBD" w:rsidP="00AA3DBD">
      <w:pPr>
        <w:rPr>
          <w:rFonts w:ascii="Calibri" w:eastAsia="Calibri" w:hAnsi="Calibri"/>
          <w:color w:val="000000"/>
          <w:sz w:val="22"/>
          <w:szCs w:val="22"/>
        </w:rPr>
      </w:pPr>
    </w:p>
    <w:p w:rsidR="00AA3DBD" w:rsidRPr="00831660" w:rsidRDefault="00AA3DBD" w:rsidP="00F470CE">
      <w:pPr>
        <w:ind w:left="1440" w:hanging="1440"/>
        <w:rPr>
          <w:rFonts w:eastAsia="Calibri"/>
          <w:color w:val="000000"/>
          <w:sz w:val="22"/>
          <w:szCs w:val="22"/>
        </w:rPr>
      </w:pPr>
      <w:r w:rsidRPr="00224646">
        <w:rPr>
          <w:rFonts w:eastAsia="Calibri"/>
          <w:b/>
          <w:bCs/>
          <w:color w:val="000000"/>
        </w:rPr>
        <w:t>J6b</w:t>
      </w:r>
      <w:r w:rsidR="00D8434A" w:rsidRPr="00224646">
        <w:rPr>
          <w:rFonts w:eastAsia="Calibri"/>
          <w:b/>
          <w:bCs/>
          <w:color w:val="000000"/>
        </w:rPr>
        <w:t>v</w:t>
      </w:r>
      <w:r w:rsidRPr="00224646">
        <w:rPr>
          <w:rFonts w:eastAsia="Calibri"/>
          <w:b/>
          <w:bCs/>
          <w:color w:val="000000"/>
        </w:rPr>
        <w:tab/>
        <w:t>I have recorded that the LONGEST length of time you stopped</w:t>
      </w:r>
      <w:r w:rsidRPr="00831660">
        <w:rPr>
          <w:rFonts w:eastAsia="Calibri"/>
          <w:b/>
          <w:bCs/>
          <w:color w:val="000000"/>
        </w:rPr>
        <w:t xml:space="preserve"> smoking/using [</w:t>
      </w:r>
      <w:r w:rsidRPr="00831660">
        <w:rPr>
          <w:rFonts w:eastAsia="Calibri"/>
          <w:bCs/>
          <w:color w:val="000000"/>
        </w:rPr>
        <w:t>fill entry Box 39</w:t>
      </w:r>
      <w:r w:rsidR="00321203" w:rsidRPr="00831660">
        <w:rPr>
          <w:rFonts w:eastAsia="Calibri"/>
          <w:b/>
          <w:bCs/>
          <w:color w:val="000000"/>
        </w:rPr>
        <w:t>—cigars/ pipes/ using smokeless tobacco</w:t>
      </w:r>
      <w:r w:rsidRPr="00831660">
        <w:rPr>
          <w:rFonts w:eastAsia="Calibri"/>
          <w:b/>
          <w:bCs/>
          <w:color w:val="000000"/>
        </w:rPr>
        <w:t>] in the past 12 months because you were TRYING to quit was [</w:t>
      </w:r>
      <w:r w:rsidRPr="00831660">
        <w:rPr>
          <w:rFonts w:eastAsia="Calibri"/>
          <w:bCs/>
          <w:color w:val="000000"/>
        </w:rPr>
        <w:t>fill entry J6b</w:t>
      </w:r>
      <w:r w:rsidR="00B601A2" w:rsidRPr="00831660">
        <w:rPr>
          <w:rFonts w:eastAsia="Calibri"/>
          <w:bCs/>
          <w:color w:val="000000"/>
        </w:rPr>
        <w:t>num</w:t>
      </w:r>
      <w:r w:rsidRPr="00831660">
        <w:rPr>
          <w:rFonts w:eastAsia="Calibri"/>
          <w:bCs/>
          <w:color w:val="000000"/>
        </w:rPr>
        <w:t>/J6b</w:t>
      </w:r>
      <w:r w:rsidR="00B601A2" w:rsidRPr="00831660">
        <w:rPr>
          <w:rFonts w:eastAsia="Calibri"/>
          <w:bCs/>
          <w:color w:val="000000"/>
        </w:rPr>
        <w:t>unt</w:t>
      </w:r>
      <w:r w:rsidRPr="00831660">
        <w:rPr>
          <w:rFonts w:eastAsia="Calibri"/>
          <w:b/>
          <w:bCs/>
          <w:color w:val="000000"/>
        </w:rPr>
        <w:t>]?  Is that correct?</w:t>
      </w:r>
    </w:p>
    <w:p w:rsidR="00AA3DBD" w:rsidRPr="00831660" w:rsidRDefault="00AA3DBD" w:rsidP="00AA3DBD">
      <w:pPr>
        <w:rPr>
          <w:rFonts w:eastAsia="Calibri"/>
          <w:color w:val="000000"/>
          <w:sz w:val="22"/>
          <w:szCs w:val="22"/>
        </w:rPr>
      </w:pPr>
    </w:p>
    <w:p w:rsidR="00AA3DBD" w:rsidRPr="00224646" w:rsidRDefault="00F470CE" w:rsidP="00D51B73">
      <w:pPr>
        <w:tabs>
          <w:tab w:val="left" w:pos="1440"/>
        </w:tabs>
        <w:rPr>
          <w:rFonts w:eastAsia="Calibri"/>
          <w:b/>
          <w:color w:val="000000"/>
          <w:sz w:val="22"/>
          <w:szCs w:val="22"/>
        </w:rPr>
      </w:pPr>
      <w:r w:rsidRPr="00831660">
        <w:rPr>
          <w:rFonts w:eastAsia="Calibri"/>
          <w:bCs/>
          <w:color w:val="000000"/>
        </w:rPr>
        <w:tab/>
      </w:r>
      <w:r w:rsidR="00AA3DBD" w:rsidRPr="00224646">
        <w:rPr>
          <w:rFonts w:eastAsia="Calibri"/>
          <w:bCs/>
          <w:color w:val="000000"/>
        </w:rPr>
        <w:t>(1)  Yes</w:t>
      </w:r>
      <w:r w:rsidRPr="00224646">
        <w:rPr>
          <w:rFonts w:eastAsia="Calibri"/>
          <w:bCs/>
          <w:color w:val="000000"/>
        </w:rPr>
        <w:t xml:space="preserve">  </w:t>
      </w:r>
      <w:r w:rsidRPr="00224646">
        <w:rPr>
          <w:rFonts w:eastAsia="Calibri"/>
          <w:b/>
          <w:bCs/>
          <w:color w:val="000000"/>
        </w:rPr>
        <w:t>GO TO QUESTION J7a1</w:t>
      </w:r>
    </w:p>
    <w:p w:rsidR="00AA3DBD" w:rsidRPr="00224646" w:rsidRDefault="00F470CE" w:rsidP="00D51B73">
      <w:pPr>
        <w:tabs>
          <w:tab w:val="left" w:pos="1440"/>
        </w:tabs>
        <w:rPr>
          <w:rFonts w:eastAsia="Calibri"/>
          <w:color w:val="000000"/>
          <w:sz w:val="22"/>
          <w:szCs w:val="22"/>
        </w:rPr>
      </w:pPr>
      <w:r w:rsidRPr="00224646">
        <w:rPr>
          <w:rFonts w:eastAsia="Calibri"/>
          <w:bCs/>
          <w:color w:val="000000"/>
        </w:rPr>
        <w:tab/>
      </w:r>
      <w:r w:rsidR="00AA3DBD" w:rsidRPr="00224646">
        <w:rPr>
          <w:rFonts w:eastAsia="Calibri"/>
          <w:bCs/>
          <w:color w:val="000000"/>
        </w:rPr>
        <w:t>(2)  No</w:t>
      </w:r>
      <w:r w:rsidR="00AA3DBD" w:rsidRPr="00224646">
        <w:rPr>
          <w:rFonts w:eastAsia="Calibri"/>
          <w:b/>
          <w:bCs/>
          <w:color w:val="000000"/>
        </w:rPr>
        <w:tab/>
      </w:r>
      <w:r w:rsidRPr="00224646">
        <w:rPr>
          <w:rFonts w:eastAsia="Calibri"/>
          <w:b/>
          <w:bCs/>
          <w:color w:val="000000"/>
        </w:rPr>
        <w:t xml:space="preserve">  </w:t>
      </w:r>
      <w:r w:rsidR="00AA3DBD" w:rsidRPr="00224646">
        <w:rPr>
          <w:rFonts w:eastAsia="Calibri"/>
          <w:b/>
          <w:bCs/>
          <w:color w:val="000000"/>
        </w:rPr>
        <w:t>GO TO J6b</w:t>
      </w:r>
      <w:r w:rsidR="00B601A2" w:rsidRPr="00224646">
        <w:rPr>
          <w:rFonts w:eastAsia="Calibri"/>
          <w:b/>
          <w:bCs/>
          <w:color w:val="000000"/>
        </w:rPr>
        <w:t>num</w:t>
      </w:r>
      <w:r w:rsidR="00321203" w:rsidRPr="00224646">
        <w:rPr>
          <w:rFonts w:eastAsia="Calibri"/>
          <w:b/>
          <w:bCs/>
          <w:color w:val="000000"/>
        </w:rPr>
        <w:t>/unt TO CORRECT</w:t>
      </w:r>
    </w:p>
    <w:p w:rsidR="00AA3DBD" w:rsidRPr="00224646" w:rsidRDefault="00AA3DBD" w:rsidP="00AA3DBD">
      <w:pPr>
        <w:rPr>
          <w:rFonts w:eastAsia="Calibri"/>
          <w:color w:val="000000"/>
          <w:sz w:val="22"/>
          <w:szCs w:val="22"/>
        </w:rPr>
      </w:pPr>
    </w:p>
    <w:p w:rsidR="00AA3DBD" w:rsidRPr="00224646" w:rsidRDefault="00AA3DBD" w:rsidP="00F470CE">
      <w:pPr>
        <w:ind w:firstLine="720"/>
        <w:rPr>
          <w:rFonts w:eastAsia="Calibri"/>
          <w:b/>
          <w:bCs/>
          <w:color w:val="000000"/>
        </w:rPr>
      </w:pPr>
      <w:r w:rsidRPr="00224646">
        <w:rPr>
          <w:rFonts w:eastAsia="Calibri"/>
          <w:b/>
          <w:bCs/>
          <w:color w:val="000000"/>
        </w:rPr>
        <w:t>|__|</w:t>
      </w:r>
    </w:p>
    <w:p w:rsidR="00AA3DBD" w:rsidRPr="00224646" w:rsidRDefault="00AA3DBD" w:rsidP="00AA3DBD">
      <w:pPr>
        <w:rPr>
          <w:rFonts w:ascii="Calibri" w:eastAsia="Calibri" w:hAnsi="Calibri"/>
          <w:color w:val="000000"/>
          <w:sz w:val="22"/>
          <w:szCs w:val="22"/>
        </w:rPr>
      </w:pPr>
    </w:p>
    <w:p w:rsidR="00831660" w:rsidRPr="00224646" w:rsidRDefault="00831660" w:rsidP="00831660">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ascii="Calibri" w:eastAsia="Calibri" w:hAnsi="Calibri"/>
          <w:b/>
          <w:color w:val="000000"/>
          <w:szCs w:val="22"/>
        </w:rPr>
      </w:pPr>
      <w:r w:rsidRPr="00224646">
        <w:rPr>
          <w:rFonts w:ascii="Calibri" w:eastAsia="Calibri" w:hAnsi="Calibri"/>
          <w:b/>
          <w:color w:val="000000"/>
          <w:sz w:val="32"/>
          <w:szCs w:val="22"/>
        </w:rPr>
        <w:t xml:space="preserve">BOX </w:t>
      </w:r>
      <w:r w:rsidR="00AA3DBD" w:rsidRPr="00224646">
        <w:rPr>
          <w:rFonts w:ascii="Calibri" w:eastAsia="Calibri" w:hAnsi="Calibri"/>
          <w:b/>
          <w:color w:val="000000"/>
          <w:sz w:val="32"/>
          <w:szCs w:val="22"/>
        </w:rPr>
        <w:t>J7a--</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rFonts w:ascii="Calibri" w:eastAsia="Calibri" w:hAnsi="Calibri"/>
          <w:b/>
          <w:color w:val="000000"/>
          <w:szCs w:val="22"/>
        </w:rPr>
        <w:t xml:space="preserve">For J7a – J7c--  Use alternative wording for those who met criteria in BOX 39A for recent former users of one “other tobacco product” :  </w:t>
      </w:r>
      <w:r w:rsidRPr="00224646">
        <w:rPr>
          <w:rFonts w:eastAsia="Calibri"/>
          <w:b/>
          <w:color w:val="000000"/>
        </w:rPr>
        <w:t>ELSE IF [(J2a=3 OR J1a = 2) FOR ALL J1a1- 4] AND [J</w:t>
      </w:r>
      <w:r w:rsidR="00321203" w:rsidRPr="00224646">
        <w:rPr>
          <w:rFonts w:eastAsia="Calibri"/>
          <w:b/>
          <w:color w:val="000000"/>
        </w:rPr>
        <w:t>d</w:t>
      </w:r>
      <w:r w:rsidRPr="00224646">
        <w:rPr>
          <w:rFonts w:eastAsia="Calibri"/>
          <w:b/>
          <w:color w:val="000000"/>
        </w:rPr>
        <w:t>1/2 LESS THAN OR EQUAL TO 1 YEAR</w:t>
      </w:r>
      <w:r w:rsidR="00802840" w:rsidRPr="00224646">
        <w:rPr>
          <w:rFonts w:eastAsia="Calibri"/>
          <w:b/>
          <w:color w:val="000000"/>
        </w:rPr>
        <w:t xml:space="preserve"> EQUIVALENCE </w:t>
      </w:r>
      <w:r w:rsidRPr="00224646">
        <w:rPr>
          <w:rFonts w:eastAsia="Calibri"/>
          <w:b/>
          <w:color w:val="000000"/>
        </w:rPr>
        <w:t>, 12 MONTHS, 52 WEEKS, 9</w:t>
      </w:r>
      <w:r w:rsidR="00321203" w:rsidRPr="00224646">
        <w:rPr>
          <w:rFonts w:eastAsia="Calibri"/>
          <w:b/>
          <w:color w:val="000000"/>
        </w:rPr>
        <w:t>9</w:t>
      </w:r>
      <w:r w:rsidRPr="00224646">
        <w:rPr>
          <w:rFonts w:eastAsia="Calibri"/>
          <w:b/>
          <w:color w:val="000000"/>
        </w:rPr>
        <w:t>DAYS</w:t>
      </w:r>
      <w:r w:rsidR="00802840" w:rsidRPr="00224646">
        <w:rPr>
          <w:rFonts w:eastAsia="Calibri"/>
          <w:b/>
          <w:color w:val="000000"/>
        </w:rPr>
        <w:t xml:space="preserve"> Or use instead Jd</w:t>
      </w:r>
      <w:r w:rsidR="00647B44" w:rsidRPr="00224646">
        <w:rPr>
          <w:rFonts w:eastAsia="Calibri"/>
          <w:b/>
          <w:color w:val="000000"/>
        </w:rPr>
        <w:t>c</w:t>
      </w:r>
      <w:r w:rsidR="00802840" w:rsidRPr="00224646">
        <w:rPr>
          <w:rFonts w:eastAsia="Calibri"/>
          <w:b/>
          <w:color w:val="000000"/>
        </w:rPr>
        <w:t xml:space="preserve"> =1</w:t>
      </w:r>
      <w:r w:rsidR="00D357F7" w:rsidRPr="00224646">
        <w:rPr>
          <w:rFonts w:eastAsia="Calibri"/>
          <w:b/>
          <w:color w:val="000000"/>
        </w:rPr>
        <w:t>)</w:t>
      </w:r>
      <w:r w:rsidRPr="00224646">
        <w:rPr>
          <w:rFonts w:eastAsia="Calibri"/>
          <w:b/>
          <w:color w:val="000000"/>
        </w:rPr>
        <w:t xml:space="preserve"> FOR  ONLY ONE “OTHER TOBACCO PRODUCT”J1a1OR 4] AND [</w:t>
      </w:r>
      <w:r w:rsidR="00321203" w:rsidRPr="00224646">
        <w:rPr>
          <w:rFonts w:eastAsia="Calibri"/>
          <w:b/>
          <w:color w:val="000000"/>
        </w:rPr>
        <w:t xml:space="preserve"> (</w:t>
      </w:r>
      <w:r w:rsidRPr="00224646">
        <w:rPr>
          <w:rFonts w:eastAsia="Calibri"/>
          <w:b/>
          <w:color w:val="000000"/>
        </w:rPr>
        <w:t xml:space="preserve"> IF A3 =3 AND H1NUM/</w:t>
      </w:r>
      <w:r w:rsidR="00321203" w:rsidRPr="00224646">
        <w:rPr>
          <w:rFonts w:eastAsia="Calibri"/>
          <w:b/>
          <w:color w:val="000000"/>
        </w:rPr>
        <w:t>UNT</w:t>
      </w:r>
      <w:r w:rsidRPr="00224646">
        <w:rPr>
          <w:rFonts w:eastAsia="Calibri"/>
          <w:b/>
          <w:color w:val="000000"/>
        </w:rPr>
        <w:t xml:space="preserve"> &gt; 1 YEAR, 12 MOS., 52 WEEKS, OR EQUIVALENCE</w:t>
      </w:r>
      <w:r w:rsidR="00321203" w:rsidRPr="00224646">
        <w:rPr>
          <w:rFonts w:eastAsia="Calibri"/>
          <w:b/>
          <w:color w:val="000000"/>
        </w:rPr>
        <w:t>) OR (IF A1=2)</w:t>
      </w:r>
      <w:r w:rsidRPr="00224646">
        <w:rPr>
          <w:rFonts w:eastAsia="Calibri"/>
          <w:b/>
          <w:color w:val="000000"/>
        </w:rPr>
        <w:t xml:space="preserve"> ] THEN GO TO</w:t>
      </w:r>
      <w:r w:rsidR="005A52CB" w:rsidRPr="00224646">
        <w:rPr>
          <w:rFonts w:eastAsia="Calibri"/>
          <w:b/>
          <w:color w:val="000000"/>
        </w:rPr>
        <w:t xml:space="preserve"> QUESTION</w:t>
      </w:r>
      <w:r w:rsidRPr="00224646">
        <w:rPr>
          <w:rFonts w:eastAsia="Calibri"/>
          <w:b/>
          <w:color w:val="000000"/>
        </w:rPr>
        <w:t xml:space="preserve"> J7a</w:t>
      </w:r>
      <w:r w:rsidR="008436B2" w:rsidRPr="00224646">
        <w:rPr>
          <w:rFonts w:eastAsia="Calibri"/>
          <w:b/>
          <w:color w:val="000000"/>
        </w:rPr>
        <w:t>1 USING ALTERNATIVE WORDING AS DIRECTED in this BOX BELOW</w:t>
      </w:r>
      <w:r w:rsidRPr="00224646">
        <w:rPr>
          <w:rFonts w:eastAsia="Calibri"/>
          <w:b/>
          <w:color w:val="000000"/>
        </w:rPr>
        <w:t>.)</w:t>
      </w:r>
    </w:p>
    <w:p w:rsidR="00AA3DBD" w:rsidRPr="00224646"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r w:rsidRPr="00224646">
        <w:rPr>
          <w:b/>
          <w:bCs/>
          <w:color w:val="000000"/>
        </w:rPr>
        <w:t xml:space="preserve"> J7a</w:t>
      </w:r>
      <w:r w:rsidR="001664C6" w:rsidRPr="00224646">
        <w:rPr>
          <w:b/>
          <w:bCs/>
          <w:color w:val="000000"/>
        </w:rPr>
        <w:t>-c</w:t>
      </w:r>
      <w:r w:rsidRPr="00224646">
        <w:rPr>
          <w:b/>
          <w:bCs/>
          <w:color w:val="000000"/>
        </w:rPr>
        <w:t xml:space="preserve"> “Now I would like to ask about HOW you went about</w:t>
      </w:r>
      <w:r w:rsidRPr="00985670">
        <w:rPr>
          <w:b/>
          <w:bCs/>
          <w:color w:val="000000"/>
        </w:rPr>
        <w:t xml:space="preserve"> completely quitting smoking…cigars//using smokeless tobacco.  When you COMPLETELY quit smoking cigars/ using smokeless tobacco, did you use ANY of the following PRODUCTS?</w:t>
      </w:r>
      <w:r w:rsidR="008436B2">
        <w:rPr>
          <w:b/>
          <w:bCs/>
          <w:color w:val="000000"/>
        </w:rPr>
        <w:t>—For J</w:t>
      </w:r>
      <w:r w:rsidR="00BF77F6" w:rsidRPr="00985670">
        <w:rPr>
          <w:b/>
          <w:bCs/>
          <w:color w:val="000000"/>
        </w:rPr>
        <w:t xml:space="preserve">7b and </w:t>
      </w:r>
      <w:r w:rsidR="008436B2">
        <w:rPr>
          <w:b/>
          <w:bCs/>
          <w:color w:val="000000"/>
        </w:rPr>
        <w:t>J</w:t>
      </w:r>
      <w:r w:rsidR="00BF77F6" w:rsidRPr="00985670">
        <w:rPr>
          <w:b/>
          <w:bCs/>
          <w:color w:val="000000"/>
        </w:rPr>
        <w:t>7c alternative wording is:  “When you COMPLETELY quit smoking cigars// using smokeless tobacco, did..............?</w:t>
      </w:r>
    </w:p>
    <w:p w:rsidR="00AA3DBD" w:rsidRPr="00985670" w:rsidRDefault="00AA3DBD" w:rsidP="00AA3DBD">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color w:val="000000"/>
        </w:rPr>
      </w:pPr>
    </w:p>
    <w:p w:rsidR="00AA3DBD" w:rsidRPr="00985670" w:rsidRDefault="00AA3DBD" w:rsidP="00AA3DBD">
      <w:pPr>
        <w:rPr>
          <w:rFonts w:ascii="Calibri" w:eastAsia="Calibri" w:hAnsi="Calibri"/>
          <w:b/>
          <w:color w:val="000000"/>
          <w:szCs w:val="22"/>
        </w:rPr>
      </w:pPr>
    </w:p>
    <w:p w:rsidR="00AA3DBD" w:rsidRPr="00647B44" w:rsidRDefault="00AA3DBD" w:rsidP="00D51B73">
      <w:pPr>
        <w:ind w:left="1080" w:hanging="1080"/>
        <w:rPr>
          <w:rFonts w:eastAsia="Calibri"/>
          <w:color w:val="000000"/>
          <w:sz w:val="22"/>
          <w:szCs w:val="22"/>
        </w:rPr>
      </w:pPr>
      <w:r w:rsidRPr="00647B44">
        <w:rPr>
          <w:rFonts w:eastAsia="Calibri"/>
          <w:b/>
          <w:bCs/>
          <w:color w:val="000000"/>
        </w:rPr>
        <w:t>J 7a</w:t>
      </w:r>
      <w:r w:rsidR="001664C6" w:rsidRPr="00647B44">
        <w:rPr>
          <w:rFonts w:eastAsia="Calibri"/>
          <w:b/>
          <w:bCs/>
          <w:color w:val="000000"/>
        </w:rPr>
        <w:t>1</w:t>
      </w:r>
      <w:r w:rsidR="008436B2" w:rsidRPr="00647B44">
        <w:rPr>
          <w:rFonts w:eastAsia="Calibri"/>
          <w:b/>
          <w:bCs/>
          <w:color w:val="000000"/>
        </w:rPr>
        <w:tab/>
      </w:r>
      <w:r w:rsidRPr="00647B44">
        <w:rPr>
          <w:rFonts w:eastAsia="Calibri"/>
          <w:b/>
          <w:bCs/>
          <w:color w:val="000000"/>
        </w:rPr>
        <w:t>Thinking back about the last time you tried to quit [</w:t>
      </w:r>
      <w:r w:rsidRPr="00647B44">
        <w:rPr>
          <w:rFonts w:eastAsia="Calibri"/>
          <w:bCs/>
          <w:color w:val="000000"/>
        </w:rPr>
        <w:t>fill entry Box 39A</w:t>
      </w:r>
      <w:r w:rsidR="001664C6" w:rsidRPr="00647B44">
        <w:rPr>
          <w:rFonts w:eastAsia="Calibri"/>
          <w:bCs/>
          <w:color w:val="000000"/>
        </w:rPr>
        <w:t>—</w:t>
      </w:r>
      <w:r w:rsidR="001664C6" w:rsidRPr="00647B44">
        <w:rPr>
          <w:rFonts w:eastAsia="Calibri"/>
          <w:b/>
          <w:bCs/>
          <w:color w:val="000000"/>
        </w:rPr>
        <w:t>smoking cigars/ smoking pipes/ using smokeless tobacco</w:t>
      </w:r>
      <w:r w:rsidRPr="00647B44">
        <w:rPr>
          <w:rFonts w:eastAsia="Calibri"/>
          <w:b/>
          <w:bCs/>
          <w:color w:val="000000"/>
        </w:rPr>
        <w:t xml:space="preserve">] in the past 12 months  </w:t>
      </w:r>
      <w:r w:rsidR="001664C6" w:rsidRPr="00647B44">
        <w:rPr>
          <w:rFonts w:eastAsia="Calibri"/>
          <w:b/>
          <w:bCs/>
          <w:color w:val="000000"/>
        </w:rPr>
        <w:t>…..</w:t>
      </w:r>
      <w:r w:rsidRPr="00647B44">
        <w:rPr>
          <w:rFonts w:eastAsia="Calibri"/>
          <w:b/>
          <w:bCs/>
          <w:color w:val="000000"/>
        </w:rPr>
        <w:t>// SUBSTITUTE ALTERNATIVE WORDING FOR RECENT FORMER USER OF OTHER TOBACCO PRODUCT-- CRITERIA FROM BOX 39A</w:t>
      </w:r>
      <w:r w:rsidR="001664C6" w:rsidRPr="00647B44">
        <w:rPr>
          <w:rFonts w:eastAsia="Calibri"/>
          <w:b/>
          <w:bCs/>
          <w:color w:val="000000"/>
        </w:rPr>
        <w:t>/ BOX J7a-- above</w:t>
      </w:r>
      <w:r w:rsidRPr="00647B44">
        <w:rPr>
          <w:rFonts w:eastAsia="Calibri"/>
          <w:b/>
          <w:bCs/>
          <w:color w:val="000000"/>
        </w:rPr>
        <w:t>//</w:t>
      </w:r>
      <w:r w:rsidR="001664C6" w:rsidRPr="00647B44">
        <w:rPr>
          <w:rFonts w:eastAsia="Calibri"/>
          <w:b/>
          <w:bCs/>
          <w:color w:val="000000"/>
        </w:rPr>
        <w:t>……</w:t>
      </w:r>
      <w:r w:rsidRPr="00647B44">
        <w:rPr>
          <w:rFonts w:eastAsia="Calibri"/>
          <w:b/>
          <w:bCs/>
          <w:color w:val="000000"/>
        </w:rPr>
        <w:t>:</w:t>
      </w:r>
    </w:p>
    <w:p w:rsidR="00AA3DBD" w:rsidRPr="00647B44" w:rsidRDefault="00AA3DBD" w:rsidP="00AA3DBD">
      <w:pPr>
        <w:rPr>
          <w:rFonts w:eastAsia="Calibri"/>
          <w:b/>
          <w:bCs/>
          <w:color w:val="000000"/>
        </w:rPr>
      </w:pPr>
    </w:p>
    <w:p w:rsidR="00AA3DBD" w:rsidRPr="00647B44" w:rsidRDefault="00AA3DBD" w:rsidP="008436B2">
      <w:pPr>
        <w:ind w:firstLine="720"/>
        <w:rPr>
          <w:rFonts w:eastAsia="Calibri"/>
          <w:color w:val="000000"/>
          <w:sz w:val="22"/>
          <w:szCs w:val="22"/>
        </w:rPr>
      </w:pPr>
      <w:r w:rsidRPr="00647B44">
        <w:rPr>
          <w:rFonts w:eastAsia="Calibri"/>
          <w:b/>
          <w:bCs/>
          <w:color w:val="000000"/>
        </w:rPr>
        <w:t>Did you use any of the following</w:t>
      </w:r>
      <w:r w:rsidR="00BC42F4">
        <w:rPr>
          <w:rFonts w:eastAsia="Calibri"/>
          <w:b/>
          <w:bCs/>
          <w:color w:val="000000"/>
        </w:rPr>
        <w:t xml:space="preserve"> </w:t>
      </w:r>
      <w:r w:rsidRPr="00647B44">
        <w:rPr>
          <w:rFonts w:eastAsia="Calibri"/>
          <w:b/>
          <w:bCs/>
          <w:color w:val="000000"/>
        </w:rPr>
        <w:t>PRODUCTS:</w:t>
      </w:r>
    </w:p>
    <w:p w:rsidR="00AA3DBD" w:rsidRPr="001664C6" w:rsidRDefault="00AA3DBD" w:rsidP="008436B2">
      <w:pPr>
        <w:ind w:firstLine="720"/>
        <w:rPr>
          <w:rFonts w:ascii="Calibri" w:eastAsia="Calibri" w:hAnsi="Calibri"/>
          <w:color w:val="000000"/>
          <w:sz w:val="22"/>
          <w:szCs w:val="22"/>
        </w:rPr>
      </w:pPr>
      <w:r w:rsidRPr="001664C6">
        <w:rPr>
          <w:rFonts w:eastAsia="Calibri"/>
          <w:color w:val="000000"/>
        </w:rPr>
        <w:t>(1) Yes</w:t>
      </w:r>
    </w:p>
    <w:p w:rsidR="00AA3DBD" w:rsidRPr="00985670" w:rsidRDefault="00AA3DBD" w:rsidP="008436B2">
      <w:pPr>
        <w:ind w:firstLine="720"/>
        <w:rPr>
          <w:rFonts w:ascii="Calibri" w:eastAsia="Calibri" w:hAnsi="Calibri"/>
          <w:b/>
          <w:color w:val="000000"/>
          <w:sz w:val="22"/>
          <w:szCs w:val="22"/>
        </w:rPr>
      </w:pPr>
      <w:r w:rsidRPr="001664C6">
        <w:rPr>
          <w:rFonts w:eastAsia="Calibri"/>
          <w:color w:val="000000"/>
        </w:rPr>
        <w:t>(2) No</w:t>
      </w:r>
    </w:p>
    <w:p w:rsidR="00AA3DBD" w:rsidRPr="00985670" w:rsidRDefault="00AA3DBD" w:rsidP="00AA3DBD">
      <w:pPr>
        <w:rPr>
          <w:rFonts w:ascii="Calibri" w:eastAsia="Calibri" w:hAnsi="Calibri"/>
          <w:b/>
          <w:color w:val="000000"/>
          <w:sz w:val="22"/>
          <w:szCs w:val="22"/>
        </w:rPr>
      </w:pPr>
    </w:p>
    <w:p w:rsidR="006E2CE6" w:rsidRDefault="00AA3DBD" w:rsidP="006E2CE6">
      <w:pPr>
        <w:tabs>
          <w:tab w:val="left" w:pos="1440"/>
          <w:tab w:val="left" w:pos="2160"/>
          <w:tab w:val="left" w:pos="7200"/>
        </w:tabs>
        <w:rPr>
          <w:rFonts w:eastAsia="Calibri"/>
          <w:b/>
          <w:color w:val="000000"/>
        </w:rPr>
      </w:pPr>
      <w:r w:rsidRPr="00985670">
        <w:rPr>
          <w:rFonts w:eastAsia="Calibri"/>
          <w:b/>
          <w:color w:val="000000"/>
        </w:rPr>
        <w:t>J7a</w:t>
      </w:r>
      <w:r w:rsidR="0091170E" w:rsidRPr="00985670">
        <w:rPr>
          <w:rFonts w:eastAsia="Calibri"/>
          <w:b/>
          <w:color w:val="000000"/>
        </w:rPr>
        <w:t>1</w:t>
      </w:r>
      <w:r w:rsidRPr="00985670">
        <w:rPr>
          <w:rFonts w:eastAsia="Calibri"/>
          <w:b/>
          <w:color w:val="000000"/>
        </w:rPr>
        <w:tab/>
        <w:t>A nicotine patch</w:t>
      </w:r>
      <w:r w:rsidRPr="00985670">
        <w:rPr>
          <w:rFonts w:eastAsia="Calibri"/>
          <w:b/>
          <w:color w:val="000000"/>
        </w:rPr>
        <w:tab/>
      </w:r>
      <w:r w:rsidRPr="00985670">
        <w:rPr>
          <w:rFonts w:eastAsia="Calibri"/>
          <w:b/>
          <w:color w:val="000000"/>
        </w:rPr>
        <w:tab/>
        <w:t>|__|</w:t>
      </w:r>
    </w:p>
    <w:p w:rsidR="00AA3DBD" w:rsidRPr="00985670" w:rsidRDefault="00AA3DBD" w:rsidP="006E2CE6">
      <w:pPr>
        <w:tabs>
          <w:tab w:val="left" w:pos="1440"/>
          <w:tab w:val="left" w:pos="7200"/>
        </w:tabs>
        <w:rPr>
          <w:rFonts w:ascii="Calibri" w:eastAsia="Calibri" w:hAnsi="Calibri"/>
          <w:b/>
          <w:color w:val="000000"/>
          <w:sz w:val="22"/>
          <w:szCs w:val="22"/>
        </w:rPr>
      </w:pPr>
      <w:r w:rsidRPr="00985670">
        <w:rPr>
          <w:rFonts w:eastAsia="Calibri"/>
          <w:b/>
          <w:color w:val="000000"/>
        </w:rPr>
        <w:t>J7a</w:t>
      </w:r>
      <w:r w:rsidR="0091170E" w:rsidRPr="00985670">
        <w:rPr>
          <w:rFonts w:eastAsia="Calibri"/>
          <w:b/>
          <w:color w:val="000000"/>
        </w:rPr>
        <w:t>2</w:t>
      </w:r>
      <w:r w:rsidRPr="00985670">
        <w:rPr>
          <w:rFonts w:eastAsia="Calibri"/>
          <w:b/>
          <w:color w:val="000000"/>
        </w:rPr>
        <w:tab/>
        <w:t xml:space="preserve">A nicotine gum or lozenge </w:t>
      </w:r>
      <w:r w:rsidRPr="00985670">
        <w:rPr>
          <w:rFonts w:eastAsia="Calibri"/>
          <w:b/>
          <w:color w:val="000000"/>
        </w:rPr>
        <w:tab/>
      </w:r>
      <w:r w:rsidRPr="00985670">
        <w:rPr>
          <w:rFonts w:eastAsia="Calibri"/>
          <w:b/>
          <w:color w:val="000000"/>
        </w:rPr>
        <w:tab/>
        <w:t>|__|</w:t>
      </w:r>
    </w:p>
    <w:p w:rsidR="00AA3DBD" w:rsidRPr="00985670" w:rsidRDefault="00AA3DBD" w:rsidP="006E2CE6">
      <w:pPr>
        <w:tabs>
          <w:tab w:val="left" w:pos="1440"/>
          <w:tab w:val="left" w:pos="7200"/>
        </w:tabs>
        <w:rPr>
          <w:rFonts w:ascii="Calibri" w:eastAsia="Calibri" w:hAnsi="Calibri"/>
          <w:b/>
          <w:color w:val="000000"/>
          <w:sz w:val="22"/>
          <w:szCs w:val="22"/>
        </w:rPr>
      </w:pPr>
      <w:r w:rsidRPr="00985670">
        <w:rPr>
          <w:rFonts w:eastAsia="Calibri"/>
          <w:b/>
          <w:color w:val="000000"/>
        </w:rPr>
        <w:t>J7a3</w:t>
      </w:r>
      <w:r w:rsidRPr="00985670">
        <w:rPr>
          <w:rFonts w:eastAsia="Calibri"/>
          <w:b/>
          <w:color w:val="000000"/>
        </w:rPr>
        <w:tab/>
        <w:t>A nicotine nasal spray or inhaler</w:t>
      </w:r>
      <w:r w:rsidRPr="00985670">
        <w:rPr>
          <w:rFonts w:eastAsia="Calibri"/>
          <w:b/>
          <w:color w:val="000000"/>
        </w:rPr>
        <w:tab/>
      </w:r>
      <w:r w:rsidRPr="00985670">
        <w:rPr>
          <w:rFonts w:eastAsia="Calibri"/>
          <w:b/>
          <w:color w:val="000000"/>
        </w:rPr>
        <w:tab/>
        <w:t>|__|</w:t>
      </w:r>
    </w:p>
    <w:p w:rsidR="00AA3DBD" w:rsidRPr="00985670" w:rsidRDefault="00AA3DBD" w:rsidP="006E2CE6">
      <w:pPr>
        <w:tabs>
          <w:tab w:val="left" w:pos="1440"/>
        </w:tabs>
        <w:rPr>
          <w:rFonts w:ascii="Calibri" w:eastAsia="Calibri" w:hAnsi="Calibri"/>
          <w:b/>
          <w:color w:val="000000"/>
          <w:sz w:val="22"/>
          <w:szCs w:val="22"/>
        </w:rPr>
      </w:pPr>
    </w:p>
    <w:p w:rsidR="00AA3DBD" w:rsidRPr="00985670" w:rsidRDefault="00AA3DBD" w:rsidP="006E2CE6">
      <w:pPr>
        <w:tabs>
          <w:tab w:val="left" w:pos="1440"/>
          <w:tab w:val="left" w:pos="7920"/>
        </w:tabs>
        <w:rPr>
          <w:rFonts w:ascii="Calibri" w:eastAsia="Calibri" w:hAnsi="Calibri"/>
          <w:b/>
          <w:color w:val="000000"/>
          <w:sz w:val="22"/>
          <w:szCs w:val="22"/>
        </w:rPr>
      </w:pPr>
      <w:r w:rsidRPr="00985670">
        <w:rPr>
          <w:rFonts w:eastAsia="Calibri"/>
          <w:b/>
          <w:color w:val="000000"/>
        </w:rPr>
        <w:t>J7a7a</w:t>
      </w:r>
      <w:r w:rsidRPr="00985670">
        <w:rPr>
          <w:rFonts w:eastAsia="Calibri"/>
          <w:b/>
          <w:color w:val="000000"/>
        </w:rPr>
        <w:tab/>
        <w:t>A prescription pill called Chantix or Varenicline?</w:t>
      </w:r>
      <w:r w:rsidR="006E2CE6">
        <w:rPr>
          <w:rFonts w:eastAsia="Calibri"/>
          <w:b/>
          <w:color w:val="000000"/>
        </w:rPr>
        <w:tab/>
      </w:r>
      <w:r w:rsidRPr="00985670">
        <w:rPr>
          <w:rFonts w:eastAsia="Calibri"/>
          <w:b/>
          <w:color w:val="000000"/>
        </w:rPr>
        <w:t>|__|</w:t>
      </w:r>
    </w:p>
    <w:p w:rsidR="00AA3DBD" w:rsidRPr="00985670" w:rsidRDefault="00AA3DBD" w:rsidP="006E2CE6">
      <w:pPr>
        <w:tabs>
          <w:tab w:val="left" w:pos="1440"/>
          <w:tab w:val="left" w:pos="7920"/>
        </w:tabs>
        <w:rPr>
          <w:rFonts w:ascii="Calibri" w:eastAsia="Calibri" w:hAnsi="Calibri"/>
          <w:b/>
          <w:color w:val="000000"/>
          <w:sz w:val="22"/>
          <w:szCs w:val="22"/>
        </w:rPr>
      </w:pPr>
    </w:p>
    <w:p w:rsidR="00AA3DBD" w:rsidRPr="00985670" w:rsidRDefault="008436B2" w:rsidP="006E2CE6">
      <w:pPr>
        <w:tabs>
          <w:tab w:val="left" w:pos="1440"/>
          <w:tab w:val="left" w:pos="7920"/>
        </w:tabs>
        <w:rPr>
          <w:rFonts w:eastAsia="Calibri"/>
          <w:b/>
          <w:color w:val="000000"/>
        </w:rPr>
      </w:pPr>
      <w:r>
        <w:rPr>
          <w:rFonts w:eastAsia="Calibri"/>
          <w:b/>
          <w:color w:val="000000"/>
        </w:rPr>
        <w:t>J7a7b</w:t>
      </w:r>
      <w:r>
        <w:rPr>
          <w:rFonts w:eastAsia="Calibri"/>
          <w:b/>
          <w:color w:val="000000"/>
        </w:rPr>
        <w:tab/>
      </w:r>
      <w:r w:rsidR="00AA3DBD" w:rsidRPr="00985670">
        <w:rPr>
          <w:rFonts w:eastAsia="Calibri"/>
          <w:b/>
          <w:color w:val="000000"/>
        </w:rPr>
        <w:t>A prescription pill, called Zyba</w:t>
      </w:r>
      <w:r>
        <w:rPr>
          <w:rFonts w:eastAsia="Calibri"/>
          <w:b/>
          <w:color w:val="000000"/>
        </w:rPr>
        <w:t>n, Bupropion, or Wellbutrin?</w:t>
      </w:r>
      <w:r>
        <w:rPr>
          <w:rFonts w:eastAsia="Calibri"/>
          <w:b/>
          <w:color w:val="000000"/>
        </w:rPr>
        <w:tab/>
      </w:r>
      <w:r w:rsidR="00AA3DBD" w:rsidRPr="00985670">
        <w:rPr>
          <w:rFonts w:eastAsia="Calibri"/>
          <w:b/>
          <w:color w:val="000000"/>
        </w:rPr>
        <w:t>|__|</w:t>
      </w:r>
    </w:p>
    <w:p w:rsidR="00AA3DBD" w:rsidRPr="00985670" w:rsidRDefault="00AA3DBD" w:rsidP="006E2CE6">
      <w:pPr>
        <w:tabs>
          <w:tab w:val="left" w:pos="1440"/>
          <w:tab w:val="left" w:pos="7920"/>
        </w:tabs>
        <w:rPr>
          <w:rFonts w:eastAsia="Calibri"/>
          <w:b/>
          <w:color w:val="000000"/>
        </w:rPr>
      </w:pPr>
      <w:r w:rsidRPr="00985670">
        <w:rPr>
          <w:rFonts w:eastAsia="Calibri"/>
          <w:b/>
          <w:color w:val="000000"/>
        </w:rPr>
        <w:t>J7a7c</w:t>
      </w:r>
      <w:r w:rsidRPr="00985670">
        <w:rPr>
          <w:rFonts w:eastAsia="Calibri"/>
          <w:b/>
          <w:color w:val="000000"/>
        </w:rPr>
        <w:tab/>
      </w:r>
      <w:r w:rsidR="006E2CE6">
        <w:rPr>
          <w:rFonts w:eastAsia="Calibri"/>
          <w:b/>
          <w:color w:val="000000"/>
        </w:rPr>
        <w:t>Another prescription pill</w:t>
      </w:r>
      <w:r w:rsidRPr="00985670">
        <w:rPr>
          <w:rFonts w:eastAsia="Calibri"/>
          <w:b/>
          <w:color w:val="000000"/>
        </w:rPr>
        <w:t>?</w:t>
      </w:r>
      <w:r w:rsidRPr="00985670">
        <w:rPr>
          <w:rFonts w:eastAsia="Calibri"/>
          <w:b/>
          <w:color w:val="000000"/>
        </w:rPr>
        <w:tab/>
        <w:t>|__|</w:t>
      </w:r>
    </w:p>
    <w:p w:rsidR="008436B2" w:rsidRDefault="00AA3DBD" w:rsidP="00AA3DBD">
      <w:pPr>
        <w:ind w:left="720" w:firstLine="720"/>
        <w:rPr>
          <w:rFonts w:eastAsia="Calibri"/>
          <w:b/>
          <w:color w:val="000000"/>
        </w:rPr>
      </w:pPr>
      <w:r w:rsidRPr="00985670">
        <w:rPr>
          <w:rFonts w:eastAsia="Calibri"/>
          <w:b/>
          <w:color w:val="000000"/>
        </w:rPr>
        <w:t xml:space="preserve"> </w:t>
      </w:r>
    </w:p>
    <w:p w:rsidR="00AA3DBD" w:rsidRPr="00985670" w:rsidRDefault="00AA3DBD" w:rsidP="008436B2">
      <w:pPr>
        <w:ind w:left="1440" w:firstLine="720"/>
        <w:rPr>
          <w:rFonts w:eastAsia="Calibri"/>
          <w:b/>
          <w:color w:val="000000"/>
        </w:rPr>
      </w:pPr>
      <w:r w:rsidRPr="00985670">
        <w:rPr>
          <w:rFonts w:eastAsia="Calibri"/>
          <w:b/>
          <w:color w:val="000000"/>
        </w:rPr>
        <w:t>IF YES TO J7a7c (J7a7c=1) GO TO J7a</w:t>
      </w:r>
      <w:r w:rsidR="00B601A2">
        <w:rPr>
          <w:rFonts w:eastAsia="Calibri"/>
          <w:b/>
          <w:color w:val="000000"/>
        </w:rPr>
        <w:t>spc</w:t>
      </w:r>
      <w:r w:rsidR="008436B2">
        <w:rPr>
          <w:rFonts w:eastAsia="Calibri"/>
          <w:b/>
          <w:color w:val="000000"/>
        </w:rPr>
        <w:t>; ELSE GO TO J7b1</w:t>
      </w:r>
    </w:p>
    <w:p w:rsidR="00AA3DBD" w:rsidRPr="00985670" w:rsidRDefault="00AA3DBD" w:rsidP="00AA3DBD">
      <w:pPr>
        <w:ind w:left="720" w:firstLine="720"/>
        <w:rPr>
          <w:rFonts w:eastAsia="Calibri"/>
          <w:b/>
          <w:color w:val="000000"/>
        </w:rPr>
      </w:pPr>
    </w:p>
    <w:p w:rsidR="008436B2" w:rsidRDefault="00AA3DBD" w:rsidP="006E2CE6">
      <w:pPr>
        <w:rPr>
          <w:rFonts w:eastAsia="Calibri"/>
          <w:color w:val="000000"/>
        </w:rPr>
      </w:pPr>
      <w:r w:rsidRPr="00985670">
        <w:rPr>
          <w:rFonts w:eastAsia="Calibri"/>
          <w:b/>
          <w:color w:val="000000"/>
        </w:rPr>
        <w:t>J7a</w:t>
      </w:r>
      <w:r w:rsidR="00B601A2">
        <w:rPr>
          <w:rFonts w:eastAsia="Calibri"/>
          <w:b/>
          <w:color w:val="000000"/>
        </w:rPr>
        <w:t>spc</w:t>
      </w:r>
      <w:r w:rsidR="006E2CE6">
        <w:rPr>
          <w:rFonts w:eastAsia="Calibri"/>
          <w:b/>
          <w:color w:val="000000"/>
        </w:rPr>
        <w:t xml:space="preserve"> --</w:t>
      </w:r>
      <w:r w:rsidR="008436B2">
        <w:rPr>
          <w:rFonts w:eastAsia="Calibri"/>
          <w:b/>
          <w:color w:val="000000"/>
        </w:rPr>
        <w:tab/>
      </w:r>
      <w:r w:rsidR="001237A1">
        <w:rPr>
          <w:rFonts w:eastAsia="Calibri"/>
          <w:b/>
          <w:color w:val="000000"/>
        </w:rPr>
        <w:t>Specify other pill</w:t>
      </w:r>
      <w:r w:rsidRPr="00985670">
        <w:rPr>
          <w:rFonts w:eastAsia="Calibri"/>
          <w:b/>
          <w:color w:val="000000"/>
        </w:rPr>
        <w:t>:  ____________________</w:t>
      </w:r>
      <w:r w:rsidR="001237A1">
        <w:rPr>
          <w:rFonts w:eastAsia="Calibri"/>
          <w:b/>
          <w:color w:val="000000"/>
        </w:rPr>
        <w:t xml:space="preserve">  FR: </w:t>
      </w:r>
      <w:r w:rsidR="001237A1">
        <w:rPr>
          <w:rFonts w:eastAsia="Calibri"/>
          <w:color w:val="000000"/>
        </w:rPr>
        <w:t xml:space="preserve">ENTER TEXT OF AT </w:t>
      </w:r>
    </w:p>
    <w:p w:rsidR="00AA3DBD" w:rsidRDefault="008436B2" w:rsidP="00D51B73">
      <w:pPr>
        <w:tabs>
          <w:tab w:val="left" w:pos="1440"/>
        </w:tabs>
        <w:rPr>
          <w:rFonts w:eastAsia="Calibri"/>
          <w:color w:val="000000"/>
        </w:rPr>
      </w:pPr>
      <w:r>
        <w:rPr>
          <w:rFonts w:eastAsia="Calibri"/>
          <w:color w:val="000000"/>
        </w:rPr>
        <w:tab/>
      </w:r>
      <w:r w:rsidR="001237A1">
        <w:rPr>
          <w:rFonts w:eastAsia="Calibri"/>
          <w:color w:val="000000"/>
        </w:rPr>
        <w:t>MOST 40 CHARACTERS</w:t>
      </w:r>
    </w:p>
    <w:p w:rsidR="001237A1" w:rsidRPr="001237A1" w:rsidRDefault="001237A1" w:rsidP="00AA3DBD">
      <w:pPr>
        <w:ind w:left="720" w:firstLine="720"/>
        <w:rPr>
          <w:rFonts w:ascii="Calibri" w:eastAsia="Calibri" w:hAnsi="Calibri"/>
          <w:color w:val="000000"/>
          <w:sz w:val="22"/>
          <w:szCs w:val="22"/>
        </w:rPr>
      </w:pPr>
    </w:p>
    <w:p w:rsidR="008436B2" w:rsidRPr="00BC42F4" w:rsidRDefault="00AA3DBD" w:rsidP="00B601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
          <w:color w:val="000000"/>
          <w:sz w:val="22"/>
          <w:szCs w:val="22"/>
        </w:rPr>
      </w:pPr>
      <w:r w:rsidRPr="00BC42F4">
        <w:rPr>
          <w:rFonts w:eastAsia="Calibri"/>
          <w:b/>
          <w:color w:val="000000"/>
          <w:sz w:val="22"/>
          <w:szCs w:val="22"/>
        </w:rPr>
        <w:t>J7b</w:t>
      </w:r>
      <w:r w:rsidR="001237A1" w:rsidRPr="00BC42F4">
        <w:rPr>
          <w:rFonts w:eastAsia="Calibri"/>
          <w:b/>
          <w:color w:val="000000"/>
          <w:sz w:val="22"/>
          <w:szCs w:val="22"/>
        </w:rPr>
        <w:t>1</w:t>
      </w:r>
      <w:r w:rsidRPr="00BC42F4">
        <w:rPr>
          <w:rFonts w:eastAsia="Calibri"/>
          <w:b/>
          <w:color w:val="000000"/>
          <w:sz w:val="22"/>
          <w:szCs w:val="22"/>
        </w:rPr>
        <w:tab/>
        <w:t>The LAST TIME you tried to quit [</w:t>
      </w:r>
      <w:r w:rsidRPr="00BC42F4">
        <w:rPr>
          <w:rFonts w:eastAsia="Calibri"/>
          <w:color w:val="000000"/>
          <w:sz w:val="22"/>
          <w:szCs w:val="22"/>
        </w:rPr>
        <w:t>fill entry Box 39A</w:t>
      </w:r>
      <w:r w:rsidR="001237A1" w:rsidRPr="00BC42F4">
        <w:rPr>
          <w:rFonts w:eastAsia="Calibri"/>
          <w:color w:val="000000"/>
          <w:sz w:val="22"/>
          <w:szCs w:val="22"/>
        </w:rPr>
        <w:t>/</w:t>
      </w:r>
      <w:r w:rsidR="008436B2" w:rsidRPr="00BC42F4">
        <w:rPr>
          <w:rFonts w:eastAsia="Calibri"/>
          <w:color w:val="000000"/>
          <w:sz w:val="22"/>
          <w:szCs w:val="22"/>
        </w:rPr>
        <w:t xml:space="preserve">Box </w:t>
      </w:r>
      <w:r w:rsidR="001237A1" w:rsidRPr="00BC42F4">
        <w:rPr>
          <w:rFonts w:eastAsia="Calibri"/>
          <w:color w:val="000000"/>
          <w:sz w:val="22"/>
          <w:szCs w:val="22"/>
        </w:rPr>
        <w:t>J7a</w:t>
      </w:r>
      <w:r w:rsidR="001237A1" w:rsidRPr="00BC42F4">
        <w:rPr>
          <w:rFonts w:eastAsia="Calibri"/>
          <w:b/>
          <w:color w:val="000000"/>
          <w:sz w:val="22"/>
          <w:szCs w:val="22"/>
        </w:rPr>
        <w:t xml:space="preserve">—smoking cigars/ smoking </w:t>
      </w:r>
    </w:p>
    <w:p w:rsidR="001237A1" w:rsidRPr="00BC42F4" w:rsidRDefault="001237A1" w:rsidP="008436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color w:val="000000"/>
          <w:sz w:val="22"/>
          <w:szCs w:val="22"/>
        </w:rPr>
      </w:pPr>
      <w:r w:rsidRPr="00BC42F4">
        <w:rPr>
          <w:rFonts w:eastAsia="Calibri"/>
          <w:b/>
          <w:color w:val="000000"/>
          <w:sz w:val="22"/>
          <w:szCs w:val="22"/>
        </w:rPr>
        <w:t>pipes/using smokeless tobacco</w:t>
      </w:r>
      <w:r w:rsidR="00AA3DBD" w:rsidRPr="00BC42F4">
        <w:rPr>
          <w:rFonts w:eastAsia="Calibri"/>
          <w:b/>
          <w:color w:val="000000"/>
          <w:sz w:val="22"/>
          <w:szCs w:val="22"/>
        </w:rPr>
        <w:t>], did you use ANY of the following</w:t>
      </w:r>
      <w:r w:rsidRPr="00BC42F4">
        <w:rPr>
          <w:rFonts w:eastAsia="Calibri"/>
          <w:b/>
          <w:color w:val="000000"/>
          <w:sz w:val="22"/>
          <w:szCs w:val="22"/>
        </w:rPr>
        <w:t>:</w:t>
      </w:r>
      <w:r w:rsidR="00BC42F4">
        <w:rPr>
          <w:rFonts w:eastAsia="Calibri"/>
          <w:b/>
          <w:color w:val="000000"/>
          <w:sz w:val="22"/>
          <w:szCs w:val="22"/>
        </w:rPr>
        <w:t xml:space="preserve"> </w:t>
      </w:r>
      <w:r w:rsidR="00AA3DBD" w:rsidRPr="00BC42F4">
        <w:rPr>
          <w:rFonts w:eastAsia="Calibri"/>
          <w:b/>
          <w:color w:val="000000"/>
          <w:sz w:val="22"/>
          <w:szCs w:val="22"/>
        </w:rPr>
        <w:t>//USE ALTERNTAIVE WORDING FOR RECENT FORMER USER OF OTHER TOBACCO PRODUCT//:</w:t>
      </w:r>
      <w:r w:rsidR="00F84851" w:rsidRPr="00BC42F4">
        <w:rPr>
          <w:rFonts w:eastAsia="Calibri"/>
          <w:b/>
          <w:color w:val="000000"/>
          <w:sz w:val="22"/>
          <w:szCs w:val="22"/>
        </w:rPr>
        <w:t xml:space="preserve"> </w:t>
      </w:r>
    </w:p>
    <w:p w:rsidR="001237A1" w:rsidRDefault="001237A1" w:rsidP="00B601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p>
    <w:p w:rsidR="00F84851" w:rsidRPr="00985670" w:rsidRDefault="00F84851" w:rsidP="00B601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rPr>
      </w:pPr>
      <w:r w:rsidRPr="00985670">
        <w:rPr>
          <w:b/>
          <w:color w:val="000000"/>
        </w:rPr>
        <w:t xml:space="preserve">[FR NOTE:  </w:t>
      </w:r>
      <w:r w:rsidRPr="001237A1">
        <w:rPr>
          <w:color w:val="000000"/>
        </w:rPr>
        <w:t>FOR THIS QUESTION, RE-READ STEM PERIODICALLY</w:t>
      </w:r>
      <w:r w:rsidRPr="00985670">
        <w:rPr>
          <w:b/>
          <w:color w:val="000000"/>
        </w:rPr>
        <w:t>]</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p>
    <w:p w:rsidR="006E2CE6" w:rsidRDefault="006E2CE6"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ascii="Calibri" w:eastAsia="Calibri" w:hAnsi="Calibri"/>
          <w:b/>
          <w:color w:val="000000"/>
          <w:sz w:val="22"/>
          <w:szCs w:val="22"/>
        </w:rPr>
      </w:pPr>
    </w:p>
    <w:p w:rsidR="00AA3DBD" w:rsidRPr="001237A1"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ascii="Calibri" w:eastAsia="Calibri" w:hAnsi="Calibri"/>
          <w:color w:val="000000"/>
          <w:sz w:val="22"/>
          <w:szCs w:val="22"/>
        </w:rPr>
      </w:pPr>
      <w:r w:rsidRPr="001237A1">
        <w:rPr>
          <w:rFonts w:ascii="Calibri" w:eastAsia="Calibri" w:hAnsi="Calibri"/>
          <w:color w:val="000000"/>
          <w:sz w:val="22"/>
          <w:szCs w:val="22"/>
        </w:rPr>
        <w:t>(1) Yes</w:t>
      </w:r>
    </w:p>
    <w:p w:rsidR="00AA3DBD" w:rsidRPr="001237A1"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ascii="Calibri" w:eastAsia="Calibri" w:hAnsi="Calibri"/>
          <w:color w:val="000000"/>
          <w:sz w:val="22"/>
          <w:szCs w:val="22"/>
        </w:rPr>
      </w:pPr>
      <w:r w:rsidRPr="001237A1">
        <w:rPr>
          <w:rFonts w:ascii="Calibri" w:eastAsia="Calibri" w:hAnsi="Calibri"/>
          <w:color w:val="000000"/>
          <w:sz w:val="22"/>
          <w:szCs w:val="22"/>
        </w:rPr>
        <w:t>(2) No</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110"/>
        <w:rPr>
          <w:rFonts w:ascii="Calibri" w:eastAsia="Calibri" w:hAnsi="Calibri"/>
          <w:b/>
          <w:color w:val="000000"/>
          <w:sz w:val="22"/>
          <w:szCs w:val="22"/>
        </w:rPr>
      </w:pPr>
    </w:p>
    <w:p w:rsidR="00AA3DBD" w:rsidRPr="00985670" w:rsidRDefault="00AA3DBD" w:rsidP="006E2CE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J7b1</w:t>
      </w:r>
      <w:r w:rsidRPr="00985670">
        <w:rPr>
          <w:rFonts w:ascii="Calibri" w:eastAsia="Calibri" w:hAnsi="Calibri"/>
          <w:b/>
          <w:color w:val="000000"/>
          <w:sz w:val="22"/>
          <w:szCs w:val="22"/>
        </w:rPr>
        <w:tab/>
        <w:t>|__|</w:t>
      </w:r>
      <w:r w:rsidR="006E2CE6">
        <w:rPr>
          <w:rFonts w:ascii="Calibri" w:eastAsia="Calibri" w:hAnsi="Calibri"/>
          <w:b/>
          <w:color w:val="000000"/>
          <w:sz w:val="22"/>
          <w:szCs w:val="22"/>
        </w:rPr>
        <w:tab/>
      </w:r>
      <w:r w:rsidRPr="00985670">
        <w:rPr>
          <w:rFonts w:ascii="Calibri" w:eastAsia="Calibri" w:hAnsi="Calibri"/>
          <w:b/>
          <w:color w:val="000000"/>
          <w:sz w:val="22"/>
          <w:szCs w:val="22"/>
        </w:rPr>
        <w:t>A telephone help line or quit line</w:t>
      </w:r>
      <w:r w:rsidR="001237A1">
        <w:rPr>
          <w:rFonts w:ascii="Calibri" w:eastAsia="Calibri" w:hAnsi="Calibri"/>
          <w:b/>
          <w:color w:val="000000"/>
          <w:sz w:val="22"/>
          <w:szCs w:val="22"/>
        </w:rPr>
        <w:t>?</w:t>
      </w:r>
      <w:r w:rsidRPr="00985670">
        <w:rPr>
          <w:rFonts w:ascii="Calibri" w:eastAsia="Calibri" w:hAnsi="Calibri"/>
          <w:b/>
          <w:color w:val="000000"/>
          <w:sz w:val="22"/>
          <w:szCs w:val="22"/>
        </w:rPr>
        <w:t xml:space="preserve"> </w:t>
      </w:r>
    </w:p>
    <w:p w:rsidR="00AA3DBD" w:rsidRPr="00985670" w:rsidRDefault="00AA3DBD" w:rsidP="006E2CE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J7b2</w:t>
      </w:r>
      <w:r w:rsidRPr="00985670">
        <w:rPr>
          <w:rFonts w:ascii="Calibri" w:eastAsia="Calibri" w:hAnsi="Calibri"/>
          <w:b/>
          <w:color w:val="000000"/>
          <w:sz w:val="22"/>
          <w:szCs w:val="22"/>
        </w:rPr>
        <w:tab/>
        <w:t>|__|</w:t>
      </w:r>
      <w:r w:rsidR="006E2CE6">
        <w:rPr>
          <w:rFonts w:ascii="Calibri" w:eastAsia="Calibri" w:hAnsi="Calibri"/>
          <w:b/>
          <w:color w:val="000000"/>
          <w:sz w:val="22"/>
          <w:szCs w:val="22"/>
        </w:rPr>
        <w:tab/>
      </w:r>
      <w:r w:rsidRPr="00985670">
        <w:rPr>
          <w:rFonts w:ascii="Calibri" w:eastAsia="Calibri" w:hAnsi="Calibri"/>
          <w:b/>
          <w:color w:val="000000"/>
          <w:sz w:val="22"/>
          <w:szCs w:val="22"/>
        </w:rPr>
        <w:t>One-on-one counseling</w:t>
      </w:r>
      <w:r w:rsidR="001237A1">
        <w:rPr>
          <w:rFonts w:ascii="Calibri" w:eastAsia="Calibri" w:hAnsi="Calibri"/>
          <w:b/>
          <w:color w:val="000000"/>
          <w:sz w:val="22"/>
          <w:szCs w:val="22"/>
        </w:rPr>
        <w:t>?</w:t>
      </w:r>
      <w:r w:rsidRPr="00985670">
        <w:rPr>
          <w:rFonts w:ascii="Calibri" w:eastAsia="Calibri" w:hAnsi="Calibri"/>
          <w:b/>
          <w:color w:val="000000"/>
          <w:sz w:val="22"/>
          <w:szCs w:val="22"/>
        </w:rPr>
        <w:t xml:space="preserve"> </w:t>
      </w:r>
    </w:p>
    <w:p w:rsidR="00AA3DBD" w:rsidRPr="00985670" w:rsidRDefault="00AA3DBD" w:rsidP="006E2CE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J7b3</w:t>
      </w:r>
      <w:r w:rsidRPr="00985670">
        <w:rPr>
          <w:rFonts w:ascii="Calibri" w:eastAsia="Calibri" w:hAnsi="Calibri"/>
          <w:b/>
          <w:color w:val="000000"/>
          <w:sz w:val="22"/>
          <w:szCs w:val="22"/>
        </w:rPr>
        <w:tab/>
        <w:t>|__|</w:t>
      </w:r>
      <w:r w:rsidR="006E2CE6">
        <w:rPr>
          <w:rFonts w:ascii="Calibri" w:eastAsia="Calibri" w:hAnsi="Calibri"/>
          <w:b/>
          <w:color w:val="000000"/>
          <w:sz w:val="22"/>
          <w:szCs w:val="22"/>
        </w:rPr>
        <w:tab/>
      </w:r>
      <w:r w:rsidRPr="00985670">
        <w:rPr>
          <w:rFonts w:ascii="Calibri" w:eastAsia="Calibri" w:hAnsi="Calibri"/>
          <w:b/>
          <w:color w:val="000000"/>
          <w:sz w:val="22"/>
          <w:szCs w:val="22"/>
        </w:rPr>
        <w:t>A stop smoking clinic, class, or support group</w:t>
      </w:r>
      <w:r w:rsidR="001237A1">
        <w:rPr>
          <w:rFonts w:ascii="Calibri" w:eastAsia="Calibri" w:hAnsi="Calibri"/>
          <w:b/>
          <w:color w:val="000000"/>
          <w:sz w:val="22"/>
          <w:szCs w:val="22"/>
        </w:rPr>
        <w:t>?</w:t>
      </w:r>
      <w:r w:rsidRPr="00985670">
        <w:rPr>
          <w:rFonts w:ascii="Calibri" w:eastAsia="Calibri" w:hAnsi="Calibri"/>
          <w:b/>
          <w:color w:val="000000"/>
          <w:sz w:val="22"/>
          <w:szCs w:val="22"/>
        </w:rPr>
        <w:tab/>
      </w:r>
    </w:p>
    <w:p w:rsidR="00AA3DBD" w:rsidRPr="00985670" w:rsidRDefault="00AA3DBD" w:rsidP="006E2CE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J7b4</w:t>
      </w:r>
      <w:r w:rsidRPr="00985670">
        <w:rPr>
          <w:rFonts w:ascii="Calibri" w:eastAsia="Calibri" w:hAnsi="Calibri"/>
          <w:b/>
          <w:color w:val="000000"/>
          <w:sz w:val="22"/>
          <w:szCs w:val="22"/>
        </w:rPr>
        <w:tab/>
        <w:t>|__|</w:t>
      </w:r>
      <w:r w:rsidR="006E2CE6">
        <w:rPr>
          <w:rFonts w:ascii="Calibri" w:eastAsia="Calibri" w:hAnsi="Calibri"/>
          <w:b/>
          <w:color w:val="000000"/>
          <w:sz w:val="22"/>
          <w:szCs w:val="22"/>
        </w:rPr>
        <w:tab/>
      </w:r>
      <w:r w:rsidRPr="00985670">
        <w:rPr>
          <w:rFonts w:ascii="Calibri" w:eastAsia="Calibri" w:hAnsi="Calibri"/>
          <w:b/>
          <w:color w:val="000000"/>
          <w:sz w:val="22"/>
          <w:szCs w:val="22"/>
        </w:rPr>
        <w:t>Help or support from friends or family</w:t>
      </w:r>
      <w:r w:rsidR="001237A1">
        <w:rPr>
          <w:rFonts w:ascii="Calibri" w:eastAsia="Calibri" w:hAnsi="Calibri"/>
          <w:b/>
          <w:color w:val="000000"/>
          <w:sz w:val="22"/>
          <w:szCs w:val="22"/>
        </w:rPr>
        <w:t>?</w:t>
      </w:r>
    </w:p>
    <w:p w:rsidR="00AA3DBD" w:rsidRPr="00985670" w:rsidRDefault="00AA3DBD" w:rsidP="00D51B73">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J7b</w:t>
      </w:r>
      <w:r w:rsidR="001237A1">
        <w:rPr>
          <w:rFonts w:ascii="Calibri" w:eastAsia="Calibri" w:hAnsi="Calibri"/>
          <w:b/>
          <w:color w:val="000000"/>
          <w:sz w:val="22"/>
          <w:szCs w:val="22"/>
        </w:rPr>
        <w:t>5</w:t>
      </w:r>
      <w:r w:rsidR="00D51B73">
        <w:rPr>
          <w:rFonts w:ascii="Calibri" w:eastAsia="Calibri" w:hAnsi="Calibri"/>
          <w:b/>
          <w:color w:val="000000"/>
          <w:sz w:val="22"/>
          <w:szCs w:val="22"/>
        </w:rPr>
        <w:tab/>
      </w:r>
      <w:r w:rsidR="001237A1">
        <w:rPr>
          <w:rFonts w:ascii="Calibri" w:eastAsia="Calibri" w:hAnsi="Calibri"/>
          <w:b/>
          <w:color w:val="000000"/>
          <w:sz w:val="22"/>
          <w:szCs w:val="22"/>
        </w:rPr>
        <w:t>|__|</w:t>
      </w:r>
      <w:r w:rsidR="006E2CE6">
        <w:rPr>
          <w:rFonts w:ascii="Calibri" w:eastAsia="Calibri" w:hAnsi="Calibri"/>
          <w:b/>
          <w:color w:val="000000"/>
          <w:sz w:val="22"/>
          <w:szCs w:val="22"/>
        </w:rPr>
        <w:tab/>
      </w:r>
      <w:r w:rsidR="001237A1">
        <w:rPr>
          <w:rFonts w:ascii="Calibri" w:eastAsia="Calibri" w:hAnsi="Calibri"/>
          <w:b/>
          <w:color w:val="000000"/>
          <w:sz w:val="22"/>
          <w:szCs w:val="22"/>
        </w:rPr>
        <w:t xml:space="preserve">The </w:t>
      </w:r>
      <w:r w:rsidRPr="00985670">
        <w:rPr>
          <w:rFonts w:ascii="Calibri" w:eastAsia="Calibri" w:hAnsi="Calibri"/>
          <w:b/>
          <w:color w:val="000000"/>
          <w:sz w:val="22"/>
          <w:szCs w:val="22"/>
        </w:rPr>
        <w:t>Internet or web-based program</w:t>
      </w:r>
      <w:r w:rsidR="001237A1">
        <w:rPr>
          <w:rFonts w:ascii="Calibri" w:eastAsia="Calibri" w:hAnsi="Calibri"/>
          <w:b/>
          <w:color w:val="000000"/>
          <w:sz w:val="22"/>
          <w:szCs w:val="22"/>
        </w:rPr>
        <w:t>?</w:t>
      </w:r>
    </w:p>
    <w:p w:rsidR="000024CD" w:rsidRPr="008436B2" w:rsidRDefault="000024CD" w:rsidP="006E2CE6">
      <w:pPr>
        <w:widowControl/>
        <w:tabs>
          <w:tab w:val="left" w:pos="720"/>
          <w:tab w:val="left" w:pos="991"/>
          <w:tab w:val="left" w:pos="1440"/>
        </w:tabs>
        <w:rPr>
          <w:rFonts w:ascii="Calibri" w:hAnsi="Calibri"/>
          <w:b/>
          <w:color w:val="000000"/>
          <w:sz w:val="22"/>
          <w:szCs w:val="22"/>
        </w:rPr>
      </w:pPr>
      <w:r w:rsidRPr="00985670">
        <w:rPr>
          <w:rFonts w:ascii="Calibri" w:hAnsi="Calibri"/>
          <w:b/>
          <w:color w:val="000000"/>
          <w:sz w:val="22"/>
          <w:szCs w:val="22"/>
        </w:rPr>
        <w:t>J7b6</w:t>
      </w:r>
      <w:r w:rsidR="006E2CE6">
        <w:rPr>
          <w:rFonts w:ascii="Calibri" w:hAnsi="Calibri"/>
          <w:b/>
          <w:color w:val="000000"/>
          <w:sz w:val="22"/>
          <w:szCs w:val="22"/>
        </w:rPr>
        <w:tab/>
      </w:r>
      <w:r w:rsidRPr="00985670">
        <w:rPr>
          <w:rFonts w:ascii="Times New Roman Bold" w:hAnsi="Times New Roman Bold"/>
          <w:b/>
          <w:color w:val="000000"/>
          <w:sz w:val="22"/>
          <w:szCs w:val="22"/>
        </w:rPr>
        <w:t>|__|</w:t>
      </w:r>
      <w:r w:rsidR="006E2CE6">
        <w:rPr>
          <w:rFonts w:ascii="Times New Roman Bold" w:hAnsi="Times New Roman Bold"/>
          <w:b/>
          <w:color w:val="000000"/>
          <w:sz w:val="22"/>
          <w:szCs w:val="22"/>
        </w:rPr>
        <w:tab/>
      </w:r>
      <w:r w:rsidRPr="008436B2">
        <w:rPr>
          <w:rFonts w:ascii="Calibri" w:hAnsi="Calibri"/>
          <w:b/>
          <w:color w:val="000000"/>
          <w:sz w:val="22"/>
          <w:szCs w:val="22"/>
        </w:rPr>
        <w:t>Books, pamphlets, videos, or other materials</w:t>
      </w:r>
      <w:r w:rsidR="001237A1" w:rsidRPr="008436B2">
        <w:rPr>
          <w:rFonts w:ascii="Calibri" w:hAnsi="Calibri"/>
          <w:b/>
          <w:color w:val="000000"/>
          <w:sz w:val="22"/>
          <w:szCs w:val="22"/>
        </w:rPr>
        <w:t>?</w:t>
      </w:r>
    </w:p>
    <w:p w:rsidR="00DA029F" w:rsidRPr="008436B2" w:rsidRDefault="000024CD" w:rsidP="006E2CE6">
      <w:pPr>
        <w:widowControl/>
        <w:tabs>
          <w:tab w:val="left" w:pos="720"/>
          <w:tab w:val="left" w:pos="991"/>
          <w:tab w:val="left" w:pos="1440"/>
        </w:tabs>
        <w:rPr>
          <w:rFonts w:ascii="Calibri" w:hAnsi="Calibri"/>
          <w:b/>
          <w:color w:val="000000"/>
          <w:sz w:val="22"/>
          <w:szCs w:val="22"/>
        </w:rPr>
      </w:pPr>
      <w:r w:rsidRPr="00985670">
        <w:rPr>
          <w:rFonts w:ascii="Calibri" w:hAnsi="Calibri"/>
          <w:b/>
          <w:color w:val="000000"/>
          <w:sz w:val="22"/>
          <w:szCs w:val="22"/>
        </w:rPr>
        <w:t>J7b6b</w:t>
      </w:r>
      <w:r w:rsidR="006E2CE6">
        <w:rPr>
          <w:rFonts w:ascii="Calibri" w:hAnsi="Calibri"/>
          <w:b/>
          <w:color w:val="000000"/>
          <w:sz w:val="22"/>
          <w:szCs w:val="22"/>
        </w:rPr>
        <w:tab/>
      </w:r>
      <w:r w:rsidRPr="00985670">
        <w:rPr>
          <w:rFonts w:ascii="Times New Roman Bold" w:hAnsi="Times New Roman Bold"/>
          <w:b/>
          <w:color w:val="000000"/>
          <w:sz w:val="22"/>
          <w:szCs w:val="22"/>
        </w:rPr>
        <w:t>|__|</w:t>
      </w:r>
      <w:r w:rsidR="006E2CE6">
        <w:rPr>
          <w:rFonts w:ascii="Times New Roman Bold" w:hAnsi="Times New Roman Bold"/>
          <w:b/>
          <w:color w:val="000000"/>
          <w:sz w:val="22"/>
          <w:szCs w:val="22"/>
        </w:rPr>
        <w:tab/>
      </w:r>
      <w:r w:rsidRPr="008436B2">
        <w:rPr>
          <w:rFonts w:ascii="Calibri" w:hAnsi="Calibri"/>
          <w:b/>
          <w:color w:val="000000"/>
          <w:sz w:val="22"/>
          <w:szCs w:val="22"/>
        </w:rPr>
        <w:t>Acupuncture or hypnosis</w:t>
      </w:r>
      <w:r w:rsidR="001237A1" w:rsidRPr="008436B2">
        <w:rPr>
          <w:rFonts w:ascii="Calibri" w:hAnsi="Calibri"/>
          <w:b/>
          <w:color w:val="000000"/>
          <w:sz w:val="22"/>
          <w:szCs w:val="22"/>
        </w:rPr>
        <w:t>?</w:t>
      </w:r>
    </w:p>
    <w:p w:rsidR="00DA029F" w:rsidRDefault="00DA029F" w:rsidP="000024CD">
      <w:pPr>
        <w:widowControl/>
        <w:tabs>
          <w:tab w:val="left" w:pos="991"/>
        </w:tabs>
        <w:ind w:left="720" w:hanging="720"/>
        <w:rPr>
          <w:rFonts w:ascii="Times New Roman Bold" w:hAnsi="Times New Roman Bold"/>
          <w:b/>
          <w:color w:val="000000"/>
          <w:sz w:val="22"/>
          <w:szCs w:val="22"/>
        </w:rPr>
      </w:pPr>
    </w:p>
    <w:p w:rsidR="000024CD" w:rsidRDefault="00DA029F" w:rsidP="006E2CE6">
      <w:pPr>
        <w:widowControl/>
        <w:tabs>
          <w:tab w:val="left" w:pos="991"/>
        </w:tabs>
        <w:ind w:left="720" w:hanging="720"/>
        <w:rPr>
          <w:rFonts w:ascii="Times New Roman Bold" w:hAnsi="Times New Roman Bold"/>
          <w:b/>
          <w:color w:val="000000"/>
          <w:sz w:val="22"/>
          <w:szCs w:val="22"/>
        </w:rPr>
      </w:pPr>
      <w:r>
        <w:rPr>
          <w:rFonts w:ascii="Times New Roman Bold" w:hAnsi="Times New Roman Bold"/>
          <w:b/>
          <w:color w:val="000000"/>
          <w:sz w:val="22"/>
          <w:szCs w:val="22"/>
        </w:rPr>
        <w:tab/>
      </w:r>
      <w:r w:rsidR="001237A1">
        <w:rPr>
          <w:rFonts w:ascii="Times New Roman Bold" w:hAnsi="Times New Roman Bold"/>
          <w:b/>
          <w:color w:val="000000"/>
          <w:sz w:val="22"/>
          <w:szCs w:val="22"/>
        </w:rPr>
        <w:t>IF J7b6b = 1 (YES), THEN GO TO J7b6c; ELSE GO TO J</w:t>
      </w:r>
      <w:r>
        <w:rPr>
          <w:rFonts w:ascii="Times New Roman Bold" w:hAnsi="Times New Roman Bold"/>
          <w:b/>
          <w:color w:val="000000"/>
          <w:sz w:val="22"/>
          <w:szCs w:val="22"/>
        </w:rPr>
        <w:t>b7.</w:t>
      </w:r>
    </w:p>
    <w:p w:rsidR="00DA029F" w:rsidRPr="00985670" w:rsidRDefault="00DA029F" w:rsidP="000024CD">
      <w:pPr>
        <w:widowControl/>
        <w:tabs>
          <w:tab w:val="left" w:pos="991"/>
        </w:tabs>
        <w:ind w:left="720" w:hanging="720"/>
        <w:rPr>
          <w:rFonts w:ascii="Times New Roman Bold" w:hAnsi="Times New Roman Bold"/>
          <w:b/>
          <w:color w:val="000000"/>
          <w:sz w:val="22"/>
          <w:szCs w:val="22"/>
        </w:rPr>
      </w:pPr>
    </w:p>
    <w:p w:rsidR="000024CD" w:rsidRPr="00985670" w:rsidRDefault="000024CD" w:rsidP="006E2CE6">
      <w:pPr>
        <w:widowControl/>
        <w:tabs>
          <w:tab w:val="left" w:pos="720"/>
        </w:tabs>
        <w:ind w:left="1440" w:hanging="1440"/>
        <w:rPr>
          <w:rFonts w:ascii="Times New Roman Bold" w:hAnsi="Times New Roman Bold"/>
          <w:b/>
          <w:color w:val="000000"/>
          <w:sz w:val="22"/>
          <w:szCs w:val="22"/>
        </w:rPr>
      </w:pPr>
      <w:r w:rsidRPr="00985670">
        <w:rPr>
          <w:rFonts w:ascii="Times New Roman Bold" w:hAnsi="Times New Roman Bold"/>
          <w:b/>
          <w:color w:val="000000"/>
          <w:sz w:val="22"/>
          <w:szCs w:val="22"/>
        </w:rPr>
        <w:t>J7b6c</w:t>
      </w:r>
      <w:r w:rsidR="006E2CE6">
        <w:rPr>
          <w:rFonts w:ascii="Times New Roman Bold" w:hAnsi="Times New Roman Bold"/>
          <w:b/>
          <w:color w:val="000000"/>
          <w:sz w:val="22"/>
          <w:szCs w:val="22"/>
        </w:rPr>
        <w:tab/>
      </w:r>
      <w:r w:rsidR="00DA029F">
        <w:rPr>
          <w:rFonts w:ascii="Times New Roman Bold" w:hAnsi="Times New Roman Bold"/>
          <w:b/>
          <w:color w:val="000000"/>
          <w:sz w:val="22"/>
          <w:szCs w:val="22"/>
        </w:rPr>
        <w:t xml:space="preserve">|__| </w:t>
      </w:r>
      <w:r w:rsidRPr="00985670">
        <w:rPr>
          <w:rFonts w:ascii="Times New Roman Bold" w:hAnsi="Times New Roman Bold"/>
          <w:b/>
          <w:color w:val="000000"/>
          <w:sz w:val="22"/>
          <w:szCs w:val="22"/>
        </w:rPr>
        <w:t xml:space="preserve"> Which </w:t>
      </w:r>
      <w:r w:rsidR="00DA029F">
        <w:rPr>
          <w:rFonts w:ascii="Times New Roman Bold" w:hAnsi="Times New Roman Bold"/>
          <w:b/>
          <w:color w:val="000000"/>
          <w:sz w:val="22"/>
          <w:szCs w:val="22"/>
        </w:rPr>
        <w:t xml:space="preserve"> one? </w:t>
      </w:r>
      <w:r w:rsidRPr="00985670">
        <w:rPr>
          <w:rFonts w:ascii="Times New Roman Bold" w:hAnsi="Times New Roman Bold"/>
          <w:b/>
          <w:color w:val="000000"/>
          <w:sz w:val="22"/>
          <w:szCs w:val="22"/>
        </w:rPr>
        <w:t xml:space="preserve"> </w:t>
      </w:r>
      <w:r w:rsidRPr="00DA029F">
        <w:rPr>
          <w:color w:val="000000"/>
          <w:sz w:val="22"/>
          <w:szCs w:val="22"/>
        </w:rPr>
        <w:t>(1) Acupuncture (2) Hypnosis (3) Both</w:t>
      </w:r>
    </w:p>
    <w:p w:rsidR="000024CD" w:rsidRPr="00985670" w:rsidRDefault="000024C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p>
    <w:p w:rsidR="00AA3DBD"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r w:rsidRPr="00985670">
        <w:rPr>
          <w:rFonts w:ascii="Calibri" w:eastAsia="Calibri" w:hAnsi="Calibri"/>
          <w:b/>
          <w:color w:val="000000"/>
          <w:sz w:val="22"/>
          <w:szCs w:val="22"/>
        </w:rPr>
        <w:t>J7b7</w:t>
      </w:r>
      <w:r w:rsidRPr="00985670">
        <w:rPr>
          <w:rFonts w:ascii="Calibri" w:eastAsia="Calibri" w:hAnsi="Calibri"/>
          <w:b/>
          <w:color w:val="000000"/>
          <w:sz w:val="22"/>
          <w:szCs w:val="22"/>
        </w:rPr>
        <w:tab/>
      </w:r>
      <w:r w:rsidRPr="00985670">
        <w:rPr>
          <w:rFonts w:ascii="Calibri" w:eastAsia="Calibri" w:hAnsi="Calibri"/>
          <w:b/>
          <w:color w:val="000000"/>
          <w:sz w:val="22"/>
          <w:szCs w:val="22"/>
        </w:rPr>
        <w:tab/>
        <w:t>|__| Advice from a medical doctor, dentist or other health professional</w:t>
      </w:r>
      <w:r w:rsidR="00DA029F">
        <w:rPr>
          <w:rFonts w:ascii="Calibri" w:eastAsia="Calibri" w:hAnsi="Calibri"/>
          <w:b/>
          <w:color w:val="000000"/>
          <w:sz w:val="22"/>
          <w:szCs w:val="22"/>
        </w:rPr>
        <w:t>?</w:t>
      </w:r>
    </w:p>
    <w:p w:rsidR="00DA029F"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p>
    <w:p w:rsidR="00DA029F" w:rsidRPr="00985670"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r>
        <w:rPr>
          <w:rFonts w:ascii="Times New Roman Bold" w:hAnsi="Times New Roman Bold"/>
          <w:b/>
          <w:color w:val="000000"/>
          <w:sz w:val="22"/>
          <w:szCs w:val="22"/>
        </w:rPr>
        <w:tab/>
        <w:t>IF J7b7 = 1 (YES), THEN GO TO J7b7a; ELSE GO TO J7c.</w:t>
      </w:r>
    </w:p>
    <w:p w:rsidR="00875A9A" w:rsidRDefault="00875A9A"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ascii="Calibri" w:eastAsia="Calibri" w:hAnsi="Calibri"/>
          <w:b/>
          <w:color w:val="000000"/>
          <w:sz w:val="22"/>
          <w:szCs w:val="22"/>
        </w:rPr>
      </w:pPr>
    </w:p>
    <w:p w:rsidR="00AA3DBD"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ascii="Calibri" w:eastAsia="Calibri" w:hAnsi="Calibri"/>
          <w:color w:val="000000"/>
          <w:sz w:val="22"/>
          <w:szCs w:val="22"/>
        </w:rPr>
      </w:pPr>
      <w:r w:rsidRPr="00985670">
        <w:rPr>
          <w:rFonts w:ascii="Calibri" w:eastAsia="Calibri" w:hAnsi="Calibri"/>
          <w:b/>
          <w:color w:val="000000"/>
          <w:sz w:val="22"/>
          <w:szCs w:val="22"/>
        </w:rPr>
        <w:t>J7b7a</w:t>
      </w:r>
      <w:r w:rsidR="006E2CE6">
        <w:rPr>
          <w:rFonts w:ascii="Calibri" w:eastAsia="Calibri" w:hAnsi="Calibri"/>
          <w:b/>
          <w:color w:val="000000"/>
          <w:sz w:val="22"/>
          <w:szCs w:val="22"/>
        </w:rPr>
        <w:tab/>
      </w:r>
      <w:r w:rsidRPr="00985670">
        <w:rPr>
          <w:rFonts w:ascii="Calibri" w:eastAsia="Calibri" w:hAnsi="Calibri"/>
          <w:b/>
          <w:color w:val="000000"/>
          <w:sz w:val="22"/>
          <w:szCs w:val="22"/>
        </w:rPr>
        <w:t>|__|</w:t>
      </w:r>
      <w:r w:rsidRPr="00985670">
        <w:rPr>
          <w:rFonts w:ascii="Calibri" w:eastAsia="Calibri" w:hAnsi="Calibri"/>
          <w:b/>
          <w:color w:val="000000"/>
          <w:sz w:val="22"/>
          <w:szCs w:val="22"/>
        </w:rPr>
        <w:tab/>
        <w:t xml:space="preserve"> Which ?- </w:t>
      </w:r>
      <w:r w:rsidR="00DA029F">
        <w:rPr>
          <w:rFonts w:ascii="Calibri" w:eastAsia="Calibri" w:hAnsi="Calibri"/>
          <w:b/>
          <w:color w:val="000000"/>
          <w:sz w:val="22"/>
          <w:szCs w:val="22"/>
        </w:rPr>
        <w:t xml:space="preserve">  </w:t>
      </w:r>
      <w:r w:rsidRPr="00DA029F">
        <w:rPr>
          <w:rFonts w:ascii="Calibri" w:eastAsia="Calibri" w:hAnsi="Calibri"/>
          <w:color w:val="000000"/>
          <w:sz w:val="22"/>
          <w:szCs w:val="22"/>
        </w:rPr>
        <w:t xml:space="preserve">(1) Doctor (2) Dentist (3) Other </w:t>
      </w:r>
      <w:r w:rsidR="00DA029F" w:rsidRPr="00DA029F">
        <w:rPr>
          <w:rFonts w:ascii="Calibri" w:eastAsia="Calibri" w:hAnsi="Calibri"/>
          <w:color w:val="000000"/>
          <w:sz w:val="22"/>
          <w:szCs w:val="22"/>
        </w:rPr>
        <w:t>h</w:t>
      </w:r>
      <w:r w:rsidRPr="00DA029F">
        <w:rPr>
          <w:rFonts w:ascii="Calibri" w:eastAsia="Calibri" w:hAnsi="Calibri"/>
          <w:color w:val="000000"/>
          <w:sz w:val="22"/>
          <w:szCs w:val="22"/>
        </w:rPr>
        <w:t>ealth professional (4) More than one of the previous choices</w:t>
      </w:r>
    </w:p>
    <w:p w:rsidR="00DA029F" w:rsidRPr="00985670" w:rsidRDefault="00DA029F"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rFonts w:ascii="Calibri" w:eastAsia="Calibri" w:hAnsi="Calibri"/>
          <w:b/>
          <w:color w:val="000000"/>
          <w:sz w:val="22"/>
          <w:szCs w:val="22"/>
        </w:rPr>
      </w:pPr>
    </w:p>
    <w:p w:rsidR="00AA3DBD" w:rsidRDefault="00DA029F" w:rsidP="006E2CE6">
      <w:pPr>
        <w:tabs>
          <w:tab w:val="left" w:pos="1440"/>
        </w:tabs>
        <w:rPr>
          <w:rFonts w:ascii="Calibri" w:eastAsia="Calibri" w:hAnsi="Calibri"/>
          <w:b/>
          <w:color w:val="000000"/>
        </w:rPr>
      </w:pPr>
      <w:r>
        <w:rPr>
          <w:rFonts w:ascii="Calibri" w:eastAsia="Calibri" w:hAnsi="Calibri"/>
          <w:b/>
          <w:color w:val="000000"/>
        </w:rPr>
        <w:tab/>
      </w:r>
      <w:r>
        <w:rPr>
          <w:rFonts w:ascii="Calibri" w:eastAsia="Calibri" w:hAnsi="Calibri"/>
          <w:b/>
          <w:color w:val="000000"/>
          <w:sz w:val="22"/>
          <w:szCs w:val="22"/>
        </w:rPr>
        <w:t xml:space="preserve">FR:  </w:t>
      </w:r>
      <w:r w:rsidRPr="00DA029F">
        <w:rPr>
          <w:rFonts w:ascii="Calibri" w:eastAsia="Calibri" w:hAnsi="Calibri"/>
          <w:color w:val="000000"/>
          <w:sz w:val="22"/>
          <w:szCs w:val="22"/>
        </w:rPr>
        <w:t>SPECIFY DOCTOR, DENTIST, OTHER</w:t>
      </w:r>
      <w:r>
        <w:rPr>
          <w:rFonts w:ascii="Calibri" w:eastAsia="Calibri" w:hAnsi="Calibri"/>
          <w:color w:val="000000"/>
          <w:sz w:val="22"/>
          <w:szCs w:val="22"/>
        </w:rPr>
        <w:t xml:space="preserve"> BY ENTERING THE APPROPRIATE CHOICES (1-4)</w:t>
      </w:r>
    </w:p>
    <w:p w:rsidR="00DA029F" w:rsidRPr="00985670" w:rsidRDefault="00DA029F" w:rsidP="00AA3DBD">
      <w:pPr>
        <w:rPr>
          <w:rFonts w:ascii="Calibri" w:eastAsia="Calibri" w:hAnsi="Calibri"/>
          <w:b/>
          <w:color w:val="000000"/>
        </w:rPr>
      </w:pP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r w:rsidRPr="00985670">
        <w:rPr>
          <w:rFonts w:ascii="Calibri" w:eastAsia="Calibri" w:hAnsi="Calibri"/>
          <w:b/>
          <w:color w:val="000000"/>
          <w:sz w:val="22"/>
          <w:szCs w:val="22"/>
        </w:rPr>
        <w:t>J7c</w:t>
      </w:r>
      <w:r w:rsidRPr="00985670">
        <w:rPr>
          <w:rFonts w:ascii="Calibri" w:eastAsia="Calibri" w:hAnsi="Calibri"/>
          <w:b/>
          <w:color w:val="000000"/>
          <w:sz w:val="22"/>
          <w:szCs w:val="22"/>
        </w:rPr>
        <w:tab/>
        <w:t xml:space="preserve">The LAST TIME you tried to QUIT </w:t>
      </w:r>
      <w:r w:rsidRPr="00DA029F">
        <w:rPr>
          <w:rFonts w:ascii="Calibri" w:eastAsia="Calibri" w:hAnsi="Calibri"/>
          <w:color w:val="000000"/>
          <w:sz w:val="22"/>
          <w:szCs w:val="22"/>
        </w:rPr>
        <w:t>(fill entry Box 39A</w:t>
      </w:r>
      <w:r w:rsidR="00DA029F">
        <w:rPr>
          <w:rFonts w:ascii="Calibri" w:eastAsia="Calibri" w:hAnsi="Calibri"/>
          <w:b/>
          <w:color w:val="000000"/>
          <w:sz w:val="22"/>
          <w:szCs w:val="22"/>
        </w:rPr>
        <w:t>/</w:t>
      </w:r>
      <w:r w:rsidR="008436B2">
        <w:rPr>
          <w:rFonts w:ascii="Calibri" w:eastAsia="Calibri" w:hAnsi="Calibri"/>
          <w:b/>
          <w:color w:val="000000"/>
          <w:sz w:val="22"/>
          <w:szCs w:val="22"/>
        </w:rPr>
        <w:t xml:space="preserve"> </w:t>
      </w:r>
      <w:r w:rsidR="008436B2" w:rsidRPr="008436B2">
        <w:rPr>
          <w:rFonts w:ascii="Calibri" w:eastAsia="Calibri" w:hAnsi="Calibri"/>
          <w:color w:val="000000"/>
          <w:sz w:val="22"/>
          <w:szCs w:val="22"/>
        </w:rPr>
        <w:t>BOX</w:t>
      </w:r>
      <w:r w:rsidR="008436B2">
        <w:rPr>
          <w:rFonts w:ascii="Calibri" w:eastAsia="Calibri" w:hAnsi="Calibri"/>
          <w:color w:val="000000"/>
          <w:sz w:val="22"/>
          <w:szCs w:val="22"/>
        </w:rPr>
        <w:t xml:space="preserve"> </w:t>
      </w:r>
      <w:r w:rsidR="00DA029F" w:rsidRPr="00890AF2">
        <w:rPr>
          <w:rFonts w:ascii="Calibri" w:eastAsia="Calibri" w:hAnsi="Calibri"/>
          <w:color w:val="000000"/>
          <w:sz w:val="22"/>
          <w:szCs w:val="22"/>
        </w:rPr>
        <w:t>J7a</w:t>
      </w:r>
      <w:r w:rsidR="00DA029F">
        <w:rPr>
          <w:rFonts w:ascii="Calibri" w:eastAsia="Calibri" w:hAnsi="Calibri"/>
          <w:b/>
          <w:color w:val="000000"/>
          <w:sz w:val="22"/>
          <w:szCs w:val="22"/>
        </w:rPr>
        <w:t>—smoking cigars /smoking pipes/using smokeless tobacco</w:t>
      </w:r>
      <w:r w:rsidRPr="00985670">
        <w:rPr>
          <w:rFonts w:ascii="Calibri" w:eastAsia="Calibri" w:hAnsi="Calibri"/>
          <w:b/>
          <w:color w:val="000000"/>
          <w:sz w:val="22"/>
          <w:szCs w:val="22"/>
        </w:rPr>
        <w:t>) in the past 12 months//, did you do ANY of the following:  // USE ALTERNTAIVE WORDING FOR RECENT FORMER USER OF OTHER TOBACCO PRODUCT//</w:t>
      </w:r>
      <w:r w:rsidR="00890AF2">
        <w:rPr>
          <w:rFonts w:ascii="Calibri" w:eastAsia="Calibri" w:hAnsi="Calibri"/>
          <w:b/>
          <w:color w:val="000000"/>
          <w:sz w:val="22"/>
          <w:szCs w:val="22"/>
        </w:rPr>
        <w:t>:</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ascii="Calibri" w:eastAsia="Calibri" w:hAnsi="Calibri"/>
          <w:b/>
          <w:color w:val="000000"/>
          <w:sz w:val="22"/>
          <w:szCs w:val="22"/>
        </w:rPr>
      </w:pPr>
    </w:p>
    <w:p w:rsidR="00AA3DBD" w:rsidRPr="00DA029F"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olor w:val="000000"/>
          <w:sz w:val="22"/>
          <w:szCs w:val="22"/>
        </w:rPr>
      </w:pPr>
      <w:r w:rsidRPr="00985670">
        <w:rPr>
          <w:rFonts w:ascii="Calibri" w:eastAsia="Calibri" w:hAnsi="Calibri"/>
          <w:b/>
          <w:color w:val="000000"/>
          <w:sz w:val="22"/>
          <w:szCs w:val="22"/>
        </w:rPr>
        <w:tab/>
      </w:r>
      <w:r w:rsidRPr="00DA029F">
        <w:rPr>
          <w:rFonts w:ascii="Calibri" w:eastAsia="Calibri" w:hAnsi="Calibri"/>
          <w:color w:val="000000"/>
          <w:sz w:val="22"/>
          <w:szCs w:val="22"/>
        </w:rPr>
        <w:t>(1) Yes</w:t>
      </w:r>
    </w:p>
    <w:p w:rsidR="00AA3DBD" w:rsidRPr="00DA029F"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olor w:val="000000"/>
          <w:sz w:val="22"/>
          <w:szCs w:val="22"/>
        </w:rPr>
      </w:pPr>
      <w:r w:rsidRPr="00DA029F">
        <w:rPr>
          <w:rFonts w:ascii="Calibri" w:eastAsia="Calibri" w:hAnsi="Calibri"/>
          <w:color w:val="000000"/>
          <w:sz w:val="22"/>
          <w:szCs w:val="22"/>
        </w:rPr>
        <w:tab/>
        <w:t xml:space="preserve">(2) No </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p>
    <w:p w:rsidR="00A026CB" w:rsidRDefault="00A026CB"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b/>
          <w:color w:val="000000"/>
          <w:sz w:val="22"/>
          <w:szCs w:val="22"/>
        </w:rPr>
      </w:pPr>
      <w:r>
        <w:rPr>
          <w:rFonts w:ascii="Calibri" w:eastAsia="Calibri" w:hAnsi="Calibri"/>
          <w:b/>
          <w:color w:val="000000"/>
          <w:sz w:val="22"/>
          <w:szCs w:val="22"/>
        </w:rPr>
        <w:t>J7c1</w:t>
      </w:r>
      <w:r>
        <w:rPr>
          <w:rFonts w:ascii="Calibri" w:eastAsia="Calibri" w:hAnsi="Calibri"/>
          <w:b/>
          <w:color w:val="000000"/>
          <w:sz w:val="22"/>
          <w:szCs w:val="22"/>
        </w:rPr>
        <w:tab/>
      </w:r>
      <w:r w:rsidR="00AA3DBD" w:rsidRPr="00985670">
        <w:rPr>
          <w:rFonts w:ascii="Calibri" w:eastAsia="Calibri" w:hAnsi="Calibri"/>
          <w:b/>
          <w:color w:val="000000"/>
          <w:sz w:val="22"/>
          <w:szCs w:val="22"/>
        </w:rPr>
        <w:t xml:space="preserve">|__| </w:t>
      </w:r>
      <w:r>
        <w:rPr>
          <w:rFonts w:ascii="Calibri" w:eastAsia="Calibri" w:hAnsi="Calibri"/>
          <w:b/>
          <w:color w:val="000000"/>
          <w:sz w:val="22"/>
          <w:szCs w:val="22"/>
        </w:rPr>
        <w:tab/>
      </w:r>
      <w:r w:rsidR="00AA3DBD" w:rsidRPr="00985670">
        <w:rPr>
          <w:rFonts w:ascii="Calibri" w:eastAsia="Calibri" w:hAnsi="Calibri"/>
          <w:b/>
          <w:color w:val="000000"/>
          <w:sz w:val="22"/>
          <w:szCs w:val="22"/>
        </w:rPr>
        <w:t xml:space="preserve"> Stop by gradually cutting back on (</w:t>
      </w:r>
      <w:r w:rsidR="00AA3DBD" w:rsidRPr="00890AF2">
        <w:rPr>
          <w:rFonts w:ascii="Calibri" w:eastAsia="Calibri" w:hAnsi="Calibri"/>
          <w:color w:val="000000"/>
          <w:sz w:val="22"/>
          <w:szCs w:val="22"/>
        </w:rPr>
        <w:t>fill entry Box 39</w:t>
      </w:r>
      <w:r w:rsidR="00890AF2" w:rsidRPr="00890AF2">
        <w:rPr>
          <w:rFonts w:ascii="Calibri" w:eastAsia="Calibri" w:hAnsi="Calibri"/>
          <w:color w:val="000000"/>
          <w:sz w:val="22"/>
          <w:szCs w:val="22"/>
        </w:rPr>
        <w:t>A/J7a</w:t>
      </w:r>
      <w:r w:rsidR="00890AF2">
        <w:rPr>
          <w:rFonts w:ascii="Calibri" w:eastAsia="Calibri" w:hAnsi="Calibri"/>
          <w:color w:val="000000"/>
          <w:sz w:val="22"/>
          <w:szCs w:val="22"/>
        </w:rPr>
        <w:t xml:space="preserve">) … </w:t>
      </w:r>
      <w:r w:rsidR="00890AF2" w:rsidRPr="00890AF2">
        <w:rPr>
          <w:rFonts w:ascii="Calibri" w:eastAsia="Calibri" w:hAnsi="Calibri"/>
          <w:b/>
          <w:color w:val="000000"/>
          <w:sz w:val="22"/>
          <w:szCs w:val="22"/>
        </w:rPr>
        <w:t>smoking</w:t>
      </w:r>
    </w:p>
    <w:p w:rsidR="00AA3DBD" w:rsidRDefault="00A026CB"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alibri" w:eastAsia="Calibri" w:hAnsi="Calibri"/>
          <w:b/>
          <w:color w:val="000000"/>
          <w:sz w:val="22"/>
          <w:szCs w:val="22"/>
        </w:rPr>
      </w:pPr>
      <w:r>
        <w:rPr>
          <w:rFonts w:ascii="Calibri" w:eastAsia="Calibri" w:hAnsi="Calibri"/>
          <w:b/>
          <w:color w:val="000000"/>
          <w:sz w:val="22"/>
          <w:szCs w:val="22"/>
        </w:rPr>
        <w:tab/>
      </w:r>
      <w:r>
        <w:rPr>
          <w:rFonts w:ascii="Calibri" w:eastAsia="Calibri" w:hAnsi="Calibri"/>
          <w:b/>
          <w:color w:val="000000"/>
          <w:sz w:val="22"/>
          <w:szCs w:val="22"/>
        </w:rPr>
        <w:tab/>
      </w:r>
      <w:r w:rsidR="00890AF2" w:rsidRPr="00890AF2">
        <w:rPr>
          <w:rFonts w:ascii="Calibri" w:eastAsia="Calibri" w:hAnsi="Calibri"/>
          <w:b/>
          <w:color w:val="000000"/>
          <w:sz w:val="22"/>
          <w:szCs w:val="22"/>
        </w:rPr>
        <w:t>cigars/smoking pipes/using smokeless tobacco</w:t>
      </w:r>
      <w:r w:rsidR="00890AF2">
        <w:rPr>
          <w:rFonts w:ascii="Calibri" w:eastAsia="Calibri" w:hAnsi="Calibri"/>
          <w:b/>
          <w:color w:val="000000"/>
          <w:sz w:val="22"/>
          <w:szCs w:val="22"/>
        </w:rPr>
        <w:t xml:space="preserve">…. </w:t>
      </w:r>
      <w:r w:rsidR="00AA3DBD" w:rsidRPr="00985670">
        <w:rPr>
          <w:rFonts w:ascii="Calibri" w:eastAsia="Calibri" w:hAnsi="Calibri"/>
          <w:b/>
          <w:color w:val="000000"/>
          <w:sz w:val="22"/>
          <w:szCs w:val="22"/>
        </w:rPr>
        <w:t>in order to TRY TO</w:t>
      </w:r>
      <w:r w:rsidR="00890AF2">
        <w:rPr>
          <w:rFonts w:ascii="Calibri" w:eastAsia="Calibri" w:hAnsi="Calibri"/>
          <w:b/>
          <w:color w:val="000000"/>
          <w:sz w:val="22"/>
          <w:szCs w:val="22"/>
        </w:rPr>
        <w:t xml:space="preserve"> </w:t>
      </w:r>
      <w:r w:rsidR="00AA3DBD" w:rsidRPr="00985670">
        <w:rPr>
          <w:rFonts w:ascii="Calibri" w:eastAsia="Calibri" w:hAnsi="Calibri"/>
          <w:b/>
          <w:color w:val="000000"/>
          <w:sz w:val="22"/>
          <w:szCs w:val="22"/>
        </w:rPr>
        <w:t xml:space="preserve"> QUIT</w:t>
      </w:r>
      <w:r w:rsidR="00890AF2">
        <w:rPr>
          <w:rFonts w:ascii="Calibri" w:eastAsia="Calibri" w:hAnsi="Calibri"/>
          <w:b/>
          <w:color w:val="000000"/>
          <w:sz w:val="22"/>
          <w:szCs w:val="22"/>
        </w:rPr>
        <w:t>?</w:t>
      </w:r>
    </w:p>
    <w:p w:rsidR="00890AF2" w:rsidRPr="00985670" w:rsidRDefault="00890AF2"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rFonts w:ascii="Calibri" w:eastAsia="Calibri" w:hAnsi="Calibri"/>
          <w:b/>
          <w:color w:val="000000"/>
          <w:sz w:val="22"/>
          <w:szCs w:val="22"/>
        </w:rPr>
      </w:pPr>
    </w:p>
    <w:p w:rsidR="00AA3DBD" w:rsidRPr="00985670"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ascii="Calibri" w:eastAsia="Calibri" w:hAnsi="Calibri"/>
          <w:b/>
          <w:color w:val="000000"/>
          <w:sz w:val="22"/>
          <w:szCs w:val="22"/>
        </w:rPr>
      </w:pPr>
      <w:r w:rsidRPr="00985670">
        <w:rPr>
          <w:rFonts w:ascii="Calibri" w:eastAsia="Calibri" w:hAnsi="Calibri"/>
          <w:b/>
          <w:color w:val="000000"/>
          <w:sz w:val="22"/>
          <w:szCs w:val="22"/>
        </w:rPr>
        <w:t>J7c2</w:t>
      </w:r>
      <w:r w:rsidRPr="00985670">
        <w:rPr>
          <w:rFonts w:ascii="Calibri" w:eastAsia="Calibri" w:hAnsi="Calibri"/>
          <w:b/>
          <w:color w:val="000000"/>
          <w:sz w:val="22"/>
          <w:szCs w:val="22"/>
        </w:rPr>
        <w:tab/>
        <w:t>|__|</w:t>
      </w:r>
      <w:r w:rsidR="006E2CE6">
        <w:rPr>
          <w:rFonts w:ascii="Calibri" w:eastAsia="Calibri" w:hAnsi="Calibri"/>
          <w:b/>
          <w:color w:val="000000"/>
          <w:sz w:val="22"/>
          <w:szCs w:val="22"/>
        </w:rPr>
        <w:tab/>
      </w:r>
      <w:r w:rsidRPr="00985670">
        <w:rPr>
          <w:rFonts w:ascii="Calibri" w:eastAsia="Calibri" w:hAnsi="Calibri"/>
          <w:b/>
          <w:color w:val="000000"/>
          <w:sz w:val="22"/>
          <w:szCs w:val="22"/>
        </w:rPr>
        <w:t>Did you TRY GIVING IT UP ALL AT ONCE?</w:t>
      </w:r>
    </w:p>
    <w:p w:rsidR="00AA3DBD" w:rsidRPr="00985670"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ascii="Calibri" w:eastAsia="Calibri" w:hAnsi="Calibri"/>
          <w:b/>
          <w:color w:val="000000"/>
          <w:sz w:val="22"/>
          <w:szCs w:val="22"/>
        </w:rPr>
      </w:pPr>
    </w:p>
    <w:p w:rsidR="00890AF2" w:rsidRDefault="00890AF2"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ascii="Calibri" w:eastAsia="Calibri" w:hAnsi="Calibri"/>
          <w:b/>
          <w:color w:val="000000"/>
          <w:sz w:val="22"/>
          <w:szCs w:val="22"/>
        </w:rPr>
      </w:pPr>
      <w:r>
        <w:rPr>
          <w:rFonts w:ascii="Calibri" w:eastAsia="Calibri" w:hAnsi="Calibri"/>
          <w:b/>
          <w:color w:val="000000"/>
          <w:sz w:val="22"/>
          <w:szCs w:val="22"/>
        </w:rPr>
        <w:tab/>
      </w:r>
      <w:r w:rsidR="00AA3DBD" w:rsidRPr="00985670">
        <w:rPr>
          <w:rFonts w:ascii="Calibri" w:eastAsia="Calibri" w:hAnsi="Calibri"/>
          <w:b/>
          <w:color w:val="000000"/>
          <w:sz w:val="22"/>
          <w:szCs w:val="22"/>
        </w:rPr>
        <w:t>IF YES TO J7c2, ask J7c2a</w:t>
      </w:r>
      <w:r>
        <w:rPr>
          <w:rFonts w:ascii="Calibri" w:eastAsia="Calibri" w:hAnsi="Calibri"/>
          <w:b/>
          <w:color w:val="000000"/>
          <w:sz w:val="22"/>
          <w:szCs w:val="22"/>
        </w:rPr>
        <w:t>; ELSE GO TO SECTION JJ</w:t>
      </w:r>
    </w:p>
    <w:p w:rsidR="00AA3DBD" w:rsidRPr="00985670"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rFonts w:ascii="Calibri" w:eastAsia="Calibri" w:hAnsi="Calibri"/>
          <w:b/>
          <w:color w:val="000000"/>
          <w:sz w:val="22"/>
          <w:szCs w:val="22"/>
        </w:rPr>
      </w:pPr>
    </w:p>
    <w:p w:rsidR="00AA3DBD" w:rsidRPr="00985670" w:rsidRDefault="00AA3DBD" w:rsidP="006E2C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Calibri" w:eastAsia="Calibri" w:hAnsi="Calibri"/>
          <w:b/>
          <w:color w:val="000000"/>
          <w:sz w:val="22"/>
          <w:szCs w:val="22"/>
        </w:rPr>
      </w:pPr>
      <w:r w:rsidRPr="00985670">
        <w:rPr>
          <w:rFonts w:ascii="Calibri" w:eastAsia="Calibri" w:hAnsi="Calibri"/>
          <w:b/>
          <w:color w:val="000000"/>
          <w:sz w:val="22"/>
          <w:szCs w:val="22"/>
        </w:rPr>
        <w:t>J7c2a</w:t>
      </w:r>
      <w:r w:rsidR="006E2CE6">
        <w:rPr>
          <w:rFonts w:ascii="Calibri" w:eastAsia="Calibri" w:hAnsi="Calibri"/>
          <w:b/>
          <w:color w:val="000000"/>
          <w:sz w:val="22"/>
          <w:szCs w:val="22"/>
        </w:rPr>
        <w:tab/>
      </w:r>
      <w:r w:rsidRPr="00985670">
        <w:rPr>
          <w:rFonts w:ascii="Calibri" w:eastAsia="Calibri" w:hAnsi="Calibri"/>
          <w:b/>
          <w:color w:val="000000"/>
          <w:sz w:val="22"/>
          <w:szCs w:val="22"/>
        </w:rPr>
        <w:t xml:space="preserve">|__| </w:t>
      </w:r>
      <w:r w:rsidR="006E2CE6">
        <w:rPr>
          <w:rFonts w:ascii="Calibri" w:eastAsia="Calibri" w:hAnsi="Calibri"/>
          <w:b/>
          <w:color w:val="000000"/>
          <w:sz w:val="22"/>
          <w:szCs w:val="22"/>
        </w:rPr>
        <w:tab/>
      </w:r>
      <w:r w:rsidRPr="00985670">
        <w:rPr>
          <w:rFonts w:ascii="Calibri" w:eastAsia="Calibri" w:hAnsi="Calibri"/>
          <w:b/>
          <w:color w:val="000000"/>
          <w:sz w:val="22"/>
          <w:szCs w:val="22"/>
        </w:rPr>
        <w:t>Would you say you TRIED TO QUIT “cold turkey?</w:t>
      </w:r>
    </w:p>
    <w:p w:rsidR="000024CD" w:rsidRPr="00985670" w:rsidRDefault="000024CD" w:rsidP="00AA3DB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Calibri" w:eastAsia="Calibri" w:hAnsi="Calibri"/>
          <w:b/>
          <w:color w:val="000000"/>
          <w:sz w:val="22"/>
          <w:szCs w:val="22"/>
        </w:rPr>
      </w:pPr>
    </w:p>
    <w:p w:rsidR="000024CD" w:rsidRPr="00985670" w:rsidRDefault="006E2CE6" w:rsidP="006E2CE6">
      <w:pPr>
        <w:widowControl/>
        <w:tabs>
          <w:tab w:val="left" w:pos="720"/>
        </w:tabs>
        <w:rPr>
          <w:b/>
          <w:color w:val="000000"/>
        </w:rPr>
      </w:pPr>
      <w:r>
        <w:rPr>
          <w:b/>
          <w:color w:val="000000"/>
        </w:rPr>
        <w:tab/>
      </w:r>
      <w:r w:rsidR="00890AF2">
        <w:rPr>
          <w:b/>
          <w:color w:val="000000"/>
        </w:rPr>
        <w:t>FR</w:t>
      </w:r>
      <w:r w:rsidR="000024CD" w:rsidRPr="00985670">
        <w:rPr>
          <w:b/>
          <w:color w:val="000000"/>
        </w:rPr>
        <w:t xml:space="preserve">:  “COLD TURKEY” IS </w:t>
      </w:r>
      <w:r w:rsidR="00805B6A">
        <w:rPr>
          <w:b/>
          <w:color w:val="000000"/>
        </w:rPr>
        <w:t>S</w:t>
      </w:r>
      <w:r w:rsidR="000024CD" w:rsidRPr="00985670">
        <w:rPr>
          <w:b/>
          <w:color w:val="000000"/>
        </w:rPr>
        <w:t>TOPPING ALL AT ONCE WITHOUT ANY AIDS</w:t>
      </w:r>
    </w:p>
    <w:p w:rsidR="00AA3DBD" w:rsidRPr="00985670" w:rsidRDefault="00AA3DBD" w:rsidP="00AA3DB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Calibri" w:eastAsia="Calibri" w:hAnsi="Calibri"/>
          <w:b/>
          <w:color w:val="000000"/>
          <w:sz w:val="22"/>
          <w:szCs w:val="22"/>
        </w:rPr>
      </w:pPr>
    </w:p>
    <w:p w:rsidR="00AA3DBD" w:rsidRPr="00890AF2" w:rsidRDefault="00AA3DBD" w:rsidP="0001566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Calibri" w:eastAsia="Calibri" w:hAnsi="Calibri"/>
          <w:color w:val="000000"/>
          <w:sz w:val="22"/>
          <w:szCs w:val="22"/>
        </w:rPr>
      </w:pPr>
      <w:r w:rsidRPr="00985670">
        <w:rPr>
          <w:rFonts w:ascii="Calibri" w:eastAsia="Calibri" w:hAnsi="Calibri"/>
          <w:b/>
          <w:color w:val="000000"/>
          <w:sz w:val="22"/>
          <w:szCs w:val="22"/>
        </w:rPr>
        <w:tab/>
      </w:r>
      <w:r w:rsidRPr="00890AF2">
        <w:rPr>
          <w:rFonts w:ascii="Calibri" w:eastAsia="Calibri" w:hAnsi="Calibri"/>
          <w:color w:val="000000"/>
          <w:sz w:val="22"/>
          <w:szCs w:val="22"/>
        </w:rPr>
        <w:t>(1) Y</w:t>
      </w:r>
      <w:r w:rsidR="00890AF2">
        <w:rPr>
          <w:rFonts w:ascii="Calibri" w:eastAsia="Calibri" w:hAnsi="Calibri"/>
          <w:color w:val="000000"/>
          <w:sz w:val="22"/>
          <w:szCs w:val="22"/>
        </w:rPr>
        <w:t>es</w:t>
      </w:r>
    </w:p>
    <w:p w:rsidR="00AA3DBD" w:rsidRPr="00890AF2" w:rsidRDefault="00AA3DBD" w:rsidP="00D51B7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Calibri" w:eastAsia="Calibri" w:hAnsi="Calibri"/>
          <w:color w:val="000000"/>
          <w:sz w:val="22"/>
          <w:szCs w:val="22"/>
        </w:rPr>
      </w:pPr>
      <w:r w:rsidRPr="00890AF2">
        <w:rPr>
          <w:rFonts w:ascii="Calibri" w:eastAsia="Calibri" w:hAnsi="Calibri"/>
          <w:color w:val="000000"/>
          <w:sz w:val="22"/>
          <w:szCs w:val="22"/>
        </w:rPr>
        <w:tab/>
        <w:t>(2) N</w:t>
      </w:r>
      <w:r w:rsidR="00890AF2">
        <w:rPr>
          <w:rFonts w:ascii="Calibri" w:eastAsia="Calibri" w:hAnsi="Calibri"/>
          <w:color w:val="000000"/>
          <w:sz w:val="22"/>
          <w:szCs w:val="22"/>
        </w:rPr>
        <w:t>o</w:t>
      </w:r>
    </w:p>
    <w:p w:rsidR="00AA3DBD" w:rsidRPr="00985670" w:rsidRDefault="00AA3DBD" w:rsidP="00AA3D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p>
    <w:p w:rsidR="00AA3DBD" w:rsidRPr="00985670" w:rsidRDefault="000024CD" w:rsidP="00D51B7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tab/>
      </w:r>
      <w:r w:rsidRPr="00985670">
        <w:rPr>
          <w:rFonts w:eastAsia="Calibri"/>
          <w:b/>
          <w:color w:val="000000"/>
        </w:rPr>
        <w:t>|__|</w:t>
      </w:r>
    </w:p>
    <w:p w:rsidR="00AA3DBD" w:rsidRPr="00985670" w:rsidRDefault="00EC487B" w:rsidP="00413E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b/>
          <w:color w:val="000000"/>
          <w:sz w:val="22"/>
          <w:szCs w:val="22"/>
        </w:rPr>
      </w:pPr>
      <w:r w:rsidRPr="00985670">
        <w:rPr>
          <w:rFonts w:ascii="Calibri" w:eastAsia="Calibri" w:hAnsi="Calibri"/>
          <w:b/>
          <w:color w:val="000000"/>
          <w:sz w:val="22"/>
          <w:szCs w:val="22"/>
        </w:rPr>
        <w:br w:type="page"/>
      </w:r>
    </w:p>
    <w:p w:rsidR="00AA3DBD" w:rsidRPr="00413E15" w:rsidRDefault="00413E15" w:rsidP="00413E15">
      <w:pPr>
        <w:pStyle w:val="Heading2"/>
      </w:pPr>
      <w:r w:rsidRPr="00413E15">
        <w:t>SECTION JJ. NEW TOBACCO RELATED PRODUCTS</w:t>
      </w:r>
    </w:p>
    <w:p w:rsidR="00692B46" w:rsidRPr="00224646" w:rsidRDefault="00692B46" w:rsidP="00AA3DBD">
      <w:pPr>
        <w:ind w:left="720" w:hanging="720"/>
        <w:rPr>
          <w:color w:val="000000"/>
        </w:rPr>
      </w:pPr>
    </w:p>
    <w:p w:rsidR="00692B46" w:rsidRPr="00224646" w:rsidRDefault="00692B46" w:rsidP="00AA3DBD">
      <w:pPr>
        <w:ind w:left="720" w:hanging="720"/>
        <w:rPr>
          <w:color w:val="000000"/>
        </w:rPr>
      </w:pPr>
    </w:p>
    <w:p w:rsidR="00AA3DBD" w:rsidRPr="00224646" w:rsidRDefault="00AA3DBD" w:rsidP="00AA3DBD">
      <w:pPr>
        <w:ind w:left="720" w:hanging="720"/>
        <w:rPr>
          <w:color w:val="000000"/>
        </w:rPr>
      </w:pPr>
      <w:r w:rsidRPr="00224646">
        <w:rPr>
          <w:color w:val="000000"/>
        </w:rPr>
        <w:t xml:space="preserve">(ASK ALL CURRENT CIGARETTE SMOKERS, OR CURRENT USERS OF OTHER TOBACCO PRODUCTS, OR--- RECENT FORMER USERS OF ANY TOBACCO PRODUCT (CIGARETTES OR OTHER TOBACCO PRODUCTS)-- WHO STOPPED USING THAT PRODUCT WITHIN THE LAST THREE YEARS (H1NUM/UNT  &lt;equal </w:t>
      </w:r>
      <w:r w:rsidR="00EC487B" w:rsidRPr="00224646">
        <w:rPr>
          <w:color w:val="000000"/>
        </w:rPr>
        <w:t>3</w:t>
      </w:r>
      <w:r w:rsidRPr="00224646">
        <w:rPr>
          <w:color w:val="000000"/>
        </w:rPr>
        <w:t xml:space="preserve"> year</w:t>
      </w:r>
      <w:r w:rsidR="00EC487B" w:rsidRPr="00224646">
        <w:rPr>
          <w:color w:val="000000"/>
        </w:rPr>
        <w:t>s</w:t>
      </w:r>
      <w:r w:rsidRPr="00224646">
        <w:rPr>
          <w:color w:val="000000"/>
        </w:rPr>
        <w:t xml:space="preserve">, </w:t>
      </w:r>
      <w:r w:rsidR="00EC487B" w:rsidRPr="00224646">
        <w:rPr>
          <w:color w:val="000000"/>
        </w:rPr>
        <w:t>36</w:t>
      </w:r>
      <w:r w:rsidR="00184566" w:rsidRPr="00224646">
        <w:rPr>
          <w:color w:val="000000"/>
        </w:rPr>
        <w:t xml:space="preserve"> </w:t>
      </w:r>
      <w:r w:rsidRPr="00224646">
        <w:rPr>
          <w:color w:val="000000"/>
        </w:rPr>
        <w:t xml:space="preserve">months, </w:t>
      </w:r>
      <w:r w:rsidR="00EC487B" w:rsidRPr="00224646">
        <w:rPr>
          <w:color w:val="000000"/>
        </w:rPr>
        <w:t>9</w:t>
      </w:r>
      <w:r w:rsidR="00614A8F" w:rsidRPr="00224646">
        <w:rPr>
          <w:color w:val="000000"/>
        </w:rPr>
        <w:t>9</w:t>
      </w:r>
      <w:r w:rsidRPr="00224646">
        <w:rPr>
          <w:color w:val="000000"/>
        </w:rPr>
        <w:t xml:space="preserve"> weeks, or 9</w:t>
      </w:r>
      <w:r w:rsidR="00614A8F" w:rsidRPr="00224646">
        <w:rPr>
          <w:color w:val="000000"/>
        </w:rPr>
        <w:t>9</w:t>
      </w:r>
      <w:r w:rsidRPr="00224646">
        <w:rPr>
          <w:color w:val="000000"/>
        </w:rPr>
        <w:t xml:space="preserve"> days</w:t>
      </w:r>
      <w:r w:rsidR="00DF6A2F" w:rsidRPr="00224646">
        <w:rPr>
          <w:color w:val="000000"/>
        </w:rPr>
        <w:t xml:space="preserve"> </w:t>
      </w:r>
      <w:r w:rsidR="00DF6A2F" w:rsidRPr="00224646">
        <w:rPr>
          <w:b/>
          <w:color w:val="000000"/>
        </w:rPr>
        <w:t>OR Jd</w:t>
      </w:r>
      <w:r w:rsidR="006A6A5E" w:rsidRPr="00224646">
        <w:rPr>
          <w:b/>
          <w:color w:val="000000"/>
        </w:rPr>
        <w:t>c</w:t>
      </w:r>
      <w:r w:rsidR="00DF6A2F" w:rsidRPr="00224646">
        <w:rPr>
          <w:b/>
          <w:color w:val="000000"/>
        </w:rPr>
        <w:t>1, or 4 = 1 (YES- stopped within the PAST 12 months)</w:t>
      </w:r>
      <w:r w:rsidRPr="00224646">
        <w:rPr>
          <w:color w:val="000000"/>
        </w:rPr>
        <w:t xml:space="preserve"> –</w:t>
      </w:r>
    </w:p>
    <w:p w:rsidR="00CD0BF8" w:rsidRPr="00224646" w:rsidRDefault="00CD0BF8" w:rsidP="00AA3DBD">
      <w:pPr>
        <w:ind w:left="720" w:hanging="720"/>
        <w:rPr>
          <w:color w:val="000000"/>
        </w:rPr>
      </w:pPr>
    </w:p>
    <w:p w:rsidR="00AA3DBD" w:rsidRPr="00224646" w:rsidRDefault="00AA3DBD" w:rsidP="00AA3DBD">
      <w:pPr>
        <w:ind w:left="720" w:hanging="720"/>
        <w:rPr>
          <w:color w:val="000000"/>
        </w:rPr>
      </w:pPr>
    </w:p>
    <w:p w:rsidR="00AA3DBD" w:rsidRPr="00224646" w:rsidRDefault="00AA3DBD" w:rsidP="000C0B31">
      <w:pPr>
        <w:ind w:left="1440" w:hanging="1440"/>
        <w:rPr>
          <w:rFonts w:ascii="Times New Roman Bold" w:hAnsi="Times New Roman Bold"/>
          <w:b/>
          <w:color w:val="000000"/>
        </w:rPr>
      </w:pPr>
      <w:r w:rsidRPr="00224646">
        <w:rPr>
          <w:rFonts w:ascii="Times New Roman Bold" w:hAnsi="Times New Roman Bold"/>
          <w:b/>
          <w:color w:val="000000"/>
        </w:rPr>
        <w:t>JJ1</w:t>
      </w:r>
      <w:r w:rsidR="00CD0BF8" w:rsidRPr="00224646">
        <w:rPr>
          <w:rFonts w:ascii="Times New Roman Bold" w:hAnsi="Times New Roman Bold"/>
          <w:b/>
          <w:color w:val="000000"/>
        </w:rPr>
        <w:t>a</w:t>
      </w:r>
      <w:r w:rsidRPr="00224646">
        <w:rPr>
          <w:rFonts w:ascii="Times New Roman Bold" w:hAnsi="Times New Roman Bold"/>
          <w:b/>
          <w:color w:val="000000"/>
        </w:rPr>
        <w:t xml:space="preserve"> </w:t>
      </w:r>
      <w:r w:rsidR="000C0B31" w:rsidRPr="00224646">
        <w:rPr>
          <w:rFonts w:ascii="Times New Roman Bold" w:hAnsi="Times New Roman Bold"/>
          <w:b/>
          <w:color w:val="000000"/>
        </w:rPr>
        <w:tab/>
        <w:t xml:space="preserve">Have you EVER TRIED a product called an electronic cigarette or e-cigarette, such as </w:t>
      </w:r>
      <w:r w:rsidR="000C0B31" w:rsidRPr="00224646">
        <w:rPr>
          <w:rFonts w:ascii="Times New Roman Bold" w:hAnsi="Times New Roman Bold" w:hint="eastAsia"/>
          <w:b/>
          <w:color w:val="000000"/>
        </w:rPr>
        <w:t>“</w:t>
      </w:r>
      <w:r w:rsidR="000C0B31" w:rsidRPr="00224646">
        <w:rPr>
          <w:rFonts w:ascii="Times New Roman Bold" w:hAnsi="Times New Roman Bold"/>
          <w:b/>
          <w:color w:val="000000"/>
        </w:rPr>
        <w:t>Smoking Everywhere,</w:t>
      </w:r>
      <w:r w:rsidR="000C0B31" w:rsidRPr="00224646">
        <w:rPr>
          <w:rFonts w:ascii="Times New Roman Bold" w:hAnsi="Times New Roman Bold" w:hint="eastAsia"/>
          <w:b/>
          <w:color w:val="000000"/>
        </w:rPr>
        <w:t>”</w:t>
      </w:r>
      <w:r w:rsidR="000C0B31" w:rsidRPr="00224646">
        <w:rPr>
          <w:rFonts w:ascii="Times New Roman Bold" w:hAnsi="Times New Roman Bold"/>
          <w:b/>
          <w:color w:val="000000"/>
        </w:rPr>
        <w:t xml:space="preserve"> </w:t>
      </w:r>
      <w:r w:rsidR="000C0B31" w:rsidRPr="00224646">
        <w:rPr>
          <w:rFonts w:ascii="Times New Roman Bold" w:hAnsi="Times New Roman Bold" w:hint="eastAsia"/>
          <w:b/>
          <w:color w:val="000000"/>
        </w:rPr>
        <w:t>“</w:t>
      </w:r>
      <w:r w:rsidR="000C0B31" w:rsidRPr="00224646">
        <w:rPr>
          <w:rFonts w:ascii="Times New Roman Bold" w:hAnsi="Times New Roman Bold"/>
          <w:b/>
          <w:color w:val="000000"/>
        </w:rPr>
        <w:t>NJOY,</w:t>
      </w:r>
      <w:r w:rsidR="000C0B31" w:rsidRPr="00224646">
        <w:rPr>
          <w:rFonts w:ascii="Times New Roman Bold" w:hAnsi="Times New Roman Bold" w:hint="eastAsia"/>
          <w:b/>
          <w:color w:val="000000"/>
        </w:rPr>
        <w:t>”</w:t>
      </w:r>
      <w:r w:rsidR="000C0B31" w:rsidRPr="00224646">
        <w:rPr>
          <w:rFonts w:ascii="Times New Roman Bold" w:hAnsi="Times New Roman Bold"/>
          <w:b/>
          <w:color w:val="000000"/>
        </w:rPr>
        <w:t xml:space="preserve"> or other brands?</w:t>
      </w:r>
      <w:r w:rsidR="000C0B31" w:rsidRPr="00224646">
        <w:rPr>
          <w:rFonts w:ascii="Times New Roman Bold" w:hAnsi="Times New Roman Bold" w:hint="eastAsia"/>
          <w:b/>
          <w:color w:val="000000"/>
        </w:rPr>
        <w:t>”</w:t>
      </w:r>
    </w:p>
    <w:p w:rsidR="00BB5A66" w:rsidRPr="00224646" w:rsidRDefault="00BB5A66" w:rsidP="000C0B31">
      <w:pPr>
        <w:ind w:left="1440" w:hanging="1440"/>
        <w:rPr>
          <w:rFonts w:ascii="Times New Roman Bold" w:hAnsi="Times New Roman Bold"/>
          <w:b/>
          <w:color w:val="000000"/>
        </w:rPr>
      </w:pPr>
    </w:p>
    <w:p w:rsidR="00BB5A66" w:rsidRPr="00224646" w:rsidRDefault="00BB5A66" w:rsidP="00BB5A66">
      <w:pPr>
        <w:ind w:left="1440"/>
        <w:rPr>
          <w:rFonts w:ascii="Calibri" w:hAnsi="Calibri"/>
          <w:sz w:val="22"/>
          <w:szCs w:val="22"/>
        </w:rPr>
      </w:pPr>
      <w:r w:rsidRPr="00224646">
        <w:rPr>
          <w:rFonts w:ascii="Calibri" w:hAnsi="Calibri"/>
          <w:b/>
          <w:bCs/>
          <w:i/>
          <w:iCs/>
          <w:sz w:val="22"/>
          <w:szCs w:val="22"/>
        </w:rPr>
        <w:t xml:space="preserve">[FR:  IF FURTHER INFO IS NEEDED:  </w:t>
      </w:r>
      <w:r w:rsidRPr="00224646">
        <w:rPr>
          <w:rFonts w:ascii="Calibri" w:hAnsi="Calibri"/>
          <w:b/>
          <w:bCs/>
          <w:i/>
          <w:iCs/>
          <w:caps/>
          <w:sz w:val="22"/>
          <w:szCs w:val="22"/>
        </w:rPr>
        <w:t>These battery powered products don’t contain tobacco but deliver nicotine through a vapor</w:t>
      </w:r>
      <w:r w:rsidRPr="00224646">
        <w:rPr>
          <w:rFonts w:ascii="Calibri" w:hAnsi="Calibri"/>
          <w:b/>
          <w:bCs/>
          <w:i/>
          <w:iCs/>
          <w:sz w:val="22"/>
          <w:szCs w:val="22"/>
        </w:rPr>
        <w:t>.]</w:t>
      </w:r>
    </w:p>
    <w:p w:rsidR="00AA3DBD" w:rsidRPr="00224646" w:rsidRDefault="00AA3DBD" w:rsidP="00AA3DBD">
      <w:pPr>
        <w:ind w:left="720" w:hanging="720"/>
        <w:rPr>
          <w:color w:val="000000"/>
        </w:rPr>
      </w:pPr>
    </w:p>
    <w:p w:rsidR="00AA3DBD" w:rsidRPr="00224646" w:rsidRDefault="00AA3DBD" w:rsidP="00BB5A66">
      <w:pPr>
        <w:numPr>
          <w:ilvl w:val="0"/>
          <w:numId w:val="36"/>
        </w:numPr>
        <w:rPr>
          <w:color w:val="000000"/>
        </w:rPr>
      </w:pPr>
      <w:r w:rsidRPr="00224646">
        <w:rPr>
          <w:color w:val="000000"/>
        </w:rPr>
        <w:t>Y</w:t>
      </w:r>
      <w:r w:rsidR="00614A8F" w:rsidRPr="00224646">
        <w:rPr>
          <w:color w:val="000000"/>
        </w:rPr>
        <w:t>es</w:t>
      </w:r>
    </w:p>
    <w:p w:rsidR="00AA3DBD" w:rsidRPr="00224646" w:rsidRDefault="00AA3DBD" w:rsidP="00AA3DBD">
      <w:pPr>
        <w:ind w:left="720" w:hanging="720"/>
        <w:rPr>
          <w:color w:val="000000"/>
        </w:rPr>
      </w:pPr>
      <w:r w:rsidRPr="00224646">
        <w:rPr>
          <w:color w:val="000000"/>
        </w:rPr>
        <w:tab/>
        <w:t>(2)  N</w:t>
      </w:r>
      <w:r w:rsidR="00614A8F" w:rsidRPr="00224646">
        <w:rPr>
          <w:color w:val="000000"/>
        </w:rPr>
        <w:t>o</w:t>
      </w:r>
    </w:p>
    <w:p w:rsidR="00AA3DBD" w:rsidRPr="00224646" w:rsidRDefault="00AA3DBD" w:rsidP="00AA3DBD">
      <w:pPr>
        <w:ind w:left="720" w:hanging="720"/>
        <w:rPr>
          <w:color w:val="000000"/>
        </w:rPr>
      </w:pPr>
    </w:p>
    <w:p w:rsidR="00AA3DBD" w:rsidRPr="00224646" w:rsidRDefault="00AA3DBD" w:rsidP="00AA3DBD">
      <w:pPr>
        <w:ind w:left="720" w:hanging="720"/>
        <w:rPr>
          <w:color w:val="000000"/>
        </w:rPr>
      </w:pPr>
      <w:r w:rsidRPr="00224646">
        <w:rPr>
          <w:color w:val="000000"/>
        </w:rPr>
        <w:tab/>
        <w:t>|__|</w:t>
      </w:r>
    </w:p>
    <w:p w:rsidR="00AA3DBD" w:rsidRPr="00224646" w:rsidRDefault="00AA3DBD" w:rsidP="00AA3DBD">
      <w:pPr>
        <w:ind w:left="720" w:hanging="720"/>
        <w:rPr>
          <w:color w:val="000000"/>
        </w:rPr>
      </w:pPr>
    </w:p>
    <w:p w:rsidR="000E097A" w:rsidRPr="00224646" w:rsidRDefault="00BB5A66" w:rsidP="000E097A">
      <w:pPr>
        <w:ind w:left="720" w:hanging="720"/>
        <w:rPr>
          <w:b/>
          <w:color w:val="000000"/>
          <w:sz w:val="28"/>
          <w:szCs w:val="28"/>
        </w:rPr>
      </w:pPr>
      <w:r w:rsidRPr="00224646">
        <w:rPr>
          <w:b/>
          <w:color w:val="000000"/>
          <w:sz w:val="28"/>
          <w:szCs w:val="28"/>
        </w:rPr>
        <w:t>IF JJ1</w:t>
      </w:r>
      <w:r w:rsidR="00CD0BF8" w:rsidRPr="00224646">
        <w:rPr>
          <w:b/>
          <w:color w:val="000000"/>
          <w:sz w:val="28"/>
          <w:szCs w:val="28"/>
        </w:rPr>
        <w:t>a</w:t>
      </w:r>
      <w:r w:rsidR="007C7455" w:rsidRPr="00224646">
        <w:rPr>
          <w:b/>
          <w:color w:val="000000"/>
          <w:sz w:val="28"/>
          <w:szCs w:val="28"/>
        </w:rPr>
        <w:t xml:space="preserve"> = 1 (YES)</w:t>
      </w:r>
      <w:r w:rsidRPr="00224646">
        <w:rPr>
          <w:b/>
          <w:color w:val="000000"/>
          <w:sz w:val="28"/>
          <w:szCs w:val="28"/>
        </w:rPr>
        <w:t xml:space="preserve">, </w:t>
      </w:r>
      <w:r w:rsidR="007C7455" w:rsidRPr="00224646">
        <w:rPr>
          <w:b/>
          <w:color w:val="000000"/>
          <w:sz w:val="28"/>
          <w:szCs w:val="28"/>
        </w:rPr>
        <w:t>GO TO</w:t>
      </w:r>
      <w:r w:rsidR="000E097A" w:rsidRPr="00224646">
        <w:rPr>
          <w:b/>
          <w:color w:val="000000"/>
          <w:sz w:val="28"/>
          <w:szCs w:val="28"/>
        </w:rPr>
        <w:t xml:space="preserve"> JJ2</w:t>
      </w:r>
      <w:r w:rsidR="00CD0BF8" w:rsidRPr="00224646">
        <w:rPr>
          <w:b/>
          <w:color w:val="000000"/>
          <w:sz w:val="28"/>
          <w:szCs w:val="28"/>
        </w:rPr>
        <w:t>a</w:t>
      </w:r>
      <w:r w:rsidR="00C914CB" w:rsidRPr="00224646">
        <w:rPr>
          <w:b/>
          <w:color w:val="000000"/>
          <w:sz w:val="28"/>
          <w:szCs w:val="28"/>
        </w:rPr>
        <w:t>1</w:t>
      </w:r>
      <w:r w:rsidR="000E097A" w:rsidRPr="00224646">
        <w:rPr>
          <w:b/>
          <w:color w:val="000000"/>
          <w:sz w:val="28"/>
          <w:szCs w:val="28"/>
        </w:rPr>
        <w:t>; ELSE GO TO Section K</w:t>
      </w:r>
    </w:p>
    <w:p w:rsidR="000E097A" w:rsidRPr="00224646" w:rsidRDefault="000E097A" w:rsidP="00AA3DBD">
      <w:pPr>
        <w:ind w:left="720" w:hanging="720"/>
        <w:rPr>
          <w:color w:val="000000"/>
        </w:rPr>
      </w:pPr>
    </w:p>
    <w:p w:rsidR="005C46F4" w:rsidRPr="00224646" w:rsidRDefault="005C46F4" w:rsidP="00C914CB">
      <w:pPr>
        <w:ind w:left="1440" w:hanging="1395"/>
        <w:rPr>
          <w:b/>
          <w:bCs/>
        </w:rPr>
      </w:pPr>
    </w:p>
    <w:p w:rsidR="000E097A" w:rsidRPr="00DF500C" w:rsidRDefault="000E097A" w:rsidP="00015663">
      <w:pPr>
        <w:ind w:left="1440" w:hanging="1395"/>
      </w:pPr>
      <w:r w:rsidRPr="00224646">
        <w:rPr>
          <w:b/>
          <w:bCs/>
        </w:rPr>
        <w:t>JJ</w:t>
      </w:r>
      <w:r w:rsidR="00BB5A66" w:rsidRPr="00224646">
        <w:rPr>
          <w:b/>
          <w:bCs/>
        </w:rPr>
        <w:t>2</w:t>
      </w:r>
      <w:r w:rsidR="00CD0BF8" w:rsidRPr="00224646">
        <w:rPr>
          <w:b/>
          <w:bCs/>
        </w:rPr>
        <w:t>a</w:t>
      </w:r>
      <w:r w:rsidR="00C914CB" w:rsidRPr="00224646">
        <w:rPr>
          <w:b/>
          <w:bCs/>
        </w:rPr>
        <w:t>1</w:t>
      </w:r>
      <w:r w:rsidR="00C914CB" w:rsidRPr="00224646">
        <w:tab/>
      </w:r>
      <w:r w:rsidRPr="00224646">
        <w:rPr>
          <w:b/>
          <w:bCs/>
        </w:rPr>
        <w:t>Have you ever used e-cigarettes to help you</w:t>
      </w:r>
      <w:r w:rsidR="00C914CB" w:rsidRPr="00DF500C">
        <w:rPr>
          <w:b/>
          <w:bCs/>
        </w:rPr>
        <w:t xml:space="preserve"> </w:t>
      </w:r>
      <w:r w:rsidR="007C7455" w:rsidRPr="00DF500C">
        <w:rPr>
          <w:b/>
          <w:bCs/>
        </w:rPr>
        <w:t xml:space="preserve">QUIT </w:t>
      </w:r>
      <w:r w:rsidR="00C914CB" w:rsidRPr="00DF500C">
        <w:rPr>
          <w:b/>
          <w:bCs/>
        </w:rPr>
        <w:t xml:space="preserve">smoking </w:t>
      </w:r>
      <w:r w:rsidR="00C914CB" w:rsidRPr="00DF500C">
        <w:rPr>
          <w:b/>
        </w:rPr>
        <w:t xml:space="preserve">cigarettes or </w:t>
      </w:r>
      <w:r w:rsidR="007C7455" w:rsidRPr="00DF500C">
        <w:rPr>
          <w:b/>
          <w:sz w:val="28"/>
          <w:szCs w:val="28"/>
        </w:rPr>
        <w:t>quit using</w:t>
      </w:r>
      <w:r w:rsidR="007C7455" w:rsidRPr="00DF500C">
        <w:rPr>
          <w:b/>
        </w:rPr>
        <w:t xml:space="preserve"> </w:t>
      </w:r>
      <w:r w:rsidR="00C914CB" w:rsidRPr="00DF500C">
        <w:rPr>
          <w:b/>
        </w:rPr>
        <w:t>other tobacco products</w:t>
      </w:r>
      <w:r w:rsidR="00C914CB" w:rsidRPr="00DF500C">
        <w:t>? </w:t>
      </w:r>
    </w:p>
    <w:p w:rsidR="00C914CB" w:rsidRPr="00224646" w:rsidRDefault="00C914CB" w:rsidP="00C914CB">
      <w:pPr>
        <w:ind w:left="1440" w:hanging="1395"/>
        <w:rPr>
          <w:b/>
          <w:bCs/>
        </w:rPr>
      </w:pPr>
    </w:p>
    <w:p w:rsidR="005C46F4" w:rsidRPr="00224646" w:rsidRDefault="00C914CB" w:rsidP="00C914CB">
      <w:pPr>
        <w:widowControl/>
        <w:autoSpaceDE/>
        <w:autoSpaceDN/>
        <w:adjustRightInd/>
        <w:spacing w:after="280"/>
        <w:ind w:left="1080"/>
        <w:rPr>
          <w:bCs/>
        </w:rPr>
      </w:pPr>
      <w:r w:rsidRPr="00224646">
        <w:rPr>
          <w:bCs/>
        </w:rPr>
        <w:t>(1)</w:t>
      </w:r>
      <w:r w:rsidRPr="00224646">
        <w:rPr>
          <w:b/>
          <w:bCs/>
        </w:rPr>
        <w:t xml:space="preserve"> </w:t>
      </w:r>
      <w:r w:rsidRPr="00224646">
        <w:rPr>
          <w:bCs/>
        </w:rPr>
        <w:t>Yes</w:t>
      </w:r>
    </w:p>
    <w:p w:rsidR="00C914CB" w:rsidRPr="00224646" w:rsidRDefault="005C46F4" w:rsidP="00C914CB">
      <w:pPr>
        <w:widowControl/>
        <w:autoSpaceDE/>
        <w:autoSpaceDN/>
        <w:adjustRightInd/>
        <w:spacing w:after="280"/>
        <w:ind w:left="1080"/>
      </w:pPr>
      <w:r w:rsidRPr="00224646">
        <w:rPr>
          <w:bCs/>
        </w:rPr>
        <w:t>(</w:t>
      </w:r>
      <w:r w:rsidR="00C914CB" w:rsidRPr="00224646">
        <w:t>2) No</w:t>
      </w:r>
    </w:p>
    <w:p w:rsidR="001A3B19" w:rsidRPr="00224646" w:rsidRDefault="001A3B19" w:rsidP="001A3B19">
      <w:pPr>
        <w:ind w:left="720" w:hanging="720"/>
        <w:rPr>
          <w:color w:val="000000"/>
        </w:rPr>
      </w:pPr>
      <w:r w:rsidRPr="00224646">
        <w:rPr>
          <w:b/>
          <w:bCs/>
        </w:rPr>
        <w:tab/>
      </w:r>
      <w:r w:rsidRPr="00224646">
        <w:rPr>
          <w:color w:val="000000"/>
        </w:rPr>
        <w:t>|__|</w:t>
      </w:r>
    </w:p>
    <w:p w:rsidR="000E097A" w:rsidRPr="00224646" w:rsidRDefault="000E097A" w:rsidP="000E097A">
      <w:pPr>
        <w:rPr>
          <w:color w:val="000000"/>
        </w:rPr>
      </w:pPr>
    </w:p>
    <w:p w:rsidR="00C914CB" w:rsidRPr="00224646" w:rsidRDefault="00C914CB" w:rsidP="000E097A">
      <w:pPr>
        <w:rPr>
          <w:b/>
          <w:color w:val="000000"/>
          <w:sz w:val="28"/>
          <w:szCs w:val="28"/>
        </w:rPr>
      </w:pPr>
      <w:r w:rsidRPr="00224646">
        <w:rPr>
          <w:b/>
          <w:color w:val="000000"/>
          <w:sz w:val="28"/>
          <w:szCs w:val="28"/>
        </w:rPr>
        <w:t>ALL GO TO JJ2a2</w:t>
      </w:r>
    </w:p>
    <w:p w:rsidR="00C914CB" w:rsidRPr="00224646" w:rsidRDefault="00C914CB" w:rsidP="000E097A">
      <w:pPr>
        <w:rPr>
          <w:color w:val="000000"/>
        </w:rPr>
      </w:pPr>
    </w:p>
    <w:p w:rsidR="00C914CB" w:rsidRPr="00224646" w:rsidRDefault="00C914CB" w:rsidP="00C914CB">
      <w:pPr>
        <w:widowControl/>
        <w:autoSpaceDE/>
        <w:autoSpaceDN/>
        <w:adjustRightInd/>
        <w:spacing w:after="280"/>
        <w:ind w:left="1440" w:hanging="1440"/>
        <w:rPr>
          <w:b/>
          <w:strike/>
        </w:rPr>
      </w:pPr>
      <w:r w:rsidRPr="00224646">
        <w:rPr>
          <w:b/>
          <w:color w:val="000000"/>
        </w:rPr>
        <w:t>JJ2a2</w:t>
      </w:r>
      <w:r w:rsidRPr="00224646">
        <w:rPr>
          <w:b/>
          <w:color w:val="000000"/>
        </w:rPr>
        <w:tab/>
        <w:t>Have you ever used e-cigarettes to help you when y</w:t>
      </w:r>
      <w:r w:rsidRPr="00DF500C">
        <w:rPr>
          <w:b/>
        </w:rPr>
        <w:t xml:space="preserve">ou </w:t>
      </w:r>
      <w:r w:rsidR="007C7455" w:rsidRPr="00DF500C">
        <w:rPr>
          <w:b/>
          <w:sz w:val="28"/>
          <w:szCs w:val="28"/>
        </w:rPr>
        <w:t>WEREN’T ALLOWED to</w:t>
      </w:r>
      <w:r w:rsidR="007C7455" w:rsidRPr="00DF500C">
        <w:rPr>
          <w:b/>
        </w:rPr>
        <w:t xml:space="preserve"> </w:t>
      </w:r>
      <w:r w:rsidRPr="00DF500C">
        <w:rPr>
          <w:b/>
        </w:rPr>
        <w:t>smoke cigarettes</w:t>
      </w:r>
      <w:r w:rsidR="007C7455" w:rsidRPr="00DF500C">
        <w:rPr>
          <w:b/>
        </w:rPr>
        <w:t>, cigars</w:t>
      </w:r>
      <w:r w:rsidRPr="00DF500C">
        <w:rPr>
          <w:b/>
        </w:rPr>
        <w:t xml:space="preserve"> or </w:t>
      </w:r>
      <w:r w:rsidR="007C7455" w:rsidRPr="00DF500C">
        <w:rPr>
          <w:b/>
        </w:rPr>
        <w:t>pipes?</w:t>
      </w:r>
      <w:r w:rsidR="007C7455" w:rsidRPr="00224646">
        <w:rPr>
          <w:b/>
          <w:color w:val="000000"/>
        </w:rPr>
        <w:t xml:space="preserve"> </w:t>
      </w:r>
    </w:p>
    <w:p w:rsidR="005C46F4" w:rsidRPr="00224646" w:rsidRDefault="005C46F4" w:rsidP="005C46F4">
      <w:pPr>
        <w:widowControl/>
        <w:numPr>
          <w:ilvl w:val="0"/>
          <w:numId w:val="38"/>
        </w:numPr>
        <w:autoSpaceDE/>
        <w:autoSpaceDN/>
        <w:adjustRightInd/>
        <w:spacing w:after="280"/>
        <w:rPr>
          <w:bCs/>
        </w:rPr>
      </w:pPr>
      <w:r w:rsidRPr="00224646">
        <w:rPr>
          <w:bCs/>
        </w:rPr>
        <w:t>Yes</w:t>
      </w:r>
    </w:p>
    <w:p w:rsidR="005C46F4" w:rsidRPr="00224646" w:rsidRDefault="005C46F4" w:rsidP="005C46F4">
      <w:pPr>
        <w:widowControl/>
        <w:numPr>
          <w:ilvl w:val="0"/>
          <w:numId w:val="38"/>
        </w:numPr>
        <w:autoSpaceDE/>
        <w:autoSpaceDN/>
        <w:adjustRightInd/>
        <w:spacing w:after="280"/>
        <w:rPr>
          <w:bCs/>
        </w:rPr>
      </w:pPr>
      <w:r w:rsidRPr="00224646">
        <w:rPr>
          <w:bCs/>
        </w:rPr>
        <w:t>No</w:t>
      </w:r>
    </w:p>
    <w:p w:rsidR="00A5714A" w:rsidRPr="00985670" w:rsidRDefault="005C46F4" w:rsidP="00C36F8F">
      <w:pPr>
        <w:ind w:left="720" w:hanging="720"/>
        <w:rPr>
          <w:b/>
          <w:bCs/>
          <w:color w:val="000000"/>
          <w:sz w:val="28"/>
          <w:szCs w:val="28"/>
        </w:rPr>
      </w:pPr>
      <w:r>
        <w:rPr>
          <w:rFonts w:ascii="Times New Roman Bold" w:hAnsi="Times New Roman Bold"/>
          <w:b/>
          <w:color w:val="000000"/>
          <w:sz w:val="32"/>
        </w:rPr>
        <w:t xml:space="preserve">ALL </w:t>
      </w:r>
      <w:r w:rsidR="00AA3DBD" w:rsidRPr="00985670">
        <w:rPr>
          <w:rFonts w:ascii="Times New Roman Bold" w:hAnsi="Times New Roman Bold"/>
          <w:b/>
          <w:color w:val="000000"/>
          <w:sz w:val="32"/>
        </w:rPr>
        <w:t>GO TO SECTION K</w:t>
      </w:r>
    </w:p>
    <w:p w:rsidR="00214B37" w:rsidRDefault="002209BA" w:rsidP="00015663">
      <w:pPr>
        <w:pStyle w:val="Heading2"/>
      </w:pPr>
      <w:r>
        <w:br w:type="page"/>
      </w:r>
      <w:r w:rsidR="00C36884" w:rsidRPr="00985670">
        <w:t>SECTION K.  WORKPLACE</w:t>
      </w:r>
      <w:r w:rsidR="00214B37">
        <w:t xml:space="preserve"> POLICY</w:t>
      </w:r>
      <w:r w:rsidR="002C183A">
        <w:t xml:space="preserve">, </w:t>
      </w:r>
      <w:r w:rsidR="00C36884" w:rsidRPr="00985670">
        <w:t xml:space="preserve">HOME </w:t>
      </w:r>
      <w:r w:rsidR="00214B37">
        <w:t>RULES, PUBLIC OPINION ABOUT C</w:t>
      </w:r>
      <w:r w:rsidR="002C183A">
        <w:t>LEAN</w:t>
      </w:r>
      <w:r w:rsidR="00112C63">
        <w:t xml:space="preserve"> </w:t>
      </w:r>
      <w:r w:rsidR="002C183A">
        <w:t>INDOOR AIR POLICIES</w:t>
      </w:r>
    </w:p>
    <w:p w:rsidR="002C183A" w:rsidRDefault="002C183A" w:rsidP="002C1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524AE" w:rsidRPr="00985670" w:rsidRDefault="00C36884"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omic Sans MS" w:hAnsi="Comic Sans MS"/>
          <w:b/>
          <w:bCs/>
          <w:color w:val="000000"/>
          <w:sz w:val="22"/>
          <w:szCs w:val="22"/>
        </w:rPr>
      </w:pPr>
      <w:r w:rsidRPr="00985670">
        <w:rPr>
          <w:b/>
          <w:bCs/>
          <w:color w:val="000000"/>
          <w:sz w:val="22"/>
          <w:szCs w:val="22"/>
        </w:rPr>
        <w:t xml:space="preserve">– </w:t>
      </w:r>
      <w:smartTag w:uri="urn:schemas-microsoft-com:office:smarttags" w:element="stockticker">
        <w:r w:rsidRPr="00985670">
          <w:rPr>
            <w:b/>
            <w:bCs/>
            <w:color w:val="000000"/>
            <w:sz w:val="22"/>
            <w:szCs w:val="22"/>
          </w:rPr>
          <w:t>ALL</w:t>
        </w:r>
      </w:smartTag>
      <w:r w:rsidRPr="00985670">
        <w:rPr>
          <w:b/>
          <w:bCs/>
          <w:color w:val="000000"/>
          <w:sz w:val="22"/>
          <w:szCs w:val="22"/>
        </w:rPr>
        <w:t xml:space="preserve"> RESPONDENTS</w:t>
      </w:r>
    </w:p>
    <w:p w:rsidR="00D76F28" w:rsidRPr="00985670" w:rsidRDefault="00D76F28"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CF563C" w:rsidRPr="00985670" w:rsidRDefault="00CF563C" w:rsidP="00CF563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smartTag w:uri="urn:schemas-microsoft-com:office:smarttags" w:element="address">
        <w:smartTag w:uri="urn:schemas-microsoft-com:office:smarttags" w:element="Street">
          <w:smartTag w:uri="urn:schemas-microsoft-com:office:smarttags" w:element="stockticker">
            <w:r w:rsidRPr="00985670">
              <w:rPr>
                <w:color w:val="000000"/>
                <w:sz w:val="22"/>
                <w:szCs w:val="22"/>
              </w:rPr>
              <w:t>BOX</w:t>
            </w:r>
          </w:smartTag>
        </w:smartTag>
        <w:r w:rsidRPr="00985670">
          <w:rPr>
            <w:color w:val="000000"/>
            <w:sz w:val="22"/>
            <w:szCs w:val="22"/>
          </w:rPr>
          <w:t xml:space="preserve"> 41</w:t>
        </w:r>
      </w:smartTag>
      <w:r w:rsidR="002728AD" w:rsidRPr="00985670">
        <w:rPr>
          <w:color w:val="000000"/>
          <w:sz w:val="22"/>
          <w:szCs w:val="22"/>
        </w:rPr>
        <w:t xml:space="preserve"> -- </w:t>
      </w:r>
      <w:r w:rsidR="002728AD" w:rsidRPr="00985670">
        <w:rPr>
          <w:b/>
          <w:bCs/>
          <w:color w:val="000000"/>
          <w:sz w:val="22"/>
          <w:szCs w:val="22"/>
        </w:rPr>
        <w:t>CONTEXT FOR K1</w:t>
      </w:r>
      <w:r w:rsidR="00AA3DBD" w:rsidRPr="00985670">
        <w:rPr>
          <w:b/>
          <w:bCs/>
          <w:color w:val="000000"/>
          <w:sz w:val="22"/>
          <w:szCs w:val="22"/>
        </w:rPr>
        <w:t xml:space="preserve"> same as always been</w:t>
      </w:r>
      <w:r w:rsidR="002728AD" w:rsidRPr="00985670">
        <w:rPr>
          <w:b/>
          <w:bCs/>
          <w:color w:val="000000"/>
          <w:sz w:val="22"/>
          <w:szCs w:val="22"/>
        </w:rPr>
        <w:t>:</w:t>
      </w:r>
    </w:p>
    <w:p w:rsidR="00CF563C" w:rsidRPr="00985670" w:rsidRDefault="00CF563C" w:rsidP="00CF563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sidRPr="00985670">
        <w:rPr>
          <w:color w:val="000000"/>
          <w:sz w:val="22"/>
          <w:szCs w:val="22"/>
        </w:rPr>
        <w:t xml:space="preserve">IF NOT RETIRED </w:t>
      </w:r>
      <w:smartTag w:uri="urn:schemas-microsoft-com:office:smarttags" w:element="stockticker">
        <w:r w:rsidRPr="00985670">
          <w:rPr>
            <w:color w:val="000000"/>
            <w:sz w:val="22"/>
            <w:szCs w:val="22"/>
            <w:u w:val="single"/>
          </w:rPr>
          <w:t>AND</w:t>
        </w:r>
      </w:smartTag>
      <w:r w:rsidRPr="00985670">
        <w:rPr>
          <w:color w:val="000000"/>
          <w:sz w:val="22"/>
          <w:szCs w:val="22"/>
        </w:rPr>
        <w:t xml:space="preserve"> HAVE BEEN WORKING FOR PAY OR EMPLOYED IN PAST WEEK </w:t>
      </w:r>
      <w:smartTag w:uri="urn:schemas-microsoft-com:office:smarttags" w:element="stockticker">
        <w:r w:rsidRPr="00985670">
          <w:rPr>
            <w:color w:val="000000"/>
            <w:sz w:val="22"/>
            <w:szCs w:val="22"/>
            <w:u w:val="single"/>
          </w:rPr>
          <w:t>AND</w:t>
        </w:r>
      </w:smartTag>
      <w:r w:rsidRPr="00985670">
        <w:rPr>
          <w:color w:val="000000"/>
          <w:sz w:val="22"/>
          <w:szCs w:val="22"/>
        </w:rPr>
        <w:t xml:space="preserve"> </w:t>
      </w:r>
      <w:smartTag w:uri="urn:schemas-microsoft-com:office:smarttags" w:element="stockticker">
        <w:r w:rsidRPr="00985670">
          <w:rPr>
            <w:color w:val="000000"/>
            <w:sz w:val="22"/>
            <w:szCs w:val="22"/>
          </w:rPr>
          <w:t>ARE</w:t>
        </w:r>
      </w:smartTag>
      <w:r w:rsidRPr="00985670">
        <w:rPr>
          <w:color w:val="000000"/>
          <w:sz w:val="22"/>
          <w:szCs w:val="22"/>
        </w:rPr>
        <w:t xml:space="preserve"> NOT SELF-EMPLOYED:</w:t>
      </w:r>
    </w:p>
    <w:p w:rsidR="00D76F28" w:rsidRPr="00985670" w:rsidRDefault="00D76F28"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2209BA" w:rsidRPr="00224646" w:rsidRDefault="0040758F" w:rsidP="002209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AA1A17">
        <w:rPr>
          <w:b/>
          <w:bCs/>
          <w:color w:val="000000"/>
        </w:rPr>
        <w:t>K1</w:t>
      </w:r>
      <w:r w:rsidR="007866ED">
        <w:rPr>
          <w:b/>
          <w:bCs/>
          <w:color w:val="000000"/>
        </w:rPr>
        <w:t>a</w:t>
      </w:r>
      <w:r w:rsidRPr="00AA1A17">
        <w:rPr>
          <w:b/>
          <w:bCs/>
          <w:color w:val="000000"/>
        </w:rPr>
        <w:tab/>
      </w:r>
      <w:r w:rsidR="00485227" w:rsidRPr="00224646">
        <w:rPr>
          <w:b/>
          <w:bCs/>
          <w:color w:val="000000"/>
        </w:rPr>
        <w:t xml:space="preserve">The next questions are about your place of work. </w:t>
      </w:r>
    </w:p>
    <w:p w:rsidR="002209BA" w:rsidRPr="00224646" w:rsidRDefault="002209BA" w:rsidP="002209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p>
    <w:p w:rsidR="0040758F" w:rsidRPr="00224646" w:rsidRDefault="00331719" w:rsidP="002209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224646">
        <w:rPr>
          <w:rFonts w:ascii="Comic Sans MS" w:hAnsi="Comic Sans MS"/>
          <w:b/>
          <w:bCs/>
          <w:color w:val="000000"/>
        </w:rPr>
        <w:t>[</w:t>
      </w:r>
      <w:r w:rsidR="00AA3DBD" w:rsidRPr="00224646">
        <w:rPr>
          <w:rFonts w:ascii="Comic Sans MS" w:hAnsi="Comic Sans MS"/>
          <w:b/>
          <w:bCs/>
          <w:color w:val="000000"/>
        </w:rPr>
        <w:t>FR</w:t>
      </w:r>
      <w:r w:rsidRPr="00224646">
        <w:rPr>
          <w:rFonts w:ascii="Comic Sans MS" w:hAnsi="Comic Sans MS"/>
          <w:b/>
          <w:bCs/>
          <w:color w:val="000000"/>
        </w:rPr>
        <w:t xml:space="preserve"> NOTE: </w:t>
      </w:r>
      <w:r w:rsidR="00185E32" w:rsidRPr="00224646">
        <w:rPr>
          <w:bCs/>
          <w:color w:val="000000"/>
        </w:rPr>
        <w:t xml:space="preserve">IF RESPONDENT HAS MORE THAN 1 JOB, HAVE </w:t>
      </w:r>
      <w:r w:rsidR="00C36F8F" w:rsidRPr="00224646">
        <w:rPr>
          <w:bCs/>
          <w:color w:val="000000"/>
        </w:rPr>
        <w:t xml:space="preserve">HIM/HER </w:t>
      </w:r>
      <w:r w:rsidR="00185E32" w:rsidRPr="00224646">
        <w:rPr>
          <w:bCs/>
          <w:color w:val="000000"/>
        </w:rPr>
        <w:t xml:space="preserve">ANSWER FOR </w:t>
      </w:r>
      <w:r w:rsidR="00C36F8F" w:rsidRPr="00224646">
        <w:rPr>
          <w:bCs/>
          <w:color w:val="000000"/>
        </w:rPr>
        <w:t>HIS/HER</w:t>
      </w:r>
      <w:r w:rsidR="00185E32" w:rsidRPr="00224646">
        <w:rPr>
          <w:bCs/>
          <w:color w:val="000000"/>
        </w:rPr>
        <w:t xml:space="preserve"> MAIN JOB</w:t>
      </w:r>
      <w:r w:rsidRPr="00224646">
        <w:rPr>
          <w:rFonts w:ascii="Comic Sans MS" w:hAnsi="Comic Sans MS"/>
          <w:b/>
          <w:bCs/>
          <w:color w:val="000000"/>
        </w:rPr>
        <w:t>.</w:t>
      </w:r>
      <w:r w:rsidR="00200ED9" w:rsidRPr="00224646">
        <w:rPr>
          <w:rFonts w:ascii="Comic Sans MS" w:hAnsi="Comic Sans MS"/>
          <w:b/>
          <w:bCs/>
          <w:color w:val="000000"/>
        </w:rPr>
        <w:t>]</w:t>
      </w:r>
    </w:p>
    <w:p w:rsidR="002E6321" w:rsidRPr="00015663" w:rsidRDefault="002E6321" w:rsidP="00C125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center"/>
        <w:rPr>
          <w:rFonts w:asciiTheme="majorBidi" w:hAnsiTheme="majorBidi" w:cstheme="majorBidi"/>
          <w:b/>
          <w:bCs/>
          <w:color w:val="000000"/>
        </w:rPr>
      </w:pPr>
    </w:p>
    <w:p w:rsidR="004D3D57" w:rsidRPr="00224646" w:rsidRDefault="00FC59E2" w:rsidP="004D3D57">
      <w:pPr>
        <w:rPr>
          <w:b/>
          <w:bCs/>
          <w:color w:val="000000"/>
        </w:rPr>
      </w:pPr>
      <w:r w:rsidRPr="00224646">
        <w:rPr>
          <w:b/>
          <w:bCs/>
          <w:color w:val="000000"/>
          <w:sz w:val="22"/>
          <w:szCs w:val="22"/>
        </w:rPr>
        <w:t>K</w:t>
      </w:r>
      <w:r w:rsidR="004D3D57" w:rsidRPr="00224646">
        <w:rPr>
          <w:b/>
          <w:bCs/>
          <w:color w:val="000000"/>
          <w:sz w:val="22"/>
          <w:szCs w:val="22"/>
        </w:rPr>
        <w:t>1</w:t>
      </w:r>
      <w:r w:rsidRPr="00224646">
        <w:rPr>
          <w:b/>
          <w:bCs/>
          <w:color w:val="000000"/>
          <w:sz w:val="22"/>
          <w:szCs w:val="22"/>
        </w:rPr>
        <w:t>a</w:t>
      </w:r>
      <w:r w:rsidR="00C12577" w:rsidRPr="00224646">
        <w:rPr>
          <w:b/>
          <w:bCs/>
          <w:color w:val="000000"/>
          <w:sz w:val="22"/>
          <w:szCs w:val="22"/>
        </w:rPr>
        <w:t>.</w:t>
      </w:r>
      <w:r w:rsidR="00C12577" w:rsidRPr="00224646">
        <w:rPr>
          <w:b/>
          <w:bCs/>
          <w:color w:val="000000"/>
          <w:sz w:val="22"/>
          <w:szCs w:val="22"/>
        </w:rPr>
        <w:tab/>
      </w:r>
      <w:r w:rsidR="004D3D57" w:rsidRPr="00224646">
        <w:rPr>
          <w:b/>
          <w:bCs/>
          <w:color w:val="000000"/>
        </w:rPr>
        <w:t xml:space="preserve">Do you mainly </w:t>
      </w:r>
      <w:r w:rsidR="004D3D57" w:rsidRPr="00224646">
        <w:rPr>
          <w:rFonts w:ascii="Times New Roman Bold" w:hAnsi="Times New Roman Bold"/>
          <w:b/>
          <w:bCs/>
          <w:color w:val="000000"/>
        </w:rPr>
        <w:t>work</w:t>
      </w:r>
      <w:r w:rsidR="004D3D57" w:rsidRPr="00224646">
        <w:rPr>
          <w:b/>
          <w:bCs/>
          <w:color w:val="000000"/>
        </w:rPr>
        <w:t xml:space="preserve"> indoors or outdoors?</w:t>
      </w:r>
    </w:p>
    <w:p w:rsidR="004D3D57" w:rsidRPr="00224646" w:rsidRDefault="004D3D57" w:rsidP="004D3D57">
      <w:pPr>
        <w:rPr>
          <w:b/>
          <w:bCs/>
          <w:color w:val="000000"/>
          <w:sz w:val="22"/>
          <w:szCs w:val="22"/>
        </w:rPr>
      </w:pPr>
    </w:p>
    <w:p w:rsidR="00C36884" w:rsidRPr="00015663" w:rsidRDefault="00C36884" w:rsidP="00F7557A">
      <w:pPr>
        <w:tabs>
          <w:tab w:val="left" w:pos="3600"/>
          <w:tab w:val="left" w:pos="4320"/>
          <w:tab w:val="left" w:pos="5040"/>
          <w:tab w:val="left" w:pos="5760"/>
          <w:tab w:val="left" w:pos="6480"/>
          <w:tab w:val="left" w:pos="7200"/>
          <w:tab w:val="left" w:pos="7920"/>
          <w:tab w:val="left" w:pos="8640"/>
          <w:tab w:val="left" w:pos="9180"/>
        </w:tabs>
        <w:rPr>
          <w:rFonts w:asciiTheme="majorBidi" w:hAnsiTheme="majorBidi" w:cstheme="majorBidi"/>
          <w:b/>
          <w:bCs/>
          <w:color w:val="000000"/>
        </w:rPr>
      </w:pPr>
      <w:r w:rsidRPr="00224646">
        <w:rPr>
          <w:rFonts w:ascii="Comic Sans MS" w:hAnsi="Comic Sans MS"/>
          <w:b/>
          <w:bCs/>
          <w:color w:val="000000"/>
        </w:rPr>
        <w:t>[</w:t>
      </w:r>
      <w:r w:rsidR="00AA3DBD" w:rsidRPr="00224646">
        <w:rPr>
          <w:rFonts w:ascii="Comic Sans MS" w:hAnsi="Comic Sans MS"/>
          <w:b/>
          <w:bCs/>
          <w:color w:val="000000"/>
        </w:rPr>
        <w:t>FR</w:t>
      </w:r>
      <w:r w:rsidRPr="00224646">
        <w:rPr>
          <w:rFonts w:ascii="Comic Sans MS" w:hAnsi="Comic Sans MS"/>
          <w:b/>
          <w:bCs/>
          <w:color w:val="000000"/>
        </w:rPr>
        <w:t xml:space="preserve"> NOTE: </w:t>
      </w:r>
      <w:r w:rsidR="00346D8D" w:rsidRPr="00224646">
        <w:rPr>
          <w:bCs/>
          <w:color w:val="000000"/>
        </w:rPr>
        <w:t>DO NOT READ THE FIRST 2 CATEGORIES UNLESS NECESSARY</w:t>
      </w:r>
      <w:r w:rsidRPr="00224646">
        <w:rPr>
          <w:rFonts w:ascii="Comic Sans MS" w:hAnsi="Comic Sans MS"/>
          <w:b/>
          <w:bCs/>
          <w:color w:val="000000"/>
        </w:rPr>
        <w:t xml:space="preserve">. </w:t>
      </w:r>
      <w:r w:rsidR="00346D8D" w:rsidRPr="00224646">
        <w:rPr>
          <w:bCs/>
          <w:color w:val="000000"/>
        </w:rPr>
        <w:t>N</w:t>
      </w:r>
      <w:r w:rsidR="007866ED" w:rsidRPr="00224646">
        <w:rPr>
          <w:bCs/>
          <w:color w:val="000000"/>
        </w:rPr>
        <w:t>EVER</w:t>
      </w:r>
      <w:r w:rsidRPr="00224646">
        <w:rPr>
          <w:bCs/>
          <w:color w:val="000000"/>
        </w:rPr>
        <w:t xml:space="preserve"> </w:t>
      </w:r>
      <w:r w:rsidR="00185E32" w:rsidRPr="00224646">
        <w:rPr>
          <w:bCs/>
          <w:color w:val="000000"/>
        </w:rPr>
        <w:t>READ THE REMAINING CATEGORIES</w:t>
      </w:r>
      <w:r w:rsidRPr="00224646">
        <w:rPr>
          <w:rFonts w:ascii="Comic Sans MS" w:hAnsi="Comic Sans MS"/>
          <w:b/>
          <w:bCs/>
          <w:color w:val="000000"/>
        </w:rPr>
        <w:t>.]</w:t>
      </w:r>
    </w:p>
    <w:p w:rsidR="00C36884" w:rsidRPr="00224646" w:rsidRDefault="00C36884" w:rsidP="00FC59E2">
      <w:pPr>
        <w:rPr>
          <w:b/>
          <w:bCs/>
          <w:color w:val="000000"/>
          <w:sz w:val="22"/>
          <w:szCs w:val="22"/>
        </w:rPr>
      </w:pPr>
    </w:p>
    <w:p w:rsidR="00FC59E2" w:rsidRPr="00224646" w:rsidRDefault="00FC59E2" w:rsidP="00FC59E2">
      <w:pPr>
        <w:rPr>
          <w:rFonts w:ascii="Times New Roman Bold" w:hAnsi="Times New Roman Bold"/>
          <w:snapToGrid w:val="0"/>
          <w:color w:val="000000"/>
          <w:sz w:val="22"/>
          <w:szCs w:val="22"/>
        </w:rPr>
      </w:pPr>
      <w:r w:rsidRPr="00224646">
        <w:rPr>
          <w:bCs/>
          <w:color w:val="000000"/>
          <w:sz w:val="22"/>
          <w:szCs w:val="22"/>
        </w:rPr>
        <w:t>(1</w:t>
      </w:r>
      <w:r w:rsidR="004D3D57" w:rsidRPr="00224646">
        <w:rPr>
          <w:bCs/>
          <w:color w:val="000000"/>
          <w:sz w:val="22"/>
          <w:szCs w:val="22"/>
        </w:rPr>
        <w:t xml:space="preserve">) </w:t>
      </w:r>
      <w:r w:rsidR="008506C4" w:rsidRPr="00224646">
        <w:rPr>
          <w:bCs/>
          <w:color w:val="000000"/>
          <w:sz w:val="22"/>
          <w:szCs w:val="22"/>
        </w:rPr>
        <w:t>I</w:t>
      </w:r>
      <w:r w:rsidR="007866ED" w:rsidRPr="00224646">
        <w:rPr>
          <w:bCs/>
          <w:color w:val="000000"/>
          <w:sz w:val="22"/>
          <w:szCs w:val="22"/>
        </w:rPr>
        <w:t>ndoors</w:t>
      </w:r>
      <w:r w:rsidR="008506C4" w:rsidRPr="00224646">
        <w:rPr>
          <w:bCs/>
          <w:color w:val="000000"/>
          <w:sz w:val="22"/>
          <w:szCs w:val="22"/>
        </w:rPr>
        <w:t xml:space="preserve"> </w:t>
      </w:r>
      <w:r w:rsidR="008506C4" w:rsidRPr="00224646">
        <w:rPr>
          <w:rFonts w:ascii="Times New Roman Bold" w:hAnsi="Times New Roman Bold"/>
          <w:snapToGrid w:val="0"/>
          <w:color w:val="000000"/>
          <w:sz w:val="22"/>
          <w:szCs w:val="22"/>
        </w:rPr>
        <w:t>[</w:t>
      </w:r>
      <w:r w:rsidR="002E6321" w:rsidRPr="00224646">
        <w:rPr>
          <w:rFonts w:ascii="Times New Roman Bold" w:hAnsi="Times New Roman Bold"/>
          <w:snapToGrid w:val="0"/>
          <w:color w:val="000000"/>
          <w:sz w:val="22"/>
          <w:szCs w:val="22"/>
        </w:rPr>
        <w:t>GO</w:t>
      </w:r>
      <w:r w:rsidR="008506C4" w:rsidRPr="00224646">
        <w:rPr>
          <w:rFonts w:ascii="Times New Roman Bold" w:hAnsi="Times New Roman Bold"/>
          <w:snapToGrid w:val="0"/>
          <w:color w:val="000000"/>
          <w:sz w:val="22"/>
          <w:szCs w:val="22"/>
        </w:rPr>
        <w:t xml:space="preserve"> TO K1b]</w:t>
      </w:r>
    </w:p>
    <w:p w:rsidR="008506C4" w:rsidRPr="00224646" w:rsidRDefault="008506C4" w:rsidP="00FC59E2">
      <w:pPr>
        <w:rPr>
          <w:bCs/>
          <w:color w:val="000000"/>
          <w:sz w:val="22"/>
          <w:szCs w:val="22"/>
        </w:rPr>
      </w:pPr>
    </w:p>
    <w:p w:rsidR="00FC59E2" w:rsidRPr="00224646" w:rsidRDefault="00FC59E2" w:rsidP="00FC59E2">
      <w:pPr>
        <w:rPr>
          <w:rFonts w:ascii="Times New Roman Bold" w:hAnsi="Times New Roman Bold"/>
          <w:snapToGrid w:val="0"/>
          <w:color w:val="000000"/>
          <w:sz w:val="22"/>
          <w:szCs w:val="22"/>
        </w:rPr>
      </w:pPr>
      <w:r w:rsidRPr="00224646">
        <w:rPr>
          <w:bCs/>
          <w:color w:val="000000"/>
          <w:sz w:val="22"/>
          <w:szCs w:val="22"/>
        </w:rPr>
        <w:t>(2</w:t>
      </w:r>
      <w:r w:rsidR="008506C4" w:rsidRPr="00224646">
        <w:rPr>
          <w:bCs/>
          <w:color w:val="000000"/>
          <w:sz w:val="22"/>
          <w:szCs w:val="22"/>
        </w:rPr>
        <w:t>) O</w:t>
      </w:r>
      <w:r w:rsidR="007866ED" w:rsidRPr="00224646">
        <w:rPr>
          <w:bCs/>
          <w:color w:val="000000"/>
          <w:sz w:val="22"/>
          <w:szCs w:val="22"/>
        </w:rPr>
        <w:t>utdoors</w:t>
      </w:r>
      <w:r w:rsidR="00200ED9" w:rsidRPr="00224646">
        <w:rPr>
          <w:bCs/>
          <w:color w:val="000000"/>
          <w:sz w:val="22"/>
          <w:szCs w:val="22"/>
        </w:rPr>
        <w:t xml:space="preserve"> </w:t>
      </w:r>
      <w:r w:rsidR="00200ED9" w:rsidRPr="00224646">
        <w:rPr>
          <w:rFonts w:ascii="Times New Roman Bold" w:hAnsi="Times New Roman Bold"/>
          <w:snapToGrid w:val="0"/>
          <w:color w:val="000000"/>
          <w:sz w:val="22"/>
          <w:szCs w:val="22"/>
        </w:rPr>
        <w:t>[</w:t>
      </w:r>
      <w:r w:rsidR="002E6321" w:rsidRPr="00224646">
        <w:rPr>
          <w:rFonts w:ascii="Times New Roman Bold" w:hAnsi="Times New Roman Bold"/>
          <w:snapToGrid w:val="0"/>
          <w:color w:val="000000"/>
          <w:sz w:val="22"/>
          <w:szCs w:val="22"/>
        </w:rPr>
        <w:t>GO</w:t>
      </w:r>
      <w:r w:rsidR="00200ED9" w:rsidRPr="00224646">
        <w:rPr>
          <w:rFonts w:ascii="Times New Roman Bold" w:hAnsi="Times New Roman Bold"/>
          <w:snapToGrid w:val="0"/>
          <w:color w:val="000000"/>
          <w:sz w:val="22"/>
          <w:szCs w:val="22"/>
        </w:rPr>
        <w:t xml:space="preserve"> TO K</w:t>
      </w:r>
      <w:r w:rsidR="002E6321" w:rsidRPr="00224646">
        <w:rPr>
          <w:rFonts w:ascii="Times New Roman Bold" w:hAnsi="Times New Roman Bold"/>
          <w:snapToGrid w:val="0"/>
          <w:color w:val="000000"/>
          <w:sz w:val="22"/>
          <w:szCs w:val="22"/>
        </w:rPr>
        <w:t>4</w:t>
      </w:r>
      <w:r w:rsidR="00200ED9" w:rsidRPr="00224646">
        <w:rPr>
          <w:rFonts w:ascii="Times New Roman Bold" w:hAnsi="Times New Roman Bold"/>
          <w:snapToGrid w:val="0"/>
          <w:color w:val="000000"/>
          <w:sz w:val="22"/>
          <w:szCs w:val="22"/>
        </w:rPr>
        <w:t>]</w:t>
      </w:r>
    </w:p>
    <w:p w:rsidR="00062D3E" w:rsidRPr="00224646" w:rsidRDefault="00062D3E" w:rsidP="00FC59E2">
      <w:pPr>
        <w:rPr>
          <w:rFonts w:ascii="Times New Roman Bold" w:hAnsi="Times New Roman Bold"/>
          <w:snapToGrid w:val="0"/>
          <w:color w:val="000000"/>
          <w:sz w:val="22"/>
          <w:szCs w:val="22"/>
        </w:rPr>
      </w:pPr>
    </w:p>
    <w:p w:rsidR="008506C4" w:rsidRPr="00224646" w:rsidRDefault="008506C4" w:rsidP="00FC59E2">
      <w:pPr>
        <w:rPr>
          <w:snapToGrid w:val="0"/>
          <w:color w:val="000000"/>
          <w:sz w:val="22"/>
          <w:szCs w:val="22"/>
        </w:rPr>
      </w:pPr>
      <w:r w:rsidRPr="00224646">
        <w:rPr>
          <w:snapToGrid w:val="0"/>
          <w:color w:val="000000"/>
          <w:sz w:val="22"/>
          <w:szCs w:val="22"/>
        </w:rPr>
        <w:t xml:space="preserve">(3) </w:t>
      </w:r>
      <w:r w:rsidR="007866ED" w:rsidRPr="00224646">
        <w:rPr>
          <w:snapToGrid w:val="0"/>
          <w:color w:val="000000"/>
          <w:sz w:val="22"/>
          <w:szCs w:val="22"/>
        </w:rPr>
        <w:t>About equally indoors and outdoors [</w:t>
      </w:r>
      <w:r w:rsidR="002E6321" w:rsidRPr="00224646">
        <w:rPr>
          <w:rFonts w:ascii="Times New Roman Bold" w:hAnsi="Times New Roman Bold"/>
          <w:b/>
          <w:snapToGrid w:val="0"/>
          <w:color w:val="000000"/>
          <w:sz w:val="22"/>
          <w:szCs w:val="22"/>
        </w:rPr>
        <w:t xml:space="preserve">GO </w:t>
      </w:r>
      <w:r w:rsidR="007866ED" w:rsidRPr="00224646">
        <w:rPr>
          <w:rFonts w:ascii="Times New Roman Bold" w:hAnsi="Times New Roman Bold"/>
          <w:b/>
          <w:snapToGrid w:val="0"/>
          <w:color w:val="000000"/>
          <w:sz w:val="22"/>
          <w:szCs w:val="22"/>
        </w:rPr>
        <w:t>TO K1b2</w:t>
      </w:r>
      <w:r w:rsidR="007866ED" w:rsidRPr="00224646">
        <w:rPr>
          <w:snapToGrid w:val="0"/>
          <w:color w:val="000000"/>
          <w:sz w:val="22"/>
          <w:szCs w:val="22"/>
        </w:rPr>
        <w:t>]</w:t>
      </w:r>
    </w:p>
    <w:p w:rsidR="008506C4" w:rsidRPr="00224646" w:rsidRDefault="008506C4" w:rsidP="00FC59E2">
      <w:pPr>
        <w:rPr>
          <w:snapToGrid w:val="0"/>
          <w:color w:val="000000"/>
          <w:sz w:val="22"/>
          <w:szCs w:val="22"/>
        </w:rPr>
      </w:pPr>
    </w:p>
    <w:p w:rsidR="008506C4" w:rsidRPr="00224646" w:rsidRDefault="007866ED" w:rsidP="008506C4">
      <w:pPr>
        <w:ind w:left="360" w:hanging="360"/>
        <w:rPr>
          <w:bCs/>
          <w:color w:val="000000"/>
          <w:sz w:val="22"/>
          <w:szCs w:val="22"/>
        </w:rPr>
      </w:pPr>
      <w:r w:rsidRPr="00224646">
        <w:rPr>
          <w:snapToGrid w:val="0"/>
          <w:color w:val="000000"/>
          <w:sz w:val="22"/>
          <w:szCs w:val="22"/>
        </w:rPr>
        <w:t xml:space="preserve">(4) Works mainly indoors in a non-traditional environment such as warehouse or other similar large semi-structured area </w:t>
      </w:r>
      <w:r w:rsidR="00AF66FC" w:rsidRPr="00224646">
        <w:rPr>
          <w:snapToGrid w:val="0"/>
          <w:color w:val="000000"/>
          <w:sz w:val="22"/>
          <w:szCs w:val="22"/>
        </w:rPr>
        <w:t>--</w:t>
      </w:r>
      <w:r w:rsidRPr="00224646">
        <w:rPr>
          <w:snapToGrid w:val="0"/>
          <w:color w:val="000000"/>
        </w:rPr>
        <w:t>[</w:t>
      </w:r>
      <w:r w:rsidR="002E6321" w:rsidRPr="00224646">
        <w:rPr>
          <w:rFonts w:ascii="Times New Roman Bold" w:hAnsi="Times New Roman Bold"/>
          <w:b/>
          <w:snapToGrid w:val="0"/>
          <w:color w:val="000000"/>
        </w:rPr>
        <w:t>GO</w:t>
      </w:r>
      <w:r w:rsidRPr="00224646">
        <w:rPr>
          <w:rFonts w:ascii="Times New Roman Bold" w:hAnsi="Times New Roman Bold"/>
          <w:b/>
          <w:snapToGrid w:val="0"/>
          <w:color w:val="000000"/>
        </w:rPr>
        <w:t xml:space="preserve"> TO K1b</w:t>
      </w:r>
      <w:r w:rsidR="00D466B8" w:rsidRPr="00224646">
        <w:rPr>
          <w:rFonts w:ascii="Times New Roman Bold" w:hAnsi="Times New Roman Bold"/>
          <w:b/>
          <w:snapToGrid w:val="0"/>
          <w:color w:val="000000"/>
        </w:rPr>
        <w:t>1</w:t>
      </w:r>
      <w:r w:rsidR="008506C4" w:rsidRPr="00224646">
        <w:rPr>
          <w:snapToGrid w:val="0"/>
          <w:color w:val="000000"/>
        </w:rPr>
        <w:t>]</w:t>
      </w:r>
    </w:p>
    <w:p w:rsidR="00FC59E2" w:rsidRPr="00224646" w:rsidRDefault="00FC59E2" w:rsidP="00FC59E2">
      <w:pPr>
        <w:rPr>
          <w:bCs/>
          <w:color w:val="000000"/>
          <w:sz w:val="22"/>
          <w:szCs w:val="22"/>
        </w:rPr>
      </w:pPr>
    </w:p>
    <w:p w:rsidR="008506C4" w:rsidRPr="00224646" w:rsidRDefault="007866ED" w:rsidP="002E6321">
      <w:pPr>
        <w:rPr>
          <w:bCs/>
          <w:color w:val="000000"/>
          <w:sz w:val="22"/>
          <w:szCs w:val="22"/>
        </w:rPr>
      </w:pPr>
      <w:r w:rsidRPr="00224646">
        <w:rPr>
          <w:bCs/>
          <w:color w:val="000000"/>
          <w:sz w:val="22"/>
          <w:szCs w:val="22"/>
        </w:rPr>
        <w:t xml:space="preserve">(5) Mainly travel around to different clients or sites or mainly in a motor </w:t>
      </w:r>
      <w:r w:rsidR="002E6321" w:rsidRPr="00224646">
        <w:rPr>
          <w:bCs/>
          <w:color w:val="000000"/>
          <w:sz w:val="22"/>
          <w:szCs w:val="22"/>
        </w:rPr>
        <w:t>ve</w:t>
      </w:r>
      <w:r w:rsidRPr="00224646">
        <w:rPr>
          <w:bCs/>
          <w:color w:val="000000"/>
          <w:sz w:val="22"/>
          <w:szCs w:val="22"/>
        </w:rPr>
        <w:t>hicle</w:t>
      </w:r>
      <w:r w:rsidR="002E6321" w:rsidRPr="00224646">
        <w:rPr>
          <w:bCs/>
          <w:color w:val="000000"/>
          <w:sz w:val="22"/>
          <w:szCs w:val="22"/>
        </w:rPr>
        <w:t xml:space="preserve"> </w:t>
      </w:r>
      <w:r w:rsidRPr="00224646">
        <w:rPr>
          <w:bCs/>
          <w:color w:val="000000"/>
          <w:sz w:val="22"/>
          <w:szCs w:val="22"/>
        </w:rPr>
        <w:t>/bus</w:t>
      </w:r>
      <w:r w:rsidR="002E6321" w:rsidRPr="00224646">
        <w:rPr>
          <w:bCs/>
          <w:color w:val="000000"/>
          <w:sz w:val="22"/>
          <w:szCs w:val="22"/>
        </w:rPr>
        <w:t xml:space="preserve"> </w:t>
      </w:r>
      <w:r w:rsidRPr="00224646">
        <w:rPr>
          <w:bCs/>
          <w:color w:val="000000"/>
          <w:sz w:val="22"/>
          <w:szCs w:val="22"/>
        </w:rPr>
        <w:t>/train</w:t>
      </w:r>
      <w:r w:rsidR="002E6321" w:rsidRPr="00224646">
        <w:rPr>
          <w:bCs/>
          <w:color w:val="000000"/>
          <w:sz w:val="22"/>
          <w:szCs w:val="22"/>
        </w:rPr>
        <w:t xml:space="preserve"> </w:t>
      </w:r>
      <w:r w:rsidRPr="00224646">
        <w:rPr>
          <w:bCs/>
          <w:color w:val="000000"/>
          <w:sz w:val="22"/>
          <w:szCs w:val="22"/>
        </w:rPr>
        <w:t>/boat</w:t>
      </w:r>
      <w:r w:rsidR="002E6321" w:rsidRPr="00224646">
        <w:rPr>
          <w:bCs/>
          <w:color w:val="000000"/>
          <w:sz w:val="22"/>
          <w:szCs w:val="22"/>
        </w:rPr>
        <w:t xml:space="preserve"> </w:t>
      </w:r>
      <w:r w:rsidRPr="00224646">
        <w:rPr>
          <w:bCs/>
          <w:color w:val="000000"/>
          <w:sz w:val="22"/>
          <w:szCs w:val="22"/>
        </w:rPr>
        <w:t>/airplane</w:t>
      </w:r>
      <w:r w:rsidR="002E6321" w:rsidRPr="00224646">
        <w:rPr>
          <w:bCs/>
          <w:color w:val="000000"/>
          <w:sz w:val="22"/>
          <w:szCs w:val="22"/>
        </w:rPr>
        <w:t xml:space="preserve"> </w:t>
      </w:r>
      <w:r w:rsidRPr="00224646">
        <w:rPr>
          <w:bCs/>
          <w:color w:val="000000"/>
          <w:sz w:val="22"/>
          <w:szCs w:val="22"/>
        </w:rPr>
        <w:t>/underground</w:t>
      </w:r>
      <w:r w:rsidR="002E6321" w:rsidRPr="00224646">
        <w:rPr>
          <w:bCs/>
          <w:color w:val="000000"/>
          <w:sz w:val="22"/>
          <w:szCs w:val="22"/>
        </w:rPr>
        <w:t xml:space="preserve"> </w:t>
      </w:r>
      <w:r w:rsidRPr="00224646">
        <w:rPr>
          <w:bCs/>
          <w:color w:val="000000"/>
          <w:sz w:val="22"/>
          <w:szCs w:val="22"/>
        </w:rPr>
        <w:t>/in a mine,</w:t>
      </w:r>
      <w:r w:rsidR="002E6321" w:rsidRPr="00224646">
        <w:rPr>
          <w:bCs/>
          <w:color w:val="000000"/>
          <w:sz w:val="22"/>
          <w:szCs w:val="22"/>
        </w:rPr>
        <w:t xml:space="preserve"> </w:t>
      </w:r>
      <w:r w:rsidRPr="00224646">
        <w:rPr>
          <w:bCs/>
          <w:color w:val="000000"/>
          <w:sz w:val="22"/>
          <w:szCs w:val="22"/>
        </w:rPr>
        <w:t xml:space="preserve">etc. </w:t>
      </w:r>
      <w:r w:rsidRPr="00224646">
        <w:rPr>
          <w:rFonts w:ascii="Times New Roman Bold" w:hAnsi="Times New Roman Bold"/>
          <w:snapToGrid w:val="0"/>
          <w:color w:val="000000"/>
        </w:rPr>
        <w:t>[</w:t>
      </w:r>
      <w:r w:rsidR="002E6321" w:rsidRPr="00224646">
        <w:rPr>
          <w:rFonts w:ascii="Times New Roman Bold" w:hAnsi="Times New Roman Bold"/>
          <w:snapToGrid w:val="0"/>
          <w:color w:val="000000"/>
        </w:rPr>
        <w:t xml:space="preserve">GO </w:t>
      </w:r>
      <w:r w:rsidRPr="00224646">
        <w:rPr>
          <w:rFonts w:ascii="Times New Roman Bold" w:hAnsi="Times New Roman Bold"/>
          <w:snapToGrid w:val="0"/>
          <w:color w:val="000000"/>
        </w:rPr>
        <w:t>TO K</w:t>
      </w:r>
      <w:r w:rsidR="002E6321" w:rsidRPr="00224646">
        <w:rPr>
          <w:rFonts w:ascii="Times New Roman Bold" w:hAnsi="Times New Roman Bold"/>
          <w:snapToGrid w:val="0"/>
          <w:color w:val="000000"/>
        </w:rPr>
        <w:t>4</w:t>
      </w:r>
      <w:r w:rsidRPr="00224646">
        <w:rPr>
          <w:rFonts w:ascii="Times New Roman Bold" w:hAnsi="Times New Roman Bold"/>
          <w:snapToGrid w:val="0"/>
          <w:color w:val="000000"/>
        </w:rPr>
        <w:t>]</w:t>
      </w:r>
    </w:p>
    <w:p w:rsidR="00FC59E2" w:rsidRPr="00224646" w:rsidRDefault="00FC59E2" w:rsidP="00FC59E2">
      <w:pPr>
        <w:rPr>
          <w:bCs/>
          <w:color w:val="000000"/>
          <w:sz w:val="22"/>
          <w:szCs w:val="22"/>
        </w:rPr>
      </w:pPr>
    </w:p>
    <w:p w:rsidR="008506C4" w:rsidRPr="007866ED" w:rsidRDefault="007866ED" w:rsidP="008506C4">
      <w:pPr>
        <w:widowControl/>
        <w:autoSpaceDE/>
        <w:autoSpaceDN/>
        <w:adjustRightInd/>
        <w:rPr>
          <w:color w:val="000000"/>
          <w:sz w:val="22"/>
          <w:szCs w:val="22"/>
        </w:rPr>
      </w:pPr>
      <w:r w:rsidRPr="00224646">
        <w:rPr>
          <w:bCs/>
          <w:color w:val="000000"/>
          <w:sz w:val="22"/>
          <w:szCs w:val="22"/>
        </w:rPr>
        <w:t>(</w:t>
      </w:r>
      <w:r w:rsidR="00346D8D" w:rsidRPr="00224646">
        <w:rPr>
          <w:bCs/>
          <w:color w:val="000000"/>
          <w:sz w:val="22"/>
          <w:szCs w:val="22"/>
        </w:rPr>
        <w:t>6</w:t>
      </w:r>
      <w:r w:rsidRPr="00224646">
        <w:rPr>
          <w:bCs/>
          <w:color w:val="000000"/>
          <w:sz w:val="22"/>
          <w:szCs w:val="22"/>
        </w:rPr>
        <w:t xml:space="preserve">) Varies </w:t>
      </w:r>
      <w:r w:rsidR="008506C4" w:rsidRPr="00224646">
        <w:rPr>
          <w:bCs/>
          <w:color w:val="000000"/>
          <w:sz w:val="22"/>
          <w:szCs w:val="22"/>
        </w:rPr>
        <w:t xml:space="preserve">  [</w:t>
      </w:r>
      <w:r w:rsidR="002E6321" w:rsidRPr="00224646">
        <w:rPr>
          <w:rFonts w:ascii="Times New Roman Bold" w:hAnsi="Times New Roman Bold"/>
          <w:b/>
          <w:bCs/>
          <w:color w:val="000000"/>
          <w:sz w:val="22"/>
          <w:szCs w:val="22"/>
        </w:rPr>
        <w:t>GO</w:t>
      </w:r>
      <w:r w:rsidR="008506C4" w:rsidRPr="00224646">
        <w:rPr>
          <w:rFonts w:ascii="Times New Roman Bold" w:hAnsi="Times New Roman Bold"/>
          <w:b/>
          <w:bCs/>
          <w:color w:val="000000"/>
          <w:sz w:val="22"/>
          <w:szCs w:val="22"/>
        </w:rPr>
        <w:t xml:space="preserve"> TO K</w:t>
      </w:r>
      <w:r w:rsidR="002E6321" w:rsidRPr="00224646">
        <w:rPr>
          <w:rFonts w:ascii="Times New Roman Bold" w:hAnsi="Times New Roman Bold"/>
          <w:b/>
          <w:bCs/>
          <w:color w:val="000000"/>
          <w:sz w:val="22"/>
          <w:szCs w:val="22"/>
        </w:rPr>
        <w:t>4</w:t>
      </w:r>
      <w:r w:rsidR="008506C4" w:rsidRPr="00224646">
        <w:rPr>
          <w:bCs/>
          <w:color w:val="000000"/>
          <w:sz w:val="22"/>
          <w:szCs w:val="22"/>
        </w:rPr>
        <w:t>]</w:t>
      </w:r>
    </w:p>
    <w:p w:rsidR="008506C4" w:rsidRDefault="008506C4" w:rsidP="00FC59E2">
      <w:pPr>
        <w:rPr>
          <w:b/>
          <w:bCs/>
          <w:color w:val="000000"/>
          <w:sz w:val="22"/>
          <w:szCs w:val="22"/>
        </w:rPr>
      </w:pPr>
    </w:p>
    <w:p w:rsidR="00346D8D" w:rsidRPr="00985670" w:rsidRDefault="00346D8D" w:rsidP="00FC59E2">
      <w:pPr>
        <w:rPr>
          <w:b/>
          <w:bCs/>
          <w:color w:val="000000"/>
          <w:sz w:val="22"/>
          <w:szCs w:val="22"/>
        </w:rPr>
      </w:pPr>
      <w:r>
        <w:rPr>
          <w:b/>
          <w:bCs/>
          <w:color w:val="000000"/>
          <w:sz w:val="22"/>
          <w:szCs w:val="22"/>
        </w:rPr>
        <w:t>|__|</w:t>
      </w:r>
    </w:p>
    <w:p w:rsidR="00D76F28" w:rsidRPr="00015663" w:rsidRDefault="00D76F28" w:rsidP="00FC59E2">
      <w:pPr>
        <w:rPr>
          <w:rFonts w:asciiTheme="majorBidi" w:hAnsiTheme="majorBidi" w:cstheme="majorBidi"/>
          <w:b/>
          <w:bCs/>
          <w:color w:val="000000"/>
          <w:sz w:val="22"/>
          <w:szCs w:val="22"/>
        </w:rPr>
      </w:pPr>
    </w:p>
    <w:p w:rsidR="00807BC5" w:rsidRPr="00F178F3"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sidRPr="00F178F3">
        <w:rPr>
          <w:b/>
          <w:bCs/>
          <w:color w:val="000000"/>
        </w:rPr>
        <w:t>K1b</w:t>
      </w:r>
      <w:r w:rsidR="00C12577" w:rsidRPr="00F178F3">
        <w:rPr>
          <w:b/>
          <w:bCs/>
          <w:color w:val="000000"/>
          <w:sz w:val="22"/>
          <w:szCs w:val="22"/>
        </w:rPr>
        <w:tab/>
      </w:r>
      <w:r w:rsidRPr="002E6321">
        <w:rPr>
          <w:b/>
          <w:bCs/>
          <w:color w:val="000000"/>
        </w:rPr>
        <w:t>Do you mainly work in an office building, in your own home, in someone else’s home, or in another indoor place?</w:t>
      </w:r>
      <w:r w:rsidRPr="00F178F3">
        <w:rPr>
          <w:b/>
          <w:bCs/>
          <w:color w:val="000000"/>
          <w:sz w:val="22"/>
          <w:szCs w:val="22"/>
        </w:rPr>
        <w:t xml:space="preserve"> </w:t>
      </w:r>
    </w:p>
    <w:p w:rsidR="00807BC5" w:rsidRPr="00F178F3"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807BC5" w:rsidRPr="00F178F3" w:rsidRDefault="00F74A04" w:rsidP="00F74A04">
      <w:pPr>
        <w:tabs>
          <w:tab w:val="left" w:pos="720"/>
        </w:tabs>
        <w:ind w:left="720"/>
        <w:rPr>
          <w:caps/>
          <w:snapToGrid w:val="0"/>
          <w:color w:val="000000"/>
          <w:sz w:val="22"/>
          <w:szCs w:val="22"/>
        </w:rPr>
      </w:pPr>
      <w:r w:rsidRPr="00F178F3">
        <w:rPr>
          <w:color w:val="000000"/>
          <w:sz w:val="22"/>
          <w:szCs w:val="22"/>
        </w:rPr>
        <w:t>(1)</w:t>
      </w:r>
      <w:r w:rsidR="00346D8D" w:rsidRPr="00F178F3">
        <w:rPr>
          <w:color w:val="000000"/>
          <w:sz w:val="22"/>
          <w:szCs w:val="22"/>
        </w:rPr>
        <w:t xml:space="preserve"> Office building </w:t>
      </w:r>
      <w:r w:rsidR="00850D22" w:rsidRPr="00F178F3">
        <w:rPr>
          <w:b/>
          <w:color w:val="000000"/>
          <w:sz w:val="22"/>
          <w:szCs w:val="22"/>
        </w:rPr>
        <w:t>[</w:t>
      </w:r>
      <w:r w:rsidR="002E6321">
        <w:rPr>
          <w:b/>
          <w:color w:val="000000"/>
          <w:sz w:val="22"/>
          <w:szCs w:val="22"/>
        </w:rPr>
        <w:t>GO</w:t>
      </w:r>
      <w:r w:rsidR="00850D22" w:rsidRPr="00F178F3">
        <w:rPr>
          <w:b/>
          <w:color w:val="000000"/>
          <w:sz w:val="22"/>
          <w:szCs w:val="22"/>
        </w:rPr>
        <w:t xml:space="preserve"> TO K</w:t>
      </w:r>
      <w:r w:rsidR="00AA1A17" w:rsidRPr="00F178F3">
        <w:rPr>
          <w:b/>
          <w:color w:val="000000"/>
          <w:sz w:val="22"/>
          <w:szCs w:val="22"/>
        </w:rPr>
        <w:t>1</w:t>
      </w:r>
      <w:r w:rsidR="00850D22" w:rsidRPr="00F178F3">
        <w:rPr>
          <w:b/>
          <w:color w:val="000000"/>
          <w:sz w:val="22"/>
          <w:szCs w:val="22"/>
        </w:rPr>
        <w:t>b1</w:t>
      </w:r>
      <w:r w:rsidR="00C12577" w:rsidRPr="00F178F3">
        <w:rPr>
          <w:b/>
          <w:color w:val="000000"/>
          <w:sz w:val="22"/>
          <w:szCs w:val="22"/>
        </w:rPr>
        <w:t>]</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(2)</w:t>
      </w:r>
      <w:r w:rsidR="00346D8D" w:rsidRPr="00F178F3">
        <w:rPr>
          <w:caps/>
          <w:snapToGrid w:val="0"/>
          <w:color w:val="000000"/>
          <w:sz w:val="22"/>
          <w:szCs w:val="22"/>
        </w:rPr>
        <w:t xml:space="preserve"> </w:t>
      </w:r>
      <w:r w:rsidR="00346D8D" w:rsidRPr="00F178F3">
        <w:rPr>
          <w:snapToGrid w:val="0"/>
          <w:color w:val="000000"/>
          <w:sz w:val="22"/>
          <w:szCs w:val="22"/>
        </w:rPr>
        <w:t xml:space="preserve">Own home </w:t>
      </w:r>
      <w:r w:rsidR="00807BC5" w:rsidRPr="00F178F3">
        <w:rPr>
          <w:b/>
          <w:caps/>
          <w:snapToGrid w:val="0"/>
          <w:color w:val="000000"/>
        </w:rPr>
        <w:t>[</w:t>
      </w:r>
      <w:r w:rsidR="002E6321">
        <w:rPr>
          <w:b/>
          <w:caps/>
          <w:snapToGrid w:val="0"/>
          <w:color w:val="000000"/>
        </w:rPr>
        <w:t xml:space="preserve">GO </w:t>
      </w:r>
      <w:r w:rsidR="00807BC5" w:rsidRPr="00F178F3">
        <w:rPr>
          <w:b/>
          <w:caps/>
          <w:snapToGrid w:val="0"/>
          <w:color w:val="000000"/>
        </w:rPr>
        <w:t>TO K4]</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(3)</w:t>
      </w:r>
      <w:r w:rsidR="00346D8D" w:rsidRPr="00F178F3">
        <w:rPr>
          <w:caps/>
          <w:snapToGrid w:val="0"/>
          <w:color w:val="000000"/>
          <w:sz w:val="22"/>
          <w:szCs w:val="22"/>
        </w:rPr>
        <w:t xml:space="preserve"> S</w:t>
      </w:r>
      <w:r w:rsidR="002E6321">
        <w:rPr>
          <w:snapToGrid w:val="0"/>
          <w:color w:val="000000"/>
          <w:sz w:val="22"/>
          <w:szCs w:val="22"/>
        </w:rPr>
        <w:t>omeone else’s home</w:t>
      </w:r>
      <w:r w:rsidR="00346D8D" w:rsidRPr="00F178F3">
        <w:rPr>
          <w:snapToGrid w:val="0"/>
          <w:color w:val="000000"/>
          <w:sz w:val="22"/>
          <w:szCs w:val="22"/>
        </w:rPr>
        <w:t xml:space="preserve"> </w:t>
      </w:r>
      <w:r w:rsidR="00807BC5" w:rsidRPr="00F178F3">
        <w:rPr>
          <w:b/>
          <w:caps/>
          <w:snapToGrid w:val="0"/>
          <w:color w:val="000000"/>
        </w:rPr>
        <w:t>[</w:t>
      </w:r>
      <w:r w:rsidR="002E6321">
        <w:rPr>
          <w:b/>
          <w:caps/>
          <w:snapToGrid w:val="0"/>
          <w:color w:val="000000"/>
        </w:rPr>
        <w:t>GO</w:t>
      </w:r>
      <w:r w:rsidR="00807BC5" w:rsidRPr="00F178F3">
        <w:rPr>
          <w:b/>
          <w:caps/>
          <w:snapToGrid w:val="0"/>
          <w:color w:val="000000"/>
        </w:rPr>
        <w:t xml:space="preserve"> TO K4]</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(4)</w:t>
      </w:r>
      <w:r w:rsidR="00346D8D" w:rsidRPr="00F178F3">
        <w:rPr>
          <w:caps/>
          <w:snapToGrid w:val="0"/>
          <w:color w:val="000000"/>
          <w:sz w:val="22"/>
          <w:szCs w:val="22"/>
        </w:rPr>
        <w:t xml:space="preserve"> </w:t>
      </w:r>
      <w:r w:rsidR="00346D8D" w:rsidRPr="00F178F3">
        <w:rPr>
          <w:snapToGrid w:val="0"/>
          <w:color w:val="000000"/>
          <w:sz w:val="22"/>
          <w:szCs w:val="22"/>
        </w:rPr>
        <w:t xml:space="preserve">Another indoor place </w:t>
      </w:r>
      <w:r w:rsidR="00C12577" w:rsidRPr="00F178F3">
        <w:rPr>
          <w:b/>
          <w:color w:val="000000"/>
          <w:sz w:val="22"/>
          <w:szCs w:val="22"/>
        </w:rPr>
        <w:t>[</w:t>
      </w:r>
      <w:r w:rsidR="002E6321">
        <w:rPr>
          <w:b/>
          <w:color w:val="000000"/>
          <w:sz w:val="22"/>
          <w:szCs w:val="22"/>
        </w:rPr>
        <w:t xml:space="preserve">GO </w:t>
      </w:r>
      <w:r w:rsidR="00C12577" w:rsidRPr="00F178F3">
        <w:rPr>
          <w:b/>
          <w:color w:val="000000"/>
          <w:sz w:val="22"/>
          <w:szCs w:val="22"/>
        </w:rPr>
        <w:t>TO K1</w:t>
      </w:r>
      <w:r w:rsidR="00D65D85" w:rsidRPr="00F178F3">
        <w:rPr>
          <w:b/>
          <w:color w:val="000000"/>
          <w:sz w:val="22"/>
          <w:szCs w:val="22"/>
        </w:rPr>
        <w:t>b1</w:t>
      </w:r>
      <w:r w:rsidR="00C12577" w:rsidRPr="00F178F3">
        <w:rPr>
          <w:b/>
          <w:color w:val="000000"/>
          <w:sz w:val="22"/>
          <w:szCs w:val="22"/>
        </w:rPr>
        <w:t>]</w:t>
      </w:r>
    </w:p>
    <w:p w:rsidR="00F74A04" w:rsidRPr="00F178F3" w:rsidRDefault="00F74A04" w:rsidP="00F74A04">
      <w:pPr>
        <w:tabs>
          <w:tab w:val="left" w:pos="720"/>
        </w:tabs>
        <w:ind w:left="720"/>
        <w:rPr>
          <w:caps/>
          <w:snapToGrid w:val="0"/>
          <w:color w:val="000000"/>
          <w:sz w:val="22"/>
          <w:szCs w:val="22"/>
        </w:rPr>
      </w:pPr>
    </w:p>
    <w:p w:rsidR="00807BC5" w:rsidRPr="00F178F3" w:rsidRDefault="00807BC5" w:rsidP="00F74A04">
      <w:pPr>
        <w:tabs>
          <w:tab w:val="left" w:pos="720"/>
        </w:tabs>
        <w:ind w:left="720"/>
        <w:rPr>
          <w:caps/>
          <w:snapToGrid w:val="0"/>
          <w:color w:val="000000"/>
          <w:sz w:val="22"/>
          <w:szCs w:val="22"/>
        </w:rPr>
      </w:pPr>
      <w:smartTag w:uri="urn:schemas-microsoft-com:office:smarttags" w:element="stockticker">
        <w:r w:rsidRPr="00F178F3">
          <w:rPr>
            <w:caps/>
            <w:snapToGrid w:val="0"/>
            <w:color w:val="000000"/>
            <w:sz w:val="22"/>
            <w:szCs w:val="22"/>
          </w:rPr>
          <w:t>don</w:t>
        </w:r>
      </w:smartTag>
      <w:r w:rsidRPr="00F178F3">
        <w:rPr>
          <w:caps/>
          <w:snapToGrid w:val="0"/>
          <w:color w:val="000000"/>
          <w:sz w:val="22"/>
          <w:szCs w:val="22"/>
        </w:rPr>
        <w:t>’t know</w:t>
      </w:r>
      <w:r w:rsidR="00C12577" w:rsidRPr="00F178F3">
        <w:rPr>
          <w:caps/>
          <w:snapToGrid w:val="0"/>
          <w:color w:val="000000"/>
          <w:sz w:val="22"/>
          <w:szCs w:val="22"/>
        </w:rPr>
        <w:t xml:space="preserve"> </w:t>
      </w:r>
      <w:r w:rsidR="00F74A04" w:rsidRPr="00F178F3">
        <w:rPr>
          <w:caps/>
          <w:snapToGrid w:val="0"/>
          <w:color w:val="000000"/>
          <w:sz w:val="22"/>
          <w:szCs w:val="22"/>
        </w:rPr>
        <w:t xml:space="preserve">or refused </w:t>
      </w:r>
      <w:r w:rsidR="00850D22" w:rsidRPr="00F178F3">
        <w:rPr>
          <w:b/>
          <w:color w:val="000000"/>
          <w:sz w:val="22"/>
          <w:szCs w:val="22"/>
        </w:rPr>
        <w:t>[SKIP TO K1b1</w:t>
      </w:r>
      <w:r w:rsidR="00C12577" w:rsidRPr="00F178F3">
        <w:rPr>
          <w:b/>
          <w:color w:val="000000"/>
          <w:sz w:val="22"/>
          <w:szCs w:val="22"/>
        </w:rPr>
        <w:t>]</w:t>
      </w:r>
    </w:p>
    <w:p w:rsidR="00C12577" w:rsidRPr="00015663" w:rsidRDefault="00C12577" w:rsidP="004D3D57">
      <w:pPr>
        <w:numPr>
          <w:ins w:id="5" w:author="Martha Kudela" w:date="2009-04-14T21:47:00Z"/>
        </w:numPr>
        <w:rPr>
          <w:rFonts w:asciiTheme="majorBidi" w:hAnsiTheme="majorBidi" w:cstheme="majorBidi"/>
          <w:b/>
          <w:bCs/>
          <w:color w:val="000000"/>
          <w:sz w:val="22"/>
          <w:szCs w:val="22"/>
        </w:rPr>
      </w:pPr>
    </w:p>
    <w:p w:rsidR="00850D22" w:rsidRPr="002E6321" w:rsidRDefault="00850D22" w:rsidP="00850D22">
      <w:pPr>
        <w:rPr>
          <w:b/>
          <w:bCs/>
          <w:color w:val="000000"/>
        </w:rPr>
      </w:pPr>
      <w:r w:rsidRPr="00985670">
        <w:rPr>
          <w:b/>
          <w:bCs/>
          <w:color w:val="000000"/>
        </w:rPr>
        <w:t>K1b1</w:t>
      </w:r>
      <w:r w:rsidRPr="00985670">
        <w:rPr>
          <w:b/>
          <w:bCs/>
          <w:color w:val="000000"/>
          <w:sz w:val="22"/>
          <w:szCs w:val="22"/>
        </w:rPr>
        <w:tab/>
      </w:r>
      <w:r w:rsidRPr="002E6321">
        <w:rPr>
          <w:b/>
          <w:bCs/>
          <w:color w:val="000000"/>
        </w:rPr>
        <w:t>In which State (including DC), do you work?</w:t>
      </w:r>
    </w:p>
    <w:p w:rsidR="00850D22" w:rsidRPr="00985670" w:rsidRDefault="00850D22" w:rsidP="00850D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A94F72" w:rsidRDefault="00850D22" w:rsidP="00015663">
      <w:pPr>
        <w:tabs>
          <w:tab w:val="left" w:pos="720"/>
          <w:tab w:val="left" w:pos="1620"/>
        </w:tabs>
        <w:rPr>
          <w:color w:val="000000"/>
          <w:szCs w:val="22"/>
        </w:rPr>
      </w:pPr>
      <w:r w:rsidRPr="00985670">
        <w:rPr>
          <w:color w:val="000000"/>
          <w:sz w:val="22"/>
          <w:szCs w:val="22"/>
        </w:rPr>
        <w:tab/>
      </w:r>
      <w:r w:rsidR="00346D8D">
        <w:rPr>
          <w:color w:val="000000"/>
          <w:sz w:val="22"/>
          <w:szCs w:val="22"/>
        </w:rPr>
        <w:t>|__|__|</w:t>
      </w:r>
      <w:r w:rsidRPr="00985670">
        <w:rPr>
          <w:color w:val="000000"/>
          <w:sz w:val="22"/>
          <w:szCs w:val="22"/>
        </w:rPr>
        <w:tab/>
      </w:r>
      <w:r w:rsidR="00346D8D" w:rsidRPr="00346D8D">
        <w:rPr>
          <w:b/>
          <w:color w:val="000000"/>
          <w:szCs w:val="22"/>
        </w:rPr>
        <w:t xml:space="preserve">FR:  </w:t>
      </w:r>
      <w:r w:rsidR="00346D8D" w:rsidRPr="00346D8D">
        <w:rPr>
          <w:color w:val="000000"/>
          <w:szCs w:val="22"/>
        </w:rPr>
        <w:t>ENTER 2 LETTER</w:t>
      </w:r>
      <w:r w:rsidR="00EE3936">
        <w:rPr>
          <w:color w:val="000000"/>
          <w:szCs w:val="22"/>
        </w:rPr>
        <w:t xml:space="preserve"> </w:t>
      </w:r>
      <w:r w:rsidR="00346D8D" w:rsidRPr="00346D8D">
        <w:rPr>
          <w:color w:val="000000"/>
          <w:szCs w:val="22"/>
        </w:rPr>
        <w:t>ABBREVIATION</w:t>
      </w:r>
      <w:r w:rsidR="00185E32">
        <w:rPr>
          <w:color w:val="000000"/>
          <w:szCs w:val="22"/>
        </w:rPr>
        <w:t xml:space="preserve"> </w:t>
      </w:r>
      <w:r w:rsidR="00EE3936">
        <w:rPr>
          <w:color w:val="000000"/>
          <w:szCs w:val="22"/>
        </w:rPr>
        <w:t>F</w:t>
      </w:r>
      <w:r w:rsidR="00346D8D" w:rsidRPr="00346D8D">
        <w:rPr>
          <w:color w:val="000000"/>
          <w:szCs w:val="22"/>
        </w:rPr>
        <w:t>OR THE</w:t>
      </w:r>
      <w:r w:rsidR="00346D8D">
        <w:rPr>
          <w:rFonts w:ascii="Times New Roman Bold" w:hAnsi="Times New Roman Bold"/>
          <w:b/>
          <w:color w:val="000000"/>
          <w:szCs w:val="22"/>
        </w:rPr>
        <w:t xml:space="preserve"> </w:t>
      </w:r>
      <w:r w:rsidR="00346D8D" w:rsidRPr="00346D8D">
        <w:rPr>
          <w:color w:val="000000"/>
          <w:szCs w:val="22"/>
        </w:rPr>
        <w:t>STATE.</w:t>
      </w:r>
      <w:r w:rsidR="00A94F72" w:rsidRPr="00346D8D">
        <w:rPr>
          <w:color w:val="000000"/>
          <w:szCs w:val="22"/>
        </w:rPr>
        <w:t xml:space="preserve"> </w:t>
      </w:r>
    </w:p>
    <w:p w:rsidR="002E6321" w:rsidRPr="00346D8D" w:rsidRDefault="002E6321" w:rsidP="00A94F72">
      <w:pPr>
        <w:rPr>
          <w:color w:val="000000"/>
          <w:szCs w:val="22"/>
        </w:rPr>
      </w:pPr>
    </w:p>
    <w:p w:rsidR="00850D22" w:rsidRPr="00985670" w:rsidRDefault="00850D22" w:rsidP="00185E32">
      <w:pPr>
        <w:ind w:left="1440" w:firstLine="720"/>
        <w:rPr>
          <w:b/>
          <w:bCs/>
          <w:color w:val="000000"/>
          <w:sz w:val="28"/>
          <w:szCs w:val="28"/>
        </w:rPr>
      </w:pPr>
      <w:r w:rsidRPr="00985670">
        <w:rPr>
          <w:b/>
          <w:bCs/>
          <w:color w:val="000000"/>
          <w:sz w:val="28"/>
          <w:szCs w:val="28"/>
        </w:rPr>
        <w:t>GO TO K2a</w:t>
      </w:r>
    </w:p>
    <w:p w:rsidR="00850D22" w:rsidRPr="00985670" w:rsidRDefault="00850D22" w:rsidP="00E40494">
      <w:pPr>
        <w:ind w:left="720" w:hanging="720"/>
        <w:rPr>
          <w:b/>
          <w:bCs/>
          <w:color w:val="000000"/>
          <w:sz w:val="22"/>
          <w:szCs w:val="22"/>
        </w:rPr>
      </w:pPr>
    </w:p>
    <w:p w:rsidR="00E40494" w:rsidRPr="002E6321" w:rsidRDefault="00D76F28" w:rsidP="00D51B73">
      <w:pPr>
        <w:ind w:left="720" w:hanging="720"/>
        <w:rPr>
          <w:b/>
          <w:bCs/>
          <w:color w:val="000000"/>
        </w:rPr>
      </w:pPr>
      <w:r w:rsidRPr="00F178F3">
        <w:rPr>
          <w:b/>
          <w:bCs/>
          <w:color w:val="000000"/>
          <w:sz w:val="22"/>
          <w:szCs w:val="22"/>
        </w:rPr>
        <w:t>K1b2.</w:t>
      </w:r>
      <w:r w:rsidRPr="00F178F3">
        <w:rPr>
          <w:b/>
          <w:bCs/>
          <w:color w:val="000000"/>
          <w:sz w:val="22"/>
          <w:szCs w:val="22"/>
        </w:rPr>
        <w:tab/>
      </w:r>
      <w:r w:rsidR="00E40494" w:rsidRPr="002E6321">
        <w:rPr>
          <w:b/>
          <w:bCs/>
          <w:color w:val="000000"/>
        </w:rPr>
        <w:t>When you work INDOORS</w:t>
      </w:r>
      <w:r w:rsidRPr="002E6321">
        <w:rPr>
          <w:b/>
          <w:bCs/>
          <w:color w:val="000000"/>
        </w:rPr>
        <w:t>:</w:t>
      </w:r>
      <w:r w:rsidR="00E40494" w:rsidRPr="002E6321">
        <w:rPr>
          <w:b/>
          <w:bCs/>
          <w:color w:val="000000"/>
        </w:rPr>
        <w:t xml:space="preserve"> Do you mainly work in an office building, in your own home, in someone else’s home, or in another indoor place?</w:t>
      </w:r>
    </w:p>
    <w:p w:rsidR="00807BC5" w:rsidRPr="00F178F3" w:rsidRDefault="00807BC5" w:rsidP="00807B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807BC5" w:rsidRPr="00F178F3" w:rsidRDefault="00F74A04" w:rsidP="00F74A04">
      <w:pPr>
        <w:tabs>
          <w:tab w:val="left" w:pos="720"/>
        </w:tabs>
        <w:ind w:left="720"/>
        <w:rPr>
          <w:caps/>
          <w:snapToGrid w:val="0"/>
          <w:color w:val="000000"/>
          <w:sz w:val="22"/>
          <w:szCs w:val="22"/>
        </w:rPr>
      </w:pPr>
      <w:r w:rsidRPr="00F178F3">
        <w:rPr>
          <w:color w:val="000000"/>
          <w:sz w:val="22"/>
          <w:szCs w:val="22"/>
        </w:rPr>
        <w:t>(1)</w:t>
      </w:r>
      <w:r w:rsidR="00185E32" w:rsidRPr="00F178F3">
        <w:rPr>
          <w:color w:val="000000"/>
          <w:sz w:val="22"/>
          <w:szCs w:val="22"/>
        </w:rPr>
        <w:t xml:space="preserve">Office building </w:t>
      </w:r>
      <w:r w:rsidR="00C12577" w:rsidRPr="00F178F3">
        <w:rPr>
          <w:b/>
          <w:color w:val="000000"/>
          <w:sz w:val="22"/>
          <w:szCs w:val="22"/>
        </w:rPr>
        <w:t>[</w:t>
      </w:r>
      <w:r w:rsidR="002E6321">
        <w:rPr>
          <w:b/>
          <w:color w:val="000000"/>
          <w:sz w:val="22"/>
          <w:szCs w:val="22"/>
        </w:rPr>
        <w:t>GO</w:t>
      </w:r>
      <w:r w:rsidR="00C12577" w:rsidRPr="00F178F3">
        <w:rPr>
          <w:b/>
          <w:color w:val="000000"/>
          <w:sz w:val="22"/>
          <w:szCs w:val="22"/>
        </w:rPr>
        <w:t xml:space="preserve"> TO K1c]</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(2)</w:t>
      </w:r>
      <w:r w:rsidR="00185E32" w:rsidRPr="00F178F3">
        <w:rPr>
          <w:snapToGrid w:val="0"/>
          <w:color w:val="000000"/>
          <w:sz w:val="22"/>
          <w:szCs w:val="22"/>
        </w:rPr>
        <w:t xml:space="preserve"> Own home</w:t>
      </w:r>
      <w:r w:rsidR="00807BC5" w:rsidRPr="00F178F3">
        <w:rPr>
          <w:caps/>
          <w:snapToGrid w:val="0"/>
          <w:color w:val="000000"/>
          <w:sz w:val="22"/>
          <w:szCs w:val="22"/>
        </w:rPr>
        <w:t xml:space="preserve"> </w:t>
      </w:r>
      <w:r w:rsidR="00807BC5" w:rsidRPr="00F178F3">
        <w:rPr>
          <w:b/>
          <w:caps/>
          <w:snapToGrid w:val="0"/>
          <w:color w:val="000000"/>
        </w:rPr>
        <w:t>[</w:t>
      </w:r>
      <w:r w:rsidR="002E6321">
        <w:rPr>
          <w:b/>
          <w:caps/>
          <w:snapToGrid w:val="0"/>
          <w:color w:val="000000"/>
        </w:rPr>
        <w:t xml:space="preserve">GO </w:t>
      </w:r>
      <w:r w:rsidR="00807BC5" w:rsidRPr="00F178F3">
        <w:rPr>
          <w:b/>
          <w:caps/>
          <w:snapToGrid w:val="0"/>
          <w:color w:val="000000"/>
        </w:rPr>
        <w:t>TO K4]</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(3)</w:t>
      </w:r>
      <w:r w:rsidR="00185E32" w:rsidRPr="00F178F3">
        <w:rPr>
          <w:caps/>
          <w:snapToGrid w:val="0"/>
          <w:color w:val="000000"/>
          <w:sz w:val="22"/>
          <w:szCs w:val="22"/>
        </w:rPr>
        <w:t xml:space="preserve"> </w:t>
      </w:r>
      <w:r w:rsidR="00185E32" w:rsidRPr="00F178F3">
        <w:rPr>
          <w:snapToGrid w:val="0"/>
          <w:color w:val="000000"/>
          <w:sz w:val="22"/>
          <w:szCs w:val="22"/>
        </w:rPr>
        <w:t xml:space="preserve">Someone else’s home </w:t>
      </w:r>
      <w:r w:rsidR="00807BC5" w:rsidRPr="00F178F3">
        <w:rPr>
          <w:b/>
          <w:caps/>
          <w:snapToGrid w:val="0"/>
          <w:color w:val="000000"/>
        </w:rPr>
        <w:t>[</w:t>
      </w:r>
      <w:r w:rsidR="002E6321">
        <w:rPr>
          <w:b/>
          <w:caps/>
          <w:snapToGrid w:val="0"/>
          <w:color w:val="000000"/>
        </w:rPr>
        <w:t>GO</w:t>
      </w:r>
      <w:r w:rsidR="00807BC5" w:rsidRPr="00F178F3">
        <w:rPr>
          <w:b/>
          <w:caps/>
          <w:snapToGrid w:val="0"/>
          <w:color w:val="000000"/>
        </w:rPr>
        <w:t xml:space="preserve"> TO K4]</w:t>
      </w:r>
    </w:p>
    <w:p w:rsidR="00807BC5" w:rsidRPr="00F178F3" w:rsidRDefault="00F74A04" w:rsidP="00F74A04">
      <w:pPr>
        <w:tabs>
          <w:tab w:val="left" w:pos="720"/>
        </w:tabs>
        <w:ind w:left="720"/>
        <w:rPr>
          <w:b/>
          <w:snapToGrid w:val="0"/>
          <w:color w:val="000000"/>
        </w:rPr>
      </w:pPr>
      <w:r w:rsidRPr="00F178F3">
        <w:rPr>
          <w:caps/>
          <w:snapToGrid w:val="0"/>
          <w:color w:val="000000"/>
          <w:sz w:val="22"/>
          <w:szCs w:val="22"/>
        </w:rPr>
        <w:t>(4)</w:t>
      </w:r>
      <w:r w:rsidR="00185E32" w:rsidRPr="00F178F3">
        <w:rPr>
          <w:caps/>
          <w:snapToGrid w:val="0"/>
          <w:color w:val="000000"/>
          <w:sz w:val="22"/>
          <w:szCs w:val="22"/>
        </w:rPr>
        <w:t xml:space="preserve"> </w:t>
      </w:r>
      <w:r w:rsidR="00185E32" w:rsidRPr="00F178F3">
        <w:rPr>
          <w:snapToGrid w:val="0"/>
          <w:color w:val="000000"/>
          <w:sz w:val="22"/>
          <w:szCs w:val="22"/>
        </w:rPr>
        <w:t xml:space="preserve">Another indoor place </w:t>
      </w:r>
      <w:r w:rsidR="00C12577" w:rsidRPr="00F178F3">
        <w:rPr>
          <w:b/>
          <w:color w:val="000000"/>
          <w:sz w:val="22"/>
          <w:szCs w:val="22"/>
        </w:rPr>
        <w:t>[</w:t>
      </w:r>
      <w:r w:rsidR="002E6321">
        <w:rPr>
          <w:b/>
          <w:color w:val="000000"/>
          <w:sz w:val="22"/>
          <w:szCs w:val="22"/>
        </w:rPr>
        <w:t>GO</w:t>
      </w:r>
      <w:r w:rsidR="00C12577" w:rsidRPr="00F178F3">
        <w:rPr>
          <w:b/>
          <w:color w:val="000000"/>
          <w:sz w:val="22"/>
          <w:szCs w:val="22"/>
        </w:rPr>
        <w:t xml:space="preserve"> TO K1c]</w:t>
      </w:r>
    </w:p>
    <w:p w:rsidR="00F74A04" w:rsidRPr="00F178F3" w:rsidRDefault="00F74A04" w:rsidP="00F74A04">
      <w:pPr>
        <w:tabs>
          <w:tab w:val="left" w:pos="720"/>
        </w:tabs>
        <w:ind w:left="720"/>
        <w:rPr>
          <w:caps/>
          <w:snapToGrid w:val="0"/>
          <w:color w:val="000000"/>
          <w:sz w:val="22"/>
          <w:szCs w:val="22"/>
        </w:rPr>
      </w:pPr>
    </w:p>
    <w:p w:rsidR="00807BC5" w:rsidRPr="003C2807" w:rsidRDefault="00807BC5" w:rsidP="00F74A04">
      <w:pPr>
        <w:tabs>
          <w:tab w:val="left" w:pos="720"/>
        </w:tabs>
        <w:ind w:left="720"/>
        <w:rPr>
          <w:caps/>
          <w:snapToGrid w:val="0"/>
          <w:color w:val="0000CC"/>
          <w:sz w:val="22"/>
          <w:szCs w:val="22"/>
        </w:rPr>
      </w:pPr>
      <w:smartTag w:uri="urn:schemas-microsoft-com:office:smarttags" w:element="stockticker">
        <w:r w:rsidRPr="00F178F3">
          <w:rPr>
            <w:caps/>
            <w:snapToGrid w:val="0"/>
            <w:color w:val="000000"/>
            <w:sz w:val="22"/>
            <w:szCs w:val="22"/>
          </w:rPr>
          <w:t>don</w:t>
        </w:r>
      </w:smartTag>
      <w:r w:rsidRPr="00F178F3">
        <w:rPr>
          <w:caps/>
          <w:snapToGrid w:val="0"/>
          <w:color w:val="000000"/>
          <w:sz w:val="22"/>
          <w:szCs w:val="22"/>
        </w:rPr>
        <w:t>’t know</w:t>
      </w:r>
      <w:r w:rsidR="00F74A04" w:rsidRPr="00F178F3">
        <w:rPr>
          <w:caps/>
          <w:snapToGrid w:val="0"/>
          <w:color w:val="000000"/>
          <w:sz w:val="22"/>
          <w:szCs w:val="22"/>
        </w:rPr>
        <w:t xml:space="preserve"> OR </w:t>
      </w:r>
      <w:r w:rsidRPr="00F178F3">
        <w:rPr>
          <w:caps/>
          <w:snapToGrid w:val="0"/>
          <w:color w:val="000000"/>
          <w:sz w:val="22"/>
          <w:szCs w:val="22"/>
        </w:rPr>
        <w:t>refused</w:t>
      </w:r>
      <w:r w:rsidR="00C12577" w:rsidRPr="00F178F3">
        <w:rPr>
          <w:caps/>
          <w:snapToGrid w:val="0"/>
          <w:color w:val="000000"/>
          <w:sz w:val="22"/>
          <w:szCs w:val="22"/>
        </w:rPr>
        <w:t xml:space="preserve"> </w:t>
      </w:r>
      <w:r w:rsidR="00C12577" w:rsidRPr="00F178F3">
        <w:rPr>
          <w:b/>
          <w:color w:val="000000"/>
          <w:sz w:val="22"/>
          <w:szCs w:val="22"/>
        </w:rPr>
        <w:t>[</w:t>
      </w:r>
      <w:r w:rsidR="000B43D7">
        <w:rPr>
          <w:b/>
          <w:color w:val="000000"/>
          <w:sz w:val="22"/>
          <w:szCs w:val="22"/>
        </w:rPr>
        <w:t>GO</w:t>
      </w:r>
      <w:r w:rsidR="00C12577" w:rsidRPr="00F178F3">
        <w:rPr>
          <w:b/>
          <w:color w:val="000000"/>
          <w:sz w:val="22"/>
          <w:szCs w:val="22"/>
        </w:rPr>
        <w:t xml:space="preserve"> TO K1c]</w:t>
      </w:r>
    </w:p>
    <w:p w:rsidR="00807BC5" w:rsidRPr="00985670" w:rsidRDefault="00807BC5" w:rsidP="00807BC5">
      <w:pPr>
        <w:tabs>
          <w:tab w:val="left" w:pos="720"/>
        </w:tabs>
        <w:ind w:left="1245"/>
        <w:rPr>
          <w:caps/>
          <w:snapToGrid w:val="0"/>
          <w:color w:val="000000"/>
          <w:sz w:val="22"/>
          <w:szCs w:val="22"/>
        </w:rPr>
      </w:pPr>
    </w:p>
    <w:p w:rsidR="0040758F" w:rsidRPr="000B43D7" w:rsidRDefault="0040758F" w:rsidP="0040758F">
      <w:pPr>
        <w:rPr>
          <w:b/>
          <w:bCs/>
          <w:color w:val="000000"/>
        </w:rPr>
      </w:pPr>
      <w:r w:rsidRPr="00985670">
        <w:rPr>
          <w:b/>
          <w:bCs/>
          <w:color w:val="000000"/>
        </w:rPr>
        <w:t>K1c</w:t>
      </w:r>
      <w:r w:rsidRPr="00985670">
        <w:rPr>
          <w:b/>
          <w:bCs/>
          <w:color w:val="000000"/>
          <w:sz w:val="22"/>
          <w:szCs w:val="22"/>
        </w:rPr>
        <w:tab/>
      </w:r>
      <w:r w:rsidRPr="000B43D7">
        <w:rPr>
          <w:b/>
          <w:bCs/>
          <w:color w:val="000000"/>
        </w:rPr>
        <w:t xml:space="preserve">In which State (including DC), do you work on your main </w:t>
      </w:r>
      <w:r w:rsidR="00807BC5" w:rsidRPr="000B43D7">
        <w:rPr>
          <w:b/>
          <w:bCs/>
          <w:color w:val="000000"/>
          <w:u w:val="single"/>
        </w:rPr>
        <w:t>indoor</w:t>
      </w:r>
      <w:r w:rsidR="00807BC5" w:rsidRPr="000B43D7">
        <w:rPr>
          <w:b/>
          <w:bCs/>
          <w:color w:val="000000"/>
        </w:rPr>
        <w:t xml:space="preserve"> </w:t>
      </w:r>
      <w:r w:rsidRPr="000B43D7">
        <w:rPr>
          <w:b/>
          <w:bCs/>
          <w:color w:val="000000"/>
        </w:rPr>
        <w:t>job or business?</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985670" w:rsidRDefault="00A94F72" w:rsidP="00D51B7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985670">
        <w:rPr>
          <w:rFonts w:ascii="Times New Roman Bold" w:hAnsi="Times New Roman Bold"/>
          <w:b/>
          <w:color w:val="000000"/>
          <w:szCs w:val="22"/>
        </w:rPr>
        <w:tab/>
        <w:t>|__|__|  ENTER</w:t>
      </w:r>
      <w:r w:rsidR="002E6321">
        <w:rPr>
          <w:rFonts w:ascii="Times New Roman Bold" w:hAnsi="Times New Roman Bold"/>
          <w:b/>
          <w:color w:val="000000"/>
          <w:szCs w:val="22"/>
        </w:rPr>
        <w:t xml:space="preserve"> </w:t>
      </w:r>
      <w:r w:rsidR="00185E32">
        <w:rPr>
          <w:rFonts w:ascii="Times New Roman Bold" w:hAnsi="Times New Roman Bold"/>
          <w:b/>
          <w:color w:val="000000"/>
          <w:szCs w:val="22"/>
        </w:rPr>
        <w:t>2 LETTER</w:t>
      </w:r>
      <w:r w:rsidR="002E6321">
        <w:rPr>
          <w:rFonts w:ascii="Times New Roman Bold" w:hAnsi="Times New Roman Bold"/>
          <w:b/>
          <w:color w:val="000000"/>
          <w:szCs w:val="22"/>
        </w:rPr>
        <w:t xml:space="preserve"> </w:t>
      </w:r>
      <w:r w:rsidR="00185E32">
        <w:rPr>
          <w:rFonts w:ascii="Times New Roman Bold" w:hAnsi="Times New Roman Bold"/>
          <w:b/>
          <w:color w:val="000000"/>
          <w:szCs w:val="22"/>
        </w:rPr>
        <w:t xml:space="preserve">STATE </w:t>
      </w:r>
      <w:r w:rsidRPr="00985670">
        <w:rPr>
          <w:rFonts w:ascii="Times New Roman Bold" w:hAnsi="Times New Roman Bold"/>
          <w:b/>
          <w:color w:val="000000"/>
          <w:szCs w:val="22"/>
        </w:rPr>
        <w:t>ABBREVIATION</w:t>
      </w:r>
    </w:p>
    <w:p w:rsidR="00C12577" w:rsidRPr="00985670" w:rsidRDefault="00C12577" w:rsidP="0040758F">
      <w:pPr>
        <w:numPr>
          <w:ins w:id="6" w:author="Martha Kudela" w:date="2009-04-14T21:53: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mic Sans MS" w:hAnsi="Comic Sans MS"/>
          <w:b/>
          <w:bCs/>
          <w:color w:val="000000"/>
          <w:sz w:val="22"/>
          <w:szCs w:val="22"/>
        </w:rPr>
      </w:pPr>
    </w:p>
    <w:p w:rsidR="0040758F" w:rsidRPr="000B43D7"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r w:rsidRPr="00F178F3">
        <w:rPr>
          <w:b/>
          <w:bCs/>
          <w:color w:val="000000"/>
        </w:rPr>
        <w:t>K2a</w:t>
      </w:r>
      <w:r w:rsidR="00C12577" w:rsidRPr="00F178F3">
        <w:rPr>
          <w:b/>
          <w:bCs/>
          <w:color w:val="000000"/>
          <w:sz w:val="22"/>
          <w:szCs w:val="22"/>
        </w:rPr>
        <w:t>.</w:t>
      </w:r>
      <w:r w:rsidR="00C12577" w:rsidRPr="00F178F3">
        <w:rPr>
          <w:b/>
          <w:bCs/>
          <w:color w:val="000000"/>
          <w:sz w:val="22"/>
          <w:szCs w:val="22"/>
        </w:rPr>
        <w:tab/>
      </w:r>
      <w:r w:rsidR="006208DD" w:rsidRPr="000B43D7">
        <w:rPr>
          <w:b/>
          <w:bCs/>
          <w:color w:val="000000"/>
        </w:rPr>
        <w:t>Is smoking restricted in ANY</w:t>
      </w:r>
      <w:r w:rsidR="000B43D7">
        <w:rPr>
          <w:b/>
          <w:bCs/>
          <w:color w:val="000000"/>
        </w:rPr>
        <w:t xml:space="preserve"> </w:t>
      </w:r>
      <w:r w:rsidR="006208DD" w:rsidRPr="000B43D7">
        <w:rPr>
          <w:b/>
          <w:bCs/>
          <w:color w:val="000000"/>
        </w:rPr>
        <w:t>WAY at your p</w:t>
      </w:r>
      <w:r w:rsidR="008F346F" w:rsidRPr="000B43D7">
        <w:rPr>
          <w:b/>
          <w:bCs/>
          <w:color w:val="000000"/>
        </w:rPr>
        <w:t>l</w:t>
      </w:r>
      <w:r w:rsidR="006208DD" w:rsidRPr="000B43D7">
        <w:rPr>
          <w:b/>
          <w:bCs/>
          <w:color w:val="000000"/>
        </w:rPr>
        <w:t>ace of work?</w:t>
      </w:r>
    </w:p>
    <w:p w:rsidR="0040758F" w:rsidRPr="00F178F3"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224646" w:rsidRDefault="008960F3"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sidRPr="00F178F3">
        <w:rPr>
          <w:rFonts w:ascii="Comic Sans MS" w:hAnsi="Comic Sans MS"/>
          <w:bCs/>
          <w:color w:val="000000"/>
          <w:sz w:val="22"/>
          <w:szCs w:val="22"/>
        </w:rPr>
        <w:t>[</w:t>
      </w:r>
      <w:r w:rsidR="00C2719F" w:rsidRPr="00F178F3">
        <w:rPr>
          <w:rFonts w:ascii="Times New Roman Bold" w:hAnsi="Times New Roman Bold"/>
          <w:b/>
          <w:bCs/>
          <w:color w:val="000000"/>
          <w:szCs w:val="22"/>
        </w:rPr>
        <w:t xml:space="preserve">READ IF </w:t>
      </w:r>
      <w:r w:rsidR="00C2719F" w:rsidRPr="00224646">
        <w:rPr>
          <w:rFonts w:ascii="Times New Roman Bold" w:hAnsi="Times New Roman Bold"/>
          <w:b/>
          <w:bCs/>
          <w:color w:val="000000"/>
          <w:szCs w:val="22"/>
        </w:rPr>
        <w:t>NECESSARY</w:t>
      </w:r>
      <w:r w:rsidRPr="00224646">
        <w:rPr>
          <w:rFonts w:ascii="Comic Sans MS" w:hAnsi="Comic Sans MS"/>
          <w:bCs/>
          <w:color w:val="000000"/>
          <w:sz w:val="22"/>
          <w:szCs w:val="22"/>
        </w:rPr>
        <w:t>]:</w:t>
      </w:r>
      <w:r w:rsidR="0040758F" w:rsidRPr="00224646">
        <w:rPr>
          <w:color w:val="000000"/>
          <w:sz w:val="22"/>
          <w:szCs w:val="22"/>
        </w:rPr>
        <w:t xml:space="preserve"> “</w:t>
      </w:r>
      <w:r w:rsidR="00C12577" w:rsidRPr="00224646">
        <w:rPr>
          <w:color w:val="000000"/>
          <w:sz w:val="22"/>
          <w:szCs w:val="22"/>
        </w:rPr>
        <w:t>B</w:t>
      </w:r>
      <w:r w:rsidR="006208DD" w:rsidRPr="00224646">
        <w:rPr>
          <w:color w:val="000000"/>
          <w:sz w:val="22"/>
          <w:szCs w:val="22"/>
        </w:rPr>
        <w:t>y ‘restricted’, we mean any limitation</w:t>
      </w:r>
      <w:r w:rsidR="000B43D7" w:rsidRPr="00224646">
        <w:rPr>
          <w:color w:val="000000"/>
          <w:sz w:val="22"/>
          <w:szCs w:val="22"/>
        </w:rPr>
        <w:t xml:space="preserve"> </w:t>
      </w:r>
      <w:r w:rsidR="006208DD" w:rsidRPr="00224646">
        <w:rPr>
          <w:color w:val="000000"/>
          <w:sz w:val="22"/>
          <w:szCs w:val="22"/>
        </w:rPr>
        <w:t>on smoking , regardless of who is responsible for that restriction</w:t>
      </w:r>
      <w:r w:rsidR="008F346F" w:rsidRPr="00224646">
        <w:rPr>
          <w:color w:val="000000"/>
          <w:sz w:val="22"/>
          <w:szCs w:val="22"/>
        </w:rPr>
        <w:t xml:space="preserve"> (including owner, employer, gov’t , union, etc.)</w:t>
      </w:r>
      <w:r w:rsidR="0040758F" w:rsidRPr="00224646">
        <w:rPr>
          <w:color w:val="000000"/>
          <w:sz w:val="22"/>
          <w:szCs w:val="22"/>
        </w:rPr>
        <w:t>.</w:t>
      </w:r>
    </w:p>
    <w:p w:rsidR="00C2719F" w:rsidRPr="00224646" w:rsidRDefault="00C2719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p>
    <w:p w:rsidR="00C2719F" w:rsidRPr="00224646" w:rsidRDefault="00C2719F" w:rsidP="00862F72">
      <w:pPr>
        <w:numPr>
          <w:ilvl w:val="0"/>
          <w:numId w:val="25"/>
        </w:numPr>
        <w:tabs>
          <w:tab w:val="left" w:pos="720"/>
        </w:tabs>
        <w:rPr>
          <w:caps/>
          <w:snapToGrid w:val="0"/>
          <w:color w:val="000000"/>
          <w:sz w:val="22"/>
          <w:szCs w:val="22"/>
        </w:rPr>
      </w:pPr>
      <w:r w:rsidRPr="00224646">
        <w:rPr>
          <w:caps/>
          <w:snapToGrid w:val="0"/>
          <w:color w:val="000000"/>
          <w:sz w:val="22"/>
          <w:szCs w:val="22"/>
        </w:rPr>
        <w:t>Y</w:t>
      </w:r>
      <w:r w:rsidR="00185E32" w:rsidRPr="00224646">
        <w:rPr>
          <w:caps/>
          <w:snapToGrid w:val="0"/>
          <w:color w:val="000000"/>
          <w:sz w:val="22"/>
          <w:szCs w:val="22"/>
        </w:rPr>
        <w:t>es</w:t>
      </w:r>
    </w:p>
    <w:p w:rsidR="00C2719F" w:rsidRPr="00224646" w:rsidRDefault="00C2719F" w:rsidP="00015663">
      <w:pPr>
        <w:numPr>
          <w:ilvl w:val="0"/>
          <w:numId w:val="25"/>
        </w:numPr>
        <w:tabs>
          <w:tab w:val="left" w:pos="720"/>
          <w:tab w:val="left" w:pos="1980"/>
        </w:tabs>
        <w:rPr>
          <w:caps/>
          <w:snapToGrid w:val="0"/>
          <w:color w:val="000000"/>
          <w:sz w:val="22"/>
          <w:szCs w:val="22"/>
        </w:rPr>
      </w:pPr>
      <w:r w:rsidRPr="00224646">
        <w:rPr>
          <w:caps/>
          <w:snapToGrid w:val="0"/>
          <w:color w:val="000000"/>
          <w:sz w:val="22"/>
          <w:szCs w:val="22"/>
        </w:rPr>
        <w:t>NO</w:t>
      </w:r>
      <w:r w:rsidR="00015663">
        <w:rPr>
          <w:caps/>
          <w:snapToGrid w:val="0"/>
          <w:color w:val="000000"/>
          <w:sz w:val="22"/>
          <w:szCs w:val="22"/>
        </w:rPr>
        <w:tab/>
      </w:r>
      <w:r w:rsidRPr="00224646">
        <w:rPr>
          <w:b/>
          <w:caps/>
          <w:snapToGrid w:val="0"/>
          <w:color w:val="000000"/>
        </w:rPr>
        <w:t>[</w:t>
      </w:r>
      <w:r w:rsidR="000B43D7" w:rsidRPr="00224646">
        <w:rPr>
          <w:b/>
          <w:caps/>
          <w:snapToGrid w:val="0"/>
          <w:color w:val="000000"/>
        </w:rPr>
        <w:t>GO</w:t>
      </w:r>
      <w:r w:rsidRPr="00224646">
        <w:rPr>
          <w:b/>
          <w:caps/>
          <w:snapToGrid w:val="0"/>
          <w:color w:val="000000"/>
        </w:rPr>
        <w:t xml:space="preserve"> TO K</w:t>
      </w:r>
      <w:r w:rsidR="000B43D7" w:rsidRPr="00224646">
        <w:rPr>
          <w:b/>
          <w:caps/>
          <w:snapToGrid w:val="0"/>
          <w:color w:val="000000"/>
        </w:rPr>
        <w:t>4</w:t>
      </w:r>
      <w:r w:rsidR="002B2827" w:rsidRPr="00224646" w:rsidDel="002B2827">
        <w:rPr>
          <w:b/>
          <w:caps/>
          <w:snapToGrid w:val="0"/>
          <w:color w:val="000000"/>
        </w:rPr>
        <w:t xml:space="preserve"> </w:t>
      </w:r>
      <w:r w:rsidRPr="00224646">
        <w:rPr>
          <w:b/>
          <w:caps/>
          <w:snapToGrid w:val="0"/>
          <w:color w:val="000000"/>
        </w:rPr>
        <w:t>]</w:t>
      </w:r>
    </w:p>
    <w:p w:rsidR="00A94F72" w:rsidRPr="00224646" w:rsidRDefault="00A94F72" w:rsidP="00A94F72">
      <w:pPr>
        <w:tabs>
          <w:tab w:val="left" w:pos="720"/>
        </w:tabs>
        <w:ind w:left="720"/>
        <w:rPr>
          <w:snapToGrid w:val="0"/>
          <w:color w:val="000000"/>
          <w:sz w:val="22"/>
          <w:szCs w:val="22"/>
        </w:rPr>
      </w:pPr>
    </w:p>
    <w:p w:rsidR="0040758F" w:rsidRPr="00F178F3" w:rsidRDefault="00C2719F" w:rsidP="00A94F72">
      <w:pPr>
        <w:tabs>
          <w:tab w:val="left" w:pos="720"/>
        </w:tabs>
        <w:ind w:left="720"/>
        <w:rPr>
          <w:b/>
          <w:caps/>
          <w:snapToGrid w:val="0"/>
          <w:color w:val="000000"/>
        </w:rPr>
      </w:pPr>
      <w:r w:rsidRPr="00224646">
        <w:rPr>
          <w:snapToGrid w:val="0"/>
          <w:color w:val="000000"/>
          <w:sz w:val="22"/>
          <w:szCs w:val="22"/>
        </w:rPr>
        <w:t>D</w:t>
      </w:r>
      <w:r w:rsidRPr="00224646">
        <w:rPr>
          <w:caps/>
          <w:snapToGrid w:val="0"/>
          <w:color w:val="000000"/>
          <w:sz w:val="22"/>
          <w:szCs w:val="22"/>
        </w:rPr>
        <w:t xml:space="preserve">on’t KNOW </w:t>
      </w:r>
      <w:r w:rsidR="00A94F72" w:rsidRPr="00224646">
        <w:rPr>
          <w:caps/>
          <w:snapToGrid w:val="0"/>
          <w:color w:val="000000"/>
          <w:sz w:val="22"/>
          <w:szCs w:val="22"/>
        </w:rPr>
        <w:t xml:space="preserve">OR </w:t>
      </w:r>
      <w:r w:rsidRPr="00224646">
        <w:rPr>
          <w:caps/>
          <w:snapToGrid w:val="0"/>
          <w:color w:val="000000"/>
          <w:sz w:val="22"/>
          <w:szCs w:val="22"/>
        </w:rPr>
        <w:t xml:space="preserve">refused </w:t>
      </w:r>
      <w:r w:rsidRPr="00224646">
        <w:rPr>
          <w:b/>
          <w:caps/>
          <w:snapToGrid w:val="0"/>
          <w:color w:val="000000"/>
        </w:rPr>
        <w:t>[</w:t>
      </w:r>
      <w:r w:rsidR="000B43D7" w:rsidRPr="00224646">
        <w:rPr>
          <w:b/>
          <w:caps/>
          <w:snapToGrid w:val="0"/>
          <w:color w:val="000000"/>
        </w:rPr>
        <w:t>GO</w:t>
      </w:r>
      <w:r w:rsidR="00EE3936" w:rsidRPr="00224646">
        <w:rPr>
          <w:b/>
          <w:caps/>
          <w:snapToGrid w:val="0"/>
          <w:color w:val="000000"/>
        </w:rPr>
        <w:t xml:space="preserve"> </w:t>
      </w:r>
      <w:r w:rsidRPr="00224646">
        <w:rPr>
          <w:b/>
          <w:caps/>
          <w:snapToGrid w:val="0"/>
          <w:color w:val="000000"/>
        </w:rPr>
        <w:t>TO K</w:t>
      </w:r>
      <w:r w:rsidR="000B43D7" w:rsidRPr="00224646">
        <w:rPr>
          <w:b/>
          <w:caps/>
          <w:snapToGrid w:val="0"/>
          <w:color w:val="000000"/>
        </w:rPr>
        <w:t>4</w:t>
      </w:r>
      <w:r w:rsidRPr="00224646">
        <w:rPr>
          <w:b/>
          <w:caps/>
          <w:snapToGrid w:val="0"/>
          <w:color w:val="000000"/>
        </w:rPr>
        <w:t>]</w:t>
      </w:r>
    </w:p>
    <w:p w:rsidR="0009039A" w:rsidRPr="00F178F3" w:rsidRDefault="0009039A" w:rsidP="00A94F72">
      <w:pPr>
        <w:tabs>
          <w:tab w:val="left" w:pos="720"/>
        </w:tabs>
        <w:ind w:left="720"/>
        <w:rPr>
          <w:caps/>
          <w:snapToGrid w:val="0"/>
          <w:color w:val="000000"/>
          <w:sz w:val="22"/>
          <w:szCs w:val="22"/>
        </w:rPr>
      </w:pPr>
    </w:p>
    <w:p w:rsidR="00C12577" w:rsidRPr="00F178F3" w:rsidRDefault="0009039A" w:rsidP="00015663">
      <w:pPr>
        <w:tabs>
          <w:tab w:val="left" w:pos="720"/>
        </w:tabs>
        <w:ind w:left="720"/>
        <w:rPr>
          <w:caps/>
          <w:snapToGrid w:val="0"/>
          <w:color w:val="000000"/>
          <w:sz w:val="22"/>
          <w:szCs w:val="22"/>
        </w:rPr>
      </w:pPr>
      <w:r w:rsidRPr="00F178F3">
        <w:rPr>
          <w:caps/>
          <w:snapToGrid w:val="0"/>
          <w:color w:val="000000"/>
          <w:sz w:val="22"/>
          <w:szCs w:val="22"/>
        </w:rPr>
        <w:t>|___|</w:t>
      </w:r>
    </w:p>
    <w:p w:rsidR="005765D1" w:rsidRPr="00F178F3" w:rsidRDefault="005765D1"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0B43D7" w:rsidRDefault="0040758F"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r w:rsidRPr="00F178F3">
        <w:rPr>
          <w:b/>
          <w:bCs/>
          <w:color w:val="000000"/>
        </w:rPr>
        <w:t>K3a</w:t>
      </w:r>
      <w:r w:rsidRPr="00F178F3">
        <w:rPr>
          <w:b/>
          <w:bCs/>
          <w:color w:val="000000"/>
          <w:sz w:val="22"/>
          <w:szCs w:val="22"/>
        </w:rPr>
        <w:tab/>
      </w:r>
      <w:r w:rsidR="004B2101" w:rsidRPr="000B43D7">
        <w:rPr>
          <w:b/>
          <w:bCs/>
          <w:color w:val="000000"/>
        </w:rPr>
        <w:t xml:space="preserve">Which of these best describes the smoking policy at your place of work for INDOOR </w:t>
      </w:r>
    </w:p>
    <w:p w:rsidR="004B2101" w:rsidRPr="000B43D7" w:rsidRDefault="000B43D7" w:rsidP="00D51B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rPr>
      </w:pPr>
      <w:r>
        <w:rPr>
          <w:b/>
          <w:bCs/>
          <w:color w:val="000000"/>
        </w:rPr>
        <w:tab/>
      </w:r>
      <w:r w:rsidR="00EE3936">
        <w:rPr>
          <w:b/>
          <w:bCs/>
          <w:color w:val="000000"/>
        </w:rPr>
        <w:t xml:space="preserve">PUBLIC OR COMMON </w:t>
      </w:r>
      <w:r w:rsidR="004B2101" w:rsidRPr="000B43D7">
        <w:rPr>
          <w:b/>
          <w:bCs/>
          <w:color w:val="000000"/>
        </w:rPr>
        <w:t>AREAS, such as lobbies, rest rooms, and lunch rooms?</w:t>
      </w:r>
    </w:p>
    <w:p w:rsidR="0009039A" w:rsidRPr="00F178F3"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F178F3"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color w:val="000000"/>
          <w:sz w:val="22"/>
          <w:szCs w:val="22"/>
        </w:rPr>
      </w:pPr>
      <w:r w:rsidRPr="00F178F3">
        <w:rPr>
          <w:b/>
          <w:bCs/>
          <w:color w:val="000000"/>
          <w:sz w:val="22"/>
          <w:szCs w:val="22"/>
        </w:rPr>
        <w:tab/>
      </w:r>
      <w:r w:rsidRPr="00F178F3">
        <w:rPr>
          <w:bCs/>
          <w:color w:val="000000"/>
          <w:sz w:val="22"/>
          <w:szCs w:val="22"/>
        </w:rPr>
        <w:t>READ THE FIRST 3 ANSWER CATEGIES ONLY</w:t>
      </w:r>
    </w:p>
    <w:p w:rsidR="0009039A" w:rsidRPr="00F178F3"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F178F3"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F178F3">
        <w:rPr>
          <w:b/>
          <w:bCs/>
          <w:color w:val="000000"/>
          <w:sz w:val="22"/>
          <w:szCs w:val="22"/>
        </w:rPr>
        <w:tab/>
        <w:t>(1)  Not allowed in ANY public areas</w:t>
      </w:r>
    </w:p>
    <w:p w:rsidR="004B2101" w:rsidRPr="00F178F3"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F178F3">
        <w:rPr>
          <w:b/>
          <w:bCs/>
          <w:color w:val="000000"/>
          <w:sz w:val="22"/>
          <w:szCs w:val="22"/>
        </w:rPr>
        <w:tab/>
        <w:t>(2)  Allowed in SOME public areas</w:t>
      </w:r>
    </w:p>
    <w:p w:rsidR="004B2101" w:rsidRPr="00F178F3"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F178F3">
        <w:rPr>
          <w:b/>
          <w:bCs/>
          <w:color w:val="000000"/>
          <w:sz w:val="22"/>
          <w:szCs w:val="22"/>
        </w:rPr>
        <w:tab/>
        <w:t xml:space="preserve">(3)  Allowed in </w:t>
      </w:r>
      <w:smartTag w:uri="urn:schemas-microsoft-com:office:smarttags" w:element="stockticker">
        <w:r w:rsidRPr="00F178F3">
          <w:rPr>
            <w:b/>
            <w:bCs/>
            <w:color w:val="000000"/>
            <w:sz w:val="22"/>
            <w:szCs w:val="22"/>
          </w:rPr>
          <w:t>ALL</w:t>
        </w:r>
      </w:smartTag>
      <w:r w:rsidRPr="00F178F3">
        <w:rPr>
          <w:b/>
          <w:bCs/>
          <w:color w:val="000000"/>
          <w:sz w:val="22"/>
          <w:szCs w:val="22"/>
        </w:rPr>
        <w:t xml:space="preserve"> public areas</w:t>
      </w:r>
    </w:p>
    <w:p w:rsidR="004B2101" w:rsidRPr="00F178F3"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B2101" w:rsidRPr="00F178F3" w:rsidRDefault="004B2101"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F178F3">
        <w:rPr>
          <w:b/>
          <w:bCs/>
          <w:color w:val="000000"/>
          <w:sz w:val="22"/>
          <w:szCs w:val="22"/>
        </w:rPr>
        <w:tab/>
      </w:r>
      <w:r w:rsidRPr="00F178F3">
        <w:rPr>
          <w:b/>
          <w:color w:val="000000"/>
          <w:sz w:val="22"/>
          <w:szCs w:val="22"/>
        </w:rPr>
        <w:t xml:space="preserve">ENTER (4) </w:t>
      </w:r>
      <w:r w:rsidRPr="00F178F3">
        <w:rPr>
          <w:color w:val="000000"/>
          <w:sz w:val="22"/>
          <w:szCs w:val="22"/>
        </w:rPr>
        <w:t>IF NOT APPLICABLE</w:t>
      </w:r>
    </w:p>
    <w:p w:rsidR="0009039A" w:rsidRPr="00F178F3" w:rsidRDefault="0009039A" w:rsidP="004B21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color w:val="000000"/>
          <w:sz w:val="22"/>
          <w:szCs w:val="22"/>
        </w:rPr>
      </w:pPr>
    </w:p>
    <w:p w:rsidR="0040758F" w:rsidRPr="00F178F3" w:rsidRDefault="0009039A" w:rsidP="0040758F">
      <w:pPr>
        <w:numPr>
          <w:ins w:id="7" w:author="Martha Kudela" w:date="2009-04-14T22:07: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mic Sans MS" w:hAnsi="Comic Sans MS"/>
          <w:bCs/>
          <w:color w:val="000000"/>
        </w:rPr>
      </w:pPr>
      <w:bookmarkStart w:id="8" w:name="OLE_LINK5"/>
      <w:bookmarkStart w:id="9" w:name="OLE_LINK6"/>
      <w:r w:rsidRPr="00F178F3">
        <w:rPr>
          <w:rFonts w:ascii="Comic Sans MS" w:hAnsi="Comic Sans MS"/>
          <w:b/>
          <w:bCs/>
          <w:color w:val="000000"/>
        </w:rPr>
        <w:tab/>
      </w:r>
      <w:r w:rsidRPr="00F178F3">
        <w:rPr>
          <w:rFonts w:ascii="Comic Sans MS" w:hAnsi="Comic Sans MS"/>
          <w:bCs/>
          <w:color w:val="000000"/>
        </w:rPr>
        <w:t>|__|</w:t>
      </w:r>
    </w:p>
    <w:bookmarkEnd w:id="8"/>
    <w:bookmarkEnd w:id="9"/>
    <w:p w:rsidR="002209BA" w:rsidRDefault="002209B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p>
    <w:p w:rsidR="0040758F" w:rsidRPr="000B43D7"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rPr>
      </w:pPr>
      <w:r w:rsidRPr="00F178F3">
        <w:rPr>
          <w:b/>
          <w:bCs/>
          <w:color w:val="000000"/>
        </w:rPr>
        <w:t>K3b</w:t>
      </w:r>
      <w:r w:rsidRPr="00F178F3">
        <w:rPr>
          <w:b/>
          <w:bCs/>
          <w:color w:val="000000"/>
          <w:sz w:val="22"/>
          <w:szCs w:val="22"/>
        </w:rPr>
        <w:t xml:space="preserve">  </w:t>
      </w:r>
      <w:r w:rsidRPr="00F178F3">
        <w:rPr>
          <w:b/>
          <w:bCs/>
          <w:color w:val="000000"/>
          <w:sz w:val="22"/>
          <w:szCs w:val="22"/>
        </w:rPr>
        <w:tab/>
      </w:r>
      <w:r w:rsidRPr="000B43D7">
        <w:rPr>
          <w:b/>
          <w:bCs/>
          <w:color w:val="000000"/>
        </w:rPr>
        <w:t xml:space="preserve">Which of these best describes </w:t>
      </w:r>
      <w:r w:rsidR="004B2101" w:rsidRPr="000B43D7">
        <w:rPr>
          <w:b/>
          <w:bCs/>
          <w:color w:val="000000"/>
        </w:rPr>
        <w:t xml:space="preserve">the smoking policy at your place of work </w:t>
      </w:r>
      <w:r w:rsidRPr="000B43D7">
        <w:rPr>
          <w:b/>
          <w:bCs/>
          <w:color w:val="000000"/>
        </w:rPr>
        <w:t xml:space="preserve">for </w:t>
      </w:r>
      <w:r w:rsidR="00062D3E" w:rsidRPr="000B43D7">
        <w:rPr>
          <w:b/>
          <w:bCs/>
          <w:color w:val="000000"/>
        </w:rPr>
        <w:t xml:space="preserve">INDOOR </w:t>
      </w:r>
      <w:smartTag w:uri="urn:schemas-microsoft-com:office:smarttags" w:element="stockticker">
        <w:r w:rsidRPr="000B43D7">
          <w:rPr>
            <w:b/>
            <w:bCs/>
            <w:color w:val="000000"/>
          </w:rPr>
          <w:t>WORK</w:t>
        </w:r>
      </w:smartTag>
      <w:r w:rsidRPr="000B43D7">
        <w:rPr>
          <w:b/>
          <w:bCs/>
          <w:color w:val="000000"/>
        </w:rPr>
        <w:t xml:space="preserve"> AREAS?</w:t>
      </w:r>
    </w:p>
    <w:p w:rsidR="0009039A" w:rsidRPr="00F178F3" w:rsidRDefault="0009039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09039A" w:rsidRPr="00F178F3" w:rsidRDefault="0009039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sidRPr="00F178F3">
        <w:rPr>
          <w:b/>
          <w:bCs/>
          <w:color w:val="000000"/>
          <w:sz w:val="22"/>
          <w:szCs w:val="22"/>
        </w:rPr>
        <w:tab/>
      </w:r>
      <w:r w:rsidR="006F4192" w:rsidRPr="006F4192">
        <w:rPr>
          <w:bCs/>
          <w:color w:val="000000"/>
          <w:sz w:val="22"/>
          <w:szCs w:val="22"/>
        </w:rPr>
        <w:t>R</w:t>
      </w:r>
      <w:r w:rsidRPr="00F178F3">
        <w:rPr>
          <w:bCs/>
          <w:color w:val="000000"/>
          <w:sz w:val="22"/>
          <w:szCs w:val="22"/>
        </w:rPr>
        <w:t>EAD THE FIRST 3 ANSWER CATEGIES ONLY</w:t>
      </w:r>
    </w:p>
    <w:p w:rsidR="0040758F" w:rsidRPr="00F178F3"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F178F3"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F178F3">
        <w:rPr>
          <w:b/>
          <w:bCs/>
          <w:color w:val="000000"/>
          <w:sz w:val="22"/>
          <w:szCs w:val="22"/>
        </w:rPr>
        <w:tab/>
        <w:t>(1)  Not allowed in ANY work areas</w:t>
      </w:r>
    </w:p>
    <w:p w:rsidR="0040758F" w:rsidRPr="00F178F3" w:rsidRDefault="00015663"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40758F" w:rsidRPr="00F178F3">
        <w:rPr>
          <w:b/>
          <w:bCs/>
          <w:color w:val="000000"/>
          <w:sz w:val="22"/>
          <w:szCs w:val="22"/>
        </w:rPr>
        <w:t>(2)  Allowed in SOME work areas</w:t>
      </w:r>
    </w:p>
    <w:p w:rsidR="0040758F" w:rsidRPr="00F178F3" w:rsidRDefault="00015663"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40758F" w:rsidRPr="00F178F3">
        <w:rPr>
          <w:b/>
          <w:bCs/>
          <w:color w:val="000000"/>
          <w:sz w:val="22"/>
          <w:szCs w:val="22"/>
        </w:rPr>
        <w:t xml:space="preserve"> (3)  Allowed in </w:t>
      </w:r>
      <w:smartTag w:uri="urn:schemas-microsoft-com:office:smarttags" w:element="stockticker">
        <w:r w:rsidR="0040758F" w:rsidRPr="00F178F3">
          <w:rPr>
            <w:b/>
            <w:bCs/>
            <w:color w:val="000000"/>
            <w:sz w:val="22"/>
            <w:szCs w:val="22"/>
          </w:rPr>
          <w:t>ALL</w:t>
        </w:r>
      </w:smartTag>
      <w:r w:rsidR="0040758F" w:rsidRPr="00F178F3">
        <w:rPr>
          <w:b/>
          <w:bCs/>
          <w:color w:val="000000"/>
          <w:sz w:val="22"/>
          <w:szCs w:val="22"/>
        </w:rPr>
        <w:t xml:space="preserve"> work areas</w:t>
      </w:r>
    </w:p>
    <w:p w:rsidR="00322DDE" w:rsidRPr="00F178F3" w:rsidRDefault="00322DDE" w:rsidP="00322D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DB1731" w:rsidRDefault="00322DDE" w:rsidP="00DB17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sidRPr="00F178F3">
        <w:rPr>
          <w:b/>
          <w:bCs/>
          <w:color w:val="000000"/>
          <w:sz w:val="22"/>
          <w:szCs w:val="22"/>
        </w:rPr>
        <w:tab/>
      </w:r>
      <w:r w:rsidR="00DB1731" w:rsidRPr="00F178F3">
        <w:rPr>
          <w:b/>
          <w:color w:val="000000"/>
          <w:sz w:val="22"/>
          <w:szCs w:val="22"/>
        </w:rPr>
        <w:t>ENTER (4</w:t>
      </w:r>
      <w:r w:rsidR="00DB1731" w:rsidRPr="00F178F3">
        <w:rPr>
          <w:color w:val="000000"/>
          <w:sz w:val="22"/>
          <w:szCs w:val="22"/>
        </w:rPr>
        <w:t>) IF NOT APPLICABLE</w:t>
      </w:r>
    </w:p>
    <w:p w:rsidR="000B43D7" w:rsidRPr="00F178F3" w:rsidRDefault="000B43D7" w:rsidP="00DB17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40758F" w:rsidRPr="00F178F3" w:rsidRDefault="000D2465"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sidRPr="00F178F3">
        <w:rPr>
          <w:b/>
          <w:bCs/>
          <w:color w:val="000000"/>
          <w:sz w:val="22"/>
          <w:szCs w:val="22"/>
        </w:rPr>
        <w:tab/>
        <w:t>|__|</w:t>
      </w:r>
    </w:p>
    <w:p w:rsidR="0040758F"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2209BA" w:rsidRPr="00985670" w:rsidRDefault="002209BA"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AB1406" w:rsidRPr="00985670" w:rsidRDefault="000D2465" w:rsidP="00AB1406">
      <w:pPr>
        <w:tabs>
          <w:tab w:val="left" w:pos="720"/>
        </w:tabs>
        <w:rPr>
          <w:rFonts w:ascii="Times New Roman Bold" w:hAnsi="Times New Roman Bold"/>
          <w:b/>
          <w:caps/>
          <w:snapToGrid w:val="0"/>
          <w:color w:val="000000"/>
          <w:sz w:val="28"/>
          <w:szCs w:val="22"/>
        </w:rPr>
      </w:pPr>
      <w:r>
        <w:rPr>
          <w:rFonts w:ascii="Times New Roman Bold" w:hAnsi="Times New Roman Bold"/>
          <w:b/>
          <w:snapToGrid w:val="0"/>
          <w:color w:val="000000"/>
          <w:sz w:val="28"/>
          <w:szCs w:val="22"/>
        </w:rPr>
        <w:t xml:space="preserve">K4 </w:t>
      </w:r>
      <w:r w:rsidR="00F84851" w:rsidRPr="00985670">
        <w:rPr>
          <w:rFonts w:ascii="Times New Roman Bold" w:hAnsi="Times New Roman Bold"/>
          <w:b/>
          <w:snapToGrid w:val="0"/>
          <w:color w:val="000000"/>
          <w:sz w:val="28"/>
          <w:szCs w:val="22"/>
        </w:rPr>
        <w:t>The final set of questions are about your home and other places.</w:t>
      </w:r>
    </w:p>
    <w:p w:rsidR="00AB1406" w:rsidRPr="00985670" w:rsidRDefault="00AB1406" w:rsidP="00DB1731">
      <w:pPr>
        <w:tabs>
          <w:tab w:val="left" w:pos="720"/>
        </w:tabs>
        <w:ind w:left="720"/>
        <w:rPr>
          <w:caps/>
          <w:snapToGrid w:val="0"/>
          <w:color w:val="000000"/>
          <w:sz w:val="22"/>
          <w:szCs w:val="22"/>
        </w:rPr>
      </w:pPr>
    </w:p>
    <w:p w:rsidR="0040758F" w:rsidRPr="000B43D7"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rPr>
      </w:pPr>
      <w:r w:rsidRPr="00985670">
        <w:rPr>
          <w:b/>
          <w:bCs/>
          <w:color w:val="000000"/>
        </w:rPr>
        <w:t>K4</w:t>
      </w:r>
      <w:r w:rsidRPr="00985670">
        <w:rPr>
          <w:b/>
          <w:bCs/>
          <w:color w:val="000000"/>
          <w:sz w:val="22"/>
          <w:szCs w:val="22"/>
        </w:rPr>
        <w:tab/>
      </w:r>
      <w:r w:rsidRPr="000B43D7">
        <w:rPr>
          <w:b/>
          <w:bCs/>
          <w:color w:val="000000"/>
        </w:rPr>
        <w:t>Which statement best describes the rules about smoking INSIDE YOUR HOME?</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40758F" w:rsidRPr="00985670" w:rsidRDefault="00322DDE"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color w:val="000000"/>
          <w:sz w:val="22"/>
          <w:szCs w:val="22"/>
        </w:rPr>
      </w:pPr>
      <w:r w:rsidRPr="00985670">
        <w:rPr>
          <w:rFonts w:ascii="Comic Sans MS" w:hAnsi="Comic Sans MS"/>
          <w:bCs/>
          <w:color w:val="000000"/>
          <w:sz w:val="22"/>
          <w:szCs w:val="22"/>
        </w:rPr>
        <w:t>[</w:t>
      </w:r>
      <w:r w:rsidRPr="000D2465">
        <w:rPr>
          <w:rFonts w:ascii="Times New Roman Bold" w:hAnsi="Times New Roman Bold"/>
          <w:b/>
          <w:bCs/>
          <w:color w:val="000000"/>
          <w:szCs w:val="22"/>
        </w:rPr>
        <w:t>READ IF NECESSARY</w:t>
      </w:r>
      <w:r w:rsidRPr="00985670">
        <w:rPr>
          <w:rFonts w:ascii="Comic Sans MS" w:hAnsi="Comic Sans MS"/>
          <w:bCs/>
          <w:color w:val="000000"/>
          <w:sz w:val="22"/>
          <w:szCs w:val="22"/>
        </w:rPr>
        <w:t>]</w:t>
      </w:r>
      <w:r w:rsidR="0040758F" w:rsidRPr="00985670">
        <w:rPr>
          <w:rFonts w:ascii="Comic Sans MS" w:hAnsi="Comic Sans MS"/>
          <w:color w:val="000000"/>
          <w:sz w:val="22"/>
          <w:szCs w:val="22"/>
        </w:rPr>
        <w:t>:</w:t>
      </w:r>
      <w:r w:rsidR="0040758F" w:rsidRPr="00985670">
        <w:rPr>
          <w:color w:val="000000"/>
          <w:sz w:val="22"/>
          <w:szCs w:val="22"/>
        </w:rPr>
        <w:t xml:space="preserve"> “HOME” IS WHERE YOU LIVE.  “RULES” INCLUDE ANY UNWRITTEN “RULES” </w:t>
      </w:r>
      <w:smartTag w:uri="urn:schemas-microsoft-com:office:smarttags" w:element="stockticker">
        <w:r w:rsidR="0040758F" w:rsidRPr="00985670">
          <w:rPr>
            <w:color w:val="000000"/>
            <w:sz w:val="22"/>
            <w:szCs w:val="22"/>
          </w:rPr>
          <w:t>AND</w:t>
        </w:r>
      </w:smartTag>
      <w:r w:rsidR="0040758F" w:rsidRPr="00985670">
        <w:rPr>
          <w:color w:val="000000"/>
          <w:sz w:val="22"/>
          <w:szCs w:val="22"/>
        </w:rPr>
        <w:t xml:space="preserve"> PERTAIN TO </w:t>
      </w:r>
      <w:smartTag w:uri="urn:schemas-microsoft-com:office:smarttags" w:element="stockticker">
        <w:r w:rsidR="0040758F" w:rsidRPr="00985670">
          <w:rPr>
            <w:color w:val="000000"/>
            <w:sz w:val="22"/>
            <w:szCs w:val="22"/>
          </w:rPr>
          <w:t>ALL</w:t>
        </w:r>
      </w:smartTag>
      <w:r w:rsidR="0040758F" w:rsidRPr="00985670">
        <w:rPr>
          <w:color w:val="000000"/>
          <w:sz w:val="22"/>
          <w:szCs w:val="22"/>
        </w:rPr>
        <w:t xml:space="preserve"> PEOPLE WHETHER OR NOT THEY RESIDE IN THE HOME OR </w:t>
      </w:r>
      <w:smartTag w:uri="urn:schemas-microsoft-com:office:smarttags" w:element="stockticker">
        <w:r w:rsidR="0040758F" w:rsidRPr="00985670">
          <w:rPr>
            <w:color w:val="000000"/>
            <w:sz w:val="22"/>
            <w:szCs w:val="22"/>
          </w:rPr>
          <w:t>ARE</w:t>
        </w:r>
      </w:smartTag>
      <w:r w:rsidR="0040758F" w:rsidRPr="00985670">
        <w:rPr>
          <w:color w:val="000000"/>
          <w:sz w:val="22"/>
          <w:szCs w:val="22"/>
        </w:rPr>
        <w:t xml:space="preserve"> VISITORS, WORKMEN, </w:t>
      </w:r>
      <w:smartTag w:uri="urn:schemas-microsoft-com:office:smarttags" w:element="stockticker">
        <w:r w:rsidR="0040758F" w:rsidRPr="00985670">
          <w:rPr>
            <w:color w:val="000000"/>
            <w:sz w:val="22"/>
            <w:szCs w:val="22"/>
          </w:rPr>
          <w:t>ETC</w:t>
        </w:r>
      </w:smartTag>
      <w:r w:rsidR="0040758F" w:rsidRPr="00985670">
        <w:rPr>
          <w:color w:val="000000"/>
          <w:sz w:val="22"/>
          <w:szCs w:val="22"/>
        </w:rPr>
        <w:t>.</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985670">
        <w:rPr>
          <w:b/>
          <w:bCs/>
          <w:color w:val="000000"/>
          <w:sz w:val="22"/>
          <w:szCs w:val="22"/>
        </w:rPr>
        <w:t>(1) No one is allowed to smoke anywhere INSIDE YOUR HOME</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985670">
        <w:rPr>
          <w:b/>
          <w:bCs/>
          <w:color w:val="000000"/>
          <w:sz w:val="22"/>
          <w:szCs w:val="22"/>
        </w:rPr>
        <w:t>(2) Smoking is allowed in some places or at some times INSIDE YOUR HOME</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sidRPr="00985670">
        <w:rPr>
          <w:b/>
          <w:bCs/>
          <w:color w:val="000000"/>
          <w:sz w:val="22"/>
          <w:szCs w:val="22"/>
        </w:rPr>
        <w:t>(3) Smoking is permitted anywhere INSIDE YOUR HOME</w:t>
      </w:r>
    </w:p>
    <w:p w:rsidR="0040758F" w:rsidRPr="00985670" w:rsidRDefault="0040758F" w:rsidP="004075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40758F" w:rsidRPr="00985670" w:rsidRDefault="000D2465" w:rsidP="0040758F">
      <w:pPr>
        <w:tabs>
          <w:tab w:val="left" w:pos="720"/>
          <w:tab w:val="left" w:pos="1440"/>
        </w:tabs>
        <w:ind w:left="1440" w:hanging="1440"/>
        <w:rPr>
          <w:b/>
          <w:bCs/>
          <w:color w:val="000000"/>
          <w:sz w:val="22"/>
          <w:szCs w:val="22"/>
        </w:rPr>
      </w:pPr>
      <w:r>
        <w:rPr>
          <w:b/>
          <w:bCs/>
          <w:color w:val="000000"/>
          <w:sz w:val="22"/>
          <w:szCs w:val="22"/>
        </w:rPr>
        <w:tab/>
        <w:t>|__|</w:t>
      </w:r>
    </w:p>
    <w:p w:rsidR="000D2465" w:rsidRDefault="000D2465" w:rsidP="002D786E">
      <w:pPr>
        <w:pStyle w:val="BodyTextIndent3"/>
        <w:rPr>
          <w:rFonts w:ascii="Times New Roman Bold" w:hAnsi="Times New Roman Bold"/>
          <w:b w:val="0"/>
          <w:snapToGrid w:val="0"/>
        </w:rPr>
      </w:pPr>
    </w:p>
    <w:p w:rsidR="002D786E" w:rsidRPr="000B43D7" w:rsidRDefault="002D786E" w:rsidP="002D786E">
      <w:pPr>
        <w:pStyle w:val="BodyTextIndent3"/>
      </w:pPr>
      <w:r w:rsidRPr="00985670">
        <w:rPr>
          <w:rFonts w:ascii="Times New Roman Bold" w:hAnsi="Times New Roman Bold"/>
          <w:b w:val="0"/>
          <w:snapToGrid w:val="0"/>
        </w:rPr>
        <w:t>K6g</w:t>
      </w:r>
      <w:r w:rsidRPr="00985670">
        <w:rPr>
          <w:rFonts w:ascii="Times New Roman Bold" w:hAnsi="Times New Roman Bold"/>
          <w:b w:val="0"/>
          <w:snapToGrid w:val="0"/>
        </w:rPr>
        <w:tab/>
      </w:r>
      <w:r w:rsidRPr="000B43D7">
        <w:rPr>
          <w:rFonts w:ascii="Times New Roman Bold" w:hAnsi="Times New Roman Bold"/>
          <w:b w:val="0"/>
          <w:snapToGrid w:val="0"/>
        </w:rPr>
        <w:t xml:space="preserve">Inside casinos, </w:t>
      </w:r>
      <w:r w:rsidRPr="000B43D7">
        <w:t>do you THINK that smoking SHOULD be allowed in all areas, allowed in some areas, or not allowed at all?</w:t>
      </w:r>
    </w:p>
    <w:p w:rsidR="002D786E" w:rsidRPr="00985670" w:rsidRDefault="002D786E" w:rsidP="002D786E">
      <w:pPr>
        <w:tabs>
          <w:tab w:val="left" w:pos="720"/>
        </w:tabs>
        <w:rPr>
          <w:rFonts w:ascii="Times New Roman Bold" w:hAnsi="Times New Roman Bold"/>
          <w:b/>
          <w:snapToGrid w:val="0"/>
          <w:color w:val="000000"/>
        </w:rPr>
      </w:pPr>
    </w:p>
    <w:p w:rsidR="002D786E" w:rsidRPr="00985670" w:rsidRDefault="002D786E" w:rsidP="002D786E">
      <w:pPr>
        <w:tabs>
          <w:tab w:val="left" w:pos="720"/>
        </w:tabs>
        <w:ind w:left="810"/>
        <w:rPr>
          <w:caps/>
          <w:snapToGrid w:val="0"/>
          <w:color w:val="000000"/>
          <w:sz w:val="22"/>
          <w:szCs w:val="22"/>
        </w:rPr>
      </w:pPr>
      <w:r w:rsidRPr="00985670">
        <w:rPr>
          <w:caps/>
          <w:snapToGrid w:val="0"/>
          <w:color w:val="000000"/>
          <w:sz w:val="22"/>
          <w:szCs w:val="22"/>
        </w:rPr>
        <w:t>(1</w:t>
      </w:r>
      <w:r w:rsidR="000D2465" w:rsidRPr="00985670">
        <w:rPr>
          <w:snapToGrid w:val="0"/>
          <w:color w:val="000000"/>
          <w:sz w:val="22"/>
          <w:szCs w:val="22"/>
        </w:rPr>
        <w:t>)</w:t>
      </w:r>
      <w:r w:rsidR="000D2465">
        <w:rPr>
          <w:snapToGrid w:val="0"/>
          <w:color w:val="000000"/>
          <w:sz w:val="22"/>
          <w:szCs w:val="22"/>
        </w:rPr>
        <w:t xml:space="preserve"> A</w:t>
      </w:r>
      <w:r w:rsidR="000D2465" w:rsidRPr="00985670">
        <w:rPr>
          <w:snapToGrid w:val="0"/>
          <w:color w:val="000000"/>
          <w:sz w:val="22"/>
          <w:szCs w:val="22"/>
        </w:rPr>
        <w:t>llowed in all areas</w:t>
      </w:r>
    </w:p>
    <w:p w:rsidR="002D786E" w:rsidRPr="00985670" w:rsidRDefault="000D2465" w:rsidP="002D786E">
      <w:pPr>
        <w:tabs>
          <w:tab w:val="left" w:pos="720"/>
        </w:tabs>
        <w:ind w:left="810"/>
        <w:rPr>
          <w:caps/>
          <w:snapToGrid w:val="0"/>
          <w:color w:val="000000"/>
          <w:sz w:val="22"/>
          <w:szCs w:val="22"/>
        </w:rPr>
      </w:pPr>
      <w:r w:rsidRPr="00985670">
        <w:rPr>
          <w:snapToGrid w:val="0"/>
          <w:color w:val="000000"/>
          <w:sz w:val="22"/>
          <w:szCs w:val="22"/>
        </w:rPr>
        <w:t>(2)</w:t>
      </w:r>
      <w:r>
        <w:rPr>
          <w:snapToGrid w:val="0"/>
          <w:color w:val="000000"/>
          <w:sz w:val="22"/>
          <w:szCs w:val="22"/>
        </w:rPr>
        <w:t xml:space="preserve"> A</w:t>
      </w:r>
      <w:r w:rsidRPr="00985670">
        <w:rPr>
          <w:snapToGrid w:val="0"/>
          <w:color w:val="000000"/>
          <w:sz w:val="22"/>
          <w:szCs w:val="22"/>
        </w:rPr>
        <w:t>llowed in some areas</w:t>
      </w:r>
    </w:p>
    <w:p w:rsidR="002D786E" w:rsidRPr="00985670" w:rsidRDefault="000D2465" w:rsidP="002D786E">
      <w:pPr>
        <w:tabs>
          <w:tab w:val="left" w:pos="720"/>
        </w:tabs>
        <w:ind w:left="810"/>
        <w:rPr>
          <w:caps/>
          <w:snapToGrid w:val="0"/>
          <w:color w:val="000000"/>
          <w:sz w:val="22"/>
          <w:szCs w:val="22"/>
        </w:rPr>
      </w:pPr>
      <w:r w:rsidRPr="00985670">
        <w:rPr>
          <w:snapToGrid w:val="0"/>
          <w:color w:val="000000"/>
          <w:sz w:val="22"/>
          <w:szCs w:val="22"/>
        </w:rPr>
        <w:t>(3)</w:t>
      </w:r>
      <w:r>
        <w:rPr>
          <w:snapToGrid w:val="0"/>
          <w:color w:val="000000"/>
          <w:sz w:val="22"/>
          <w:szCs w:val="22"/>
        </w:rPr>
        <w:t xml:space="preserve"> N</w:t>
      </w:r>
      <w:r w:rsidRPr="00985670">
        <w:rPr>
          <w:snapToGrid w:val="0"/>
          <w:color w:val="000000"/>
          <w:sz w:val="22"/>
          <w:szCs w:val="22"/>
        </w:rPr>
        <w:t>ot allowed at all</w:t>
      </w:r>
    </w:p>
    <w:p w:rsidR="002D786E" w:rsidRPr="00985670" w:rsidRDefault="002D786E" w:rsidP="002D786E">
      <w:pPr>
        <w:tabs>
          <w:tab w:val="left" w:pos="720"/>
        </w:tabs>
        <w:ind w:left="810"/>
        <w:rPr>
          <w:caps/>
          <w:snapToGrid w:val="0"/>
          <w:color w:val="000000"/>
          <w:sz w:val="22"/>
          <w:szCs w:val="22"/>
        </w:rPr>
      </w:pPr>
    </w:p>
    <w:p w:rsidR="00086FB2" w:rsidRDefault="000D2465"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r>
        <w:rPr>
          <w:rFonts w:ascii="CG Times" w:hAnsi="CG Times" w:cs="CG Times"/>
          <w:b/>
          <w:bCs/>
          <w:color w:val="000000"/>
        </w:rPr>
        <w:tab/>
        <w:t>|__|</w:t>
      </w:r>
    </w:p>
    <w:p w:rsidR="000D2465" w:rsidRPr="00985670" w:rsidRDefault="000D2465"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p>
    <w:p w:rsidR="000B43D7" w:rsidRDefault="00B21CD0" w:rsidP="00B21CD0">
      <w:pPr>
        <w:tabs>
          <w:tab w:val="left" w:pos="720"/>
          <w:tab w:val="left" w:pos="1440"/>
          <w:tab w:val="left" w:pos="2160"/>
          <w:tab w:val="left" w:pos="2880"/>
          <w:tab w:val="left" w:pos="3600"/>
          <w:tab w:val="left" w:pos="4320"/>
          <w:tab w:val="left" w:pos="5040"/>
          <w:tab w:val="left" w:pos="5760"/>
          <w:tab w:val="left" w:pos="6480"/>
          <w:tab w:val="left" w:pos="7200"/>
        </w:tabs>
        <w:rPr>
          <w:b/>
          <w:bCs/>
          <w:color w:val="000000"/>
        </w:rPr>
      </w:pPr>
      <w:r w:rsidRPr="00F178F3">
        <w:rPr>
          <w:rFonts w:ascii="CG Times" w:hAnsi="CG Times" w:cs="CG Times"/>
          <w:b/>
          <w:bCs/>
          <w:color w:val="000000"/>
        </w:rPr>
        <w:t>K</w:t>
      </w:r>
      <w:r w:rsidR="002D786E" w:rsidRPr="00F178F3">
        <w:rPr>
          <w:rFonts w:ascii="CG Times" w:hAnsi="CG Times" w:cs="CG Times"/>
          <w:b/>
          <w:bCs/>
          <w:color w:val="000000"/>
        </w:rPr>
        <w:t>6h</w:t>
      </w:r>
      <w:r w:rsidRPr="00F178F3">
        <w:rPr>
          <w:rFonts w:ascii="CG Times" w:hAnsi="CG Times" w:cs="CG Times"/>
          <w:b/>
          <w:bCs/>
          <w:color w:val="000000"/>
        </w:rPr>
        <w:tab/>
      </w:r>
      <w:r w:rsidR="00F930B6" w:rsidRPr="000B43D7">
        <w:rPr>
          <w:b/>
          <w:bCs/>
          <w:color w:val="000000"/>
        </w:rPr>
        <w:t xml:space="preserve">Inside a car, </w:t>
      </w:r>
      <w:r w:rsidR="00DB1731" w:rsidRPr="000B43D7">
        <w:rPr>
          <w:b/>
          <w:bCs/>
          <w:color w:val="000000"/>
        </w:rPr>
        <w:t xml:space="preserve">when there are other people present, </w:t>
      </w:r>
      <w:r w:rsidR="00F930B6" w:rsidRPr="000B43D7">
        <w:rPr>
          <w:b/>
          <w:bCs/>
          <w:color w:val="000000"/>
        </w:rPr>
        <w:t>d</w:t>
      </w:r>
      <w:r w:rsidRPr="000B43D7">
        <w:rPr>
          <w:b/>
          <w:bCs/>
          <w:color w:val="000000"/>
        </w:rPr>
        <w:t>o you THINK that smoking</w:t>
      </w:r>
      <w:r w:rsidR="00F930B6" w:rsidRPr="000B43D7">
        <w:rPr>
          <w:b/>
          <w:bCs/>
          <w:color w:val="000000"/>
        </w:rPr>
        <w:t xml:space="preserve"> </w:t>
      </w:r>
    </w:p>
    <w:p w:rsidR="00086FB2" w:rsidRPr="000B43D7" w:rsidRDefault="000B43D7" w:rsidP="00B21CD0">
      <w:pPr>
        <w:tabs>
          <w:tab w:val="left" w:pos="720"/>
          <w:tab w:val="left" w:pos="1440"/>
          <w:tab w:val="left" w:pos="2160"/>
          <w:tab w:val="left" w:pos="2880"/>
          <w:tab w:val="left" w:pos="3600"/>
          <w:tab w:val="left" w:pos="4320"/>
          <w:tab w:val="left" w:pos="5040"/>
          <w:tab w:val="left" w:pos="5760"/>
          <w:tab w:val="left" w:pos="6480"/>
          <w:tab w:val="left" w:pos="7200"/>
        </w:tabs>
        <w:rPr>
          <w:b/>
          <w:bCs/>
          <w:color w:val="000000"/>
        </w:rPr>
      </w:pPr>
      <w:r>
        <w:rPr>
          <w:b/>
          <w:bCs/>
          <w:color w:val="000000"/>
        </w:rPr>
        <w:tab/>
      </w:r>
      <w:r w:rsidR="00F930B6" w:rsidRPr="000B43D7">
        <w:rPr>
          <w:b/>
          <w:bCs/>
          <w:color w:val="000000"/>
        </w:rPr>
        <w:t>SHOULD…</w:t>
      </w:r>
    </w:p>
    <w:p w:rsidR="00B21CD0" w:rsidRPr="00F178F3" w:rsidRDefault="00B21CD0" w:rsidP="00B21CD0">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rPr>
      </w:pPr>
    </w:p>
    <w:p w:rsidR="00B21CD0" w:rsidRPr="002209BA" w:rsidRDefault="00B21CD0" w:rsidP="00862F72">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s>
        <w:rPr>
          <w:b/>
          <w:bCs/>
          <w:color w:val="000000"/>
          <w:sz w:val="22"/>
          <w:szCs w:val="22"/>
        </w:rPr>
      </w:pPr>
      <w:r w:rsidRPr="002209BA">
        <w:rPr>
          <w:b/>
          <w:bCs/>
          <w:color w:val="000000"/>
          <w:sz w:val="22"/>
          <w:szCs w:val="22"/>
        </w:rPr>
        <w:t xml:space="preserve">Always </w:t>
      </w:r>
      <w:r w:rsidR="00F930B6" w:rsidRPr="002209BA">
        <w:rPr>
          <w:b/>
          <w:bCs/>
          <w:color w:val="000000"/>
          <w:sz w:val="22"/>
          <w:szCs w:val="22"/>
        </w:rPr>
        <w:t xml:space="preserve">be </w:t>
      </w:r>
      <w:r w:rsidRPr="002209BA">
        <w:rPr>
          <w:b/>
          <w:bCs/>
          <w:color w:val="000000"/>
          <w:sz w:val="22"/>
          <w:szCs w:val="22"/>
        </w:rPr>
        <w:t>allowed</w:t>
      </w:r>
      <w:r w:rsidR="00F930B6" w:rsidRPr="002209BA">
        <w:rPr>
          <w:b/>
          <w:bCs/>
          <w:color w:val="000000"/>
          <w:sz w:val="22"/>
          <w:szCs w:val="22"/>
        </w:rPr>
        <w:t>,</w:t>
      </w:r>
      <w:r w:rsidR="00015663">
        <w:rPr>
          <w:b/>
          <w:bCs/>
          <w:color w:val="000000"/>
          <w:sz w:val="22"/>
          <w:szCs w:val="22"/>
        </w:rPr>
        <w:tab/>
      </w:r>
    </w:p>
    <w:p w:rsidR="00B21CD0" w:rsidRPr="002209BA" w:rsidRDefault="00C17C36" w:rsidP="00862F72">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s>
        <w:rPr>
          <w:b/>
          <w:bCs/>
          <w:color w:val="000000"/>
          <w:sz w:val="22"/>
          <w:szCs w:val="22"/>
        </w:rPr>
      </w:pPr>
      <w:r w:rsidRPr="002209BA">
        <w:rPr>
          <w:b/>
          <w:bCs/>
          <w:color w:val="000000"/>
          <w:sz w:val="22"/>
          <w:szCs w:val="22"/>
        </w:rPr>
        <w:t>Be a</w:t>
      </w:r>
      <w:r w:rsidR="00B21CD0" w:rsidRPr="002209BA">
        <w:rPr>
          <w:b/>
          <w:bCs/>
          <w:color w:val="000000"/>
          <w:sz w:val="22"/>
          <w:szCs w:val="22"/>
        </w:rPr>
        <w:t>llowed under some conditions</w:t>
      </w:r>
      <w:r w:rsidR="00F930B6" w:rsidRPr="002209BA">
        <w:rPr>
          <w:b/>
          <w:bCs/>
          <w:color w:val="000000"/>
          <w:sz w:val="22"/>
          <w:szCs w:val="22"/>
        </w:rPr>
        <w:t>, or</w:t>
      </w:r>
    </w:p>
    <w:p w:rsidR="00F178F3" w:rsidRDefault="00B21CD0" w:rsidP="00862F72">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sz w:val="22"/>
          <w:szCs w:val="22"/>
        </w:rPr>
      </w:pPr>
      <w:r w:rsidRPr="002209BA">
        <w:rPr>
          <w:b/>
          <w:bCs/>
          <w:color w:val="000000"/>
          <w:sz w:val="22"/>
          <w:szCs w:val="22"/>
        </w:rPr>
        <w:t xml:space="preserve">Never </w:t>
      </w:r>
      <w:r w:rsidR="00F930B6" w:rsidRPr="002209BA">
        <w:rPr>
          <w:b/>
          <w:bCs/>
          <w:color w:val="000000"/>
          <w:sz w:val="22"/>
          <w:szCs w:val="22"/>
        </w:rPr>
        <w:t xml:space="preserve">be </w:t>
      </w:r>
      <w:r w:rsidRPr="002209BA">
        <w:rPr>
          <w:b/>
          <w:bCs/>
          <w:color w:val="000000"/>
          <w:sz w:val="22"/>
          <w:szCs w:val="22"/>
        </w:rPr>
        <w:t>allowed</w:t>
      </w:r>
      <w:r w:rsidR="00086FB2" w:rsidRPr="002209BA">
        <w:rPr>
          <w:b/>
          <w:bCs/>
          <w:color w:val="000000"/>
          <w:sz w:val="22"/>
          <w:szCs w:val="22"/>
        </w:rPr>
        <w:t>?</w:t>
      </w:r>
    </w:p>
    <w:p w:rsidR="00F178F3" w:rsidRDefault="00F178F3" w:rsidP="00F178F3">
      <w:pPr>
        <w:tabs>
          <w:tab w:val="left" w:pos="720"/>
          <w:tab w:val="left" w:pos="1440"/>
          <w:tab w:val="left" w:pos="2160"/>
          <w:tab w:val="left" w:pos="2880"/>
          <w:tab w:val="left" w:pos="3600"/>
          <w:tab w:val="left" w:pos="4320"/>
          <w:tab w:val="left" w:pos="5040"/>
          <w:tab w:val="left" w:pos="5760"/>
          <w:tab w:val="left" w:pos="6480"/>
          <w:tab w:val="left" w:pos="7200"/>
        </w:tabs>
        <w:ind w:left="1800"/>
        <w:rPr>
          <w:rFonts w:ascii="CG Times" w:hAnsi="CG Times" w:cs="CG Times"/>
          <w:b/>
          <w:bCs/>
          <w:color w:val="000000"/>
          <w:sz w:val="22"/>
          <w:szCs w:val="22"/>
        </w:rPr>
      </w:pPr>
    </w:p>
    <w:p w:rsidR="00B21CD0" w:rsidRPr="002209BA" w:rsidRDefault="00F178F3" w:rsidP="002209BA">
      <w:pPr>
        <w:tabs>
          <w:tab w:val="left" w:pos="720"/>
          <w:tab w:val="left" w:pos="1440"/>
          <w:tab w:val="left" w:pos="2160"/>
          <w:tab w:val="left" w:pos="2880"/>
          <w:tab w:val="left" w:pos="3600"/>
          <w:tab w:val="left" w:pos="4320"/>
          <w:tab w:val="left" w:pos="5040"/>
          <w:tab w:val="left" w:pos="5760"/>
          <w:tab w:val="left" w:pos="6480"/>
          <w:tab w:val="left" w:pos="7200"/>
        </w:tabs>
        <w:rPr>
          <w:b/>
          <w:bCs/>
          <w:strike/>
          <w:color w:val="000000"/>
        </w:rPr>
      </w:pPr>
      <w:r w:rsidRPr="002209BA">
        <w:rPr>
          <w:b/>
          <w:bCs/>
          <w:color w:val="000000"/>
        </w:rPr>
        <w:t xml:space="preserve">GO TO K7 IF B2=1 OR C2=1 </w:t>
      </w:r>
      <w:r w:rsidR="006A3CE2" w:rsidRPr="002209BA">
        <w:rPr>
          <w:b/>
          <w:bCs/>
          <w:color w:val="000000"/>
        </w:rPr>
        <w:t>(</w:t>
      </w:r>
      <w:r w:rsidR="00C17C36" w:rsidRPr="002209BA">
        <w:rPr>
          <w:b/>
          <w:bCs/>
          <w:color w:val="000000"/>
        </w:rPr>
        <w:t xml:space="preserve">MENTHOL SMOKER); ELSE GO TO </w:t>
      </w:r>
      <w:r w:rsidR="00D22E12" w:rsidRPr="002209BA">
        <w:rPr>
          <w:b/>
          <w:bCs/>
          <w:color w:val="000000"/>
        </w:rPr>
        <w:t>SINTTP</w:t>
      </w:r>
    </w:p>
    <w:p w:rsidR="00F930B6" w:rsidRPr="000A3F58" w:rsidRDefault="00F930B6" w:rsidP="00C4526F">
      <w:pPr>
        <w:tabs>
          <w:tab w:val="left" w:pos="720"/>
          <w:tab w:val="left" w:pos="1440"/>
          <w:tab w:val="left" w:pos="2160"/>
          <w:tab w:val="left" w:pos="2880"/>
          <w:tab w:val="left" w:pos="3600"/>
          <w:tab w:val="left" w:pos="4320"/>
          <w:tab w:val="left" w:pos="5040"/>
          <w:tab w:val="left" w:pos="5760"/>
          <w:tab w:val="left" w:pos="6480"/>
          <w:tab w:val="left" w:pos="7200"/>
        </w:tabs>
        <w:rPr>
          <w:rFonts w:ascii="CG Times" w:hAnsi="CG Times" w:cs="CG Times"/>
          <w:b/>
          <w:bCs/>
          <w:color w:val="000000"/>
          <w:sz w:val="22"/>
          <w:szCs w:val="22"/>
        </w:rPr>
      </w:pPr>
    </w:p>
    <w:p w:rsidR="002209BA" w:rsidRDefault="001F3DB1" w:rsidP="001F3DB1">
      <w:pPr>
        <w:rPr>
          <w:rFonts w:ascii="Times New Roman Bold" w:hAnsi="Times New Roman Bold"/>
          <w:b/>
          <w:color w:val="000000"/>
          <w:u w:val="single"/>
        </w:rPr>
      </w:pPr>
      <w:r w:rsidRPr="002209BA">
        <w:rPr>
          <w:rFonts w:ascii="Times New Roman Bold" w:hAnsi="Times New Roman Bold"/>
          <w:b/>
          <w:color w:val="000000"/>
        </w:rPr>
        <w:t>K7   If</w:t>
      </w:r>
      <w:r w:rsidR="00E17530" w:rsidRPr="002209BA">
        <w:rPr>
          <w:rFonts w:ascii="Times New Roman Bold" w:hAnsi="Times New Roman Bold"/>
          <w:b/>
          <w:color w:val="000000"/>
        </w:rPr>
        <w:t xml:space="preserve"> me</w:t>
      </w:r>
      <w:r w:rsidRPr="002209BA">
        <w:rPr>
          <w:rFonts w:ascii="Times New Roman Bold" w:hAnsi="Times New Roman Bold"/>
          <w:b/>
          <w:color w:val="000000"/>
        </w:rPr>
        <w:t>nthol cigarettes</w:t>
      </w:r>
      <w:r w:rsidR="00E17530" w:rsidRPr="002209BA">
        <w:rPr>
          <w:rFonts w:ascii="Times New Roman Bold" w:hAnsi="Times New Roman Bold"/>
          <w:b/>
          <w:color w:val="000000"/>
        </w:rPr>
        <w:t xml:space="preserve"> were no longer sold,</w:t>
      </w:r>
      <w:r w:rsidRPr="002209BA">
        <w:rPr>
          <w:rFonts w:ascii="Times New Roman Bold" w:hAnsi="Times New Roman Bold"/>
          <w:b/>
          <w:color w:val="000000"/>
        </w:rPr>
        <w:t xml:space="preserve"> which of the</w:t>
      </w:r>
      <w:r w:rsidR="0002275C" w:rsidRPr="002209BA">
        <w:rPr>
          <w:rFonts w:ascii="Times New Roman Bold" w:hAnsi="Times New Roman Bold"/>
          <w:b/>
          <w:color w:val="000000"/>
        </w:rPr>
        <w:t xml:space="preserve"> </w:t>
      </w:r>
      <w:r w:rsidR="00E17530" w:rsidRPr="002209BA">
        <w:rPr>
          <w:rFonts w:ascii="Times New Roman Bold" w:hAnsi="Times New Roman Bold"/>
          <w:b/>
          <w:color w:val="000000"/>
        </w:rPr>
        <w:t>following would you</w:t>
      </w:r>
      <w:r w:rsidRPr="002209BA">
        <w:rPr>
          <w:rFonts w:ascii="Times New Roman Bold" w:hAnsi="Times New Roman Bold"/>
          <w:b/>
          <w:color w:val="000000"/>
        </w:rPr>
        <w:t xml:space="preserve"> </w:t>
      </w:r>
      <w:r w:rsidR="00154D14" w:rsidRPr="002209BA">
        <w:rPr>
          <w:rFonts w:ascii="Times New Roman Bold" w:hAnsi="Times New Roman Bold"/>
          <w:b/>
          <w:color w:val="000000"/>
          <w:u w:val="single"/>
        </w:rPr>
        <w:t>MOST</w:t>
      </w:r>
      <w:bookmarkStart w:id="10" w:name="_GoBack"/>
      <w:bookmarkEnd w:id="10"/>
    </w:p>
    <w:p w:rsidR="001F3DB1" w:rsidRPr="002209BA" w:rsidRDefault="002209BA" w:rsidP="001F3DB1">
      <w:pPr>
        <w:rPr>
          <w:rFonts w:ascii="Times New Roman Bold" w:hAnsi="Times New Roman Bold"/>
          <w:b/>
          <w:color w:val="000000"/>
        </w:rPr>
      </w:pPr>
      <w:r w:rsidRPr="002209BA">
        <w:rPr>
          <w:rFonts w:ascii="Times New Roman Bold" w:hAnsi="Times New Roman Bold"/>
          <w:b/>
          <w:color w:val="000000"/>
        </w:rPr>
        <w:tab/>
      </w:r>
      <w:r w:rsidRPr="002209BA">
        <w:rPr>
          <w:rFonts w:ascii="Times New Roman Bold" w:hAnsi="Times New Roman Bold"/>
          <w:b/>
          <w:color w:val="000000"/>
        </w:rPr>
        <w:tab/>
      </w:r>
      <w:r w:rsidR="00154D14" w:rsidRPr="002209BA">
        <w:rPr>
          <w:rFonts w:ascii="Times New Roman Bold" w:hAnsi="Times New Roman Bold"/>
          <w:b/>
          <w:color w:val="000000"/>
          <w:u w:val="single"/>
        </w:rPr>
        <w:t>LIKELY</w:t>
      </w:r>
      <w:r w:rsidR="0002275C" w:rsidRPr="002209BA">
        <w:rPr>
          <w:rFonts w:ascii="Times New Roman Bold" w:hAnsi="Times New Roman Bold"/>
          <w:b/>
          <w:color w:val="000000"/>
        </w:rPr>
        <w:t xml:space="preserve"> </w:t>
      </w:r>
      <w:r w:rsidR="00633457" w:rsidRPr="002209BA">
        <w:rPr>
          <w:rFonts w:ascii="Times New Roman Bold" w:hAnsi="Times New Roman Bold"/>
          <w:b/>
          <w:color w:val="000000"/>
        </w:rPr>
        <w:t>d</w:t>
      </w:r>
      <w:r w:rsidR="001F3DB1" w:rsidRPr="002209BA">
        <w:rPr>
          <w:rFonts w:ascii="Times New Roman Bold" w:hAnsi="Times New Roman Bold"/>
          <w:b/>
          <w:color w:val="000000"/>
        </w:rPr>
        <w:t xml:space="preserve">o: </w:t>
      </w:r>
    </w:p>
    <w:p w:rsidR="001F3DB1" w:rsidRPr="00F178F3" w:rsidRDefault="001F3DB1" w:rsidP="001F3DB1">
      <w:pPr>
        <w:rPr>
          <w:b/>
          <w:color w:val="000000"/>
          <w:sz w:val="22"/>
        </w:rPr>
      </w:pPr>
    </w:p>
    <w:p w:rsidR="001F3DB1" w:rsidRPr="00F178F3" w:rsidRDefault="001F3DB1" w:rsidP="006A3CE2">
      <w:pPr>
        <w:ind w:firstLine="720"/>
        <w:rPr>
          <w:b/>
          <w:color w:val="000000"/>
          <w:sz w:val="22"/>
        </w:rPr>
      </w:pPr>
      <w:r w:rsidRPr="00F178F3">
        <w:rPr>
          <w:b/>
          <w:color w:val="000000"/>
          <w:sz w:val="22"/>
        </w:rPr>
        <w:t>(1)</w:t>
      </w:r>
      <w:r w:rsidRPr="00F178F3">
        <w:rPr>
          <w:b/>
          <w:color w:val="000000"/>
          <w:sz w:val="22"/>
        </w:rPr>
        <w:tab/>
        <w:t>Switch to non-menthol cigarette</w:t>
      </w:r>
      <w:r w:rsidR="00E17530" w:rsidRPr="00F178F3">
        <w:rPr>
          <w:b/>
          <w:color w:val="000000"/>
          <w:sz w:val="22"/>
        </w:rPr>
        <w:t>s</w:t>
      </w:r>
    </w:p>
    <w:p w:rsidR="001F3DB1" w:rsidRPr="00F178F3" w:rsidRDefault="0002275C" w:rsidP="006A3CE2">
      <w:pPr>
        <w:ind w:firstLine="720"/>
        <w:rPr>
          <w:b/>
          <w:color w:val="000000"/>
          <w:sz w:val="22"/>
        </w:rPr>
      </w:pPr>
      <w:r w:rsidRPr="00F178F3">
        <w:rPr>
          <w:b/>
          <w:color w:val="000000"/>
          <w:sz w:val="22"/>
        </w:rPr>
        <w:t>(2)</w:t>
      </w:r>
      <w:r w:rsidRPr="00F178F3">
        <w:rPr>
          <w:b/>
          <w:color w:val="000000"/>
          <w:sz w:val="22"/>
        </w:rPr>
        <w:tab/>
        <w:t>Switch to some other tobacco product</w:t>
      </w:r>
      <w:r w:rsidR="00447AB8" w:rsidRPr="00F178F3">
        <w:rPr>
          <w:b/>
          <w:color w:val="000000"/>
          <w:sz w:val="22"/>
        </w:rPr>
        <w:t>; or</w:t>
      </w:r>
    </w:p>
    <w:p w:rsidR="001F3DB1" w:rsidRPr="00F178F3" w:rsidRDefault="0002275C" w:rsidP="006A3CE2">
      <w:pPr>
        <w:ind w:firstLine="720"/>
        <w:rPr>
          <w:b/>
          <w:color w:val="000000"/>
          <w:sz w:val="22"/>
        </w:rPr>
      </w:pPr>
      <w:r w:rsidRPr="00F178F3">
        <w:rPr>
          <w:b/>
          <w:color w:val="000000"/>
          <w:sz w:val="22"/>
        </w:rPr>
        <w:t>(3)</w:t>
      </w:r>
      <w:r w:rsidRPr="00F178F3">
        <w:rPr>
          <w:b/>
          <w:color w:val="000000"/>
          <w:sz w:val="22"/>
        </w:rPr>
        <w:tab/>
        <w:t>Quit smoking and not use any other tobacco product</w:t>
      </w:r>
    </w:p>
    <w:p w:rsidR="00154D14" w:rsidRPr="00F178F3" w:rsidRDefault="00154D14" w:rsidP="001F3DB1">
      <w:pPr>
        <w:rPr>
          <w:color w:val="000000"/>
        </w:rPr>
      </w:pPr>
    </w:p>
    <w:p w:rsidR="00154D14" w:rsidRPr="00F178F3" w:rsidRDefault="00154D14" w:rsidP="00015663">
      <w:pPr>
        <w:tabs>
          <w:tab w:val="left" w:pos="1440"/>
        </w:tabs>
        <w:rPr>
          <w:color w:val="000000"/>
        </w:rPr>
      </w:pPr>
      <w:r w:rsidRPr="00F178F3">
        <w:rPr>
          <w:color w:val="000000"/>
        </w:rPr>
        <w:tab/>
        <w:t>DO NOT READ</w:t>
      </w:r>
      <w:r w:rsidR="006A3CE2" w:rsidRPr="00F178F3">
        <w:rPr>
          <w:color w:val="000000"/>
        </w:rPr>
        <w:t xml:space="preserve"> CATEGORY #4.</w:t>
      </w:r>
    </w:p>
    <w:p w:rsidR="00154D14" w:rsidRPr="00F178F3" w:rsidRDefault="00154D14" w:rsidP="001F3DB1">
      <w:pPr>
        <w:rPr>
          <w:color w:val="000000"/>
        </w:rPr>
      </w:pPr>
    </w:p>
    <w:p w:rsidR="00154D14" w:rsidRPr="00F178F3" w:rsidRDefault="00154D14" w:rsidP="00154D14">
      <w:pPr>
        <w:ind w:firstLine="720"/>
        <w:rPr>
          <w:color w:val="000000"/>
        </w:rPr>
      </w:pPr>
      <w:r w:rsidRPr="00F178F3">
        <w:rPr>
          <w:color w:val="000000"/>
        </w:rPr>
        <w:t>(</w:t>
      </w:r>
      <w:r w:rsidR="00AA1A17" w:rsidRPr="00F178F3">
        <w:rPr>
          <w:color w:val="000000"/>
        </w:rPr>
        <w:t>4</w:t>
      </w:r>
      <w:r w:rsidRPr="00F178F3">
        <w:rPr>
          <w:color w:val="000000"/>
        </w:rPr>
        <w:t>)</w:t>
      </w:r>
      <w:r w:rsidRPr="00F178F3">
        <w:rPr>
          <w:color w:val="000000"/>
        </w:rPr>
        <w:tab/>
        <w:t>NONE OF THE ABOVE</w:t>
      </w:r>
    </w:p>
    <w:p w:rsidR="001F3DB1" w:rsidRPr="00224646" w:rsidRDefault="006A3CE2" w:rsidP="00015663">
      <w:pPr>
        <w:tabs>
          <w:tab w:val="left" w:pos="1440"/>
        </w:tabs>
        <w:rPr>
          <w:b/>
          <w:color w:val="000000"/>
        </w:rPr>
      </w:pPr>
      <w:r w:rsidRPr="00F178F3">
        <w:rPr>
          <w:b/>
          <w:color w:val="000000"/>
        </w:rPr>
        <w:tab/>
      </w:r>
      <w:r w:rsidRPr="00224646">
        <w:rPr>
          <w:b/>
          <w:color w:val="000000"/>
        </w:rPr>
        <w:t>|__|</w:t>
      </w:r>
    </w:p>
    <w:p w:rsidR="007A2235" w:rsidRPr="00224646" w:rsidRDefault="007A2235" w:rsidP="00AF66FC">
      <w:pPr>
        <w:tabs>
          <w:tab w:val="left" w:pos="720"/>
        </w:tabs>
        <w:rPr>
          <w:caps/>
          <w:snapToGrid w:val="0"/>
          <w:color w:val="000000"/>
          <w:sz w:val="22"/>
          <w:szCs w:val="22"/>
        </w:rPr>
      </w:pPr>
    </w:p>
    <w:p w:rsidR="000B601C" w:rsidRPr="00224646" w:rsidRDefault="00C4526F" w:rsidP="000B601C">
      <w:pPr>
        <w:tabs>
          <w:tab w:val="left" w:pos="720"/>
          <w:tab w:val="left" w:pos="1440"/>
          <w:tab w:val="left" w:pos="2160"/>
          <w:tab w:val="left" w:pos="2880"/>
          <w:tab w:val="left" w:pos="3600"/>
          <w:tab w:val="left" w:pos="4320"/>
          <w:tab w:val="left" w:pos="5040"/>
          <w:tab w:val="left" w:pos="5760"/>
          <w:tab w:val="left" w:pos="6480"/>
          <w:tab w:val="left" w:pos="7200"/>
        </w:tabs>
        <w:ind w:left="7200" w:hanging="5940"/>
        <w:rPr>
          <w:rFonts w:ascii="CG Times" w:hAnsi="CG Times" w:cs="CG Times"/>
          <w:b/>
          <w:bCs/>
          <w:color w:val="000000"/>
        </w:rPr>
      </w:pPr>
      <w:r w:rsidRPr="00224646">
        <w:rPr>
          <w:rFonts w:ascii="CG Times" w:hAnsi="CG Times" w:cs="CG Times"/>
          <w:b/>
          <w:bCs/>
          <w:color w:val="000000"/>
        </w:rPr>
        <w:t xml:space="preserve"> </w:t>
      </w:r>
      <w:r w:rsidR="00290121" w:rsidRPr="00224646">
        <w:rPr>
          <w:rFonts w:ascii="CG Times" w:hAnsi="CG Times" w:cs="CG Times"/>
          <w:b/>
          <w:bCs/>
          <w:color w:val="000000"/>
        </w:rPr>
        <w:t xml:space="preserve">IF K7 = 4 (NONE OF THE ABOVE), </w:t>
      </w:r>
      <w:r w:rsidR="000B601C" w:rsidRPr="00224646">
        <w:rPr>
          <w:rFonts w:ascii="CG Times" w:hAnsi="CG Times" w:cs="CG Times"/>
          <w:b/>
          <w:bCs/>
          <w:color w:val="000000"/>
        </w:rPr>
        <w:t xml:space="preserve">GO TO </w:t>
      </w:r>
      <w:r w:rsidR="00290121" w:rsidRPr="00224646">
        <w:rPr>
          <w:rFonts w:ascii="CG Times" w:hAnsi="CG Times" w:cs="CG Times"/>
          <w:b/>
          <w:bCs/>
          <w:color w:val="000000"/>
        </w:rPr>
        <w:t xml:space="preserve">K7SPC; ELSE GO TO </w:t>
      </w:r>
      <w:r w:rsidR="000B601C" w:rsidRPr="00224646">
        <w:rPr>
          <w:rFonts w:ascii="CG Times" w:hAnsi="CG Times" w:cs="CG Times"/>
          <w:b/>
          <w:bCs/>
          <w:color w:val="000000"/>
        </w:rPr>
        <w:t>SINTTP</w:t>
      </w:r>
    </w:p>
    <w:p w:rsidR="000B601C" w:rsidRPr="00290121" w:rsidRDefault="00290121" w:rsidP="00290121">
      <w:pPr>
        <w:ind w:left="1260" w:hanging="1260"/>
        <w:rPr>
          <w:rFonts w:ascii="CG Times" w:hAnsi="CG Times" w:cs="CG Times"/>
          <w:color w:val="000000"/>
          <w:sz w:val="20"/>
          <w:szCs w:val="20"/>
        </w:rPr>
      </w:pPr>
      <w:r w:rsidRPr="00224646">
        <w:rPr>
          <w:rFonts w:ascii="CG Times" w:hAnsi="CG Times" w:cs="CG Times"/>
          <w:b/>
          <w:color w:val="000000"/>
        </w:rPr>
        <w:t>K7SPC</w:t>
      </w:r>
      <w:r w:rsidRPr="00224646">
        <w:rPr>
          <w:rFonts w:ascii="CG Times" w:hAnsi="CG Times" w:cs="CG Times"/>
          <w:b/>
          <w:color w:val="000000"/>
        </w:rPr>
        <w:tab/>
        <w:t xml:space="preserve">Please specify what you would MOST LIKELY DO if menthol cigarettes were no longer sold _________________________ (60 </w:t>
      </w:r>
      <w:r w:rsidRPr="00224646">
        <w:rPr>
          <w:rFonts w:ascii="CG Times" w:hAnsi="CG Times" w:cs="CG Times"/>
          <w:color w:val="000000"/>
          <w:sz w:val="20"/>
          <w:szCs w:val="20"/>
        </w:rPr>
        <w:t>characters)</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lang w:val="fr-FR"/>
        </w:rPr>
      </w:pPr>
    </w:p>
    <w:p w:rsidR="000B601C" w:rsidRPr="00985670" w:rsidRDefault="000B601C"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color w:val="000000"/>
          <w:sz w:val="22"/>
          <w:szCs w:val="22"/>
        </w:rPr>
      </w:pPr>
      <w:r w:rsidRPr="00985670">
        <w:rPr>
          <w:b/>
          <w:bCs/>
          <w:color w:val="000000"/>
          <w:sz w:val="22"/>
          <w:szCs w:val="22"/>
        </w:rPr>
        <w:t>SINTTP</w:t>
      </w:r>
      <w:r w:rsidRPr="00985670">
        <w:rPr>
          <w:color w:val="000000"/>
          <w:sz w:val="22"/>
          <w:szCs w:val="22"/>
        </w:rPr>
        <w:tab/>
        <w:t>*** DO NOT READ  ***</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ind w:left="1440" w:hanging="1440"/>
        <w:rPr>
          <w:color w:val="000000"/>
          <w:sz w:val="22"/>
          <w:szCs w:val="22"/>
        </w:rPr>
      </w:pPr>
      <w:r w:rsidRPr="00985670">
        <w:rPr>
          <w:color w:val="000000"/>
          <w:sz w:val="22"/>
          <w:szCs w:val="22"/>
        </w:rPr>
        <w:tab/>
        <w:t>In what language was the interview conducted</w:t>
      </w:r>
      <w:r w:rsidR="000A6C23">
        <w:rPr>
          <w:color w:val="000000"/>
          <w:sz w:val="22"/>
          <w:szCs w:val="22"/>
        </w:rPr>
        <w:t xml:space="preserve"> </w:t>
      </w:r>
      <w:r w:rsidR="000A6C23" w:rsidRPr="00985670">
        <w:rPr>
          <w:color w:val="000000"/>
          <w:sz w:val="22"/>
          <w:szCs w:val="22"/>
        </w:rPr>
        <w:t>for this person</w:t>
      </w:r>
      <w:r w:rsidRPr="00985670">
        <w:rPr>
          <w:color w:val="000000"/>
          <w:sz w:val="22"/>
          <w:szCs w:val="22"/>
        </w:rPr>
        <w:t>?</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985670">
        <w:rPr>
          <w:color w:val="000000"/>
          <w:sz w:val="22"/>
          <w:szCs w:val="22"/>
        </w:rPr>
        <w:tab/>
        <w:t>(1)  English</w:t>
      </w:r>
    </w:p>
    <w:p w:rsidR="000B601C" w:rsidRPr="00985670" w:rsidRDefault="00015663"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985670">
        <w:rPr>
          <w:color w:val="000000"/>
          <w:sz w:val="22"/>
          <w:szCs w:val="22"/>
        </w:rPr>
        <w:t>(2)  Spanish</w:t>
      </w:r>
    </w:p>
    <w:p w:rsidR="000B601C" w:rsidRPr="00985670" w:rsidRDefault="00015663"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985670">
        <w:rPr>
          <w:color w:val="000000"/>
          <w:sz w:val="22"/>
          <w:szCs w:val="22"/>
        </w:rPr>
        <w:t>(3)  Chinese</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985670">
        <w:rPr>
          <w:color w:val="000000"/>
          <w:sz w:val="22"/>
          <w:szCs w:val="22"/>
        </w:rPr>
        <w:tab/>
        <w:t>(4)  Korean</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985670">
        <w:rPr>
          <w:color w:val="000000"/>
          <w:sz w:val="22"/>
          <w:szCs w:val="22"/>
        </w:rPr>
        <w:tab/>
        <w:t>(5)  Vietnamese</w:t>
      </w:r>
    </w:p>
    <w:p w:rsidR="000B601C" w:rsidRPr="000A3F58"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strike/>
          <w:color w:val="000000"/>
          <w:sz w:val="22"/>
          <w:szCs w:val="22"/>
        </w:rPr>
      </w:pPr>
      <w:r w:rsidRPr="00985670">
        <w:rPr>
          <w:color w:val="000000"/>
          <w:sz w:val="22"/>
          <w:szCs w:val="22"/>
        </w:rPr>
        <w:tab/>
      </w:r>
      <w:r w:rsidRPr="000A3F58">
        <w:rPr>
          <w:color w:val="000000"/>
          <w:sz w:val="22"/>
          <w:szCs w:val="22"/>
        </w:rPr>
        <w:t xml:space="preserve">(6)  </w:t>
      </w:r>
      <w:r w:rsidRPr="007852FF">
        <w:rPr>
          <w:color w:val="000000"/>
          <w:szCs w:val="28"/>
        </w:rPr>
        <w:t>Khmer</w:t>
      </w:r>
      <w:r w:rsidRPr="000A3F58">
        <w:rPr>
          <w:color w:val="000000"/>
          <w:szCs w:val="22"/>
        </w:rPr>
        <w:t xml:space="preserve"> </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985670">
        <w:rPr>
          <w:color w:val="000000"/>
          <w:sz w:val="22"/>
          <w:szCs w:val="22"/>
        </w:rPr>
        <w:tab/>
        <w:t>(7)  Other Asian or Asian unspecified</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sidRPr="00985670">
        <w:rPr>
          <w:color w:val="000000"/>
          <w:sz w:val="22"/>
          <w:szCs w:val="22"/>
        </w:rPr>
        <w:tab/>
        <w:t>(8)  Other</w:t>
      </w:r>
    </w:p>
    <w:p w:rsidR="000B601C" w:rsidRPr="00985670" w:rsidRDefault="000B601C" w:rsidP="000B601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0B601C" w:rsidRPr="00985670" w:rsidRDefault="00015663" w:rsidP="00015663">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0B601C" w:rsidRPr="00985670">
        <w:rPr>
          <w:color w:val="000000"/>
          <w:sz w:val="22"/>
          <w:szCs w:val="22"/>
        </w:rPr>
        <w:t xml:space="preserve">|__| </w:t>
      </w:r>
    </w:p>
    <w:p w:rsidR="00985670" w:rsidRPr="00985670" w:rsidRDefault="00985670" w:rsidP="001F5910">
      <w:pPr>
        <w:tabs>
          <w:tab w:val="left" w:pos="720"/>
          <w:tab w:val="left" w:pos="1440"/>
          <w:tab w:val="left" w:pos="2160"/>
          <w:tab w:val="left" w:pos="2880"/>
          <w:tab w:val="left" w:pos="3600"/>
          <w:tab w:val="left" w:pos="4320"/>
          <w:tab w:val="left" w:pos="5040"/>
          <w:tab w:val="left" w:pos="5760"/>
          <w:tab w:val="left" w:pos="6480"/>
          <w:tab w:val="left" w:pos="7200"/>
        </w:tabs>
      </w:pPr>
    </w:p>
    <w:sectPr w:rsidR="00985670" w:rsidRPr="00985670" w:rsidSect="00086FB2">
      <w:footerReference w:type="default" r:id="rId28"/>
      <w:type w:val="continuous"/>
      <w:pgSz w:w="12240" w:h="15840"/>
      <w:pgMar w:top="144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266" w:rsidRDefault="00B84266">
      <w:r>
        <w:separator/>
      </w:r>
    </w:p>
  </w:endnote>
  <w:endnote w:type="continuationSeparator" w:id="0">
    <w:p w:rsidR="00B84266" w:rsidRDefault="00B8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Bold">
    <w:panose1 w:val="02020803070505020304"/>
    <w:charset w:val="00"/>
    <w:family w:val="roman"/>
    <w:notTrueType/>
    <w:pitch w:val="default"/>
  </w:font>
  <w:font w:name="WP IconicSymbolsA">
    <w:altName w:val="Symbol"/>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206265">
      <w:rPr>
        <w:rStyle w:val="PageNumber"/>
        <w:noProof/>
      </w:rPr>
      <w:t>5</w:t>
    </w:r>
    <w:r>
      <w:rPr>
        <w:rStyle w:val="PageNumber"/>
      </w:rPr>
      <w:fldChar w:fldCharType="end"/>
    </w:r>
  </w:p>
  <w:p w:rsidR="00B84266" w:rsidRDefault="00B842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206265">
      <w:rPr>
        <w:rFonts w:ascii="CG Times" w:hAnsi="CG Times" w:cs="CG Times"/>
        <w:noProof/>
        <w:sz w:val="22"/>
        <w:szCs w:val="22"/>
      </w:rPr>
      <w:t>11</w:t>
    </w:r>
    <w:r>
      <w:rPr>
        <w:rFonts w:ascii="CG Times" w:hAnsi="CG Times" w:cs="CG Times"/>
        <w:sz w:val="22"/>
        <w:szCs w:val="22"/>
      </w:rPr>
      <w:fldChar w:fldCharType="end"/>
    </w:r>
  </w:p>
  <w:p w:rsidR="00B84266" w:rsidRDefault="00B84266">
    <w:pPr>
      <w:widowContr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0A4544">
      <w:rPr>
        <w:rFonts w:ascii="CG Times" w:hAnsi="CG Times" w:cs="CG Times"/>
        <w:noProof/>
        <w:sz w:val="22"/>
        <w:szCs w:val="22"/>
      </w:rPr>
      <w:t>21</w:t>
    </w:r>
    <w:r>
      <w:rPr>
        <w:rFonts w:ascii="CG Times" w:hAnsi="CG Times" w:cs="CG Times"/>
        <w:sz w:val="22"/>
        <w:szCs w:val="22"/>
      </w:rPr>
      <w:fldChar w:fldCharType="end"/>
    </w:r>
  </w:p>
  <w:p w:rsidR="00B84266" w:rsidRDefault="00B84266">
    <w:pPr>
      <w:widowContr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0A4544">
      <w:rPr>
        <w:rFonts w:ascii="CG Times" w:hAnsi="CG Times" w:cs="CG Times"/>
        <w:noProof/>
        <w:sz w:val="22"/>
        <w:szCs w:val="22"/>
      </w:rPr>
      <w:t>22</w:t>
    </w:r>
    <w:r>
      <w:rPr>
        <w:rFonts w:ascii="CG Times" w:hAnsi="CG Times" w:cs="CG Times"/>
        <w:sz w:val="22"/>
        <w:szCs w:val="22"/>
      </w:rPr>
      <w:fldChar w:fldCharType="end"/>
    </w:r>
  </w:p>
  <w:p w:rsidR="00B84266" w:rsidRDefault="00B84266">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0A4544">
      <w:rPr>
        <w:rFonts w:ascii="CG Times" w:hAnsi="CG Times" w:cs="CG Times"/>
        <w:noProof/>
        <w:sz w:val="22"/>
        <w:szCs w:val="22"/>
      </w:rPr>
      <w:t>29</w:t>
    </w:r>
    <w:r>
      <w:rPr>
        <w:rFonts w:ascii="CG Times" w:hAnsi="CG Times" w:cs="CG Times"/>
        <w:sz w:val="22"/>
        <w:szCs w:val="22"/>
      </w:rPr>
      <w:fldChar w:fldCharType="end"/>
    </w:r>
  </w:p>
  <w:p w:rsidR="00B84266" w:rsidRDefault="00B84266">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861269">
      <w:rPr>
        <w:rFonts w:ascii="CG Times" w:hAnsi="CG Times" w:cs="CG Times"/>
        <w:noProof/>
        <w:sz w:val="22"/>
        <w:szCs w:val="22"/>
      </w:rPr>
      <w:t>31</w:t>
    </w:r>
    <w:r>
      <w:rPr>
        <w:rFonts w:ascii="CG Times" w:hAnsi="CG Times" w:cs="CG Times"/>
        <w:sz w:val="22"/>
        <w:szCs w:val="22"/>
      </w:rPr>
      <w:fldChar w:fldCharType="end"/>
    </w:r>
  </w:p>
  <w:p w:rsidR="00B84266" w:rsidRDefault="00B84266">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D51B73">
      <w:rPr>
        <w:rFonts w:ascii="CG Times" w:hAnsi="CG Times" w:cs="CG Times"/>
        <w:noProof/>
        <w:sz w:val="22"/>
        <w:szCs w:val="22"/>
      </w:rPr>
      <w:t>52</w:t>
    </w:r>
    <w:r>
      <w:rPr>
        <w:rFonts w:ascii="CG Times" w:hAnsi="CG Times" w:cs="CG Times"/>
        <w:sz w:val="22"/>
        <w:szCs w:val="22"/>
      </w:rPr>
      <w:fldChar w:fldCharType="end"/>
    </w:r>
  </w:p>
  <w:p w:rsidR="00B84266" w:rsidRDefault="00B84266">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266" w:rsidRDefault="00B84266">
      <w:r>
        <w:separator/>
      </w:r>
    </w:p>
  </w:footnote>
  <w:footnote w:type="continuationSeparator" w:id="0">
    <w:p w:rsidR="00B84266" w:rsidRDefault="00B84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66" w:rsidRDefault="00B8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F04"/>
    <w:multiLevelType w:val="hybridMultilevel"/>
    <w:tmpl w:val="16C62B76"/>
    <w:lvl w:ilvl="0" w:tplc="CE26158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378436C"/>
    <w:multiLevelType w:val="hybridMultilevel"/>
    <w:tmpl w:val="1C3CB2BE"/>
    <w:lvl w:ilvl="0" w:tplc="CBC6EA3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CF1276"/>
    <w:multiLevelType w:val="hybridMultilevel"/>
    <w:tmpl w:val="B14E72F6"/>
    <w:lvl w:ilvl="0" w:tplc="B39CE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2A0372"/>
    <w:multiLevelType w:val="hybridMultilevel"/>
    <w:tmpl w:val="0644B51E"/>
    <w:lvl w:ilvl="0" w:tplc="6C6627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2601B88"/>
    <w:multiLevelType w:val="hybridMultilevel"/>
    <w:tmpl w:val="17E622B6"/>
    <w:lvl w:ilvl="0" w:tplc="D286DC3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BAB1EF0"/>
    <w:multiLevelType w:val="hybridMultilevel"/>
    <w:tmpl w:val="718C72C8"/>
    <w:lvl w:ilvl="0" w:tplc="100C0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4C2C1D"/>
    <w:multiLevelType w:val="hybridMultilevel"/>
    <w:tmpl w:val="B88A268C"/>
    <w:lvl w:ilvl="0" w:tplc="22768960">
      <w:start w:val="1"/>
      <w:numFmt w:val="decimal"/>
      <w:lvlText w:val="(%1)"/>
      <w:lvlJc w:val="left"/>
      <w:pPr>
        <w:tabs>
          <w:tab w:val="num" w:pos="975"/>
        </w:tabs>
        <w:ind w:left="975" w:hanging="435"/>
      </w:pPr>
      <w:rPr>
        <w:rFonts w:ascii="Times New Roman" w:eastAsia="Times New Roman" w:hAnsi="Times New Roman" w:cs="Times New Roman"/>
        <w:color w:val="000000"/>
        <w:sz w:val="3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FBD594D"/>
    <w:multiLevelType w:val="hybridMultilevel"/>
    <w:tmpl w:val="EEB07022"/>
    <w:lvl w:ilvl="0" w:tplc="56D6DBC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21601015"/>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723F7E"/>
    <w:multiLevelType w:val="hybridMultilevel"/>
    <w:tmpl w:val="0FC6859A"/>
    <w:lvl w:ilvl="0" w:tplc="B6DA427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2CF85D9F"/>
    <w:multiLevelType w:val="hybridMultilevel"/>
    <w:tmpl w:val="AA308EE8"/>
    <w:lvl w:ilvl="0" w:tplc="BBAC279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32495D27"/>
    <w:multiLevelType w:val="singleLevel"/>
    <w:tmpl w:val="608E86DA"/>
    <w:lvl w:ilvl="0">
      <w:start w:val="1"/>
      <w:numFmt w:val="bullet"/>
      <w:pStyle w:val="N2-2ndBullet"/>
      <w:lvlText w:val=""/>
      <w:lvlJc w:val="left"/>
      <w:pPr>
        <w:tabs>
          <w:tab w:val="num" w:pos="1512"/>
        </w:tabs>
        <w:ind w:left="1512" w:hanging="360"/>
      </w:pPr>
      <w:rPr>
        <w:rFonts w:ascii="Symbol" w:hAnsi="Symbol" w:hint="default"/>
      </w:rPr>
    </w:lvl>
  </w:abstractNum>
  <w:abstractNum w:abstractNumId="12">
    <w:nsid w:val="39024FD2"/>
    <w:multiLevelType w:val="hybridMultilevel"/>
    <w:tmpl w:val="0C883890"/>
    <w:lvl w:ilvl="0" w:tplc="4C8AD40C">
      <w:start w:val="1"/>
      <w:numFmt w:val="decimal"/>
      <w:lvlText w:val="(%1)"/>
      <w:lvlJc w:val="left"/>
      <w:pPr>
        <w:ind w:left="900" w:hanging="360"/>
      </w:pPr>
      <w:rPr>
        <w:rFonts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B9740A2"/>
    <w:multiLevelType w:val="hybridMultilevel"/>
    <w:tmpl w:val="AB9864D6"/>
    <w:lvl w:ilvl="0" w:tplc="232001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F920F76"/>
    <w:multiLevelType w:val="hybridMultilevel"/>
    <w:tmpl w:val="7C86B566"/>
    <w:lvl w:ilvl="0" w:tplc="27AA32B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C057FD"/>
    <w:multiLevelType w:val="hybridMultilevel"/>
    <w:tmpl w:val="5ABAF60E"/>
    <w:lvl w:ilvl="0" w:tplc="8578CCE0">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4177226B"/>
    <w:multiLevelType w:val="hybridMultilevel"/>
    <w:tmpl w:val="09CE9F4C"/>
    <w:lvl w:ilvl="0" w:tplc="F3B2ABB0">
      <w:start w:val="1"/>
      <w:numFmt w:val="decimal"/>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7">
    <w:nsid w:val="434D24EA"/>
    <w:multiLevelType w:val="hybridMultilevel"/>
    <w:tmpl w:val="9516FDEC"/>
    <w:lvl w:ilvl="0" w:tplc="87F65F0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3D16E33"/>
    <w:multiLevelType w:val="hybridMultilevel"/>
    <w:tmpl w:val="AA52B6FA"/>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44CD34F7"/>
    <w:multiLevelType w:val="hybridMultilevel"/>
    <w:tmpl w:val="005C2B42"/>
    <w:lvl w:ilvl="0" w:tplc="90C66B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B2A61E3"/>
    <w:multiLevelType w:val="hybridMultilevel"/>
    <w:tmpl w:val="E1D086D0"/>
    <w:lvl w:ilvl="0" w:tplc="FA3430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B386256"/>
    <w:multiLevelType w:val="hybridMultilevel"/>
    <w:tmpl w:val="9FF864B6"/>
    <w:lvl w:ilvl="0" w:tplc="8990D204">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2">
    <w:nsid w:val="4B513517"/>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23505F1"/>
    <w:multiLevelType w:val="hybridMultilevel"/>
    <w:tmpl w:val="C6D46FA2"/>
    <w:lvl w:ilvl="0" w:tplc="F6189B7A">
      <w:start w:val="1"/>
      <w:numFmt w:val="decimal"/>
      <w:lvlText w:val="(%1"/>
      <w:lvlJc w:val="left"/>
      <w:pPr>
        <w:tabs>
          <w:tab w:val="num" w:pos="1185"/>
        </w:tabs>
        <w:ind w:left="1185" w:hanging="375"/>
      </w:pPr>
      <w:rPr>
        <w:rFonts w:ascii="Times New Roman" w:eastAsia="Times New Roman" w:hAnsi="Times New Roman" w:cs="Times New Roman"/>
        <w:b/>
        <w:bCs/>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24">
    <w:nsid w:val="58700F9D"/>
    <w:multiLevelType w:val="hybridMultilevel"/>
    <w:tmpl w:val="C68204DE"/>
    <w:lvl w:ilvl="0" w:tplc="7D28D1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88F2787"/>
    <w:multiLevelType w:val="hybridMultilevel"/>
    <w:tmpl w:val="27C4D572"/>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AA5B5B"/>
    <w:multiLevelType w:val="hybridMultilevel"/>
    <w:tmpl w:val="8AAAFB8E"/>
    <w:lvl w:ilvl="0" w:tplc="043E2E8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1E3423"/>
    <w:multiLevelType w:val="hybridMultilevel"/>
    <w:tmpl w:val="6778FF48"/>
    <w:lvl w:ilvl="0" w:tplc="6EF0781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8">
    <w:nsid w:val="669B085F"/>
    <w:multiLevelType w:val="hybridMultilevel"/>
    <w:tmpl w:val="7C1CA3BC"/>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8BF3397"/>
    <w:multiLevelType w:val="hybridMultilevel"/>
    <w:tmpl w:val="A3BE22FC"/>
    <w:lvl w:ilvl="0" w:tplc="FCA4AA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968054B"/>
    <w:multiLevelType w:val="hybridMultilevel"/>
    <w:tmpl w:val="87B0CD2C"/>
    <w:lvl w:ilvl="0" w:tplc="FE943DBA">
      <w:start w:val="1"/>
      <w:numFmt w:val="decimal"/>
      <w:lvlText w:val="(%1)"/>
      <w:lvlJc w:val="left"/>
      <w:pPr>
        <w:tabs>
          <w:tab w:val="num" w:pos="1095"/>
        </w:tabs>
        <w:ind w:left="1095" w:hanging="375"/>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D63C1A"/>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4146B0"/>
    <w:multiLevelType w:val="hybridMultilevel"/>
    <w:tmpl w:val="1D906F26"/>
    <w:lvl w:ilvl="0" w:tplc="35988B64">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3">
    <w:nsid w:val="79A04E3E"/>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B5F4384"/>
    <w:multiLevelType w:val="hybridMultilevel"/>
    <w:tmpl w:val="D53ACEDA"/>
    <w:lvl w:ilvl="0" w:tplc="D4F2E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F87042"/>
    <w:multiLevelType w:val="hybridMultilevel"/>
    <w:tmpl w:val="23E8CEAC"/>
    <w:lvl w:ilvl="0" w:tplc="F38281D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7E0D1704"/>
    <w:multiLevelType w:val="hybridMultilevel"/>
    <w:tmpl w:val="EA427266"/>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E4B465B"/>
    <w:multiLevelType w:val="hybridMultilevel"/>
    <w:tmpl w:val="3D2C4964"/>
    <w:lvl w:ilvl="0" w:tplc="0D20C06E">
      <w:start w:val="1"/>
      <w:numFmt w:val="decimal"/>
      <w:lvlText w:val="(%1)"/>
      <w:lvlJc w:val="left"/>
      <w:pPr>
        <w:tabs>
          <w:tab w:val="num" w:pos="1275"/>
        </w:tabs>
        <w:ind w:left="1275" w:hanging="375"/>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1"/>
  </w:num>
  <w:num w:numId="2">
    <w:abstractNumId w:val="23"/>
  </w:num>
  <w:num w:numId="3">
    <w:abstractNumId w:val="16"/>
  </w:num>
  <w:num w:numId="4">
    <w:abstractNumId w:val="18"/>
  </w:num>
  <w:num w:numId="5">
    <w:abstractNumId w:val="35"/>
  </w:num>
  <w:num w:numId="6">
    <w:abstractNumId w:val="32"/>
  </w:num>
  <w:num w:numId="7">
    <w:abstractNumId w:val="4"/>
  </w:num>
  <w:num w:numId="8">
    <w:abstractNumId w:val="6"/>
  </w:num>
  <w:num w:numId="9">
    <w:abstractNumId w:val="11"/>
  </w:num>
  <w:num w:numId="10">
    <w:abstractNumId w:val="17"/>
  </w:num>
  <w:num w:numId="11">
    <w:abstractNumId w:val="33"/>
  </w:num>
  <w:num w:numId="12">
    <w:abstractNumId w:val="13"/>
  </w:num>
  <w:num w:numId="13">
    <w:abstractNumId w:val="37"/>
  </w:num>
  <w:num w:numId="14">
    <w:abstractNumId w:val="30"/>
  </w:num>
  <w:num w:numId="15">
    <w:abstractNumId w:val="25"/>
  </w:num>
  <w:num w:numId="16">
    <w:abstractNumId w:val="36"/>
  </w:num>
  <w:num w:numId="17">
    <w:abstractNumId w:val="19"/>
  </w:num>
  <w:num w:numId="18">
    <w:abstractNumId w:val="29"/>
  </w:num>
  <w:num w:numId="19">
    <w:abstractNumId w:val="1"/>
  </w:num>
  <w:num w:numId="20">
    <w:abstractNumId w:val="24"/>
  </w:num>
  <w:num w:numId="21">
    <w:abstractNumId w:val="12"/>
  </w:num>
  <w:num w:numId="22">
    <w:abstractNumId w:val="3"/>
  </w:num>
  <w:num w:numId="23">
    <w:abstractNumId w:val="14"/>
  </w:num>
  <w:num w:numId="24">
    <w:abstractNumId w:val="5"/>
  </w:num>
  <w:num w:numId="25">
    <w:abstractNumId w:val="28"/>
  </w:num>
  <w:num w:numId="26">
    <w:abstractNumId w:val="20"/>
  </w:num>
  <w:num w:numId="27">
    <w:abstractNumId w:val="15"/>
  </w:num>
  <w:num w:numId="28">
    <w:abstractNumId w:val="8"/>
  </w:num>
  <w:num w:numId="29">
    <w:abstractNumId w:val="31"/>
  </w:num>
  <w:num w:numId="30">
    <w:abstractNumId w:val="27"/>
  </w:num>
  <w:num w:numId="31">
    <w:abstractNumId w:val="22"/>
  </w:num>
  <w:num w:numId="32">
    <w:abstractNumId w:val="10"/>
  </w:num>
  <w:num w:numId="33">
    <w:abstractNumId w:val="7"/>
  </w:num>
  <w:num w:numId="34">
    <w:abstractNumId w:val="9"/>
  </w:num>
  <w:num w:numId="35">
    <w:abstractNumId w:val="26"/>
  </w:num>
  <w:num w:numId="36">
    <w:abstractNumId w:val="2"/>
  </w:num>
  <w:num w:numId="37">
    <w:abstractNumId w:val="0"/>
  </w:num>
  <w:num w:numId="38">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D3"/>
    <w:rsid w:val="000024CD"/>
    <w:rsid w:val="0000380F"/>
    <w:rsid w:val="0000693C"/>
    <w:rsid w:val="0000724F"/>
    <w:rsid w:val="00007CA7"/>
    <w:rsid w:val="0001035B"/>
    <w:rsid w:val="00011F8F"/>
    <w:rsid w:val="00012EDD"/>
    <w:rsid w:val="000144D5"/>
    <w:rsid w:val="00015106"/>
    <w:rsid w:val="00015663"/>
    <w:rsid w:val="00015AC8"/>
    <w:rsid w:val="000160D0"/>
    <w:rsid w:val="000201A2"/>
    <w:rsid w:val="0002054B"/>
    <w:rsid w:val="00020595"/>
    <w:rsid w:val="000226D4"/>
    <w:rsid w:val="0002275C"/>
    <w:rsid w:val="0002283E"/>
    <w:rsid w:val="000229F0"/>
    <w:rsid w:val="00023F5A"/>
    <w:rsid w:val="000243ED"/>
    <w:rsid w:val="00024529"/>
    <w:rsid w:val="00024CBE"/>
    <w:rsid w:val="000251E8"/>
    <w:rsid w:val="000256CE"/>
    <w:rsid w:val="00025C4C"/>
    <w:rsid w:val="000268CE"/>
    <w:rsid w:val="000305FA"/>
    <w:rsid w:val="000317DB"/>
    <w:rsid w:val="000319CB"/>
    <w:rsid w:val="00031BBC"/>
    <w:rsid w:val="00032CF6"/>
    <w:rsid w:val="00033A5A"/>
    <w:rsid w:val="00034EB7"/>
    <w:rsid w:val="00035ADD"/>
    <w:rsid w:val="000367A9"/>
    <w:rsid w:val="00040B11"/>
    <w:rsid w:val="0004165C"/>
    <w:rsid w:val="000443A3"/>
    <w:rsid w:val="0005076B"/>
    <w:rsid w:val="00050A9B"/>
    <w:rsid w:val="00050E73"/>
    <w:rsid w:val="000519D9"/>
    <w:rsid w:val="00051C8F"/>
    <w:rsid w:val="00052E0E"/>
    <w:rsid w:val="000538F5"/>
    <w:rsid w:val="00054D1D"/>
    <w:rsid w:val="00055E2D"/>
    <w:rsid w:val="00057253"/>
    <w:rsid w:val="00057265"/>
    <w:rsid w:val="000626C6"/>
    <w:rsid w:val="00062B8A"/>
    <w:rsid w:val="00062D3E"/>
    <w:rsid w:val="0006489D"/>
    <w:rsid w:val="00064C22"/>
    <w:rsid w:val="00064C7B"/>
    <w:rsid w:val="000671FE"/>
    <w:rsid w:val="000703A0"/>
    <w:rsid w:val="00071501"/>
    <w:rsid w:val="00071A6C"/>
    <w:rsid w:val="00071D5B"/>
    <w:rsid w:val="0007279B"/>
    <w:rsid w:val="000734B4"/>
    <w:rsid w:val="0007408A"/>
    <w:rsid w:val="0007617D"/>
    <w:rsid w:val="000766BE"/>
    <w:rsid w:val="00076733"/>
    <w:rsid w:val="00077854"/>
    <w:rsid w:val="00077FB3"/>
    <w:rsid w:val="000834F2"/>
    <w:rsid w:val="00084169"/>
    <w:rsid w:val="00084CFB"/>
    <w:rsid w:val="00085462"/>
    <w:rsid w:val="00086FB2"/>
    <w:rsid w:val="00087A04"/>
    <w:rsid w:val="0009039A"/>
    <w:rsid w:val="000910A1"/>
    <w:rsid w:val="00091AB7"/>
    <w:rsid w:val="00093AD8"/>
    <w:rsid w:val="00094AE9"/>
    <w:rsid w:val="00094F80"/>
    <w:rsid w:val="000A0CD4"/>
    <w:rsid w:val="000A378A"/>
    <w:rsid w:val="000A3F58"/>
    <w:rsid w:val="000A4544"/>
    <w:rsid w:val="000A4BF0"/>
    <w:rsid w:val="000A4DFB"/>
    <w:rsid w:val="000A52C9"/>
    <w:rsid w:val="000A5300"/>
    <w:rsid w:val="000A5F75"/>
    <w:rsid w:val="000A6C23"/>
    <w:rsid w:val="000B0667"/>
    <w:rsid w:val="000B09CF"/>
    <w:rsid w:val="000B220C"/>
    <w:rsid w:val="000B326D"/>
    <w:rsid w:val="000B3C3D"/>
    <w:rsid w:val="000B43D7"/>
    <w:rsid w:val="000B601C"/>
    <w:rsid w:val="000C03AC"/>
    <w:rsid w:val="000C0B31"/>
    <w:rsid w:val="000C185C"/>
    <w:rsid w:val="000C1E49"/>
    <w:rsid w:val="000C280D"/>
    <w:rsid w:val="000C30C9"/>
    <w:rsid w:val="000C4875"/>
    <w:rsid w:val="000C533B"/>
    <w:rsid w:val="000C58A5"/>
    <w:rsid w:val="000C7655"/>
    <w:rsid w:val="000C7A9C"/>
    <w:rsid w:val="000D0A8D"/>
    <w:rsid w:val="000D13FA"/>
    <w:rsid w:val="000D2465"/>
    <w:rsid w:val="000D3783"/>
    <w:rsid w:val="000D4616"/>
    <w:rsid w:val="000D7366"/>
    <w:rsid w:val="000E097A"/>
    <w:rsid w:val="000E143F"/>
    <w:rsid w:val="000E1BD5"/>
    <w:rsid w:val="000E41D9"/>
    <w:rsid w:val="000E5BCB"/>
    <w:rsid w:val="000E7595"/>
    <w:rsid w:val="000E7655"/>
    <w:rsid w:val="000E76A7"/>
    <w:rsid w:val="000F0768"/>
    <w:rsid w:val="000F09DD"/>
    <w:rsid w:val="000F09E4"/>
    <w:rsid w:val="000F2531"/>
    <w:rsid w:val="000F45D9"/>
    <w:rsid w:val="000F6E09"/>
    <w:rsid w:val="000F73DF"/>
    <w:rsid w:val="000F7798"/>
    <w:rsid w:val="000F7ADA"/>
    <w:rsid w:val="00100999"/>
    <w:rsid w:val="00102064"/>
    <w:rsid w:val="00102F7B"/>
    <w:rsid w:val="001031DC"/>
    <w:rsid w:val="0010346C"/>
    <w:rsid w:val="00103B81"/>
    <w:rsid w:val="001040E1"/>
    <w:rsid w:val="0010437C"/>
    <w:rsid w:val="00104BBA"/>
    <w:rsid w:val="0010697E"/>
    <w:rsid w:val="00107D2A"/>
    <w:rsid w:val="001106D2"/>
    <w:rsid w:val="00112C63"/>
    <w:rsid w:val="00114330"/>
    <w:rsid w:val="0011685B"/>
    <w:rsid w:val="00117BAF"/>
    <w:rsid w:val="001213E9"/>
    <w:rsid w:val="00121848"/>
    <w:rsid w:val="00121E49"/>
    <w:rsid w:val="001237A1"/>
    <w:rsid w:val="00123B1E"/>
    <w:rsid w:val="00126AF9"/>
    <w:rsid w:val="00126BE5"/>
    <w:rsid w:val="00127160"/>
    <w:rsid w:val="0012741E"/>
    <w:rsid w:val="001308E2"/>
    <w:rsid w:val="001319E9"/>
    <w:rsid w:val="00131D17"/>
    <w:rsid w:val="0013298E"/>
    <w:rsid w:val="0013371D"/>
    <w:rsid w:val="0013567E"/>
    <w:rsid w:val="0013582A"/>
    <w:rsid w:val="00135D3E"/>
    <w:rsid w:val="001377EA"/>
    <w:rsid w:val="001403B0"/>
    <w:rsid w:val="001421F2"/>
    <w:rsid w:val="00143D72"/>
    <w:rsid w:val="00143DDA"/>
    <w:rsid w:val="001457F6"/>
    <w:rsid w:val="00146157"/>
    <w:rsid w:val="00146EF8"/>
    <w:rsid w:val="0015064D"/>
    <w:rsid w:val="00151EF9"/>
    <w:rsid w:val="001528E4"/>
    <w:rsid w:val="00154D14"/>
    <w:rsid w:val="00155A81"/>
    <w:rsid w:val="00156AB3"/>
    <w:rsid w:val="00157953"/>
    <w:rsid w:val="00160A78"/>
    <w:rsid w:val="00160EC3"/>
    <w:rsid w:val="00161B0F"/>
    <w:rsid w:val="001637A1"/>
    <w:rsid w:val="001642C3"/>
    <w:rsid w:val="00165A94"/>
    <w:rsid w:val="001664C6"/>
    <w:rsid w:val="00166CBA"/>
    <w:rsid w:val="00166FEA"/>
    <w:rsid w:val="00167698"/>
    <w:rsid w:val="00167F23"/>
    <w:rsid w:val="0017144F"/>
    <w:rsid w:val="00172D2E"/>
    <w:rsid w:val="00173C0A"/>
    <w:rsid w:val="001748C2"/>
    <w:rsid w:val="00174C7E"/>
    <w:rsid w:val="001807A6"/>
    <w:rsid w:val="001833B8"/>
    <w:rsid w:val="00184566"/>
    <w:rsid w:val="001857A3"/>
    <w:rsid w:val="00185E32"/>
    <w:rsid w:val="00193EB0"/>
    <w:rsid w:val="001954B2"/>
    <w:rsid w:val="00195841"/>
    <w:rsid w:val="0019754B"/>
    <w:rsid w:val="001976A9"/>
    <w:rsid w:val="001A382E"/>
    <w:rsid w:val="001A3B19"/>
    <w:rsid w:val="001A4BA5"/>
    <w:rsid w:val="001A5054"/>
    <w:rsid w:val="001A6887"/>
    <w:rsid w:val="001A7625"/>
    <w:rsid w:val="001A7F9C"/>
    <w:rsid w:val="001B13C4"/>
    <w:rsid w:val="001B4CA7"/>
    <w:rsid w:val="001B50AF"/>
    <w:rsid w:val="001B755B"/>
    <w:rsid w:val="001B7B6E"/>
    <w:rsid w:val="001C085E"/>
    <w:rsid w:val="001C1FF1"/>
    <w:rsid w:val="001C3E7F"/>
    <w:rsid w:val="001C3EAF"/>
    <w:rsid w:val="001C4280"/>
    <w:rsid w:val="001C4EC5"/>
    <w:rsid w:val="001C6918"/>
    <w:rsid w:val="001D070C"/>
    <w:rsid w:val="001D15A2"/>
    <w:rsid w:val="001D387B"/>
    <w:rsid w:val="001D4E9C"/>
    <w:rsid w:val="001D50C4"/>
    <w:rsid w:val="001D55E2"/>
    <w:rsid w:val="001D6479"/>
    <w:rsid w:val="001D691B"/>
    <w:rsid w:val="001E08A1"/>
    <w:rsid w:val="001E15B5"/>
    <w:rsid w:val="001E3D3B"/>
    <w:rsid w:val="001E43A7"/>
    <w:rsid w:val="001E4846"/>
    <w:rsid w:val="001E5D78"/>
    <w:rsid w:val="001E6A13"/>
    <w:rsid w:val="001E741A"/>
    <w:rsid w:val="001F0679"/>
    <w:rsid w:val="001F28FC"/>
    <w:rsid w:val="001F3DB1"/>
    <w:rsid w:val="001F5428"/>
    <w:rsid w:val="001F5910"/>
    <w:rsid w:val="001F6A81"/>
    <w:rsid w:val="001F7C71"/>
    <w:rsid w:val="00200115"/>
    <w:rsid w:val="00200A4B"/>
    <w:rsid w:val="00200ED9"/>
    <w:rsid w:val="00200F4D"/>
    <w:rsid w:val="00201A3E"/>
    <w:rsid w:val="00202243"/>
    <w:rsid w:val="002028F1"/>
    <w:rsid w:val="00203D10"/>
    <w:rsid w:val="00206265"/>
    <w:rsid w:val="00206FA0"/>
    <w:rsid w:val="002104E9"/>
    <w:rsid w:val="002110C5"/>
    <w:rsid w:val="0021131E"/>
    <w:rsid w:val="002113D5"/>
    <w:rsid w:val="00211A37"/>
    <w:rsid w:val="0021462B"/>
    <w:rsid w:val="00214B37"/>
    <w:rsid w:val="002179D5"/>
    <w:rsid w:val="002209BA"/>
    <w:rsid w:val="00222911"/>
    <w:rsid w:val="0022308B"/>
    <w:rsid w:val="00223103"/>
    <w:rsid w:val="002234E3"/>
    <w:rsid w:val="002243F7"/>
    <w:rsid w:val="00224646"/>
    <w:rsid w:val="002246B2"/>
    <w:rsid w:val="0022559F"/>
    <w:rsid w:val="002267AE"/>
    <w:rsid w:val="00227853"/>
    <w:rsid w:val="002300BC"/>
    <w:rsid w:val="002327E1"/>
    <w:rsid w:val="00232BD7"/>
    <w:rsid w:val="002341C9"/>
    <w:rsid w:val="00234427"/>
    <w:rsid w:val="00234D46"/>
    <w:rsid w:val="00235F39"/>
    <w:rsid w:val="00236E8A"/>
    <w:rsid w:val="00236FDA"/>
    <w:rsid w:val="0024042A"/>
    <w:rsid w:val="00242BD1"/>
    <w:rsid w:val="0024335A"/>
    <w:rsid w:val="00246201"/>
    <w:rsid w:val="002462B0"/>
    <w:rsid w:val="00246966"/>
    <w:rsid w:val="00247EF3"/>
    <w:rsid w:val="00251CFB"/>
    <w:rsid w:val="00251DAF"/>
    <w:rsid w:val="002534D9"/>
    <w:rsid w:val="00255969"/>
    <w:rsid w:val="0025703B"/>
    <w:rsid w:val="00257054"/>
    <w:rsid w:val="002574A7"/>
    <w:rsid w:val="002601BD"/>
    <w:rsid w:val="002615E8"/>
    <w:rsid w:val="00262B9F"/>
    <w:rsid w:val="00262CD0"/>
    <w:rsid w:val="002637B2"/>
    <w:rsid w:val="00264E65"/>
    <w:rsid w:val="002668FD"/>
    <w:rsid w:val="00270446"/>
    <w:rsid w:val="00271B5E"/>
    <w:rsid w:val="0027253C"/>
    <w:rsid w:val="0027272E"/>
    <w:rsid w:val="00272826"/>
    <w:rsid w:val="002728AD"/>
    <w:rsid w:val="002744E1"/>
    <w:rsid w:val="00277FCA"/>
    <w:rsid w:val="00282C20"/>
    <w:rsid w:val="00285F8C"/>
    <w:rsid w:val="002875A2"/>
    <w:rsid w:val="002878EC"/>
    <w:rsid w:val="00287B0B"/>
    <w:rsid w:val="00287E7A"/>
    <w:rsid w:val="00290121"/>
    <w:rsid w:val="00290CBE"/>
    <w:rsid w:val="00290E62"/>
    <w:rsid w:val="00293873"/>
    <w:rsid w:val="00295D9F"/>
    <w:rsid w:val="0029769A"/>
    <w:rsid w:val="002A0E79"/>
    <w:rsid w:val="002A2359"/>
    <w:rsid w:val="002A4F6B"/>
    <w:rsid w:val="002A5CCE"/>
    <w:rsid w:val="002A6AE1"/>
    <w:rsid w:val="002A6C07"/>
    <w:rsid w:val="002A6EDB"/>
    <w:rsid w:val="002A7366"/>
    <w:rsid w:val="002B0E10"/>
    <w:rsid w:val="002B2827"/>
    <w:rsid w:val="002B67BF"/>
    <w:rsid w:val="002B6D6A"/>
    <w:rsid w:val="002B6DFC"/>
    <w:rsid w:val="002B7355"/>
    <w:rsid w:val="002B7432"/>
    <w:rsid w:val="002C15D2"/>
    <w:rsid w:val="002C183A"/>
    <w:rsid w:val="002C2C4C"/>
    <w:rsid w:val="002C2F8B"/>
    <w:rsid w:val="002C3522"/>
    <w:rsid w:val="002C3828"/>
    <w:rsid w:val="002C3ED1"/>
    <w:rsid w:val="002C42E8"/>
    <w:rsid w:val="002C6A35"/>
    <w:rsid w:val="002C7463"/>
    <w:rsid w:val="002D40F5"/>
    <w:rsid w:val="002D55B2"/>
    <w:rsid w:val="002D5E6B"/>
    <w:rsid w:val="002D6A44"/>
    <w:rsid w:val="002D6C82"/>
    <w:rsid w:val="002D786E"/>
    <w:rsid w:val="002D78DE"/>
    <w:rsid w:val="002D797C"/>
    <w:rsid w:val="002E1AC0"/>
    <w:rsid w:val="002E2AA8"/>
    <w:rsid w:val="002E3643"/>
    <w:rsid w:val="002E4615"/>
    <w:rsid w:val="002E4D7E"/>
    <w:rsid w:val="002E6321"/>
    <w:rsid w:val="002E774F"/>
    <w:rsid w:val="002F00F6"/>
    <w:rsid w:val="002F3253"/>
    <w:rsid w:val="002F38D7"/>
    <w:rsid w:val="002F403B"/>
    <w:rsid w:val="002F4359"/>
    <w:rsid w:val="002F4882"/>
    <w:rsid w:val="002F59D9"/>
    <w:rsid w:val="002F5F97"/>
    <w:rsid w:val="002F6E4D"/>
    <w:rsid w:val="002F7750"/>
    <w:rsid w:val="002F78FC"/>
    <w:rsid w:val="002F7E0E"/>
    <w:rsid w:val="003002E9"/>
    <w:rsid w:val="0030120C"/>
    <w:rsid w:val="00301D97"/>
    <w:rsid w:val="00303081"/>
    <w:rsid w:val="0030325F"/>
    <w:rsid w:val="00303CEF"/>
    <w:rsid w:val="00306633"/>
    <w:rsid w:val="00307757"/>
    <w:rsid w:val="0031096D"/>
    <w:rsid w:val="00311975"/>
    <w:rsid w:val="00312446"/>
    <w:rsid w:val="00312A54"/>
    <w:rsid w:val="00313559"/>
    <w:rsid w:val="003145F4"/>
    <w:rsid w:val="00315990"/>
    <w:rsid w:val="00316BAC"/>
    <w:rsid w:val="00317C99"/>
    <w:rsid w:val="00321203"/>
    <w:rsid w:val="0032185D"/>
    <w:rsid w:val="00322D5E"/>
    <w:rsid w:val="00322DDE"/>
    <w:rsid w:val="0032455C"/>
    <w:rsid w:val="00324C7A"/>
    <w:rsid w:val="00325526"/>
    <w:rsid w:val="00330230"/>
    <w:rsid w:val="00331719"/>
    <w:rsid w:val="00332100"/>
    <w:rsid w:val="0033396A"/>
    <w:rsid w:val="00333B09"/>
    <w:rsid w:val="00333E75"/>
    <w:rsid w:val="003340E5"/>
    <w:rsid w:val="00334CD0"/>
    <w:rsid w:val="00336784"/>
    <w:rsid w:val="00336B52"/>
    <w:rsid w:val="00341C1C"/>
    <w:rsid w:val="00343114"/>
    <w:rsid w:val="00343DC4"/>
    <w:rsid w:val="00343FFD"/>
    <w:rsid w:val="003458CF"/>
    <w:rsid w:val="00346D22"/>
    <w:rsid w:val="00346D8D"/>
    <w:rsid w:val="00351982"/>
    <w:rsid w:val="00351C3E"/>
    <w:rsid w:val="00353E9A"/>
    <w:rsid w:val="00354569"/>
    <w:rsid w:val="00355B70"/>
    <w:rsid w:val="00357390"/>
    <w:rsid w:val="003575CB"/>
    <w:rsid w:val="0036229C"/>
    <w:rsid w:val="003628C6"/>
    <w:rsid w:val="00362A70"/>
    <w:rsid w:val="00362BFC"/>
    <w:rsid w:val="00363B5B"/>
    <w:rsid w:val="003643AA"/>
    <w:rsid w:val="0036507D"/>
    <w:rsid w:val="00365C26"/>
    <w:rsid w:val="0037174E"/>
    <w:rsid w:val="003723AE"/>
    <w:rsid w:val="00372CF7"/>
    <w:rsid w:val="00374753"/>
    <w:rsid w:val="003747F1"/>
    <w:rsid w:val="003753DA"/>
    <w:rsid w:val="00375565"/>
    <w:rsid w:val="003831DA"/>
    <w:rsid w:val="00383F6F"/>
    <w:rsid w:val="00384018"/>
    <w:rsid w:val="0038465A"/>
    <w:rsid w:val="00386AFE"/>
    <w:rsid w:val="00387F33"/>
    <w:rsid w:val="00390894"/>
    <w:rsid w:val="00390B9F"/>
    <w:rsid w:val="00391065"/>
    <w:rsid w:val="003928E1"/>
    <w:rsid w:val="00393426"/>
    <w:rsid w:val="00393942"/>
    <w:rsid w:val="00394B25"/>
    <w:rsid w:val="003956CA"/>
    <w:rsid w:val="0039586D"/>
    <w:rsid w:val="00396C11"/>
    <w:rsid w:val="003A2664"/>
    <w:rsid w:val="003A2873"/>
    <w:rsid w:val="003A3866"/>
    <w:rsid w:val="003A40EE"/>
    <w:rsid w:val="003A48AB"/>
    <w:rsid w:val="003A4980"/>
    <w:rsid w:val="003A51F6"/>
    <w:rsid w:val="003A61C4"/>
    <w:rsid w:val="003A6359"/>
    <w:rsid w:val="003B0199"/>
    <w:rsid w:val="003B074F"/>
    <w:rsid w:val="003B1489"/>
    <w:rsid w:val="003B2CD8"/>
    <w:rsid w:val="003B472B"/>
    <w:rsid w:val="003B6A13"/>
    <w:rsid w:val="003B6F3A"/>
    <w:rsid w:val="003B7D39"/>
    <w:rsid w:val="003C0DD4"/>
    <w:rsid w:val="003C11B7"/>
    <w:rsid w:val="003C171F"/>
    <w:rsid w:val="003C1849"/>
    <w:rsid w:val="003C2807"/>
    <w:rsid w:val="003C3129"/>
    <w:rsid w:val="003C3360"/>
    <w:rsid w:val="003C5BEC"/>
    <w:rsid w:val="003C79E3"/>
    <w:rsid w:val="003C7E38"/>
    <w:rsid w:val="003D0EC6"/>
    <w:rsid w:val="003D2838"/>
    <w:rsid w:val="003D3D5A"/>
    <w:rsid w:val="003D4813"/>
    <w:rsid w:val="003D5CF7"/>
    <w:rsid w:val="003D73D0"/>
    <w:rsid w:val="003E001E"/>
    <w:rsid w:val="003E0521"/>
    <w:rsid w:val="003E1441"/>
    <w:rsid w:val="003E1FC3"/>
    <w:rsid w:val="003E2D23"/>
    <w:rsid w:val="003E439F"/>
    <w:rsid w:val="003E4E8C"/>
    <w:rsid w:val="003E5590"/>
    <w:rsid w:val="003E7FB0"/>
    <w:rsid w:val="003F0E98"/>
    <w:rsid w:val="003F1108"/>
    <w:rsid w:val="003F2DFE"/>
    <w:rsid w:val="003F2F83"/>
    <w:rsid w:val="003F369C"/>
    <w:rsid w:val="003F5B0C"/>
    <w:rsid w:val="003F6E0A"/>
    <w:rsid w:val="003F6EA5"/>
    <w:rsid w:val="00400030"/>
    <w:rsid w:val="004001FE"/>
    <w:rsid w:val="00400C78"/>
    <w:rsid w:val="00401F1C"/>
    <w:rsid w:val="0040247A"/>
    <w:rsid w:val="00404631"/>
    <w:rsid w:val="00404F03"/>
    <w:rsid w:val="00406718"/>
    <w:rsid w:val="0040758F"/>
    <w:rsid w:val="00410D6B"/>
    <w:rsid w:val="00410F5F"/>
    <w:rsid w:val="00411B26"/>
    <w:rsid w:val="00413E15"/>
    <w:rsid w:val="00414864"/>
    <w:rsid w:val="00415BBB"/>
    <w:rsid w:val="0041683B"/>
    <w:rsid w:val="00416FCF"/>
    <w:rsid w:val="00417C11"/>
    <w:rsid w:val="0042059D"/>
    <w:rsid w:val="004227AB"/>
    <w:rsid w:val="00422959"/>
    <w:rsid w:val="004233AF"/>
    <w:rsid w:val="00423960"/>
    <w:rsid w:val="00423F51"/>
    <w:rsid w:val="004241C8"/>
    <w:rsid w:val="00426D3B"/>
    <w:rsid w:val="004270C3"/>
    <w:rsid w:val="00427866"/>
    <w:rsid w:val="00430DA3"/>
    <w:rsid w:val="004316BA"/>
    <w:rsid w:val="00431D26"/>
    <w:rsid w:val="00432357"/>
    <w:rsid w:val="00433062"/>
    <w:rsid w:val="0043307D"/>
    <w:rsid w:val="00434D45"/>
    <w:rsid w:val="00435CAB"/>
    <w:rsid w:val="00437089"/>
    <w:rsid w:val="00437C5D"/>
    <w:rsid w:val="004401F3"/>
    <w:rsid w:val="00441A75"/>
    <w:rsid w:val="004457AE"/>
    <w:rsid w:val="0044649F"/>
    <w:rsid w:val="00447AB8"/>
    <w:rsid w:val="00447D01"/>
    <w:rsid w:val="00451DCC"/>
    <w:rsid w:val="004522CA"/>
    <w:rsid w:val="00452350"/>
    <w:rsid w:val="004524AE"/>
    <w:rsid w:val="00456C87"/>
    <w:rsid w:val="00457266"/>
    <w:rsid w:val="00457366"/>
    <w:rsid w:val="00460D80"/>
    <w:rsid w:val="004624E7"/>
    <w:rsid w:val="00462C8E"/>
    <w:rsid w:val="00463898"/>
    <w:rsid w:val="004644D3"/>
    <w:rsid w:val="00465120"/>
    <w:rsid w:val="0046742A"/>
    <w:rsid w:val="0046769A"/>
    <w:rsid w:val="004701E1"/>
    <w:rsid w:val="004713CE"/>
    <w:rsid w:val="00472D38"/>
    <w:rsid w:val="00473B7A"/>
    <w:rsid w:val="00474025"/>
    <w:rsid w:val="00476749"/>
    <w:rsid w:val="00480572"/>
    <w:rsid w:val="00483056"/>
    <w:rsid w:val="0048316E"/>
    <w:rsid w:val="00485152"/>
    <w:rsid w:val="00485227"/>
    <w:rsid w:val="00485731"/>
    <w:rsid w:val="00485827"/>
    <w:rsid w:val="004863AB"/>
    <w:rsid w:val="00486692"/>
    <w:rsid w:val="00487824"/>
    <w:rsid w:val="00487ADA"/>
    <w:rsid w:val="004900D3"/>
    <w:rsid w:val="0049267C"/>
    <w:rsid w:val="00493FF5"/>
    <w:rsid w:val="00494F55"/>
    <w:rsid w:val="00496568"/>
    <w:rsid w:val="0049694D"/>
    <w:rsid w:val="004A11C9"/>
    <w:rsid w:val="004A54AA"/>
    <w:rsid w:val="004A56FB"/>
    <w:rsid w:val="004A6806"/>
    <w:rsid w:val="004A6FF4"/>
    <w:rsid w:val="004B1B51"/>
    <w:rsid w:val="004B1DB1"/>
    <w:rsid w:val="004B2101"/>
    <w:rsid w:val="004B5397"/>
    <w:rsid w:val="004B78CE"/>
    <w:rsid w:val="004B7BD8"/>
    <w:rsid w:val="004B7F98"/>
    <w:rsid w:val="004C1132"/>
    <w:rsid w:val="004C3288"/>
    <w:rsid w:val="004C3D57"/>
    <w:rsid w:val="004C403F"/>
    <w:rsid w:val="004C4BEB"/>
    <w:rsid w:val="004C70FD"/>
    <w:rsid w:val="004D0FD9"/>
    <w:rsid w:val="004D16D2"/>
    <w:rsid w:val="004D3D57"/>
    <w:rsid w:val="004D5DE3"/>
    <w:rsid w:val="004D6549"/>
    <w:rsid w:val="004D681F"/>
    <w:rsid w:val="004D6BB3"/>
    <w:rsid w:val="004E111A"/>
    <w:rsid w:val="004E1AC4"/>
    <w:rsid w:val="004E1F9B"/>
    <w:rsid w:val="004E2E11"/>
    <w:rsid w:val="004E71DE"/>
    <w:rsid w:val="004F2D3F"/>
    <w:rsid w:val="004F2E52"/>
    <w:rsid w:val="004F33BE"/>
    <w:rsid w:val="004F36E5"/>
    <w:rsid w:val="004F5268"/>
    <w:rsid w:val="004F60DD"/>
    <w:rsid w:val="004F61A1"/>
    <w:rsid w:val="004F6DDA"/>
    <w:rsid w:val="00503EA0"/>
    <w:rsid w:val="00507199"/>
    <w:rsid w:val="005079C3"/>
    <w:rsid w:val="00512FC5"/>
    <w:rsid w:val="00513EA1"/>
    <w:rsid w:val="0051478E"/>
    <w:rsid w:val="005158A5"/>
    <w:rsid w:val="00517EE6"/>
    <w:rsid w:val="00523498"/>
    <w:rsid w:val="0052380C"/>
    <w:rsid w:val="00524E68"/>
    <w:rsid w:val="00524FF5"/>
    <w:rsid w:val="00525155"/>
    <w:rsid w:val="00526635"/>
    <w:rsid w:val="00527BBD"/>
    <w:rsid w:val="00530BBD"/>
    <w:rsid w:val="00532366"/>
    <w:rsid w:val="00532A06"/>
    <w:rsid w:val="00533721"/>
    <w:rsid w:val="00534BCE"/>
    <w:rsid w:val="00534DC2"/>
    <w:rsid w:val="00535BBB"/>
    <w:rsid w:val="00550041"/>
    <w:rsid w:val="0055143E"/>
    <w:rsid w:val="00552884"/>
    <w:rsid w:val="005535E8"/>
    <w:rsid w:val="00554F65"/>
    <w:rsid w:val="005564E8"/>
    <w:rsid w:val="005567E8"/>
    <w:rsid w:val="0055783C"/>
    <w:rsid w:val="00562FBD"/>
    <w:rsid w:val="005633B3"/>
    <w:rsid w:val="0056400F"/>
    <w:rsid w:val="005646CF"/>
    <w:rsid w:val="00572329"/>
    <w:rsid w:val="005735FA"/>
    <w:rsid w:val="00574C7C"/>
    <w:rsid w:val="00575459"/>
    <w:rsid w:val="00575B21"/>
    <w:rsid w:val="005765D1"/>
    <w:rsid w:val="005765E6"/>
    <w:rsid w:val="0057665B"/>
    <w:rsid w:val="00576E12"/>
    <w:rsid w:val="00582E26"/>
    <w:rsid w:val="00583FD9"/>
    <w:rsid w:val="00584347"/>
    <w:rsid w:val="00584674"/>
    <w:rsid w:val="00584894"/>
    <w:rsid w:val="00584E9D"/>
    <w:rsid w:val="00585BF2"/>
    <w:rsid w:val="00586395"/>
    <w:rsid w:val="005870B0"/>
    <w:rsid w:val="00590E0F"/>
    <w:rsid w:val="0059434C"/>
    <w:rsid w:val="00595114"/>
    <w:rsid w:val="005A0873"/>
    <w:rsid w:val="005A0FF0"/>
    <w:rsid w:val="005A3AFB"/>
    <w:rsid w:val="005A48F0"/>
    <w:rsid w:val="005A52CB"/>
    <w:rsid w:val="005A5B93"/>
    <w:rsid w:val="005A6B52"/>
    <w:rsid w:val="005A7C01"/>
    <w:rsid w:val="005B2E00"/>
    <w:rsid w:val="005B5C0A"/>
    <w:rsid w:val="005B6864"/>
    <w:rsid w:val="005C0BA9"/>
    <w:rsid w:val="005C2102"/>
    <w:rsid w:val="005C2F35"/>
    <w:rsid w:val="005C31A6"/>
    <w:rsid w:val="005C389B"/>
    <w:rsid w:val="005C4294"/>
    <w:rsid w:val="005C46F4"/>
    <w:rsid w:val="005C54F1"/>
    <w:rsid w:val="005C65F0"/>
    <w:rsid w:val="005D04C5"/>
    <w:rsid w:val="005D1691"/>
    <w:rsid w:val="005D2978"/>
    <w:rsid w:val="005D2D6A"/>
    <w:rsid w:val="005D3D93"/>
    <w:rsid w:val="005D3F74"/>
    <w:rsid w:val="005D41DB"/>
    <w:rsid w:val="005D4996"/>
    <w:rsid w:val="005D5543"/>
    <w:rsid w:val="005D5FB4"/>
    <w:rsid w:val="005D7185"/>
    <w:rsid w:val="005D724A"/>
    <w:rsid w:val="005E2CF4"/>
    <w:rsid w:val="005E514F"/>
    <w:rsid w:val="005E662E"/>
    <w:rsid w:val="005E6DF2"/>
    <w:rsid w:val="005F040A"/>
    <w:rsid w:val="005F24AC"/>
    <w:rsid w:val="005F3683"/>
    <w:rsid w:val="005F62CB"/>
    <w:rsid w:val="005F7947"/>
    <w:rsid w:val="006010F6"/>
    <w:rsid w:val="006011CC"/>
    <w:rsid w:val="00601505"/>
    <w:rsid w:val="00602401"/>
    <w:rsid w:val="00603491"/>
    <w:rsid w:val="006035DA"/>
    <w:rsid w:val="0060424E"/>
    <w:rsid w:val="00604A48"/>
    <w:rsid w:val="00604E0E"/>
    <w:rsid w:val="00606F41"/>
    <w:rsid w:val="00607102"/>
    <w:rsid w:val="006119A7"/>
    <w:rsid w:val="00612B47"/>
    <w:rsid w:val="00612F52"/>
    <w:rsid w:val="00614A8F"/>
    <w:rsid w:val="0061503E"/>
    <w:rsid w:val="00617B88"/>
    <w:rsid w:val="00617DAB"/>
    <w:rsid w:val="006208DD"/>
    <w:rsid w:val="0062161D"/>
    <w:rsid w:val="006238C9"/>
    <w:rsid w:val="00623ED0"/>
    <w:rsid w:val="00624EED"/>
    <w:rsid w:val="0062796A"/>
    <w:rsid w:val="00627F50"/>
    <w:rsid w:val="00630E58"/>
    <w:rsid w:val="00631021"/>
    <w:rsid w:val="00633296"/>
    <w:rsid w:val="00633457"/>
    <w:rsid w:val="00633A15"/>
    <w:rsid w:val="00634C9E"/>
    <w:rsid w:val="00635299"/>
    <w:rsid w:val="00635992"/>
    <w:rsid w:val="00635CB2"/>
    <w:rsid w:val="006360D2"/>
    <w:rsid w:val="006373F0"/>
    <w:rsid w:val="00637D51"/>
    <w:rsid w:val="006418D4"/>
    <w:rsid w:val="006437B9"/>
    <w:rsid w:val="00643E5A"/>
    <w:rsid w:val="00644A8F"/>
    <w:rsid w:val="00645063"/>
    <w:rsid w:val="006476B0"/>
    <w:rsid w:val="00647B44"/>
    <w:rsid w:val="00652717"/>
    <w:rsid w:val="00652829"/>
    <w:rsid w:val="00652D49"/>
    <w:rsid w:val="00653659"/>
    <w:rsid w:val="00654EAA"/>
    <w:rsid w:val="0065513E"/>
    <w:rsid w:val="00655B9D"/>
    <w:rsid w:val="006564E5"/>
    <w:rsid w:val="00656F53"/>
    <w:rsid w:val="00657233"/>
    <w:rsid w:val="0065753F"/>
    <w:rsid w:val="00660ED7"/>
    <w:rsid w:val="00661D19"/>
    <w:rsid w:val="006633B1"/>
    <w:rsid w:val="00665D6C"/>
    <w:rsid w:val="00666F91"/>
    <w:rsid w:val="00667915"/>
    <w:rsid w:val="00667F6F"/>
    <w:rsid w:val="00671F5C"/>
    <w:rsid w:val="0067287B"/>
    <w:rsid w:val="0067560A"/>
    <w:rsid w:val="00676583"/>
    <w:rsid w:val="00676AD9"/>
    <w:rsid w:val="00677E96"/>
    <w:rsid w:val="006806DC"/>
    <w:rsid w:val="0068110A"/>
    <w:rsid w:val="00683B1E"/>
    <w:rsid w:val="00683E3E"/>
    <w:rsid w:val="0068719C"/>
    <w:rsid w:val="00691728"/>
    <w:rsid w:val="00692B46"/>
    <w:rsid w:val="006934F1"/>
    <w:rsid w:val="00693D47"/>
    <w:rsid w:val="0069484C"/>
    <w:rsid w:val="006960E9"/>
    <w:rsid w:val="00696185"/>
    <w:rsid w:val="006A020A"/>
    <w:rsid w:val="006A0F58"/>
    <w:rsid w:val="006A1227"/>
    <w:rsid w:val="006A3CE2"/>
    <w:rsid w:val="006A4383"/>
    <w:rsid w:val="006A447C"/>
    <w:rsid w:val="006A4E24"/>
    <w:rsid w:val="006A6A5E"/>
    <w:rsid w:val="006A762C"/>
    <w:rsid w:val="006A7911"/>
    <w:rsid w:val="006B2104"/>
    <w:rsid w:val="006B2243"/>
    <w:rsid w:val="006B3439"/>
    <w:rsid w:val="006B3ED2"/>
    <w:rsid w:val="006B4068"/>
    <w:rsid w:val="006B4612"/>
    <w:rsid w:val="006B517E"/>
    <w:rsid w:val="006B681F"/>
    <w:rsid w:val="006B6C37"/>
    <w:rsid w:val="006C0844"/>
    <w:rsid w:val="006C102E"/>
    <w:rsid w:val="006C10AE"/>
    <w:rsid w:val="006C24AF"/>
    <w:rsid w:val="006C29F7"/>
    <w:rsid w:val="006C3316"/>
    <w:rsid w:val="006C3659"/>
    <w:rsid w:val="006C3F54"/>
    <w:rsid w:val="006C5A21"/>
    <w:rsid w:val="006C6099"/>
    <w:rsid w:val="006C7640"/>
    <w:rsid w:val="006C7B9F"/>
    <w:rsid w:val="006D1C7E"/>
    <w:rsid w:val="006D237D"/>
    <w:rsid w:val="006D23B6"/>
    <w:rsid w:val="006D3564"/>
    <w:rsid w:val="006D35DB"/>
    <w:rsid w:val="006D4895"/>
    <w:rsid w:val="006D4B96"/>
    <w:rsid w:val="006D5136"/>
    <w:rsid w:val="006D5291"/>
    <w:rsid w:val="006D5F7C"/>
    <w:rsid w:val="006D6606"/>
    <w:rsid w:val="006E0072"/>
    <w:rsid w:val="006E2CE6"/>
    <w:rsid w:val="006E2EE2"/>
    <w:rsid w:val="006E477B"/>
    <w:rsid w:val="006E50FD"/>
    <w:rsid w:val="006E6064"/>
    <w:rsid w:val="006F12F8"/>
    <w:rsid w:val="006F134D"/>
    <w:rsid w:val="006F2DB3"/>
    <w:rsid w:val="006F378F"/>
    <w:rsid w:val="006F4192"/>
    <w:rsid w:val="006F4911"/>
    <w:rsid w:val="006F4DE5"/>
    <w:rsid w:val="006F4DFE"/>
    <w:rsid w:val="006F551F"/>
    <w:rsid w:val="006F67DC"/>
    <w:rsid w:val="006F776D"/>
    <w:rsid w:val="00700844"/>
    <w:rsid w:val="00703B1A"/>
    <w:rsid w:val="00703D1F"/>
    <w:rsid w:val="007053BD"/>
    <w:rsid w:val="007078D2"/>
    <w:rsid w:val="00710FDE"/>
    <w:rsid w:val="00711077"/>
    <w:rsid w:val="007110D3"/>
    <w:rsid w:val="007132AF"/>
    <w:rsid w:val="007144F3"/>
    <w:rsid w:val="00714643"/>
    <w:rsid w:val="00714775"/>
    <w:rsid w:val="007156AE"/>
    <w:rsid w:val="007169BE"/>
    <w:rsid w:val="00716E2A"/>
    <w:rsid w:val="0072277A"/>
    <w:rsid w:val="00722867"/>
    <w:rsid w:val="00723B41"/>
    <w:rsid w:val="00725E26"/>
    <w:rsid w:val="0073079B"/>
    <w:rsid w:val="00732B3A"/>
    <w:rsid w:val="00732E29"/>
    <w:rsid w:val="0073335C"/>
    <w:rsid w:val="00736370"/>
    <w:rsid w:val="00737053"/>
    <w:rsid w:val="00737A8E"/>
    <w:rsid w:val="00737D6A"/>
    <w:rsid w:val="007408B5"/>
    <w:rsid w:val="00741255"/>
    <w:rsid w:val="007423EA"/>
    <w:rsid w:val="00745398"/>
    <w:rsid w:val="00747A37"/>
    <w:rsid w:val="00747D1B"/>
    <w:rsid w:val="00750E3A"/>
    <w:rsid w:val="00751043"/>
    <w:rsid w:val="00751899"/>
    <w:rsid w:val="00752718"/>
    <w:rsid w:val="00753619"/>
    <w:rsid w:val="00754DA6"/>
    <w:rsid w:val="00755273"/>
    <w:rsid w:val="007556A9"/>
    <w:rsid w:val="00757760"/>
    <w:rsid w:val="007579C3"/>
    <w:rsid w:val="00762B23"/>
    <w:rsid w:val="00764A34"/>
    <w:rsid w:val="00772AB5"/>
    <w:rsid w:val="0077316A"/>
    <w:rsid w:val="0077373B"/>
    <w:rsid w:val="00773F14"/>
    <w:rsid w:val="00774891"/>
    <w:rsid w:val="00774D39"/>
    <w:rsid w:val="00775885"/>
    <w:rsid w:val="00775D64"/>
    <w:rsid w:val="00776F81"/>
    <w:rsid w:val="00777693"/>
    <w:rsid w:val="00777B20"/>
    <w:rsid w:val="007808E8"/>
    <w:rsid w:val="00780E40"/>
    <w:rsid w:val="007852FF"/>
    <w:rsid w:val="007861C7"/>
    <w:rsid w:val="007866ED"/>
    <w:rsid w:val="007869AF"/>
    <w:rsid w:val="00786A79"/>
    <w:rsid w:val="0078772C"/>
    <w:rsid w:val="00790575"/>
    <w:rsid w:val="00790776"/>
    <w:rsid w:val="007907E0"/>
    <w:rsid w:val="0079235C"/>
    <w:rsid w:val="007933A3"/>
    <w:rsid w:val="0079370B"/>
    <w:rsid w:val="00794F2C"/>
    <w:rsid w:val="0079619B"/>
    <w:rsid w:val="007A0207"/>
    <w:rsid w:val="007A0DB1"/>
    <w:rsid w:val="007A2235"/>
    <w:rsid w:val="007A3AD3"/>
    <w:rsid w:val="007A69E4"/>
    <w:rsid w:val="007A6B4F"/>
    <w:rsid w:val="007A6DD7"/>
    <w:rsid w:val="007B01A3"/>
    <w:rsid w:val="007B2D95"/>
    <w:rsid w:val="007B35BD"/>
    <w:rsid w:val="007B5164"/>
    <w:rsid w:val="007B730D"/>
    <w:rsid w:val="007B7565"/>
    <w:rsid w:val="007B759F"/>
    <w:rsid w:val="007B7C4D"/>
    <w:rsid w:val="007C304C"/>
    <w:rsid w:val="007C627C"/>
    <w:rsid w:val="007C71A0"/>
    <w:rsid w:val="007C7455"/>
    <w:rsid w:val="007C7C09"/>
    <w:rsid w:val="007D0267"/>
    <w:rsid w:val="007D1B93"/>
    <w:rsid w:val="007D1F53"/>
    <w:rsid w:val="007D3ABB"/>
    <w:rsid w:val="007D45A3"/>
    <w:rsid w:val="007D4F8E"/>
    <w:rsid w:val="007D5444"/>
    <w:rsid w:val="007D6934"/>
    <w:rsid w:val="007D6CDB"/>
    <w:rsid w:val="007D70E2"/>
    <w:rsid w:val="007D79E3"/>
    <w:rsid w:val="007E0450"/>
    <w:rsid w:val="007E0C11"/>
    <w:rsid w:val="007E125E"/>
    <w:rsid w:val="007E2B7A"/>
    <w:rsid w:val="007E317C"/>
    <w:rsid w:val="007E3470"/>
    <w:rsid w:val="007E3B2E"/>
    <w:rsid w:val="007E489D"/>
    <w:rsid w:val="007E4DF8"/>
    <w:rsid w:val="007E5C55"/>
    <w:rsid w:val="007E7CC0"/>
    <w:rsid w:val="007F02BC"/>
    <w:rsid w:val="007F124A"/>
    <w:rsid w:val="007F2789"/>
    <w:rsid w:val="007F32DD"/>
    <w:rsid w:val="007F369D"/>
    <w:rsid w:val="007F3B6D"/>
    <w:rsid w:val="007F4E71"/>
    <w:rsid w:val="007F5AF8"/>
    <w:rsid w:val="00800119"/>
    <w:rsid w:val="00802840"/>
    <w:rsid w:val="00803751"/>
    <w:rsid w:val="008057D6"/>
    <w:rsid w:val="00805B6A"/>
    <w:rsid w:val="00805F73"/>
    <w:rsid w:val="00806132"/>
    <w:rsid w:val="00807BC5"/>
    <w:rsid w:val="00810AC4"/>
    <w:rsid w:val="0081182B"/>
    <w:rsid w:val="00812379"/>
    <w:rsid w:val="0081249C"/>
    <w:rsid w:val="008127A8"/>
    <w:rsid w:val="00814748"/>
    <w:rsid w:val="00815641"/>
    <w:rsid w:val="00815938"/>
    <w:rsid w:val="00815F83"/>
    <w:rsid w:val="0081614D"/>
    <w:rsid w:val="00816F26"/>
    <w:rsid w:val="008205F5"/>
    <w:rsid w:val="008219C1"/>
    <w:rsid w:val="00823C7F"/>
    <w:rsid w:val="00824394"/>
    <w:rsid w:val="00824A96"/>
    <w:rsid w:val="00825DC5"/>
    <w:rsid w:val="00826A5C"/>
    <w:rsid w:val="00830468"/>
    <w:rsid w:val="00831660"/>
    <w:rsid w:val="008337AA"/>
    <w:rsid w:val="00837CB1"/>
    <w:rsid w:val="00841743"/>
    <w:rsid w:val="00842392"/>
    <w:rsid w:val="008436B2"/>
    <w:rsid w:val="00846B74"/>
    <w:rsid w:val="00846CCA"/>
    <w:rsid w:val="00847052"/>
    <w:rsid w:val="00847149"/>
    <w:rsid w:val="00847CB1"/>
    <w:rsid w:val="008506C4"/>
    <w:rsid w:val="00850D22"/>
    <w:rsid w:val="008527A8"/>
    <w:rsid w:val="00852C2D"/>
    <w:rsid w:val="00853501"/>
    <w:rsid w:val="00853F07"/>
    <w:rsid w:val="00854186"/>
    <w:rsid w:val="008542EC"/>
    <w:rsid w:val="008549D8"/>
    <w:rsid w:val="00856171"/>
    <w:rsid w:val="008604FB"/>
    <w:rsid w:val="00861269"/>
    <w:rsid w:val="00861A58"/>
    <w:rsid w:val="00862565"/>
    <w:rsid w:val="008628C6"/>
    <w:rsid w:val="00862986"/>
    <w:rsid w:val="00862F72"/>
    <w:rsid w:val="008645F9"/>
    <w:rsid w:val="00865C5E"/>
    <w:rsid w:val="00867087"/>
    <w:rsid w:val="00870008"/>
    <w:rsid w:val="00870833"/>
    <w:rsid w:val="00870CCC"/>
    <w:rsid w:val="00871FAE"/>
    <w:rsid w:val="00872DDC"/>
    <w:rsid w:val="00873176"/>
    <w:rsid w:val="008753FC"/>
    <w:rsid w:val="00875A9A"/>
    <w:rsid w:val="00876531"/>
    <w:rsid w:val="0087716A"/>
    <w:rsid w:val="0087746D"/>
    <w:rsid w:val="00881DE9"/>
    <w:rsid w:val="0088241B"/>
    <w:rsid w:val="0088293F"/>
    <w:rsid w:val="00885236"/>
    <w:rsid w:val="00887D14"/>
    <w:rsid w:val="00890403"/>
    <w:rsid w:val="00890AF2"/>
    <w:rsid w:val="0089123D"/>
    <w:rsid w:val="008932F6"/>
    <w:rsid w:val="008960F3"/>
    <w:rsid w:val="0089611C"/>
    <w:rsid w:val="00897F75"/>
    <w:rsid w:val="008A345C"/>
    <w:rsid w:val="008A37D5"/>
    <w:rsid w:val="008A3BF0"/>
    <w:rsid w:val="008A6640"/>
    <w:rsid w:val="008A6935"/>
    <w:rsid w:val="008A6D23"/>
    <w:rsid w:val="008A7877"/>
    <w:rsid w:val="008A7B68"/>
    <w:rsid w:val="008B04E6"/>
    <w:rsid w:val="008B080C"/>
    <w:rsid w:val="008B09C1"/>
    <w:rsid w:val="008B2120"/>
    <w:rsid w:val="008B22C0"/>
    <w:rsid w:val="008B3B58"/>
    <w:rsid w:val="008B4FA5"/>
    <w:rsid w:val="008B63F2"/>
    <w:rsid w:val="008B6C45"/>
    <w:rsid w:val="008C2F96"/>
    <w:rsid w:val="008C6144"/>
    <w:rsid w:val="008C660C"/>
    <w:rsid w:val="008C6AC7"/>
    <w:rsid w:val="008C721C"/>
    <w:rsid w:val="008C76AF"/>
    <w:rsid w:val="008D0102"/>
    <w:rsid w:val="008D111A"/>
    <w:rsid w:val="008D1456"/>
    <w:rsid w:val="008D1B02"/>
    <w:rsid w:val="008D3B4B"/>
    <w:rsid w:val="008D40EE"/>
    <w:rsid w:val="008D5870"/>
    <w:rsid w:val="008D71F5"/>
    <w:rsid w:val="008E2092"/>
    <w:rsid w:val="008E278B"/>
    <w:rsid w:val="008E3D1B"/>
    <w:rsid w:val="008E482E"/>
    <w:rsid w:val="008E4A64"/>
    <w:rsid w:val="008E64F4"/>
    <w:rsid w:val="008E65D2"/>
    <w:rsid w:val="008E75ED"/>
    <w:rsid w:val="008E7D9E"/>
    <w:rsid w:val="008F0291"/>
    <w:rsid w:val="008F346F"/>
    <w:rsid w:val="008F54A7"/>
    <w:rsid w:val="008F731B"/>
    <w:rsid w:val="00901674"/>
    <w:rsid w:val="00903697"/>
    <w:rsid w:val="00903B29"/>
    <w:rsid w:val="0091170E"/>
    <w:rsid w:val="00915821"/>
    <w:rsid w:val="00915DA0"/>
    <w:rsid w:val="00917064"/>
    <w:rsid w:val="00917C44"/>
    <w:rsid w:val="00921E2C"/>
    <w:rsid w:val="00923559"/>
    <w:rsid w:val="00925610"/>
    <w:rsid w:val="009259DA"/>
    <w:rsid w:val="0092684F"/>
    <w:rsid w:val="009269BA"/>
    <w:rsid w:val="0093113A"/>
    <w:rsid w:val="00931151"/>
    <w:rsid w:val="009311ED"/>
    <w:rsid w:val="009314AF"/>
    <w:rsid w:val="009317A2"/>
    <w:rsid w:val="00932E6A"/>
    <w:rsid w:val="0093326E"/>
    <w:rsid w:val="0093400F"/>
    <w:rsid w:val="00934E0F"/>
    <w:rsid w:val="00935B8E"/>
    <w:rsid w:val="00936483"/>
    <w:rsid w:val="0094015C"/>
    <w:rsid w:val="0094075F"/>
    <w:rsid w:val="00941202"/>
    <w:rsid w:val="0094150D"/>
    <w:rsid w:val="009426EE"/>
    <w:rsid w:val="00945C2D"/>
    <w:rsid w:val="00947B55"/>
    <w:rsid w:val="00947E5D"/>
    <w:rsid w:val="00950079"/>
    <w:rsid w:val="00951798"/>
    <w:rsid w:val="009525DA"/>
    <w:rsid w:val="00952670"/>
    <w:rsid w:val="00952861"/>
    <w:rsid w:val="00952A0D"/>
    <w:rsid w:val="00952BC7"/>
    <w:rsid w:val="009539A7"/>
    <w:rsid w:val="009542B4"/>
    <w:rsid w:val="00957A6A"/>
    <w:rsid w:val="00960F2C"/>
    <w:rsid w:val="009623C3"/>
    <w:rsid w:val="009623E6"/>
    <w:rsid w:val="00962738"/>
    <w:rsid w:val="0096446D"/>
    <w:rsid w:val="0096475A"/>
    <w:rsid w:val="00965126"/>
    <w:rsid w:val="00965F38"/>
    <w:rsid w:val="0097052D"/>
    <w:rsid w:val="0097084E"/>
    <w:rsid w:val="00971A19"/>
    <w:rsid w:val="00971C40"/>
    <w:rsid w:val="00973FBB"/>
    <w:rsid w:val="009749B2"/>
    <w:rsid w:val="00975C37"/>
    <w:rsid w:val="0097671B"/>
    <w:rsid w:val="00976C7B"/>
    <w:rsid w:val="00976DB2"/>
    <w:rsid w:val="00983391"/>
    <w:rsid w:val="00984A26"/>
    <w:rsid w:val="00984B7D"/>
    <w:rsid w:val="00985670"/>
    <w:rsid w:val="009859D8"/>
    <w:rsid w:val="00986955"/>
    <w:rsid w:val="00986CE1"/>
    <w:rsid w:val="00987226"/>
    <w:rsid w:val="00987748"/>
    <w:rsid w:val="00990C2A"/>
    <w:rsid w:val="009916CD"/>
    <w:rsid w:val="00992174"/>
    <w:rsid w:val="00993590"/>
    <w:rsid w:val="00994420"/>
    <w:rsid w:val="00995314"/>
    <w:rsid w:val="009965EB"/>
    <w:rsid w:val="009968E3"/>
    <w:rsid w:val="00997692"/>
    <w:rsid w:val="009A020F"/>
    <w:rsid w:val="009A06F0"/>
    <w:rsid w:val="009A19B6"/>
    <w:rsid w:val="009A3316"/>
    <w:rsid w:val="009A3D83"/>
    <w:rsid w:val="009A572A"/>
    <w:rsid w:val="009A5ADA"/>
    <w:rsid w:val="009A7515"/>
    <w:rsid w:val="009A79E0"/>
    <w:rsid w:val="009B1108"/>
    <w:rsid w:val="009B54B5"/>
    <w:rsid w:val="009B6603"/>
    <w:rsid w:val="009B66B2"/>
    <w:rsid w:val="009B712E"/>
    <w:rsid w:val="009B7D44"/>
    <w:rsid w:val="009C1C6E"/>
    <w:rsid w:val="009C3329"/>
    <w:rsid w:val="009C4948"/>
    <w:rsid w:val="009D2FC7"/>
    <w:rsid w:val="009D4416"/>
    <w:rsid w:val="009D463A"/>
    <w:rsid w:val="009D500B"/>
    <w:rsid w:val="009D5467"/>
    <w:rsid w:val="009D6BFB"/>
    <w:rsid w:val="009E041D"/>
    <w:rsid w:val="009E1A11"/>
    <w:rsid w:val="009E2861"/>
    <w:rsid w:val="009E2CF7"/>
    <w:rsid w:val="009E40EB"/>
    <w:rsid w:val="009E4C89"/>
    <w:rsid w:val="009E5123"/>
    <w:rsid w:val="009E738B"/>
    <w:rsid w:val="009E7E68"/>
    <w:rsid w:val="009F1194"/>
    <w:rsid w:val="009F43E7"/>
    <w:rsid w:val="009F5AE2"/>
    <w:rsid w:val="009F741E"/>
    <w:rsid w:val="009F7FB4"/>
    <w:rsid w:val="00A001C7"/>
    <w:rsid w:val="00A0218A"/>
    <w:rsid w:val="00A02416"/>
    <w:rsid w:val="00A026CB"/>
    <w:rsid w:val="00A036B2"/>
    <w:rsid w:val="00A0491B"/>
    <w:rsid w:val="00A051EC"/>
    <w:rsid w:val="00A05A2C"/>
    <w:rsid w:val="00A113B5"/>
    <w:rsid w:val="00A118C4"/>
    <w:rsid w:val="00A12DBB"/>
    <w:rsid w:val="00A14408"/>
    <w:rsid w:val="00A15552"/>
    <w:rsid w:val="00A15956"/>
    <w:rsid w:val="00A159F0"/>
    <w:rsid w:val="00A22A68"/>
    <w:rsid w:val="00A2312D"/>
    <w:rsid w:val="00A25FB8"/>
    <w:rsid w:val="00A2618B"/>
    <w:rsid w:val="00A27061"/>
    <w:rsid w:val="00A3066B"/>
    <w:rsid w:val="00A308E1"/>
    <w:rsid w:val="00A31700"/>
    <w:rsid w:val="00A3178B"/>
    <w:rsid w:val="00A3381F"/>
    <w:rsid w:val="00A33B7F"/>
    <w:rsid w:val="00A34EAF"/>
    <w:rsid w:val="00A35076"/>
    <w:rsid w:val="00A352C0"/>
    <w:rsid w:val="00A35818"/>
    <w:rsid w:val="00A36A47"/>
    <w:rsid w:val="00A42C7C"/>
    <w:rsid w:val="00A42DDB"/>
    <w:rsid w:val="00A44719"/>
    <w:rsid w:val="00A44CF9"/>
    <w:rsid w:val="00A47DCF"/>
    <w:rsid w:val="00A51179"/>
    <w:rsid w:val="00A52759"/>
    <w:rsid w:val="00A52917"/>
    <w:rsid w:val="00A5518D"/>
    <w:rsid w:val="00A56295"/>
    <w:rsid w:val="00A56461"/>
    <w:rsid w:val="00A5714A"/>
    <w:rsid w:val="00A57719"/>
    <w:rsid w:val="00A60BBD"/>
    <w:rsid w:val="00A62DCF"/>
    <w:rsid w:val="00A63055"/>
    <w:rsid w:val="00A6395C"/>
    <w:rsid w:val="00A639D5"/>
    <w:rsid w:val="00A63E9E"/>
    <w:rsid w:val="00A65C78"/>
    <w:rsid w:val="00A7288B"/>
    <w:rsid w:val="00A73982"/>
    <w:rsid w:val="00A745C9"/>
    <w:rsid w:val="00A74EB0"/>
    <w:rsid w:val="00A75076"/>
    <w:rsid w:val="00A76312"/>
    <w:rsid w:val="00A77AD3"/>
    <w:rsid w:val="00A813BD"/>
    <w:rsid w:val="00A823EA"/>
    <w:rsid w:val="00A82BB3"/>
    <w:rsid w:val="00A832B1"/>
    <w:rsid w:val="00A874F1"/>
    <w:rsid w:val="00A87A4E"/>
    <w:rsid w:val="00A9006E"/>
    <w:rsid w:val="00A9123D"/>
    <w:rsid w:val="00A92A05"/>
    <w:rsid w:val="00A9307B"/>
    <w:rsid w:val="00A941E6"/>
    <w:rsid w:val="00A948DB"/>
    <w:rsid w:val="00A94F72"/>
    <w:rsid w:val="00A960EA"/>
    <w:rsid w:val="00A96DB5"/>
    <w:rsid w:val="00AA017F"/>
    <w:rsid w:val="00AA1984"/>
    <w:rsid w:val="00AA1A17"/>
    <w:rsid w:val="00AA1F69"/>
    <w:rsid w:val="00AA3DBD"/>
    <w:rsid w:val="00AA500D"/>
    <w:rsid w:val="00AA6276"/>
    <w:rsid w:val="00AA6416"/>
    <w:rsid w:val="00AB01F9"/>
    <w:rsid w:val="00AB1406"/>
    <w:rsid w:val="00AB190D"/>
    <w:rsid w:val="00AB2403"/>
    <w:rsid w:val="00AB327D"/>
    <w:rsid w:val="00AB3385"/>
    <w:rsid w:val="00AB38D0"/>
    <w:rsid w:val="00AB5AE8"/>
    <w:rsid w:val="00AB5D91"/>
    <w:rsid w:val="00AC145F"/>
    <w:rsid w:val="00AC27E3"/>
    <w:rsid w:val="00AC2F9D"/>
    <w:rsid w:val="00AC3221"/>
    <w:rsid w:val="00AC436A"/>
    <w:rsid w:val="00AC5152"/>
    <w:rsid w:val="00AC5C86"/>
    <w:rsid w:val="00AD0417"/>
    <w:rsid w:val="00AD2BCF"/>
    <w:rsid w:val="00AD3978"/>
    <w:rsid w:val="00AD5EA0"/>
    <w:rsid w:val="00AD7707"/>
    <w:rsid w:val="00AE179B"/>
    <w:rsid w:val="00AE196C"/>
    <w:rsid w:val="00AE2226"/>
    <w:rsid w:val="00AE28DA"/>
    <w:rsid w:val="00AE2974"/>
    <w:rsid w:val="00AE44C5"/>
    <w:rsid w:val="00AE4A00"/>
    <w:rsid w:val="00AE6913"/>
    <w:rsid w:val="00AF0AAB"/>
    <w:rsid w:val="00AF4140"/>
    <w:rsid w:val="00AF453C"/>
    <w:rsid w:val="00AF51A4"/>
    <w:rsid w:val="00AF5F8A"/>
    <w:rsid w:val="00AF66FC"/>
    <w:rsid w:val="00AF6A94"/>
    <w:rsid w:val="00B02B16"/>
    <w:rsid w:val="00B035FE"/>
    <w:rsid w:val="00B038B3"/>
    <w:rsid w:val="00B03974"/>
    <w:rsid w:val="00B05329"/>
    <w:rsid w:val="00B11210"/>
    <w:rsid w:val="00B12206"/>
    <w:rsid w:val="00B1289D"/>
    <w:rsid w:val="00B144EC"/>
    <w:rsid w:val="00B16D77"/>
    <w:rsid w:val="00B16FDD"/>
    <w:rsid w:val="00B17CB0"/>
    <w:rsid w:val="00B21CD0"/>
    <w:rsid w:val="00B24D8A"/>
    <w:rsid w:val="00B26A70"/>
    <w:rsid w:val="00B26B66"/>
    <w:rsid w:val="00B275CD"/>
    <w:rsid w:val="00B31567"/>
    <w:rsid w:val="00B350C9"/>
    <w:rsid w:val="00B35D0E"/>
    <w:rsid w:val="00B367E4"/>
    <w:rsid w:val="00B37350"/>
    <w:rsid w:val="00B41268"/>
    <w:rsid w:val="00B41B61"/>
    <w:rsid w:val="00B42672"/>
    <w:rsid w:val="00B44A3C"/>
    <w:rsid w:val="00B462C8"/>
    <w:rsid w:val="00B46E46"/>
    <w:rsid w:val="00B529FB"/>
    <w:rsid w:val="00B52FB4"/>
    <w:rsid w:val="00B556B6"/>
    <w:rsid w:val="00B55ED2"/>
    <w:rsid w:val="00B55EE1"/>
    <w:rsid w:val="00B562CD"/>
    <w:rsid w:val="00B56813"/>
    <w:rsid w:val="00B57785"/>
    <w:rsid w:val="00B601A2"/>
    <w:rsid w:val="00B61B34"/>
    <w:rsid w:val="00B6234D"/>
    <w:rsid w:val="00B63FCC"/>
    <w:rsid w:val="00B6419D"/>
    <w:rsid w:val="00B64619"/>
    <w:rsid w:val="00B6546B"/>
    <w:rsid w:val="00B65BC7"/>
    <w:rsid w:val="00B7168A"/>
    <w:rsid w:val="00B720A9"/>
    <w:rsid w:val="00B72967"/>
    <w:rsid w:val="00B75068"/>
    <w:rsid w:val="00B75B2C"/>
    <w:rsid w:val="00B76E49"/>
    <w:rsid w:val="00B8260A"/>
    <w:rsid w:val="00B84266"/>
    <w:rsid w:val="00B87E86"/>
    <w:rsid w:val="00B87E8E"/>
    <w:rsid w:val="00B90FAC"/>
    <w:rsid w:val="00B91B4F"/>
    <w:rsid w:val="00B921C2"/>
    <w:rsid w:val="00B96AE9"/>
    <w:rsid w:val="00B9758F"/>
    <w:rsid w:val="00BA0907"/>
    <w:rsid w:val="00BA231F"/>
    <w:rsid w:val="00BA55D2"/>
    <w:rsid w:val="00BA6363"/>
    <w:rsid w:val="00BA65A8"/>
    <w:rsid w:val="00BA7548"/>
    <w:rsid w:val="00BB0206"/>
    <w:rsid w:val="00BB02D1"/>
    <w:rsid w:val="00BB0B31"/>
    <w:rsid w:val="00BB114C"/>
    <w:rsid w:val="00BB36BA"/>
    <w:rsid w:val="00BB5574"/>
    <w:rsid w:val="00BB5A66"/>
    <w:rsid w:val="00BB711B"/>
    <w:rsid w:val="00BB74BC"/>
    <w:rsid w:val="00BC0F8C"/>
    <w:rsid w:val="00BC1295"/>
    <w:rsid w:val="00BC1441"/>
    <w:rsid w:val="00BC42F4"/>
    <w:rsid w:val="00BC57F8"/>
    <w:rsid w:val="00BC58CC"/>
    <w:rsid w:val="00BC6E10"/>
    <w:rsid w:val="00BD1072"/>
    <w:rsid w:val="00BD12FA"/>
    <w:rsid w:val="00BD2465"/>
    <w:rsid w:val="00BD4443"/>
    <w:rsid w:val="00BD5035"/>
    <w:rsid w:val="00BD5774"/>
    <w:rsid w:val="00BE1717"/>
    <w:rsid w:val="00BE340A"/>
    <w:rsid w:val="00BE3BAB"/>
    <w:rsid w:val="00BE3FF6"/>
    <w:rsid w:val="00BE4A93"/>
    <w:rsid w:val="00BE4D0C"/>
    <w:rsid w:val="00BE5E94"/>
    <w:rsid w:val="00BE6677"/>
    <w:rsid w:val="00BE67D6"/>
    <w:rsid w:val="00BF0278"/>
    <w:rsid w:val="00BF0436"/>
    <w:rsid w:val="00BF10DF"/>
    <w:rsid w:val="00BF2058"/>
    <w:rsid w:val="00BF27EE"/>
    <w:rsid w:val="00BF5F8C"/>
    <w:rsid w:val="00BF75A2"/>
    <w:rsid w:val="00BF7743"/>
    <w:rsid w:val="00BF77F6"/>
    <w:rsid w:val="00C00821"/>
    <w:rsid w:val="00C01F4F"/>
    <w:rsid w:val="00C02C80"/>
    <w:rsid w:val="00C02CFF"/>
    <w:rsid w:val="00C05AEA"/>
    <w:rsid w:val="00C101F2"/>
    <w:rsid w:val="00C11B13"/>
    <w:rsid w:val="00C11CF2"/>
    <w:rsid w:val="00C12079"/>
    <w:rsid w:val="00C12577"/>
    <w:rsid w:val="00C12EAA"/>
    <w:rsid w:val="00C13AC9"/>
    <w:rsid w:val="00C13DED"/>
    <w:rsid w:val="00C14079"/>
    <w:rsid w:val="00C15191"/>
    <w:rsid w:val="00C171E2"/>
    <w:rsid w:val="00C17293"/>
    <w:rsid w:val="00C17C36"/>
    <w:rsid w:val="00C20DAD"/>
    <w:rsid w:val="00C212DE"/>
    <w:rsid w:val="00C21982"/>
    <w:rsid w:val="00C22225"/>
    <w:rsid w:val="00C230ED"/>
    <w:rsid w:val="00C247BC"/>
    <w:rsid w:val="00C2719F"/>
    <w:rsid w:val="00C27521"/>
    <w:rsid w:val="00C319A3"/>
    <w:rsid w:val="00C326D2"/>
    <w:rsid w:val="00C32B0D"/>
    <w:rsid w:val="00C33520"/>
    <w:rsid w:val="00C36884"/>
    <w:rsid w:val="00C36F8F"/>
    <w:rsid w:val="00C40C49"/>
    <w:rsid w:val="00C40F3C"/>
    <w:rsid w:val="00C41524"/>
    <w:rsid w:val="00C4282A"/>
    <w:rsid w:val="00C43626"/>
    <w:rsid w:val="00C4526F"/>
    <w:rsid w:val="00C47D03"/>
    <w:rsid w:val="00C5153E"/>
    <w:rsid w:val="00C5179A"/>
    <w:rsid w:val="00C52FD8"/>
    <w:rsid w:val="00C53217"/>
    <w:rsid w:val="00C5340E"/>
    <w:rsid w:val="00C5483B"/>
    <w:rsid w:val="00C548AF"/>
    <w:rsid w:val="00C54B94"/>
    <w:rsid w:val="00C56B23"/>
    <w:rsid w:val="00C57C2B"/>
    <w:rsid w:val="00C62975"/>
    <w:rsid w:val="00C62B69"/>
    <w:rsid w:val="00C62EF9"/>
    <w:rsid w:val="00C6447D"/>
    <w:rsid w:val="00C664F6"/>
    <w:rsid w:val="00C7069F"/>
    <w:rsid w:val="00C710D9"/>
    <w:rsid w:val="00C726AE"/>
    <w:rsid w:val="00C72A35"/>
    <w:rsid w:val="00C72F15"/>
    <w:rsid w:val="00C735DC"/>
    <w:rsid w:val="00C73E4E"/>
    <w:rsid w:val="00C7462C"/>
    <w:rsid w:val="00C74A4E"/>
    <w:rsid w:val="00C75E40"/>
    <w:rsid w:val="00C808AB"/>
    <w:rsid w:val="00C8248E"/>
    <w:rsid w:val="00C835BC"/>
    <w:rsid w:val="00C8608A"/>
    <w:rsid w:val="00C86FA4"/>
    <w:rsid w:val="00C90537"/>
    <w:rsid w:val="00C90567"/>
    <w:rsid w:val="00C90C33"/>
    <w:rsid w:val="00C914CB"/>
    <w:rsid w:val="00C955BB"/>
    <w:rsid w:val="00CA033F"/>
    <w:rsid w:val="00CA1E10"/>
    <w:rsid w:val="00CA1F0D"/>
    <w:rsid w:val="00CA2CBA"/>
    <w:rsid w:val="00CA607C"/>
    <w:rsid w:val="00CA6E30"/>
    <w:rsid w:val="00CA720F"/>
    <w:rsid w:val="00CA76A0"/>
    <w:rsid w:val="00CA7851"/>
    <w:rsid w:val="00CB1D9A"/>
    <w:rsid w:val="00CB1DDC"/>
    <w:rsid w:val="00CB1F1C"/>
    <w:rsid w:val="00CB4146"/>
    <w:rsid w:val="00CC0F08"/>
    <w:rsid w:val="00CC1205"/>
    <w:rsid w:val="00CC32CE"/>
    <w:rsid w:val="00CC3AC6"/>
    <w:rsid w:val="00CC5D17"/>
    <w:rsid w:val="00CD0317"/>
    <w:rsid w:val="00CD0BF8"/>
    <w:rsid w:val="00CD0E32"/>
    <w:rsid w:val="00CD4886"/>
    <w:rsid w:val="00CD5963"/>
    <w:rsid w:val="00CD5B7F"/>
    <w:rsid w:val="00CD6B21"/>
    <w:rsid w:val="00CE2013"/>
    <w:rsid w:val="00CE2890"/>
    <w:rsid w:val="00CE343E"/>
    <w:rsid w:val="00CE3883"/>
    <w:rsid w:val="00CE4BB8"/>
    <w:rsid w:val="00CE6803"/>
    <w:rsid w:val="00CF1E7C"/>
    <w:rsid w:val="00CF23F2"/>
    <w:rsid w:val="00CF272F"/>
    <w:rsid w:val="00CF33D3"/>
    <w:rsid w:val="00CF40E7"/>
    <w:rsid w:val="00CF52FF"/>
    <w:rsid w:val="00CF563C"/>
    <w:rsid w:val="00CF58B5"/>
    <w:rsid w:val="00D00470"/>
    <w:rsid w:val="00D01107"/>
    <w:rsid w:val="00D01A32"/>
    <w:rsid w:val="00D0218A"/>
    <w:rsid w:val="00D0467E"/>
    <w:rsid w:val="00D04EEA"/>
    <w:rsid w:val="00D0549F"/>
    <w:rsid w:val="00D062DC"/>
    <w:rsid w:val="00D07706"/>
    <w:rsid w:val="00D10012"/>
    <w:rsid w:val="00D1021C"/>
    <w:rsid w:val="00D10686"/>
    <w:rsid w:val="00D132BF"/>
    <w:rsid w:val="00D138D0"/>
    <w:rsid w:val="00D166BF"/>
    <w:rsid w:val="00D17D15"/>
    <w:rsid w:val="00D200B0"/>
    <w:rsid w:val="00D20720"/>
    <w:rsid w:val="00D218AB"/>
    <w:rsid w:val="00D2203F"/>
    <w:rsid w:val="00D22E12"/>
    <w:rsid w:val="00D24161"/>
    <w:rsid w:val="00D25EE6"/>
    <w:rsid w:val="00D25F3B"/>
    <w:rsid w:val="00D333E6"/>
    <w:rsid w:val="00D33900"/>
    <w:rsid w:val="00D348E7"/>
    <w:rsid w:val="00D357F7"/>
    <w:rsid w:val="00D3608B"/>
    <w:rsid w:val="00D37ACF"/>
    <w:rsid w:val="00D40631"/>
    <w:rsid w:val="00D430ED"/>
    <w:rsid w:val="00D431EB"/>
    <w:rsid w:val="00D45AC2"/>
    <w:rsid w:val="00D466B8"/>
    <w:rsid w:val="00D478E8"/>
    <w:rsid w:val="00D511C6"/>
    <w:rsid w:val="00D51B73"/>
    <w:rsid w:val="00D533F8"/>
    <w:rsid w:val="00D55235"/>
    <w:rsid w:val="00D55F98"/>
    <w:rsid w:val="00D57AA6"/>
    <w:rsid w:val="00D613DF"/>
    <w:rsid w:val="00D62066"/>
    <w:rsid w:val="00D62244"/>
    <w:rsid w:val="00D628D7"/>
    <w:rsid w:val="00D62F35"/>
    <w:rsid w:val="00D638EB"/>
    <w:rsid w:val="00D64ADD"/>
    <w:rsid w:val="00D65D85"/>
    <w:rsid w:val="00D65FB6"/>
    <w:rsid w:val="00D6668F"/>
    <w:rsid w:val="00D669EC"/>
    <w:rsid w:val="00D67388"/>
    <w:rsid w:val="00D67F07"/>
    <w:rsid w:val="00D732AD"/>
    <w:rsid w:val="00D7430D"/>
    <w:rsid w:val="00D76F28"/>
    <w:rsid w:val="00D814FA"/>
    <w:rsid w:val="00D828B0"/>
    <w:rsid w:val="00D82FCC"/>
    <w:rsid w:val="00D830AC"/>
    <w:rsid w:val="00D8340E"/>
    <w:rsid w:val="00D8434A"/>
    <w:rsid w:val="00D843C4"/>
    <w:rsid w:val="00D84535"/>
    <w:rsid w:val="00D85BC6"/>
    <w:rsid w:val="00D87DB0"/>
    <w:rsid w:val="00D91E78"/>
    <w:rsid w:val="00D92BDF"/>
    <w:rsid w:val="00D93B9A"/>
    <w:rsid w:val="00DA029F"/>
    <w:rsid w:val="00DA07F9"/>
    <w:rsid w:val="00DA0F6E"/>
    <w:rsid w:val="00DA2890"/>
    <w:rsid w:val="00DA3248"/>
    <w:rsid w:val="00DA3FEB"/>
    <w:rsid w:val="00DA4EF0"/>
    <w:rsid w:val="00DA527E"/>
    <w:rsid w:val="00DA6240"/>
    <w:rsid w:val="00DA75E0"/>
    <w:rsid w:val="00DB118C"/>
    <w:rsid w:val="00DB1731"/>
    <w:rsid w:val="00DB1B9D"/>
    <w:rsid w:val="00DB24C9"/>
    <w:rsid w:val="00DB29B9"/>
    <w:rsid w:val="00DB37D8"/>
    <w:rsid w:val="00DB4114"/>
    <w:rsid w:val="00DB4DDA"/>
    <w:rsid w:val="00DB7637"/>
    <w:rsid w:val="00DC04B8"/>
    <w:rsid w:val="00DC0CD3"/>
    <w:rsid w:val="00DC18B5"/>
    <w:rsid w:val="00DC1D65"/>
    <w:rsid w:val="00DC30FD"/>
    <w:rsid w:val="00DC4725"/>
    <w:rsid w:val="00DC4EF8"/>
    <w:rsid w:val="00DC7687"/>
    <w:rsid w:val="00DC7823"/>
    <w:rsid w:val="00DC7B39"/>
    <w:rsid w:val="00DD0266"/>
    <w:rsid w:val="00DD0668"/>
    <w:rsid w:val="00DD0B28"/>
    <w:rsid w:val="00DD0BBF"/>
    <w:rsid w:val="00DD0E93"/>
    <w:rsid w:val="00DD2164"/>
    <w:rsid w:val="00DD55C9"/>
    <w:rsid w:val="00DD5F81"/>
    <w:rsid w:val="00DE1682"/>
    <w:rsid w:val="00DE3E84"/>
    <w:rsid w:val="00DE5DD7"/>
    <w:rsid w:val="00DE6E89"/>
    <w:rsid w:val="00DE7353"/>
    <w:rsid w:val="00DE73DF"/>
    <w:rsid w:val="00DF2398"/>
    <w:rsid w:val="00DF2406"/>
    <w:rsid w:val="00DF261B"/>
    <w:rsid w:val="00DF2CCB"/>
    <w:rsid w:val="00DF47C6"/>
    <w:rsid w:val="00DF500C"/>
    <w:rsid w:val="00DF641C"/>
    <w:rsid w:val="00DF6A2F"/>
    <w:rsid w:val="00E00F1F"/>
    <w:rsid w:val="00E017DD"/>
    <w:rsid w:val="00E02351"/>
    <w:rsid w:val="00E02CC7"/>
    <w:rsid w:val="00E03CA7"/>
    <w:rsid w:val="00E03FAE"/>
    <w:rsid w:val="00E05D86"/>
    <w:rsid w:val="00E06F71"/>
    <w:rsid w:val="00E07981"/>
    <w:rsid w:val="00E11B3F"/>
    <w:rsid w:val="00E13EC6"/>
    <w:rsid w:val="00E156AF"/>
    <w:rsid w:val="00E16297"/>
    <w:rsid w:val="00E16B53"/>
    <w:rsid w:val="00E16ED7"/>
    <w:rsid w:val="00E17530"/>
    <w:rsid w:val="00E17E0B"/>
    <w:rsid w:val="00E20EBE"/>
    <w:rsid w:val="00E22B0F"/>
    <w:rsid w:val="00E22B56"/>
    <w:rsid w:val="00E23574"/>
    <w:rsid w:val="00E23C8F"/>
    <w:rsid w:val="00E24309"/>
    <w:rsid w:val="00E244E9"/>
    <w:rsid w:val="00E24B85"/>
    <w:rsid w:val="00E25714"/>
    <w:rsid w:val="00E26ABE"/>
    <w:rsid w:val="00E30000"/>
    <w:rsid w:val="00E30D8C"/>
    <w:rsid w:val="00E30F03"/>
    <w:rsid w:val="00E3173A"/>
    <w:rsid w:val="00E31CBF"/>
    <w:rsid w:val="00E320CB"/>
    <w:rsid w:val="00E333A3"/>
    <w:rsid w:val="00E33B84"/>
    <w:rsid w:val="00E40494"/>
    <w:rsid w:val="00E41074"/>
    <w:rsid w:val="00E41099"/>
    <w:rsid w:val="00E447E8"/>
    <w:rsid w:val="00E44D36"/>
    <w:rsid w:val="00E44DCA"/>
    <w:rsid w:val="00E46DB3"/>
    <w:rsid w:val="00E4766D"/>
    <w:rsid w:val="00E47FE4"/>
    <w:rsid w:val="00E5182E"/>
    <w:rsid w:val="00E52EB1"/>
    <w:rsid w:val="00E53019"/>
    <w:rsid w:val="00E53985"/>
    <w:rsid w:val="00E53CFE"/>
    <w:rsid w:val="00E54273"/>
    <w:rsid w:val="00E54947"/>
    <w:rsid w:val="00E54987"/>
    <w:rsid w:val="00E54A78"/>
    <w:rsid w:val="00E55DA8"/>
    <w:rsid w:val="00E56673"/>
    <w:rsid w:val="00E62D75"/>
    <w:rsid w:val="00E64473"/>
    <w:rsid w:val="00E64AD2"/>
    <w:rsid w:val="00E656B0"/>
    <w:rsid w:val="00E65814"/>
    <w:rsid w:val="00E6705D"/>
    <w:rsid w:val="00E7082E"/>
    <w:rsid w:val="00E71B31"/>
    <w:rsid w:val="00E73B19"/>
    <w:rsid w:val="00E73F80"/>
    <w:rsid w:val="00E755C0"/>
    <w:rsid w:val="00E77BFA"/>
    <w:rsid w:val="00E805DD"/>
    <w:rsid w:val="00E810C4"/>
    <w:rsid w:val="00E81FB6"/>
    <w:rsid w:val="00E823FE"/>
    <w:rsid w:val="00E825B5"/>
    <w:rsid w:val="00E8537A"/>
    <w:rsid w:val="00E86319"/>
    <w:rsid w:val="00E91FF7"/>
    <w:rsid w:val="00E92A33"/>
    <w:rsid w:val="00E9382E"/>
    <w:rsid w:val="00E945D3"/>
    <w:rsid w:val="00E94940"/>
    <w:rsid w:val="00E953AE"/>
    <w:rsid w:val="00E958CA"/>
    <w:rsid w:val="00E97B91"/>
    <w:rsid w:val="00EA18CD"/>
    <w:rsid w:val="00EA2877"/>
    <w:rsid w:val="00EA311A"/>
    <w:rsid w:val="00EA3378"/>
    <w:rsid w:val="00EA7123"/>
    <w:rsid w:val="00EB2F85"/>
    <w:rsid w:val="00EB4222"/>
    <w:rsid w:val="00EB5ED1"/>
    <w:rsid w:val="00EB6339"/>
    <w:rsid w:val="00EB7E36"/>
    <w:rsid w:val="00EC1F82"/>
    <w:rsid w:val="00EC487B"/>
    <w:rsid w:val="00EC5E6A"/>
    <w:rsid w:val="00EC66AB"/>
    <w:rsid w:val="00ED225E"/>
    <w:rsid w:val="00ED3091"/>
    <w:rsid w:val="00ED36B9"/>
    <w:rsid w:val="00ED4FE3"/>
    <w:rsid w:val="00ED77C7"/>
    <w:rsid w:val="00EE245D"/>
    <w:rsid w:val="00EE2598"/>
    <w:rsid w:val="00EE2A5A"/>
    <w:rsid w:val="00EE2E74"/>
    <w:rsid w:val="00EE3936"/>
    <w:rsid w:val="00EE5028"/>
    <w:rsid w:val="00EE64E3"/>
    <w:rsid w:val="00EE7144"/>
    <w:rsid w:val="00EF1A83"/>
    <w:rsid w:val="00EF2058"/>
    <w:rsid w:val="00EF22CB"/>
    <w:rsid w:val="00EF2F3F"/>
    <w:rsid w:val="00EF4418"/>
    <w:rsid w:val="00EF5710"/>
    <w:rsid w:val="00EF693E"/>
    <w:rsid w:val="00F02134"/>
    <w:rsid w:val="00F02556"/>
    <w:rsid w:val="00F04532"/>
    <w:rsid w:val="00F0592D"/>
    <w:rsid w:val="00F07597"/>
    <w:rsid w:val="00F105D0"/>
    <w:rsid w:val="00F117EB"/>
    <w:rsid w:val="00F123C0"/>
    <w:rsid w:val="00F1335D"/>
    <w:rsid w:val="00F133BA"/>
    <w:rsid w:val="00F14838"/>
    <w:rsid w:val="00F14F3F"/>
    <w:rsid w:val="00F178F3"/>
    <w:rsid w:val="00F17C0F"/>
    <w:rsid w:val="00F22CE2"/>
    <w:rsid w:val="00F23A35"/>
    <w:rsid w:val="00F23D7E"/>
    <w:rsid w:val="00F23E6C"/>
    <w:rsid w:val="00F248F7"/>
    <w:rsid w:val="00F25160"/>
    <w:rsid w:val="00F273C1"/>
    <w:rsid w:val="00F27FF8"/>
    <w:rsid w:val="00F31649"/>
    <w:rsid w:val="00F32B78"/>
    <w:rsid w:val="00F339DA"/>
    <w:rsid w:val="00F348DB"/>
    <w:rsid w:val="00F34FC0"/>
    <w:rsid w:val="00F35172"/>
    <w:rsid w:val="00F35183"/>
    <w:rsid w:val="00F35525"/>
    <w:rsid w:val="00F360A1"/>
    <w:rsid w:val="00F36F28"/>
    <w:rsid w:val="00F36F47"/>
    <w:rsid w:val="00F3765D"/>
    <w:rsid w:val="00F40952"/>
    <w:rsid w:val="00F42437"/>
    <w:rsid w:val="00F4414A"/>
    <w:rsid w:val="00F44703"/>
    <w:rsid w:val="00F459D8"/>
    <w:rsid w:val="00F470CE"/>
    <w:rsid w:val="00F478D6"/>
    <w:rsid w:val="00F51F13"/>
    <w:rsid w:val="00F52841"/>
    <w:rsid w:val="00F53609"/>
    <w:rsid w:val="00F56437"/>
    <w:rsid w:val="00F5759C"/>
    <w:rsid w:val="00F5796A"/>
    <w:rsid w:val="00F61EA2"/>
    <w:rsid w:val="00F624C7"/>
    <w:rsid w:val="00F625FD"/>
    <w:rsid w:val="00F63148"/>
    <w:rsid w:val="00F634EE"/>
    <w:rsid w:val="00F63B45"/>
    <w:rsid w:val="00F64646"/>
    <w:rsid w:val="00F64A3B"/>
    <w:rsid w:val="00F65542"/>
    <w:rsid w:val="00F70C44"/>
    <w:rsid w:val="00F70DE1"/>
    <w:rsid w:val="00F72BB4"/>
    <w:rsid w:val="00F74A04"/>
    <w:rsid w:val="00F7557A"/>
    <w:rsid w:val="00F7590D"/>
    <w:rsid w:val="00F75FFC"/>
    <w:rsid w:val="00F76C15"/>
    <w:rsid w:val="00F76D46"/>
    <w:rsid w:val="00F776BA"/>
    <w:rsid w:val="00F8262F"/>
    <w:rsid w:val="00F8468F"/>
    <w:rsid w:val="00F84851"/>
    <w:rsid w:val="00F84890"/>
    <w:rsid w:val="00F84C6C"/>
    <w:rsid w:val="00F862ED"/>
    <w:rsid w:val="00F86C15"/>
    <w:rsid w:val="00F91CA3"/>
    <w:rsid w:val="00F930B6"/>
    <w:rsid w:val="00F93E52"/>
    <w:rsid w:val="00F947BA"/>
    <w:rsid w:val="00F95918"/>
    <w:rsid w:val="00F959DA"/>
    <w:rsid w:val="00F95EE3"/>
    <w:rsid w:val="00F97FA9"/>
    <w:rsid w:val="00FA01F3"/>
    <w:rsid w:val="00FA0C0F"/>
    <w:rsid w:val="00FA1B76"/>
    <w:rsid w:val="00FA1CE7"/>
    <w:rsid w:val="00FA40C1"/>
    <w:rsid w:val="00FA4F2D"/>
    <w:rsid w:val="00FA643A"/>
    <w:rsid w:val="00FB2C82"/>
    <w:rsid w:val="00FB31C8"/>
    <w:rsid w:val="00FB503F"/>
    <w:rsid w:val="00FB553E"/>
    <w:rsid w:val="00FB569E"/>
    <w:rsid w:val="00FB6FAB"/>
    <w:rsid w:val="00FC054F"/>
    <w:rsid w:val="00FC12BE"/>
    <w:rsid w:val="00FC1647"/>
    <w:rsid w:val="00FC19A8"/>
    <w:rsid w:val="00FC4B73"/>
    <w:rsid w:val="00FC59E2"/>
    <w:rsid w:val="00FC5EB4"/>
    <w:rsid w:val="00FC7217"/>
    <w:rsid w:val="00FC7398"/>
    <w:rsid w:val="00FC7A80"/>
    <w:rsid w:val="00FC7D59"/>
    <w:rsid w:val="00FC7FA4"/>
    <w:rsid w:val="00FD0202"/>
    <w:rsid w:val="00FD10E5"/>
    <w:rsid w:val="00FD3278"/>
    <w:rsid w:val="00FD5D48"/>
    <w:rsid w:val="00FD5FF1"/>
    <w:rsid w:val="00FE0439"/>
    <w:rsid w:val="00FE1C16"/>
    <w:rsid w:val="00FE2D67"/>
    <w:rsid w:val="00FE505D"/>
    <w:rsid w:val="00FE7D24"/>
    <w:rsid w:val="00FF159E"/>
    <w:rsid w:val="00FF2079"/>
    <w:rsid w:val="00FF31C2"/>
    <w:rsid w:val="00FF3459"/>
    <w:rsid w:val="00FF4205"/>
    <w:rsid w:val="00FF4A0B"/>
    <w:rsid w:val="00FF4DB1"/>
    <w:rsid w:val="00FF703B"/>
    <w:rsid w:val="00FF7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BB3"/>
    <w:pPr>
      <w:widowControl w:val="0"/>
      <w:autoSpaceDE w:val="0"/>
      <w:autoSpaceDN w:val="0"/>
      <w:adjustRightInd w:val="0"/>
    </w:pPr>
    <w:rPr>
      <w:sz w:val="24"/>
      <w:szCs w:val="24"/>
    </w:rPr>
  </w:style>
  <w:style w:type="paragraph" w:styleId="Heading1">
    <w:name w:val="heading 1"/>
    <w:basedOn w:val="Title"/>
    <w:next w:val="Normal"/>
    <w:link w:val="Heading1Char"/>
    <w:qFormat/>
    <w:rsid w:val="00413E15"/>
    <w:pPr>
      <w:outlineLvl w:val="0"/>
    </w:pPr>
    <w:rPr>
      <w:rFonts w:ascii="Arial" w:hAnsi="Arial"/>
      <w:color w:val="000000"/>
      <w:sz w:val="32"/>
      <w:szCs w:val="32"/>
    </w:rPr>
  </w:style>
  <w:style w:type="paragraph" w:styleId="Heading2">
    <w:name w:val="heading 2"/>
    <w:basedOn w:val="Heading1"/>
    <w:next w:val="Normal"/>
    <w:link w:val="Heading2Char"/>
    <w:qFormat/>
    <w:rsid w:val="00413E15"/>
    <w:pPr>
      <w:pBdr>
        <w:top w:val="single" w:sz="4" w:space="1" w:color="auto"/>
        <w:bottom w:val="single" w:sz="4" w:space="1" w:color="auto"/>
      </w:pBdr>
      <w:outlineLvl w:val="1"/>
    </w:pPr>
    <w:rPr>
      <w:rFonts w:ascii="Times New Roman" w:hAnsi="Times New Roman"/>
      <w:sz w:val="24"/>
    </w:rPr>
  </w:style>
  <w:style w:type="paragraph" w:styleId="Heading3">
    <w:name w:val="heading 3"/>
    <w:basedOn w:val="Normal"/>
    <w:next w:val="Normal"/>
    <w:link w:val="Heading3Char"/>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413E15"/>
    <w:rPr>
      <w:rFonts w:ascii="Arial" w:hAnsi="Arial"/>
      <w:b/>
      <w:bCs/>
      <w:color w:val="000000"/>
      <w:sz w:val="32"/>
      <w:szCs w:val="32"/>
    </w:rPr>
  </w:style>
  <w:style w:type="character" w:customStyle="1" w:styleId="Heading2Char">
    <w:name w:val="Heading 2 Char"/>
    <w:link w:val="Heading2"/>
    <w:locked/>
    <w:rsid w:val="00413E15"/>
    <w:rPr>
      <w:b/>
      <w:bCs/>
      <w:color w:val="000000"/>
      <w:sz w:val="24"/>
      <w:szCs w:val="32"/>
    </w:rPr>
  </w:style>
  <w:style w:type="character" w:customStyle="1" w:styleId="Heading3Char">
    <w:name w:val="Heading 3 Char"/>
    <w:link w:val="Heading3"/>
    <w:semiHidden/>
    <w:locked/>
    <w:rPr>
      <w:rFonts w:ascii="Cambria" w:hAnsi="Cambria" w:cs="Times New Roman"/>
      <w:b/>
      <w:bCs/>
      <w:sz w:val="26"/>
      <w:szCs w:val="26"/>
    </w:rPr>
  </w:style>
  <w:style w:type="paragraph" w:styleId="BalloonText">
    <w:name w:val="Balloon Text"/>
    <w:basedOn w:val="Normal"/>
    <w:link w:val="BalloonTextChar"/>
    <w:semiHidden/>
    <w:pPr>
      <w:widowControl/>
      <w:autoSpaceDE/>
      <w:autoSpaceDN/>
      <w:adjustRightInd/>
    </w:pPr>
    <w:rPr>
      <w:rFonts w:ascii="Tahoma" w:hAnsi="Tahoma" w:cs="Tahoma"/>
      <w:sz w:val="16"/>
      <w:szCs w:val="16"/>
    </w:rPr>
  </w:style>
  <w:style w:type="character" w:customStyle="1" w:styleId="BalloonTextChar">
    <w:name w:val="Balloon Text Char"/>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rPr>
      <w:rFonts w:cs="Times New Roman"/>
      <w:color w:val="0000FF"/>
    </w:rPr>
  </w:style>
  <w:style w:type="character" w:styleId="Emphasis">
    <w:name w:val="Emphasis"/>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pPr>
      <w:tabs>
        <w:tab w:val="center" w:pos="4320"/>
        <w:tab w:val="right" w:pos="8640"/>
      </w:tabs>
    </w:pPr>
  </w:style>
  <w:style w:type="character" w:customStyle="1" w:styleId="FooterChar">
    <w:name w:val="Footer Char"/>
    <w:link w:val="Footer"/>
    <w:semiHidden/>
    <w:locked/>
    <w:rPr>
      <w:rFonts w:cs="Times New Roman"/>
      <w:sz w:val="24"/>
      <w:szCs w:val="24"/>
    </w:rPr>
  </w:style>
  <w:style w:type="character" w:styleId="PageNumber">
    <w:name w:val="page number"/>
    <w:rPr>
      <w:rFonts w:cs="Times New Roman"/>
    </w:rPr>
  </w:style>
  <w:style w:type="paragraph" w:styleId="Title">
    <w:name w:val="Title"/>
    <w:basedOn w:val="Normal"/>
    <w:link w:val="TitleChar"/>
    <w:qFormat/>
    <w:pPr>
      <w:jc w:val="center"/>
    </w:pPr>
    <w:rPr>
      <w:b/>
      <w:bCs/>
      <w:sz w:val="28"/>
      <w:szCs w:val="28"/>
    </w:rPr>
  </w:style>
  <w:style w:type="character" w:customStyle="1" w:styleId="TitleChar">
    <w:name w:val="Title Char"/>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b/>
      <w:bCs/>
      <w:color w:val="000000"/>
      <w:sz w:val="22"/>
      <w:szCs w:val="22"/>
    </w:rPr>
  </w:style>
  <w:style w:type="character" w:customStyle="1" w:styleId="BodyText2Char">
    <w:name w:val="Body Text 2 Char"/>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rFonts w:ascii="CG Times" w:hAnsi="CG Times" w:cs="CG Times"/>
      <w:b/>
      <w:bCs/>
      <w:color w:val="000000"/>
    </w:rPr>
  </w:style>
  <w:style w:type="character" w:customStyle="1" w:styleId="BodyTextIndent3Char">
    <w:name w:val="Body Text Indent 3 Char"/>
    <w:link w:val="BodyTextIndent3"/>
    <w:semiHidden/>
    <w:locked/>
    <w:rPr>
      <w:rFonts w:cs="Times New Roman"/>
      <w:sz w:val="16"/>
      <w:szCs w:val="16"/>
    </w:rPr>
  </w:style>
  <w:style w:type="character" w:styleId="FollowedHyperlink">
    <w:name w:val="FollowedHyperlink"/>
    <w:rPr>
      <w:rFonts w:cs="Times New Roman"/>
      <w:color w:val="800080"/>
      <w:u w:val="single"/>
    </w:rPr>
  </w:style>
  <w:style w:type="paragraph" w:styleId="FootnoteText">
    <w:name w:val="footnote text"/>
    <w:basedOn w:val="Normal"/>
    <w:link w:val="FootnoteTextChar"/>
    <w:semiHidden/>
    <w:rPr>
      <w:sz w:val="20"/>
      <w:szCs w:val="20"/>
    </w:rPr>
  </w:style>
  <w:style w:type="character" w:customStyle="1" w:styleId="FootnoteTextChar">
    <w:name w:val="Footnote Text Char"/>
    <w:link w:val="FootnoteText"/>
    <w:semiHidden/>
    <w:locked/>
    <w:rPr>
      <w:rFonts w:cs="Times New Roman"/>
      <w:sz w:val="20"/>
      <w:szCs w:val="20"/>
    </w:rPr>
  </w:style>
  <w:style w:type="character" w:styleId="FootnoteReference">
    <w:name w:val="footnote reference"/>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semiHidden/>
    <w:rsid w:val="0004165C"/>
    <w:pPr>
      <w:widowControl/>
      <w:autoSpaceDE/>
      <w:autoSpaceDN/>
      <w:adjustRightInd/>
    </w:pPr>
    <w:rPr>
      <w:rFonts w:ascii="Courier New" w:hAnsi="Courier New" w:cs="Courier New"/>
      <w:sz w:val="20"/>
      <w:szCs w:val="20"/>
    </w:rPr>
  </w:style>
  <w:style w:type="character" w:customStyle="1" w:styleId="PlainTextChar">
    <w:name w:val="Plain Text Char"/>
    <w:link w:val="PlainText"/>
    <w:semiHidden/>
    <w:locked/>
    <w:rsid w:val="0004165C"/>
    <w:rPr>
      <w:rFonts w:ascii="Courier New" w:hAnsi="Courier New" w:cs="Courier New"/>
      <w:sz w:val="20"/>
      <w:szCs w:val="20"/>
    </w:rPr>
  </w:style>
  <w:style w:type="character" w:styleId="CommentReference">
    <w:name w:val="annotation reference"/>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9"/>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 w:type="paragraph" w:styleId="TOCHeading">
    <w:name w:val="TOC Heading"/>
    <w:basedOn w:val="Heading1"/>
    <w:next w:val="Normal"/>
    <w:uiPriority w:val="39"/>
    <w:unhideWhenUsed/>
    <w:qFormat/>
    <w:rsid w:val="002C3ED1"/>
    <w:pPr>
      <w:keepNext/>
      <w:keepLines/>
      <w:widowControl/>
      <w:autoSpaceDE/>
      <w:autoSpaceDN/>
      <w:adjustRightInd/>
      <w:spacing w:before="240" w:line="259" w:lineRule="auto"/>
      <w:jc w:val="left"/>
      <w:outlineLvl w:val="9"/>
    </w:pPr>
    <w:rPr>
      <w:rFonts w:ascii="Calibri Light" w:hAnsi="Calibri Light"/>
      <w:b w:val="0"/>
      <w:bCs w:val="0"/>
      <w:color w:val="2E74B5"/>
    </w:rPr>
  </w:style>
  <w:style w:type="paragraph" w:styleId="TOC2">
    <w:name w:val="toc 2"/>
    <w:basedOn w:val="Normal"/>
    <w:next w:val="Normal"/>
    <w:autoRedefine/>
    <w:uiPriority w:val="39"/>
    <w:unhideWhenUsed/>
    <w:rsid w:val="002C3ED1"/>
    <w:pPr>
      <w:widowControl/>
      <w:autoSpaceDE/>
      <w:autoSpaceDN/>
      <w:adjustRightInd/>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2C3ED1"/>
    <w:pPr>
      <w:widowControl/>
      <w:autoSpaceDE/>
      <w:autoSpaceDN/>
      <w:adjustRightInd/>
      <w:spacing w:after="100" w:line="259" w:lineRule="auto"/>
    </w:pPr>
    <w:rPr>
      <w:rFonts w:ascii="Calibri" w:hAnsi="Calibri"/>
      <w:sz w:val="22"/>
      <w:szCs w:val="22"/>
    </w:rPr>
  </w:style>
  <w:style w:type="paragraph" w:styleId="TOC3">
    <w:name w:val="toc 3"/>
    <w:basedOn w:val="Normal"/>
    <w:next w:val="Normal"/>
    <w:autoRedefine/>
    <w:uiPriority w:val="39"/>
    <w:unhideWhenUsed/>
    <w:rsid w:val="002C3ED1"/>
    <w:pPr>
      <w:widowControl/>
      <w:autoSpaceDE/>
      <w:autoSpaceDN/>
      <w:adjustRightInd/>
      <w:spacing w:after="100" w:line="259" w:lineRule="auto"/>
      <w:ind w:left="440"/>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BB3"/>
    <w:pPr>
      <w:widowControl w:val="0"/>
      <w:autoSpaceDE w:val="0"/>
      <w:autoSpaceDN w:val="0"/>
      <w:adjustRightInd w:val="0"/>
    </w:pPr>
    <w:rPr>
      <w:sz w:val="24"/>
      <w:szCs w:val="24"/>
    </w:rPr>
  </w:style>
  <w:style w:type="paragraph" w:styleId="Heading1">
    <w:name w:val="heading 1"/>
    <w:basedOn w:val="Title"/>
    <w:next w:val="Normal"/>
    <w:link w:val="Heading1Char"/>
    <w:qFormat/>
    <w:rsid w:val="00413E15"/>
    <w:pPr>
      <w:outlineLvl w:val="0"/>
    </w:pPr>
    <w:rPr>
      <w:rFonts w:ascii="Arial" w:hAnsi="Arial"/>
      <w:color w:val="000000"/>
      <w:sz w:val="32"/>
      <w:szCs w:val="32"/>
    </w:rPr>
  </w:style>
  <w:style w:type="paragraph" w:styleId="Heading2">
    <w:name w:val="heading 2"/>
    <w:basedOn w:val="Heading1"/>
    <w:next w:val="Normal"/>
    <w:link w:val="Heading2Char"/>
    <w:qFormat/>
    <w:rsid w:val="00413E15"/>
    <w:pPr>
      <w:pBdr>
        <w:top w:val="single" w:sz="4" w:space="1" w:color="auto"/>
        <w:bottom w:val="single" w:sz="4" w:space="1" w:color="auto"/>
      </w:pBdr>
      <w:outlineLvl w:val="1"/>
    </w:pPr>
    <w:rPr>
      <w:rFonts w:ascii="Times New Roman" w:hAnsi="Times New Roman"/>
      <w:sz w:val="24"/>
    </w:rPr>
  </w:style>
  <w:style w:type="paragraph" w:styleId="Heading3">
    <w:name w:val="heading 3"/>
    <w:basedOn w:val="Normal"/>
    <w:next w:val="Normal"/>
    <w:link w:val="Heading3Char"/>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413E15"/>
    <w:rPr>
      <w:rFonts w:ascii="Arial" w:hAnsi="Arial"/>
      <w:b/>
      <w:bCs/>
      <w:color w:val="000000"/>
      <w:sz w:val="32"/>
      <w:szCs w:val="32"/>
    </w:rPr>
  </w:style>
  <w:style w:type="character" w:customStyle="1" w:styleId="Heading2Char">
    <w:name w:val="Heading 2 Char"/>
    <w:link w:val="Heading2"/>
    <w:locked/>
    <w:rsid w:val="00413E15"/>
    <w:rPr>
      <w:b/>
      <w:bCs/>
      <w:color w:val="000000"/>
      <w:sz w:val="24"/>
      <w:szCs w:val="32"/>
    </w:rPr>
  </w:style>
  <w:style w:type="character" w:customStyle="1" w:styleId="Heading3Char">
    <w:name w:val="Heading 3 Char"/>
    <w:link w:val="Heading3"/>
    <w:semiHidden/>
    <w:locked/>
    <w:rPr>
      <w:rFonts w:ascii="Cambria" w:hAnsi="Cambria" w:cs="Times New Roman"/>
      <w:b/>
      <w:bCs/>
      <w:sz w:val="26"/>
      <w:szCs w:val="26"/>
    </w:rPr>
  </w:style>
  <w:style w:type="paragraph" w:styleId="BalloonText">
    <w:name w:val="Balloon Text"/>
    <w:basedOn w:val="Normal"/>
    <w:link w:val="BalloonTextChar"/>
    <w:semiHidden/>
    <w:pPr>
      <w:widowControl/>
      <w:autoSpaceDE/>
      <w:autoSpaceDN/>
      <w:adjustRightInd/>
    </w:pPr>
    <w:rPr>
      <w:rFonts w:ascii="Tahoma" w:hAnsi="Tahoma" w:cs="Tahoma"/>
      <w:sz w:val="16"/>
      <w:szCs w:val="16"/>
    </w:rPr>
  </w:style>
  <w:style w:type="character" w:customStyle="1" w:styleId="BalloonTextChar">
    <w:name w:val="Balloon Text Char"/>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rPr>
      <w:rFonts w:cs="Times New Roman"/>
      <w:color w:val="0000FF"/>
    </w:rPr>
  </w:style>
  <w:style w:type="character" w:styleId="Emphasis">
    <w:name w:val="Emphasis"/>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pPr>
      <w:tabs>
        <w:tab w:val="center" w:pos="4320"/>
        <w:tab w:val="right" w:pos="8640"/>
      </w:tabs>
    </w:pPr>
  </w:style>
  <w:style w:type="character" w:customStyle="1" w:styleId="FooterChar">
    <w:name w:val="Footer Char"/>
    <w:link w:val="Footer"/>
    <w:semiHidden/>
    <w:locked/>
    <w:rPr>
      <w:rFonts w:cs="Times New Roman"/>
      <w:sz w:val="24"/>
      <w:szCs w:val="24"/>
    </w:rPr>
  </w:style>
  <w:style w:type="character" w:styleId="PageNumber">
    <w:name w:val="page number"/>
    <w:rPr>
      <w:rFonts w:cs="Times New Roman"/>
    </w:rPr>
  </w:style>
  <w:style w:type="paragraph" w:styleId="Title">
    <w:name w:val="Title"/>
    <w:basedOn w:val="Normal"/>
    <w:link w:val="TitleChar"/>
    <w:qFormat/>
    <w:pPr>
      <w:jc w:val="center"/>
    </w:pPr>
    <w:rPr>
      <w:b/>
      <w:bCs/>
      <w:sz w:val="28"/>
      <w:szCs w:val="28"/>
    </w:rPr>
  </w:style>
  <w:style w:type="character" w:customStyle="1" w:styleId="TitleChar">
    <w:name w:val="Title Char"/>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b/>
      <w:bCs/>
      <w:color w:val="000000"/>
      <w:sz w:val="22"/>
      <w:szCs w:val="22"/>
    </w:rPr>
  </w:style>
  <w:style w:type="character" w:customStyle="1" w:styleId="BodyText2Char">
    <w:name w:val="Body Text 2 Char"/>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rFonts w:ascii="CG Times" w:hAnsi="CG Times" w:cs="CG Times"/>
      <w:b/>
      <w:bCs/>
      <w:color w:val="000000"/>
    </w:rPr>
  </w:style>
  <w:style w:type="character" w:customStyle="1" w:styleId="BodyTextIndent3Char">
    <w:name w:val="Body Text Indent 3 Char"/>
    <w:link w:val="BodyTextIndent3"/>
    <w:semiHidden/>
    <w:locked/>
    <w:rPr>
      <w:rFonts w:cs="Times New Roman"/>
      <w:sz w:val="16"/>
      <w:szCs w:val="16"/>
    </w:rPr>
  </w:style>
  <w:style w:type="character" w:styleId="FollowedHyperlink">
    <w:name w:val="FollowedHyperlink"/>
    <w:rPr>
      <w:rFonts w:cs="Times New Roman"/>
      <w:color w:val="800080"/>
      <w:u w:val="single"/>
    </w:rPr>
  </w:style>
  <w:style w:type="paragraph" w:styleId="FootnoteText">
    <w:name w:val="footnote text"/>
    <w:basedOn w:val="Normal"/>
    <w:link w:val="FootnoteTextChar"/>
    <w:semiHidden/>
    <w:rPr>
      <w:sz w:val="20"/>
      <w:szCs w:val="20"/>
    </w:rPr>
  </w:style>
  <w:style w:type="character" w:customStyle="1" w:styleId="FootnoteTextChar">
    <w:name w:val="Footnote Text Char"/>
    <w:link w:val="FootnoteText"/>
    <w:semiHidden/>
    <w:locked/>
    <w:rPr>
      <w:rFonts w:cs="Times New Roman"/>
      <w:sz w:val="20"/>
      <w:szCs w:val="20"/>
    </w:rPr>
  </w:style>
  <w:style w:type="character" w:styleId="FootnoteReference">
    <w:name w:val="footnote reference"/>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semiHidden/>
    <w:rsid w:val="0004165C"/>
    <w:pPr>
      <w:widowControl/>
      <w:autoSpaceDE/>
      <w:autoSpaceDN/>
      <w:adjustRightInd/>
    </w:pPr>
    <w:rPr>
      <w:rFonts w:ascii="Courier New" w:hAnsi="Courier New" w:cs="Courier New"/>
      <w:sz w:val="20"/>
      <w:szCs w:val="20"/>
    </w:rPr>
  </w:style>
  <w:style w:type="character" w:customStyle="1" w:styleId="PlainTextChar">
    <w:name w:val="Plain Text Char"/>
    <w:link w:val="PlainText"/>
    <w:semiHidden/>
    <w:locked/>
    <w:rsid w:val="0004165C"/>
    <w:rPr>
      <w:rFonts w:ascii="Courier New" w:hAnsi="Courier New" w:cs="Courier New"/>
      <w:sz w:val="20"/>
      <w:szCs w:val="20"/>
    </w:rPr>
  </w:style>
  <w:style w:type="character" w:styleId="CommentReference">
    <w:name w:val="annotation reference"/>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9"/>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 w:type="paragraph" w:styleId="TOCHeading">
    <w:name w:val="TOC Heading"/>
    <w:basedOn w:val="Heading1"/>
    <w:next w:val="Normal"/>
    <w:uiPriority w:val="39"/>
    <w:unhideWhenUsed/>
    <w:qFormat/>
    <w:rsid w:val="002C3ED1"/>
    <w:pPr>
      <w:keepNext/>
      <w:keepLines/>
      <w:widowControl/>
      <w:autoSpaceDE/>
      <w:autoSpaceDN/>
      <w:adjustRightInd/>
      <w:spacing w:before="240" w:line="259" w:lineRule="auto"/>
      <w:jc w:val="left"/>
      <w:outlineLvl w:val="9"/>
    </w:pPr>
    <w:rPr>
      <w:rFonts w:ascii="Calibri Light" w:hAnsi="Calibri Light"/>
      <w:b w:val="0"/>
      <w:bCs w:val="0"/>
      <w:color w:val="2E74B5"/>
    </w:rPr>
  </w:style>
  <w:style w:type="paragraph" w:styleId="TOC2">
    <w:name w:val="toc 2"/>
    <w:basedOn w:val="Normal"/>
    <w:next w:val="Normal"/>
    <w:autoRedefine/>
    <w:uiPriority w:val="39"/>
    <w:unhideWhenUsed/>
    <w:rsid w:val="002C3ED1"/>
    <w:pPr>
      <w:widowControl/>
      <w:autoSpaceDE/>
      <w:autoSpaceDN/>
      <w:adjustRightInd/>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2C3ED1"/>
    <w:pPr>
      <w:widowControl/>
      <w:autoSpaceDE/>
      <w:autoSpaceDN/>
      <w:adjustRightInd/>
      <w:spacing w:after="100" w:line="259" w:lineRule="auto"/>
    </w:pPr>
    <w:rPr>
      <w:rFonts w:ascii="Calibri" w:hAnsi="Calibri"/>
      <w:sz w:val="22"/>
      <w:szCs w:val="22"/>
    </w:rPr>
  </w:style>
  <w:style w:type="paragraph" w:styleId="TOC3">
    <w:name w:val="toc 3"/>
    <w:basedOn w:val="Normal"/>
    <w:next w:val="Normal"/>
    <w:autoRedefine/>
    <w:uiPriority w:val="39"/>
    <w:unhideWhenUsed/>
    <w:rsid w:val="002C3ED1"/>
    <w:pPr>
      <w:widowControl/>
      <w:autoSpaceDE/>
      <w:autoSpaceDN/>
      <w:adjustRightInd/>
      <w:spacing w:after="100" w:line="259" w:lineRule="auto"/>
      <w:ind w:left="44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6927485">
      <w:bodyDiv w:val="1"/>
      <w:marLeft w:val="0"/>
      <w:marRight w:val="0"/>
      <w:marTop w:val="0"/>
      <w:marBottom w:val="0"/>
      <w:divBdr>
        <w:top w:val="none" w:sz="0" w:space="0" w:color="auto"/>
        <w:left w:val="none" w:sz="0" w:space="0" w:color="auto"/>
        <w:bottom w:val="none" w:sz="0" w:space="0" w:color="auto"/>
        <w:right w:val="none" w:sz="0" w:space="0" w:color="auto"/>
      </w:divBdr>
      <w:divsChild>
        <w:div w:id="91703688">
          <w:marLeft w:val="0"/>
          <w:marRight w:val="0"/>
          <w:marTop w:val="0"/>
          <w:marBottom w:val="0"/>
          <w:divBdr>
            <w:top w:val="none" w:sz="0" w:space="0" w:color="auto"/>
            <w:left w:val="none" w:sz="0" w:space="0" w:color="auto"/>
            <w:bottom w:val="none" w:sz="0" w:space="0" w:color="auto"/>
            <w:right w:val="none" w:sz="0" w:space="0" w:color="auto"/>
          </w:divBdr>
        </w:div>
        <w:div w:id="146290476">
          <w:marLeft w:val="0"/>
          <w:marRight w:val="0"/>
          <w:marTop w:val="0"/>
          <w:marBottom w:val="0"/>
          <w:divBdr>
            <w:top w:val="none" w:sz="0" w:space="0" w:color="auto"/>
            <w:left w:val="none" w:sz="0" w:space="0" w:color="auto"/>
            <w:bottom w:val="none" w:sz="0" w:space="0" w:color="auto"/>
            <w:right w:val="none" w:sz="0" w:space="0" w:color="auto"/>
          </w:divBdr>
        </w:div>
        <w:div w:id="172576116">
          <w:marLeft w:val="0"/>
          <w:marRight w:val="0"/>
          <w:marTop w:val="0"/>
          <w:marBottom w:val="0"/>
          <w:divBdr>
            <w:top w:val="none" w:sz="0" w:space="0" w:color="auto"/>
            <w:left w:val="none" w:sz="0" w:space="0" w:color="auto"/>
            <w:bottom w:val="none" w:sz="0" w:space="0" w:color="auto"/>
            <w:right w:val="none" w:sz="0" w:space="0" w:color="auto"/>
          </w:divBdr>
        </w:div>
        <w:div w:id="173813278">
          <w:marLeft w:val="0"/>
          <w:marRight w:val="0"/>
          <w:marTop w:val="0"/>
          <w:marBottom w:val="0"/>
          <w:divBdr>
            <w:top w:val="none" w:sz="0" w:space="0" w:color="auto"/>
            <w:left w:val="none" w:sz="0" w:space="0" w:color="auto"/>
            <w:bottom w:val="none" w:sz="0" w:space="0" w:color="auto"/>
            <w:right w:val="none" w:sz="0" w:space="0" w:color="auto"/>
          </w:divBdr>
        </w:div>
        <w:div w:id="329337272">
          <w:marLeft w:val="0"/>
          <w:marRight w:val="0"/>
          <w:marTop w:val="0"/>
          <w:marBottom w:val="0"/>
          <w:divBdr>
            <w:top w:val="none" w:sz="0" w:space="0" w:color="auto"/>
            <w:left w:val="none" w:sz="0" w:space="0" w:color="auto"/>
            <w:bottom w:val="none" w:sz="0" w:space="0" w:color="auto"/>
            <w:right w:val="none" w:sz="0" w:space="0" w:color="auto"/>
          </w:divBdr>
        </w:div>
        <w:div w:id="332224526">
          <w:marLeft w:val="0"/>
          <w:marRight w:val="0"/>
          <w:marTop w:val="0"/>
          <w:marBottom w:val="0"/>
          <w:divBdr>
            <w:top w:val="none" w:sz="0" w:space="0" w:color="auto"/>
            <w:left w:val="none" w:sz="0" w:space="0" w:color="auto"/>
            <w:bottom w:val="none" w:sz="0" w:space="0" w:color="auto"/>
            <w:right w:val="none" w:sz="0" w:space="0" w:color="auto"/>
          </w:divBdr>
        </w:div>
        <w:div w:id="463474536">
          <w:marLeft w:val="0"/>
          <w:marRight w:val="0"/>
          <w:marTop w:val="0"/>
          <w:marBottom w:val="0"/>
          <w:divBdr>
            <w:top w:val="none" w:sz="0" w:space="0" w:color="auto"/>
            <w:left w:val="none" w:sz="0" w:space="0" w:color="auto"/>
            <w:bottom w:val="none" w:sz="0" w:space="0" w:color="auto"/>
            <w:right w:val="none" w:sz="0" w:space="0" w:color="auto"/>
          </w:divBdr>
        </w:div>
        <w:div w:id="502940343">
          <w:marLeft w:val="0"/>
          <w:marRight w:val="0"/>
          <w:marTop w:val="0"/>
          <w:marBottom w:val="0"/>
          <w:divBdr>
            <w:top w:val="none" w:sz="0" w:space="0" w:color="auto"/>
            <w:left w:val="none" w:sz="0" w:space="0" w:color="auto"/>
            <w:bottom w:val="none" w:sz="0" w:space="0" w:color="auto"/>
            <w:right w:val="none" w:sz="0" w:space="0" w:color="auto"/>
          </w:divBdr>
        </w:div>
        <w:div w:id="589582038">
          <w:marLeft w:val="0"/>
          <w:marRight w:val="0"/>
          <w:marTop w:val="0"/>
          <w:marBottom w:val="0"/>
          <w:divBdr>
            <w:top w:val="none" w:sz="0" w:space="0" w:color="auto"/>
            <w:left w:val="none" w:sz="0" w:space="0" w:color="auto"/>
            <w:bottom w:val="none" w:sz="0" w:space="0" w:color="auto"/>
            <w:right w:val="none" w:sz="0" w:space="0" w:color="auto"/>
          </w:divBdr>
        </w:div>
        <w:div w:id="734016173">
          <w:marLeft w:val="0"/>
          <w:marRight w:val="0"/>
          <w:marTop w:val="0"/>
          <w:marBottom w:val="0"/>
          <w:divBdr>
            <w:top w:val="none" w:sz="0" w:space="0" w:color="auto"/>
            <w:left w:val="none" w:sz="0" w:space="0" w:color="auto"/>
            <w:bottom w:val="none" w:sz="0" w:space="0" w:color="auto"/>
            <w:right w:val="none" w:sz="0" w:space="0" w:color="auto"/>
          </w:divBdr>
        </w:div>
        <w:div w:id="757792900">
          <w:marLeft w:val="0"/>
          <w:marRight w:val="0"/>
          <w:marTop w:val="0"/>
          <w:marBottom w:val="0"/>
          <w:divBdr>
            <w:top w:val="none" w:sz="0" w:space="0" w:color="auto"/>
            <w:left w:val="none" w:sz="0" w:space="0" w:color="auto"/>
            <w:bottom w:val="none" w:sz="0" w:space="0" w:color="auto"/>
            <w:right w:val="none" w:sz="0" w:space="0" w:color="auto"/>
          </w:divBdr>
        </w:div>
        <w:div w:id="771752048">
          <w:marLeft w:val="0"/>
          <w:marRight w:val="0"/>
          <w:marTop w:val="0"/>
          <w:marBottom w:val="0"/>
          <w:divBdr>
            <w:top w:val="none" w:sz="0" w:space="0" w:color="auto"/>
            <w:left w:val="none" w:sz="0" w:space="0" w:color="auto"/>
            <w:bottom w:val="none" w:sz="0" w:space="0" w:color="auto"/>
            <w:right w:val="none" w:sz="0" w:space="0" w:color="auto"/>
          </w:divBdr>
        </w:div>
        <w:div w:id="827869560">
          <w:marLeft w:val="0"/>
          <w:marRight w:val="0"/>
          <w:marTop w:val="0"/>
          <w:marBottom w:val="0"/>
          <w:divBdr>
            <w:top w:val="none" w:sz="0" w:space="0" w:color="auto"/>
            <w:left w:val="none" w:sz="0" w:space="0" w:color="auto"/>
            <w:bottom w:val="none" w:sz="0" w:space="0" w:color="auto"/>
            <w:right w:val="none" w:sz="0" w:space="0" w:color="auto"/>
          </w:divBdr>
        </w:div>
        <w:div w:id="909078993">
          <w:marLeft w:val="0"/>
          <w:marRight w:val="0"/>
          <w:marTop w:val="0"/>
          <w:marBottom w:val="0"/>
          <w:divBdr>
            <w:top w:val="none" w:sz="0" w:space="0" w:color="auto"/>
            <w:left w:val="none" w:sz="0" w:space="0" w:color="auto"/>
            <w:bottom w:val="none" w:sz="0" w:space="0" w:color="auto"/>
            <w:right w:val="none" w:sz="0" w:space="0" w:color="auto"/>
          </w:divBdr>
        </w:div>
        <w:div w:id="942222114">
          <w:marLeft w:val="0"/>
          <w:marRight w:val="0"/>
          <w:marTop w:val="0"/>
          <w:marBottom w:val="0"/>
          <w:divBdr>
            <w:top w:val="none" w:sz="0" w:space="0" w:color="auto"/>
            <w:left w:val="none" w:sz="0" w:space="0" w:color="auto"/>
            <w:bottom w:val="none" w:sz="0" w:space="0" w:color="auto"/>
            <w:right w:val="none" w:sz="0" w:space="0" w:color="auto"/>
          </w:divBdr>
        </w:div>
        <w:div w:id="995912123">
          <w:marLeft w:val="0"/>
          <w:marRight w:val="0"/>
          <w:marTop w:val="0"/>
          <w:marBottom w:val="0"/>
          <w:divBdr>
            <w:top w:val="none" w:sz="0" w:space="0" w:color="auto"/>
            <w:left w:val="none" w:sz="0" w:space="0" w:color="auto"/>
            <w:bottom w:val="none" w:sz="0" w:space="0" w:color="auto"/>
            <w:right w:val="none" w:sz="0" w:space="0" w:color="auto"/>
          </w:divBdr>
        </w:div>
        <w:div w:id="1105269252">
          <w:marLeft w:val="0"/>
          <w:marRight w:val="0"/>
          <w:marTop w:val="0"/>
          <w:marBottom w:val="0"/>
          <w:divBdr>
            <w:top w:val="none" w:sz="0" w:space="0" w:color="auto"/>
            <w:left w:val="none" w:sz="0" w:space="0" w:color="auto"/>
            <w:bottom w:val="none" w:sz="0" w:space="0" w:color="auto"/>
            <w:right w:val="none" w:sz="0" w:space="0" w:color="auto"/>
          </w:divBdr>
        </w:div>
        <w:div w:id="1163004665">
          <w:marLeft w:val="0"/>
          <w:marRight w:val="0"/>
          <w:marTop w:val="0"/>
          <w:marBottom w:val="0"/>
          <w:divBdr>
            <w:top w:val="none" w:sz="0" w:space="0" w:color="auto"/>
            <w:left w:val="none" w:sz="0" w:space="0" w:color="auto"/>
            <w:bottom w:val="none" w:sz="0" w:space="0" w:color="auto"/>
            <w:right w:val="none" w:sz="0" w:space="0" w:color="auto"/>
          </w:divBdr>
        </w:div>
        <w:div w:id="1316765565">
          <w:marLeft w:val="0"/>
          <w:marRight w:val="0"/>
          <w:marTop w:val="0"/>
          <w:marBottom w:val="0"/>
          <w:divBdr>
            <w:top w:val="none" w:sz="0" w:space="0" w:color="auto"/>
            <w:left w:val="none" w:sz="0" w:space="0" w:color="auto"/>
            <w:bottom w:val="none" w:sz="0" w:space="0" w:color="auto"/>
            <w:right w:val="none" w:sz="0" w:space="0" w:color="auto"/>
          </w:divBdr>
        </w:div>
        <w:div w:id="1361055287">
          <w:marLeft w:val="0"/>
          <w:marRight w:val="0"/>
          <w:marTop w:val="0"/>
          <w:marBottom w:val="0"/>
          <w:divBdr>
            <w:top w:val="none" w:sz="0" w:space="0" w:color="auto"/>
            <w:left w:val="none" w:sz="0" w:space="0" w:color="auto"/>
            <w:bottom w:val="none" w:sz="0" w:space="0" w:color="auto"/>
            <w:right w:val="none" w:sz="0" w:space="0" w:color="auto"/>
          </w:divBdr>
        </w:div>
        <w:div w:id="1377508073">
          <w:marLeft w:val="0"/>
          <w:marRight w:val="0"/>
          <w:marTop w:val="0"/>
          <w:marBottom w:val="0"/>
          <w:divBdr>
            <w:top w:val="none" w:sz="0" w:space="0" w:color="auto"/>
            <w:left w:val="none" w:sz="0" w:space="0" w:color="auto"/>
            <w:bottom w:val="none" w:sz="0" w:space="0" w:color="auto"/>
            <w:right w:val="none" w:sz="0" w:space="0" w:color="auto"/>
          </w:divBdr>
        </w:div>
        <w:div w:id="1378241678">
          <w:marLeft w:val="0"/>
          <w:marRight w:val="0"/>
          <w:marTop w:val="0"/>
          <w:marBottom w:val="0"/>
          <w:divBdr>
            <w:top w:val="none" w:sz="0" w:space="0" w:color="auto"/>
            <w:left w:val="none" w:sz="0" w:space="0" w:color="auto"/>
            <w:bottom w:val="none" w:sz="0" w:space="0" w:color="auto"/>
            <w:right w:val="none" w:sz="0" w:space="0" w:color="auto"/>
          </w:divBdr>
        </w:div>
        <w:div w:id="1505508067">
          <w:marLeft w:val="0"/>
          <w:marRight w:val="0"/>
          <w:marTop w:val="0"/>
          <w:marBottom w:val="0"/>
          <w:divBdr>
            <w:top w:val="none" w:sz="0" w:space="0" w:color="auto"/>
            <w:left w:val="none" w:sz="0" w:space="0" w:color="auto"/>
            <w:bottom w:val="none" w:sz="0" w:space="0" w:color="auto"/>
            <w:right w:val="none" w:sz="0" w:space="0" w:color="auto"/>
          </w:divBdr>
        </w:div>
        <w:div w:id="1578587878">
          <w:marLeft w:val="0"/>
          <w:marRight w:val="0"/>
          <w:marTop w:val="0"/>
          <w:marBottom w:val="0"/>
          <w:divBdr>
            <w:top w:val="none" w:sz="0" w:space="0" w:color="auto"/>
            <w:left w:val="none" w:sz="0" w:space="0" w:color="auto"/>
            <w:bottom w:val="none" w:sz="0" w:space="0" w:color="auto"/>
            <w:right w:val="none" w:sz="0" w:space="0" w:color="auto"/>
          </w:divBdr>
        </w:div>
        <w:div w:id="1603299961">
          <w:marLeft w:val="0"/>
          <w:marRight w:val="0"/>
          <w:marTop w:val="0"/>
          <w:marBottom w:val="0"/>
          <w:divBdr>
            <w:top w:val="none" w:sz="0" w:space="0" w:color="auto"/>
            <w:left w:val="none" w:sz="0" w:space="0" w:color="auto"/>
            <w:bottom w:val="none" w:sz="0" w:space="0" w:color="auto"/>
            <w:right w:val="none" w:sz="0" w:space="0" w:color="auto"/>
          </w:divBdr>
        </w:div>
        <w:div w:id="1909143976">
          <w:marLeft w:val="0"/>
          <w:marRight w:val="0"/>
          <w:marTop w:val="0"/>
          <w:marBottom w:val="0"/>
          <w:divBdr>
            <w:top w:val="none" w:sz="0" w:space="0" w:color="auto"/>
            <w:left w:val="none" w:sz="0" w:space="0" w:color="auto"/>
            <w:bottom w:val="none" w:sz="0" w:space="0" w:color="auto"/>
            <w:right w:val="none" w:sz="0" w:space="0" w:color="auto"/>
          </w:divBdr>
        </w:div>
        <w:div w:id="1940985334">
          <w:marLeft w:val="0"/>
          <w:marRight w:val="0"/>
          <w:marTop w:val="0"/>
          <w:marBottom w:val="0"/>
          <w:divBdr>
            <w:top w:val="none" w:sz="0" w:space="0" w:color="auto"/>
            <w:left w:val="none" w:sz="0" w:space="0" w:color="auto"/>
            <w:bottom w:val="none" w:sz="0" w:space="0" w:color="auto"/>
            <w:right w:val="none" w:sz="0" w:space="0" w:color="auto"/>
          </w:divBdr>
        </w:div>
        <w:div w:id="1952397514">
          <w:marLeft w:val="0"/>
          <w:marRight w:val="0"/>
          <w:marTop w:val="0"/>
          <w:marBottom w:val="0"/>
          <w:divBdr>
            <w:top w:val="none" w:sz="0" w:space="0" w:color="auto"/>
            <w:left w:val="none" w:sz="0" w:space="0" w:color="auto"/>
            <w:bottom w:val="none" w:sz="0" w:space="0" w:color="auto"/>
            <w:right w:val="none" w:sz="0" w:space="0" w:color="auto"/>
          </w:divBdr>
        </w:div>
        <w:div w:id="2042053313">
          <w:marLeft w:val="0"/>
          <w:marRight w:val="0"/>
          <w:marTop w:val="0"/>
          <w:marBottom w:val="0"/>
          <w:divBdr>
            <w:top w:val="none" w:sz="0" w:space="0" w:color="auto"/>
            <w:left w:val="none" w:sz="0" w:space="0" w:color="auto"/>
            <w:bottom w:val="none" w:sz="0" w:space="0" w:color="auto"/>
            <w:right w:val="none" w:sz="0" w:space="0" w:color="auto"/>
          </w:divBdr>
        </w:div>
      </w:divsChild>
    </w:div>
    <w:div w:id="116797531">
      <w:bodyDiv w:val="1"/>
      <w:marLeft w:val="0"/>
      <w:marRight w:val="0"/>
      <w:marTop w:val="0"/>
      <w:marBottom w:val="0"/>
      <w:divBdr>
        <w:top w:val="none" w:sz="0" w:space="0" w:color="auto"/>
        <w:left w:val="none" w:sz="0" w:space="0" w:color="auto"/>
        <w:bottom w:val="none" w:sz="0" w:space="0" w:color="auto"/>
        <w:right w:val="none" w:sz="0" w:space="0" w:color="auto"/>
      </w:divBdr>
    </w:div>
    <w:div w:id="177160645">
      <w:bodyDiv w:val="1"/>
      <w:marLeft w:val="0"/>
      <w:marRight w:val="0"/>
      <w:marTop w:val="0"/>
      <w:marBottom w:val="0"/>
      <w:divBdr>
        <w:top w:val="none" w:sz="0" w:space="0" w:color="auto"/>
        <w:left w:val="none" w:sz="0" w:space="0" w:color="auto"/>
        <w:bottom w:val="none" w:sz="0" w:space="0" w:color="auto"/>
        <w:right w:val="none" w:sz="0" w:space="0" w:color="auto"/>
      </w:divBdr>
    </w:div>
    <w:div w:id="238751023">
      <w:bodyDiv w:val="1"/>
      <w:marLeft w:val="0"/>
      <w:marRight w:val="0"/>
      <w:marTop w:val="0"/>
      <w:marBottom w:val="0"/>
      <w:divBdr>
        <w:top w:val="none" w:sz="0" w:space="0" w:color="auto"/>
        <w:left w:val="none" w:sz="0" w:space="0" w:color="auto"/>
        <w:bottom w:val="none" w:sz="0" w:space="0" w:color="auto"/>
        <w:right w:val="none" w:sz="0" w:space="0" w:color="auto"/>
      </w:divBdr>
    </w:div>
    <w:div w:id="241721740">
      <w:bodyDiv w:val="1"/>
      <w:marLeft w:val="0"/>
      <w:marRight w:val="0"/>
      <w:marTop w:val="0"/>
      <w:marBottom w:val="0"/>
      <w:divBdr>
        <w:top w:val="none" w:sz="0" w:space="0" w:color="auto"/>
        <w:left w:val="none" w:sz="0" w:space="0" w:color="auto"/>
        <w:bottom w:val="none" w:sz="0" w:space="0" w:color="auto"/>
        <w:right w:val="none" w:sz="0" w:space="0" w:color="auto"/>
      </w:divBdr>
    </w:div>
    <w:div w:id="598490239">
      <w:bodyDiv w:val="1"/>
      <w:marLeft w:val="0"/>
      <w:marRight w:val="0"/>
      <w:marTop w:val="0"/>
      <w:marBottom w:val="0"/>
      <w:divBdr>
        <w:top w:val="none" w:sz="0" w:space="0" w:color="auto"/>
        <w:left w:val="none" w:sz="0" w:space="0" w:color="auto"/>
        <w:bottom w:val="none" w:sz="0" w:space="0" w:color="auto"/>
        <w:right w:val="none" w:sz="0" w:space="0" w:color="auto"/>
      </w:divBdr>
    </w:div>
    <w:div w:id="642389172">
      <w:bodyDiv w:val="1"/>
      <w:marLeft w:val="0"/>
      <w:marRight w:val="0"/>
      <w:marTop w:val="0"/>
      <w:marBottom w:val="0"/>
      <w:divBdr>
        <w:top w:val="none" w:sz="0" w:space="0" w:color="auto"/>
        <w:left w:val="none" w:sz="0" w:space="0" w:color="auto"/>
        <w:bottom w:val="none" w:sz="0" w:space="0" w:color="auto"/>
        <w:right w:val="none" w:sz="0" w:space="0" w:color="auto"/>
      </w:divBdr>
    </w:div>
    <w:div w:id="747188885">
      <w:bodyDiv w:val="1"/>
      <w:marLeft w:val="0"/>
      <w:marRight w:val="0"/>
      <w:marTop w:val="0"/>
      <w:marBottom w:val="0"/>
      <w:divBdr>
        <w:top w:val="none" w:sz="0" w:space="0" w:color="auto"/>
        <w:left w:val="none" w:sz="0" w:space="0" w:color="auto"/>
        <w:bottom w:val="none" w:sz="0" w:space="0" w:color="auto"/>
        <w:right w:val="none" w:sz="0" w:space="0" w:color="auto"/>
      </w:divBdr>
    </w:div>
    <w:div w:id="905072448">
      <w:bodyDiv w:val="1"/>
      <w:marLeft w:val="0"/>
      <w:marRight w:val="0"/>
      <w:marTop w:val="0"/>
      <w:marBottom w:val="0"/>
      <w:divBdr>
        <w:top w:val="none" w:sz="0" w:space="0" w:color="auto"/>
        <w:left w:val="none" w:sz="0" w:space="0" w:color="auto"/>
        <w:bottom w:val="none" w:sz="0" w:space="0" w:color="auto"/>
        <w:right w:val="none" w:sz="0" w:space="0" w:color="auto"/>
      </w:divBdr>
    </w:div>
    <w:div w:id="939534311">
      <w:bodyDiv w:val="1"/>
      <w:marLeft w:val="0"/>
      <w:marRight w:val="0"/>
      <w:marTop w:val="0"/>
      <w:marBottom w:val="0"/>
      <w:divBdr>
        <w:top w:val="none" w:sz="0" w:space="0" w:color="auto"/>
        <w:left w:val="none" w:sz="0" w:space="0" w:color="auto"/>
        <w:bottom w:val="none" w:sz="0" w:space="0" w:color="auto"/>
        <w:right w:val="none" w:sz="0" w:space="0" w:color="auto"/>
      </w:divBdr>
    </w:div>
    <w:div w:id="940181461">
      <w:bodyDiv w:val="1"/>
      <w:marLeft w:val="0"/>
      <w:marRight w:val="0"/>
      <w:marTop w:val="0"/>
      <w:marBottom w:val="0"/>
      <w:divBdr>
        <w:top w:val="none" w:sz="0" w:space="0" w:color="auto"/>
        <w:left w:val="none" w:sz="0" w:space="0" w:color="auto"/>
        <w:bottom w:val="none" w:sz="0" w:space="0" w:color="auto"/>
        <w:right w:val="none" w:sz="0" w:space="0" w:color="auto"/>
      </w:divBdr>
    </w:div>
    <w:div w:id="1046031629">
      <w:bodyDiv w:val="1"/>
      <w:marLeft w:val="0"/>
      <w:marRight w:val="0"/>
      <w:marTop w:val="0"/>
      <w:marBottom w:val="0"/>
      <w:divBdr>
        <w:top w:val="none" w:sz="0" w:space="0" w:color="auto"/>
        <w:left w:val="none" w:sz="0" w:space="0" w:color="auto"/>
        <w:bottom w:val="none" w:sz="0" w:space="0" w:color="auto"/>
        <w:right w:val="none" w:sz="0" w:space="0" w:color="auto"/>
      </w:divBdr>
    </w:div>
    <w:div w:id="1205099302">
      <w:bodyDiv w:val="1"/>
      <w:marLeft w:val="0"/>
      <w:marRight w:val="0"/>
      <w:marTop w:val="0"/>
      <w:marBottom w:val="0"/>
      <w:divBdr>
        <w:top w:val="none" w:sz="0" w:space="0" w:color="auto"/>
        <w:left w:val="none" w:sz="0" w:space="0" w:color="auto"/>
        <w:bottom w:val="none" w:sz="0" w:space="0" w:color="auto"/>
        <w:right w:val="none" w:sz="0" w:space="0" w:color="auto"/>
      </w:divBdr>
    </w:div>
    <w:div w:id="1217467663">
      <w:bodyDiv w:val="1"/>
      <w:marLeft w:val="0"/>
      <w:marRight w:val="0"/>
      <w:marTop w:val="0"/>
      <w:marBottom w:val="0"/>
      <w:divBdr>
        <w:top w:val="none" w:sz="0" w:space="0" w:color="auto"/>
        <w:left w:val="none" w:sz="0" w:space="0" w:color="auto"/>
        <w:bottom w:val="none" w:sz="0" w:space="0" w:color="auto"/>
        <w:right w:val="none" w:sz="0" w:space="0" w:color="auto"/>
      </w:divBdr>
    </w:div>
    <w:div w:id="1288775161">
      <w:bodyDiv w:val="1"/>
      <w:marLeft w:val="0"/>
      <w:marRight w:val="0"/>
      <w:marTop w:val="0"/>
      <w:marBottom w:val="0"/>
      <w:divBdr>
        <w:top w:val="none" w:sz="0" w:space="0" w:color="auto"/>
        <w:left w:val="none" w:sz="0" w:space="0" w:color="auto"/>
        <w:bottom w:val="none" w:sz="0" w:space="0" w:color="auto"/>
        <w:right w:val="none" w:sz="0" w:space="0" w:color="auto"/>
      </w:divBdr>
    </w:div>
    <w:div w:id="1712416891">
      <w:bodyDiv w:val="1"/>
      <w:marLeft w:val="0"/>
      <w:marRight w:val="0"/>
      <w:marTop w:val="0"/>
      <w:marBottom w:val="0"/>
      <w:divBdr>
        <w:top w:val="none" w:sz="0" w:space="0" w:color="auto"/>
        <w:left w:val="none" w:sz="0" w:space="0" w:color="auto"/>
        <w:bottom w:val="none" w:sz="0" w:space="0" w:color="auto"/>
        <w:right w:val="none" w:sz="0" w:space="0" w:color="auto"/>
      </w:divBdr>
    </w:div>
    <w:div w:id="1823741355">
      <w:bodyDiv w:val="1"/>
      <w:marLeft w:val="0"/>
      <w:marRight w:val="0"/>
      <w:marTop w:val="0"/>
      <w:marBottom w:val="0"/>
      <w:divBdr>
        <w:top w:val="none" w:sz="0" w:space="0" w:color="auto"/>
        <w:left w:val="none" w:sz="0" w:space="0" w:color="auto"/>
        <w:bottom w:val="none" w:sz="0" w:space="0" w:color="auto"/>
        <w:right w:val="none" w:sz="0" w:space="0" w:color="auto"/>
      </w:divBdr>
    </w:div>
    <w:div w:id="1882865221">
      <w:bodyDiv w:val="1"/>
      <w:marLeft w:val="0"/>
      <w:marRight w:val="0"/>
      <w:marTop w:val="0"/>
      <w:marBottom w:val="0"/>
      <w:divBdr>
        <w:top w:val="none" w:sz="0" w:space="0" w:color="auto"/>
        <w:left w:val="none" w:sz="0" w:space="0" w:color="auto"/>
        <w:bottom w:val="none" w:sz="0" w:space="0" w:color="auto"/>
        <w:right w:val="none" w:sz="0" w:space="0" w:color="auto"/>
      </w:divBdr>
      <w:divsChild>
        <w:div w:id="58257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6@NUM" TargetMode="External"/><Relationship Id="rId18" Type="http://schemas.openxmlformats.org/officeDocument/2006/relationships/footer" Target="footer4.xml"/><Relationship Id="rId26" Type="http://schemas.openxmlformats.org/officeDocument/2006/relationships/hyperlink" Target="mailto:J1a@1"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D6@num" TargetMode="External"/><Relationship Id="rId25" Type="http://schemas.openxmlformats.org/officeDocument/2006/relationships/hyperlink" Target="mailto:H62c5" TargetMode="External"/><Relationship Id="rId2" Type="http://schemas.openxmlformats.org/officeDocument/2006/relationships/numbering" Target="numbering.xml"/><Relationship Id="rId16" Type="http://schemas.openxmlformats.org/officeDocument/2006/relationships/hyperlink" Target="mailto:D6@UNT" TargetMode="External"/><Relationship Id="rId20" Type="http://schemas.openxmlformats.org/officeDocument/2006/relationships/hyperlink" Target="mailto:H1@n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mailto:H62c3" TargetMode="External"/><Relationship Id="rId5" Type="http://schemas.openxmlformats.org/officeDocument/2006/relationships/settings" Target="settings.xml"/><Relationship Id="rId15" Type="http://schemas.openxmlformats.org/officeDocument/2006/relationships/hyperlink" Target="mailto:D6@NUM" TargetMode="External"/><Relationship Id="rId23" Type="http://schemas.openxmlformats.org/officeDocument/2006/relationships/hyperlink" Target="mailto:H61c5" TargetMode="Externa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D6@UNT" TargetMode="External"/><Relationship Id="rId22" Type="http://schemas.openxmlformats.org/officeDocument/2006/relationships/hyperlink" Target="mailto:H6.1c3" TargetMode="External"/><Relationship Id="rId27" Type="http://schemas.openxmlformats.org/officeDocument/2006/relationships/hyperlink" Target="mailto:J2a@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0A1F3-9F16-434E-B806-C4B12191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11240</Words>
  <Characters>50241</Characters>
  <Application>Microsoft Office Word</Application>
  <DocSecurity>0</DocSecurity>
  <Lines>418</Lines>
  <Paragraphs>122</Paragraphs>
  <ScaleCrop>false</ScaleCrop>
  <HeadingPairs>
    <vt:vector size="2" baseType="variant">
      <vt:variant>
        <vt:lpstr>Title</vt:lpstr>
      </vt:variant>
      <vt:variant>
        <vt:i4>1</vt:i4>
      </vt:variant>
    </vt:vector>
  </HeadingPairs>
  <TitlesOfParts>
    <vt:vector size="1" baseType="lpstr">
      <vt:lpstr>MAY 2011 Follow – Up Tobacco Use Supplement to the CPS</vt:lpstr>
    </vt:vector>
  </TitlesOfParts>
  <Company>NCI</Company>
  <LinksUpToDate>false</LinksUpToDate>
  <CharactersWithSpaces>61359</CharactersWithSpaces>
  <SharedDoc>false</SharedDoc>
  <HLinks>
    <vt:vector size="72" baseType="variant">
      <vt:variant>
        <vt:i4>7077909</vt:i4>
      </vt:variant>
      <vt:variant>
        <vt:i4>33</vt:i4>
      </vt:variant>
      <vt:variant>
        <vt:i4>0</vt:i4>
      </vt:variant>
      <vt:variant>
        <vt:i4>5</vt:i4>
      </vt:variant>
      <vt:variant>
        <vt:lpwstr>mailto:J2a@1-4</vt:lpwstr>
      </vt:variant>
      <vt:variant>
        <vt:lpwstr/>
      </vt:variant>
      <vt:variant>
        <vt:i4>5767227</vt:i4>
      </vt:variant>
      <vt:variant>
        <vt:i4>30</vt:i4>
      </vt:variant>
      <vt:variant>
        <vt:i4>0</vt:i4>
      </vt:variant>
      <vt:variant>
        <vt:i4>5</vt:i4>
      </vt:variant>
      <vt:variant>
        <vt:lpwstr>mailto:J1a@1</vt:lpwstr>
      </vt:variant>
      <vt:variant>
        <vt:lpwstr/>
      </vt:variant>
      <vt:variant>
        <vt:i4>851999</vt:i4>
      </vt:variant>
      <vt:variant>
        <vt:i4>27</vt:i4>
      </vt:variant>
      <vt:variant>
        <vt:i4>0</vt:i4>
      </vt:variant>
      <vt:variant>
        <vt:i4>5</vt:i4>
      </vt:variant>
      <vt:variant>
        <vt:lpwstr>mailto:H62c5</vt:lpwstr>
      </vt:variant>
      <vt:variant>
        <vt:lpwstr/>
      </vt:variant>
      <vt:variant>
        <vt:i4>720927</vt:i4>
      </vt:variant>
      <vt:variant>
        <vt:i4>24</vt:i4>
      </vt:variant>
      <vt:variant>
        <vt:i4>0</vt:i4>
      </vt:variant>
      <vt:variant>
        <vt:i4>5</vt:i4>
      </vt:variant>
      <vt:variant>
        <vt:lpwstr>mailto:H62c3</vt:lpwstr>
      </vt:variant>
      <vt:variant>
        <vt:lpwstr/>
      </vt:variant>
      <vt:variant>
        <vt:i4>917535</vt:i4>
      </vt:variant>
      <vt:variant>
        <vt:i4>21</vt:i4>
      </vt:variant>
      <vt:variant>
        <vt:i4>0</vt:i4>
      </vt:variant>
      <vt:variant>
        <vt:i4>5</vt:i4>
      </vt:variant>
      <vt:variant>
        <vt:lpwstr>mailto:H61c5</vt:lpwstr>
      </vt:variant>
      <vt:variant>
        <vt:lpwstr/>
      </vt:variant>
      <vt:variant>
        <vt:i4>4653133</vt:i4>
      </vt:variant>
      <vt:variant>
        <vt:i4>18</vt:i4>
      </vt:variant>
      <vt:variant>
        <vt:i4>0</vt:i4>
      </vt:variant>
      <vt:variant>
        <vt:i4>5</vt:i4>
      </vt:variant>
      <vt:variant>
        <vt:lpwstr>mailto:H6.1c3</vt:lpwstr>
      </vt:variant>
      <vt:variant>
        <vt:lpwstr/>
      </vt:variant>
      <vt:variant>
        <vt:i4>4128789</vt:i4>
      </vt:variant>
      <vt:variant>
        <vt:i4>15</vt:i4>
      </vt:variant>
      <vt:variant>
        <vt:i4>0</vt:i4>
      </vt:variant>
      <vt:variant>
        <vt:i4>5</vt:i4>
      </vt:variant>
      <vt:variant>
        <vt:lpwstr>mailto:H1@num</vt:lpwstr>
      </vt:variant>
      <vt:variant>
        <vt:lpwstr/>
      </vt:variant>
      <vt:variant>
        <vt:i4>3342354</vt:i4>
      </vt:variant>
      <vt:variant>
        <vt:i4>12</vt:i4>
      </vt:variant>
      <vt:variant>
        <vt:i4>0</vt:i4>
      </vt:variant>
      <vt:variant>
        <vt:i4>5</vt:i4>
      </vt:variant>
      <vt:variant>
        <vt:lpwstr>mailto:D6@num</vt:lpwstr>
      </vt:variant>
      <vt:variant>
        <vt:lpwstr/>
      </vt:variant>
      <vt:variant>
        <vt:i4>2621449</vt:i4>
      </vt:variant>
      <vt:variant>
        <vt:i4>9</vt:i4>
      </vt:variant>
      <vt:variant>
        <vt:i4>0</vt:i4>
      </vt:variant>
      <vt:variant>
        <vt:i4>5</vt:i4>
      </vt:variant>
      <vt:variant>
        <vt:lpwstr>mailto:D6@UNT</vt:lpwstr>
      </vt:variant>
      <vt:variant>
        <vt:lpwstr/>
      </vt:variant>
      <vt:variant>
        <vt:i4>3342354</vt:i4>
      </vt:variant>
      <vt:variant>
        <vt:i4>6</vt:i4>
      </vt:variant>
      <vt:variant>
        <vt:i4>0</vt:i4>
      </vt:variant>
      <vt:variant>
        <vt:i4>5</vt:i4>
      </vt:variant>
      <vt:variant>
        <vt:lpwstr>mailto:D6@NUM</vt:lpwstr>
      </vt:variant>
      <vt:variant>
        <vt:lpwstr/>
      </vt:variant>
      <vt:variant>
        <vt:i4>2621449</vt:i4>
      </vt:variant>
      <vt:variant>
        <vt:i4>3</vt:i4>
      </vt:variant>
      <vt:variant>
        <vt:i4>0</vt:i4>
      </vt:variant>
      <vt:variant>
        <vt:i4>5</vt:i4>
      </vt:variant>
      <vt:variant>
        <vt:lpwstr>mailto:D6@UNT</vt:lpwstr>
      </vt:variant>
      <vt:variant>
        <vt:lpwstr/>
      </vt:variant>
      <vt:variant>
        <vt:i4>3342354</vt:i4>
      </vt:variant>
      <vt:variant>
        <vt:i4>0</vt:i4>
      </vt:variant>
      <vt:variant>
        <vt:i4>0</vt:i4>
      </vt:variant>
      <vt:variant>
        <vt:i4>5</vt:i4>
      </vt:variant>
      <vt:variant>
        <vt:lpwstr>mailto:D6@NUM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2011 Follow – Up Tobacco Use Supplement to the CPS</dc:title>
  <dc:subject>MAY 2011 Follow – Up Tobacco Use Supplement to the CPS</dc:subject>
  <dc:creator>NCI/DCCPS/ARP</dc:creator>
  <cp:keywords>TUS-CPS, follow-up questionnaire</cp:keywords>
  <dc:description>May 2011 Follow-up Questionnaire
(2010 - 2011 Tobacco Use Supplement to the CPS series)</dc:description>
  <cp:lastModifiedBy>PKG</cp:lastModifiedBy>
  <cp:revision>2</cp:revision>
  <cp:lastPrinted>2011-02-07T20:48:00Z</cp:lastPrinted>
  <dcterms:created xsi:type="dcterms:W3CDTF">2019-03-27T18:29:00Z</dcterms:created>
  <dcterms:modified xsi:type="dcterms:W3CDTF">2019-03-27T18:29:00Z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431943043</vt:i4>
  </property>
  <property fmtid="{D5CDD505-2E9C-101B-9397-08002B2CF9AE}" pid="3" name="_ReviewCycleID">
    <vt:i4>431943043</vt:i4>
  </property>
  <property fmtid="{D5CDD505-2E9C-101B-9397-08002B2CF9AE}" pid="4" name="_NewReviewCycle">
    <vt:lpwstr/>
  </property>
  <property fmtid="{D5CDD505-2E9C-101B-9397-08002B2CF9AE}" pid="5" name="_EmailEntryID">
    <vt:lpwstr>000000005401C966653624458DD972FD43107C1F07003CFB365DB9798A47884665288956EE920000000276080000B6461401CC452045B52B31EF88BC5B4B0000A844B5D60000</vt:lpwstr>
  </property>
  <property fmtid="{D5CDD505-2E9C-101B-9397-08002B2CF9AE}" pid="6" name="_EmailStoreID">
    <vt:lpwstr>0000000038A1BB1005E5101AA1BB08002B2A56C20000454D534D44422E444C4C00000000000000001B55FA20AA6611CD9BC800AA002FC45A0C0000004E49484D4C425842423031002F6F3D4E49482F6F753D4E494845584348414E47452F636E3D4E43492F636E3D686172746D616E6100</vt:lpwstr>
  </property>
  <property fmtid="{D5CDD505-2E9C-101B-9397-08002B2CF9AE}" pid="7" name="_EmailStoreID0">
    <vt:lpwstr>0000000038A1BB1005E5101AA1BB08002B2A56C20000454D534D44422E444C4C00000000000000001B55FA20AA6611CD9BC800AA002FC45A0C000000436F666665794D40696D737765622E636F6D002F6F3D494D532F6F753D46495253542041444D494E4953545241544956452047524F55502F636E3D524543495049454E5</vt:lpwstr>
  </property>
  <property fmtid="{D5CDD505-2E9C-101B-9397-08002B2CF9AE}" pid="8" name="_EmailStoreID1">
    <vt:lpwstr>4532F636E3D434F464645594D333633373935373700E94632F438000000020000001000000043006F0066006600650079004D00400069006D0073007700650062002E0063006F006D0000000000</vt:lpwstr>
  </property>
  <property fmtid="{D5CDD505-2E9C-101B-9397-08002B2CF9AE}" pid="10" name="Language">
    <vt:lpwstr>English</vt:lpwstr>
  </property>
</Properties>
</file>